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A4C" w:rsidRPr="00DC6BBF" w:rsidRDefault="00EF0EC8" w:rsidP="004D7CD5">
      <w:pPr>
        <w:jc w:val="center"/>
        <w:outlineLvl w:val="0"/>
        <w:rPr>
          <w:b/>
          <w:color w:val="000000" w:themeColor="text1"/>
        </w:rPr>
      </w:pPr>
      <w:bookmarkStart w:id="0" w:name="_GoBack"/>
      <w:bookmarkEnd w:id="0"/>
      <w:r w:rsidRPr="00DC6BBF">
        <w:rPr>
          <w:b/>
          <w:color w:val="000000" w:themeColor="text1"/>
        </w:rPr>
        <w:t>Premarital Sexual Compliance among Urban Indonesian Women: A Descriptive Study</w:t>
      </w:r>
    </w:p>
    <w:p w:rsidR="00643A4C" w:rsidRPr="00DC6BBF" w:rsidRDefault="00643A4C">
      <w:pPr>
        <w:jc w:val="center"/>
        <w:rPr>
          <w:color w:val="000000" w:themeColor="text1"/>
        </w:rPr>
      </w:pPr>
    </w:p>
    <w:p w:rsidR="00643A4C" w:rsidRPr="00DC6BBF" w:rsidRDefault="00EF0EC8" w:rsidP="004D7CD5">
      <w:pPr>
        <w:jc w:val="center"/>
        <w:outlineLvl w:val="0"/>
        <w:rPr>
          <w:color w:val="000000" w:themeColor="text1"/>
        </w:rPr>
      </w:pPr>
      <w:r w:rsidRPr="00DC6BBF">
        <w:rPr>
          <w:color w:val="000000" w:themeColor="text1"/>
        </w:rPr>
        <w:t>Inez Kristanti, Elizabeth Kristi Poerwandari</w:t>
      </w:r>
    </w:p>
    <w:p w:rsidR="00643A4C" w:rsidRPr="00DC6BBF" w:rsidRDefault="00643A4C">
      <w:pPr>
        <w:jc w:val="center"/>
        <w:rPr>
          <w:color w:val="000000" w:themeColor="text1"/>
        </w:rPr>
      </w:pPr>
    </w:p>
    <w:p w:rsidR="00643A4C" w:rsidRPr="00DC6BBF" w:rsidRDefault="00EF0EC8" w:rsidP="004D7CD5">
      <w:pPr>
        <w:jc w:val="center"/>
        <w:outlineLvl w:val="0"/>
        <w:rPr>
          <w:color w:val="000000" w:themeColor="text1"/>
        </w:rPr>
      </w:pPr>
      <w:r w:rsidRPr="00DC6BBF">
        <w:rPr>
          <w:color w:val="000000" w:themeColor="text1"/>
        </w:rPr>
        <w:t>Department of Clinical Psychology, Universitas Indonesia, Indonesia</w:t>
      </w:r>
    </w:p>
    <w:p w:rsidR="00643A4C" w:rsidRPr="00DC6BBF" w:rsidRDefault="00643A4C">
      <w:pPr>
        <w:jc w:val="center"/>
        <w:rPr>
          <w:color w:val="000000" w:themeColor="text1"/>
        </w:rPr>
      </w:pPr>
    </w:p>
    <w:p w:rsidR="00643A4C" w:rsidRPr="00DC6BBF" w:rsidRDefault="00C9628B">
      <w:pPr>
        <w:jc w:val="center"/>
        <w:rPr>
          <w:i/>
          <w:color w:val="000000" w:themeColor="text1"/>
        </w:rPr>
      </w:pPr>
      <w:hyperlink r:id="rId7">
        <w:r w:rsidR="00EF0EC8" w:rsidRPr="00DC6BBF">
          <w:rPr>
            <w:i/>
            <w:color w:val="000000" w:themeColor="text1"/>
          </w:rPr>
          <w:t>elizabeth.kristi@ui.ac.id</w:t>
        </w:r>
      </w:hyperlink>
    </w:p>
    <w:p w:rsidR="00643A4C" w:rsidRPr="00DC6BBF" w:rsidRDefault="00643A4C">
      <w:pPr>
        <w:jc w:val="both"/>
        <w:rPr>
          <w:color w:val="000000" w:themeColor="text1"/>
        </w:rPr>
      </w:pP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Abstract</w:t>
      </w:r>
    </w:p>
    <w:p w:rsidR="00643A4C" w:rsidRPr="00DC6BBF" w:rsidRDefault="00EF0EC8">
      <w:pPr>
        <w:jc w:val="both"/>
        <w:rPr>
          <w:b/>
          <w:color w:val="000000" w:themeColor="text1"/>
        </w:rPr>
      </w:pPr>
      <w:r w:rsidRPr="00DC6BBF">
        <w:rPr>
          <w:b/>
          <w:color w:val="000000" w:themeColor="text1"/>
        </w:rPr>
        <w:tab/>
      </w:r>
    </w:p>
    <w:p w:rsidR="00643A4C" w:rsidRPr="00DC6BBF" w:rsidRDefault="00EF0EC8">
      <w:pPr>
        <w:ind w:firstLine="720"/>
        <w:jc w:val="both"/>
        <w:rPr>
          <w:color w:val="000000" w:themeColor="text1"/>
        </w:rPr>
      </w:pPr>
      <w:r w:rsidRPr="00DC6BBF">
        <w:rPr>
          <w:color w:val="000000" w:themeColor="text1"/>
        </w:rPr>
        <w:t xml:space="preserve">Premarital sexual compliance is a common phenomenon </w:t>
      </w:r>
      <w:ins w:id="1" w:author="Author" w:date="2018-03-12T16:26:00Z">
        <w:r w:rsidR="003828B5">
          <w:rPr>
            <w:color w:val="000000" w:themeColor="text1"/>
          </w:rPr>
          <w:t xml:space="preserve">found </w:t>
        </w:r>
      </w:ins>
      <w:r w:rsidR="00234762">
        <w:rPr>
          <w:noProof/>
          <w:color w:val="000000" w:themeColor="text1"/>
        </w:rPr>
        <w:t>among</w:t>
      </w:r>
      <w:r w:rsidRPr="00DC6BBF">
        <w:rPr>
          <w:color w:val="000000" w:themeColor="text1"/>
        </w:rPr>
        <w:t xml:space="preserve"> women</w:t>
      </w:r>
      <w:r w:rsidR="00234762">
        <w:rPr>
          <w:color w:val="000000" w:themeColor="text1"/>
        </w:rPr>
        <w:t>,</w:t>
      </w:r>
      <w:r w:rsidRPr="00DC6BBF">
        <w:rPr>
          <w:color w:val="000000" w:themeColor="text1"/>
        </w:rPr>
        <w:t xml:space="preserve"> </w:t>
      </w:r>
      <w:r w:rsidRPr="00234762">
        <w:rPr>
          <w:noProof/>
          <w:color w:val="000000" w:themeColor="text1"/>
        </w:rPr>
        <w:t>and</w:t>
      </w:r>
      <w:r w:rsidRPr="00DC6BBF">
        <w:rPr>
          <w:color w:val="000000" w:themeColor="text1"/>
        </w:rPr>
        <w:t xml:space="preserve"> </w:t>
      </w:r>
      <w:r w:rsidRPr="00234762">
        <w:rPr>
          <w:noProof/>
          <w:color w:val="000000" w:themeColor="text1"/>
        </w:rPr>
        <w:t>this tendency is influenced by the socialization of gender roles</w:t>
      </w:r>
      <w:r w:rsidRPr="00DC6BBF">
        <w:rPr>
          <w:color w:val="000000" w:themeColor="text1"/>
        </w:rPr>
        <w:t xml:space="preserve">. This descriptive study </w:t>
      </w:r>
      <w:del w:id="2" w:author="Author" w:date="2018-03-12T16:26:00Z">
        <w:r w:rsidRPr="00DC6BBF" w:rsidDel="003828B5">
          <w:rPr>
            <w:color w:val="000000" w:themeColor="text1"/>
          </w:rPr>
          <w:delText xml:space="preserve">aims to discover </w:delText>
        </w:r>
      </w:del>
      <w:ins w:id="3" w:author="Author" w:date="2018-03-12T16:26:00Z">
        <w:r w:rsidR="003828B5">
          <w:rPr>
            <w:color w:val="000000" w:themeColor="text1"/>
          </w:rPr>
          <w:t xml:space="preserve">examines </w:t>
        </w:r>
      </w:ins>
      <w:r w:rsidRPr="00DC6BBF">
        <w:rPr>
          <w:color w:val="000000" w:themeColor="text1"/>
        </w:rPr>
        <w:t xml:space="preserve">the prevalence of </w:t>
      </w:r>
      <w:ins w:id="4" w:author="Author" w:date="2018-03-13T16:04:00Z">
        <w:r w:rsidR="00734224">
          <w:rPr>
            <w:color w:val="000000" w:themeColor="text1"/>
          </w:rPr>
          <w:t xml:space="preserve">and reasons for </w:t>
        </w:r>
      </w:ins>
      <w:r w:rsidRPr="00DC6BBF">
        <w:rPr>
          <w:color w:val="000000" w:themeColor="text1"/>
        </w:rPr>
        <w:t xml:space="preserve">premarital sexual compliance </w:t>
      </w:r>
      <w:del w:id="5" w:author="Author" w:date="2018-03-12T16:26:00Z">
        <w:r w:rsidRPr="00DC6BBF" w:rsidDel="003828B5">
          <w:rPr>
            <w:color w:val="000000" w:themeColor="text1"/>
          </w:rPr>
          <w:delText xml:space="preserve">of </w:delText>
        </w:r>
      </w:del>
      <w:ins w:id="6" w:author="Author" w:date="2018-03-12T16:26:00Z">
        <w:r w:rsidR="003828B5">
          <w:rPr>
            <w:color w:val="000000" w:themeColor="text1"/>
          </w:rPr>
          <w:t xml:space="preserve">by </w:t>
        </w:r>
      </w:ins>
      <w:r w:rsidRPr="00DC6BBF">
        <w:rPr>
          <w:color w:val="000000" w:themeColor="text1"/>
        </w:rPr>
        <w:t xml:space="preserve">women in </w:t>
      </w:r>
      <w:r w:rsidR="0030119B">
        <w:rPr>
          <w:color w:val="000000" w:themeColor="text1"/>
        </w:rPr>
        <w:t>Jakarta</w:t>
      </w:r>
      <w:ins w:id="7" w:author="Author" w:date="2018-03-13T16:05:00Z">
        <w:r w:rsidR="00734224">
          <w:rPr>
            <w:color w:val="000000" w:themeColor="text1"/>
          </w:rPr>
          <w:t xml:space="preserve">. What </w:t>
        </w:r>
      </w:ins>
      <w:del w:id="8" w:author="Author" w:date="2018-03-13T16:04:00Z">
        <w:r w:rsidR="0030119B" w:rsidDel="00734224">
          <w:rPr>
            <w:color w:val="000000" w:themeColor="text1"/>
          </w:rPr>
          <w:delText xml:space="preserve"> and its </w:delText>
        </w:r>
      </w:del>
      <w:r w:rsidR="0030119B">
        <w:rPr>
          <w:color w:val="000000" w:themeColor="text1"/>
        </w:rPr>
        <w:t>surroundings</w:t>
      </w:r>
      <w:ins w:id="9" w:author="Author" w:date="2018-03-13T16:04:00Z">
        <w:r w:rsidR="00734224">
          <w:rPr>
            <w:color w:val="000000" w:themeColor="text1"/>
          </w:rPr>
          <w:t xml:space="preserve"> </w:t>
        </w:r>
      </w:ins>
      <w:ins w:id="10" w:author="Author" w:date="2018-03-13T16:05:00Z">
        <w:r w:rsidR="00734224">
          <w:rPr>
            <w:color w:val="000000" w:themeColor="text1"/>
          </w:rPr>
          <w:t xml:space="preserve">are they in? </w:t>
        </w:r>
      </w:ins>
      <w:ins w:id="11" w:author="Author" w:date="2018-03-13T16:06:00Z">
        <w:r w:rsidR="00734224">
          <w:rPr>
            <w:color w:val="000000" w:themeColor="text1"/>
          </w:rPr>
          <w:t xml:space="preserve">What </w:t>
        </w:r>
      </w:ins>
      <w:del w:id="12" w:author="Author" w:date="2018-03-13T16:06:00Z">
        <w:r w:rsidRPr="00DC6BBF" w:rsidDel="00734224">
          <w:rPr>
            <w:color w:val="000000" w:themeColor="text1"/>
          </w:rPr>
          <w:delText xml:space="preserve">, </w:delText>
        </w:r>
      </w:del>
      <w:del w:id="13" w:author="Author" w:date="2018-03-12T16:27:00Z">
        <w:r w:rsidRPr="00DC6BBF" w:rsidDel="003828B5">
          <w:rPr>
            <w:color w:val="000000" w:themeColor="text1"/>
          </w:rPr>
          <w:delText xml:space="preserve">their </w:delText>
        </w:r>
      </w:del>
      <w:del w:id="14" w:author="Author" w:date="2018-03-13T16:05:00Z">
        <w:r w:rsidRPr="00DC6BBF" w:rsidDel="00734224">
          <w:rPr>
            <w:color w:val="000000" w:themeColor="text1"/>
          </w:rPr>
          <w:delText xml:space="preserve">reasons </w:delText>
        </w:r>
      </w:del>
      <w:del w:id="15" w:author="Author" w:date="2018-03-12T16:27:00Z">
        <w:r w:rsidRPr="00DC6BBF" w:rsidDel="003828B5">
          <w:rPr>
            <w:color w:val="000000" w:themeColor="text1"/>
          </w:rPr>
          <w:delText xml:space="preserve">for showing </w:delText>
        </w:r>
      </w:del>
      <w:del w:id="16" w:author="Author" w:date="2018-03-13T16:05:00Z">
        <w:r w:rsidRPr="00DC6BBF" w:rsidDel="00734224">
          <w:rPr>
            <w:color w:val="000000" w:themeColor="text1"/>
          </w:rPr>
          <w:delText xml:space="preserve">premarital sexual compliance, </w:delText>
        </w:r>
      </w:del>
      <w:r w:rsidRPr="00DC6BBF">
        <w:rPr>
          <w:color w:val="000000" w:themeColor="text1"/>
        </w:rPr>
        <w:t xml:space="preserve">aspects </w:t>
      </w:r>
      <w:del w:id="17" w:author="Author" w:date="2018-03-13T16:05:00Z">
        <w:r w:rsidRPr="00DC6BBF" w:rsidDel="00734224">
          <w:rPr>
            <w:color w:val="000000" w:themeColor="text1"/>
          </w:rPr>
          <w:delText xml:space="preserve">in a </w:delText>
        </w:r>
      </w:del>
      <w:ins w:id="18" w:author="Author" w:date="2018-03-13T16:05:00Z">
        <w:r w:rsidR="00734224">
          <w:rPr>
            <w:color w:val="000000" w:themeColor="text1"/>
          </w:rPr>
          <w:t xml:space="preserve">of </w:t>
        </w:r>
      </w:ins>
      <w:ins w:id="19" w:author="Author" w:date="2018-03-13T16:06:00Z">
        <w:r w:rsidR="00734224">
          <w:rPr>
            <w:color w:val="000000" w:themeColor="text1"/>
          </w:rPr>
          <w:t xml:space="preserve">their </w:t>
        </w:r>
      </w:ins>
      <w:r w:rsidRPr="00DC6BBF">
        <w:rPr>
          <w:color w:val="000000" w:themeColor="text1"/>
        </w:rPr>
        <w:t>relationship</w:t>
      </w:r>
      <w:ins w:id="20" w:author="Author" w:date="2018-03-13T16:06:00Z">
        <w:r w:rsidR="00734224">
          <w:rPr>
            <w:color w:val="000000" w:themeColor="text1"/>
          </w:rPr>
          <w:t>s</w:t>
        </w:r>
      </w:ins>
      <w:r w:rsidRPr="00DC6BBF">
        <w:rPr>
          <w:color w:val="000000" w:themeColor="text1"/>
        </w:rPr>
        <w:t xml:space="preserve"> </w:t>
      </w:r>
      <w:del w:id="21" w:author="Author" w:date="2018-03-13T16:06:00Z">
        <w:r w:rsidRPr="00DC6BBF" w:rsidDel="00734224">
          <w:rPr>
            <w:color w:val="000000" w:themeColor="text1"/>
          </w:rPr>
          <w:delText xml:space="preserve">that </w:delText>
        </w:r>
      </w:del>
      <w:r w:rsidRPr="00DC6BBF">
        <w:rPr>
          <w:color w:val="000000" w:themeColor="text1"/>
        </w:rPr>
        <w:t>precede</w:t>
      </w:r>
      <w:ins w:id="22" w:author="Author" w:date="2018-03-13T16:06:00Z">
        <w:r w:rsidR="00734224">
          <w:rPr>
            <w:color w:val="000000" w:themeColor="text1"/>
          </w:rPr>
          <w:t xml:space="preserve"> it? </w:t>
        </w:r>
      </w:ins>
      <w:del w:id="23" w:author="Author" w:date="2018-03-13T16:06:00Z">
        <w:r w:rsidRPr="00DC6BBF" w:rsidDel="00734224">
          <w:rPr>
            <w:color w:val="000000" w:themeColor="text1"/>
          </w:rPr>
          <w:delText>s the occurrence of sexual compliance, a</w:delText>
        </w:r>
      </w:del>
      <w:ins w:id="24" w:author="Author" w:date="2018-03-13T16:06:00Z">
        <w:r w:rsidR="00734224">
          <w:rPr>
            <w:color w:val="000000" w:themeColor="text1"/>
          </w:rPr>
          <w:t>A</w:t>
        </w:r>
      </w:ins>
      <w:r w:rsidRPr="00DC6BBF">
        <w:rPr>
          <w:color w:val="000000" w:themeColor="text1"/>
        </w:rPr>
        <w:t>nd</w:t>
      </w:r>
      <w:ins w:id="25" w:author="Author" w:date="2018-03-13T16:06:00Z">
        <w:r w:rsidR="00734224">
          <w:rPr>
            <w:color w:val="000000" w:themeColor="text1"/>
          </w:rPr>
          <w:t xml:space="preserve">, what are </w:t>
        </w:r>
      </w:ins>
      <w:del w:id="26" w:author="Author" w:date="2018-03-13T16:06:00Z">
        <w:r w:rsidRPr="00DC6BBF" w:rsidDel="00734224">
          <w:rPr>
            <w:color w:val="000000" w:themeColor="text1"/>
          </w:rPr>
          <w:delText xml:space="preserve"> </w:delText>
        </w:r>
      </w:del>
      <w:r w:rsidRPr="00DC6BBF">
        <w:rPr>
          <w:color w:val="000000" w:themeColor="text1"/>
        </w:rPr>
        <w:t>the emotional consequences of sexually compliant behavior</w:t>
      </w:r>
      <w:ins w:id="27" w:author="Author" w:date="2018-03-13T16:06:00Z">
        <w:r w:rsidR="00734224">
          <w:rPr>
            <w:color w:val="000000" w:themeColor="text1"/>
          </w:rPr>
          <w:t>?</w:t>
        </w:r>
      </w:ins>
      <w:del w:id="28" w:author="Author" w:date="2018-03-13T16:06:00Z">
        <w:r w:rsidRPr="00DC6BBF" w:rsidDel="00734224">
          <w:rPr>
            <w:color w:val="000000" w:themeColor="text1"/>
          </w:rPr>
          <w:delText>.</w:delText>
        </w:r>
      </w:del>
      <w:r w:rsidRPr="00DC6BBF">
        <w:rPr>
          <w:color w:val="000000" w:themeColor="text1"/>
        </w:rPr>
        <w:t xml:space="preserve"> From 1</w:t>
      </w:r>
      <w:ins w:id="29" w:author="Author" w:date="2018-03-13T16:06:00Z">
        <w:r w:rsidR="00734224">
          <w:rPr>
            <w:color w:val="000000" w:themeColor="text1"/>
          </w:rPr>
          <w:t>,</w:t>
        </w:r>
      </w:ins>
      <w:r w:rsidRPr="00DC6BBF">
        <w:rPr>
          <w:color w:val="000000" w:themeColor="text1"/>
        </w:rPr>
        <w:t>444 research participants obtained thro</w:t>
      </w:r>
      <w:r w:rsidR="0030119B">
        <w:rPr>
          <w:color w:val="000000" w:themeColor="text1"/>
        </w:rPr>
        <w:t xml:space="preserve">ugh accidental sampling, </w:t>
      </w:r>
      <w:r w:rsidRPr="00234762">
        <w:rPr>
          <w:noProof/>
          <w:color w:val="000000" w:themeColor="text1"/>
        </w:rPr>
        <w:t xml:space="preserve">391 participants </w:t>
      </w:r>
      <w:ins w:id="30" w:author="Author" w:date="2018-03-13T16:06:00Z">
        <w:r w:rsidR="00734224">
          <w:rPr>
            <w:noProof/>
            <w:color w:val="000000" w:themeColor="text1"/>
          </w:rPr>
          <w:t>have</w:t>
        </w:r>
      </w:ins>
      <w:del w:id="31" w:author="Author" w:date="2018-03-12T16:28:00Z">
        <w:r w:rsidRPr="00234762" w:rsidDel="003828B5">
          <w:rPr>
            <w:noProof/>
            <w:color w:val="000000" w:themeColor="text1"/>
          </w:rPr>
          <w:delText>have</w:delText>
        </w:r>
      </w:del>
      <w:r w:rsidRPr="00DC6BBF">
        <w:rPr>
          <w:color w:val="000000" w:themeColor="text1"/>
        </w:rPr>
        <w:t xml:space="preserve"> performed sexual compliance</w:t>
      </w:r>
      <w:ins w:id="32" w:author="Author" w:date="2018-03-13T16:06:00Z">
        <w:r w:rsidR="00734224">
          <w:rPr>
            <w:color w:val="000000" w:themeColor="text1"/>
          </w:rPr>
          <w:t>. T</w:t>
        </w:r>
      </w:ins>
      <w:del w:id="33" w:author="Author" w:date="2018-03-13T16:07:00Z">
        <w:r w:rsidR="00234762" w:rsidDel="00734224">
          <w:rPr>
            <w:color w:val="000000" w:themeColor="text1"/>
          </w:rPr>
          <w:delText>,</w:delText>
        </w:r>
        <w:r w:rsidRPr="00DC6BBF" w:rsidDel="00734224">
          <w:rPr>
            <w:color w:val="000000" w:themeColor="text1"/>
          </w:rPr>
          <w:delText xml:space="preserve"> </w:delText>
        </w:r>
        <w:r w:rsidRPr="00234762" w:rsidDel="00734224">
          <w:rPr>
            <w:noProof/>
            <w:color w:val="000000" w:themeColor="text1"/>
          </w:rPr>
          <w:delText>and</w:delText>
        </w:r>
        <w:r w:rsidRPr="00DC6BBF" w:rsidDel="00734224">
          <w:rPr>
            <w:color w:val="000000" w:themeColor="text1"/>
          </w:rPr>
          <w:delText xml:space="preserve"> t</w:delText>
        </w:r>
      </w:del>
      <w:r w:rsidRPr="00DC6BBF">
        <w:rPr>
          <w:color w:val="000000" w:themeColor="text1"/>
        </w:rPr>
        <w:t>he</w:t>
      </w:r>
      <w:ins w:id="34" w:author="Author" w:date="2018-03-12T16:28:00Z">
        <w:r w:rsidR="003828B5">
          <w:rPr>
            <w:color w:val="000000" w:themeColor="text1"/>
          </w:rPr>
          <w:t xml:space="preserve"> </w:t>
        </w:r>
      </w:ins>
      <w:del w:id="35" w:author="Author" w:date="2018-03-12T16:28:00Z">
        <w:r w:rsidRPr="00DC6BBF" w:rsidDel="003828B5">
          <w:rPr>
            <w:color w:val="000000" w:themeColor="text1"/>
          </w:rPr>
          <w:delText xml:space="preserve">ir </w:delText>
        </w:r>
      </w:del>
      <w:r w:rsidRPr="00DC6BBF">
        <w:rPr>
          <w:color w:val="000000" w:themeColor="text1"/>
        </w:rPr>
        <w:t xml:space="preserve">data </w:t>
      </w:r>
      <w:ins w:id="36" w:author="Author" w:date="2018-03-12T16:28:00Z">
        <w:r w:rsidR="003828B5">
          <w:rPr>
            <w:color w:val="000000" w:themeColor="text1"/>
          </w:rPr>
          <w:t xml:space="preserve">for these </w:t>
        </w:r>
      </w:ins>
      <w:ins w:id="37" w:author="Author" w:date="2018-03-13T16:07:00Z">
        <w:r w:rsidR="00734224">
          <w:rPr>
            <w:color w:val="000000" w:themeColor="text1"/>
          </w:rPr>
          <w:t xml:space="preserve">391 </w:t>
        </w:r>
      </w:ins>
      <w:ins w:id="38" w:author="Author" w:date="2018-03-12T16:28:00Z">
        <w:r w:rsidR="003828B5">
          <w:rPr>
            <w:color w:val="000000" w:themeColor="text1"/>
          </w:rPr>
          <w:t xml:space="preserve">individuals was </w:t>
        </w:r>
      </w:ins>
      <w:del w:id="39" w:author="Author" w:date="2018-03-12T16:28:00Z">
        <w:r w:rsidRPr="00DC6BBF" w:rsidDel="003828B5">
          <w:rPr>
            <w:color w:val="000000" w:themeColor="text1"/>
          </w:rPr>
          <w:delText xml:space="preserve">were </w:delText>
        </w:r>
      </w:del>
      <w:del w:id="40" w:author="Author" w:date="2018-03-13T16:07:00Z">
        <w:r w:rsidRPr="00DC6BBF" w:rsidDel="00734224">
          <w:rPr>
            <w:color w:val="000000" w:themeColor="text1"/>
          </w:rPr>
          <w:delText xml:space="preserve">further </w:delText>
        </w:r>
      </w:del>
      <w:r w:rsidRPr="00DC6BBF">
        <w:rPr>
          <w:color w:val="000000" w:themeColor="text1"/>
        </w:rPr>
        <w:t xml:space="preserve">analyzed to </w:t>
      </w:r>
      <w:ins w:id="41" w:author="Author" w:date="2018-03-13T16:07:00Z">
        <w:r w:rsidR="00734224">
          <w:rPr>
            <w:color w:val="000000" w:themeColor="text1"/>
          </w:rPr>
          <w:t xml:space="preserve">explore and </w:t>
        </w:r>
      </w:ins>
      <w:r w:rsidRPr="00DC6BBF">
        <w:rPr>
          <w:color w:val="000000" w:themeColor="text1"/>
        </w:rPr>
        <w:t xml:space="preserve">identify the intricacies of </w:t>
      </w:r>
      <w:ins w:id="42" w:author="Author" w:date="2018-03-12T16:28:00Z">
        <w:r w:rsidR="003828B5">
          <w:rPr>
            <w:color w:val="000000" w:themeColor="text1"/>
          </w:rPr>
          <w:t xml:space="preserve">this behavior by </w:t>
        </w:r>
      </w:ins>
      <w:del w:id="43" w:author="Author" w:date="2018-03-12T16:28:00Z">
        <w:r w:rsidRPr="00DC6BBF" w:rsidDel="003828B5">
          <w:rPr>
            <w:color w:val="000000" w:themeColor="text1"/>
          </w:rPr>
          <w:delText xml:space="preserve">premarital sexual compliance in </w:delText>
        </w:r>
      </w:del>
      <w:r w:rsidRPr="00DC6BBF">
        <w:rPr>
          <w:color w:val="000000" w:themeColor="text1"/>
        </w:rPr>
        <w:t>urban women</w:t>
      </w:r>
      <w:r w:rsidR="0030119B">
        <w:rPr>
          <w:color w:val="000000" w:themeColor="text1"/>
        </w:rPr>
        <w:t xml:space="preserve"> in Jakarta</w:t>
      </w:r>
      <w:r w:rsidRPr="00DC6BBF">
        <w:rPr>
          <w:color w:val="000000" w:themeColor="text1"/>
        </w:rPr>
        <w:t>. Results show that gender role</w:t>
      </w:r>
      <w:ins w:id="44" w:author="Author" w:date="2018-03-12T16:28:00Z">
        <w:r w:rsidR="003828B5">
          <w:rPr>
            <w:color w:val="000000" w:themeColor="text1"/>
          </w:rPr>
          <w:t>s</w:t>
        </w:r>
      </w:ins>
      <w:r w:rsidRPr="00DC6BBF">
        <w:rPr>
          <w:color w:val="000000" w:themeColor="text1"/>
        </w:rPr>
        <w:t xml:space="preserve"> and</w:t>
      </w:r>
      <w:r w:rsidR="00234762">
        <w:rPr>
          <w:color w:val="000000" w:themeColor="text1"/>
        </w:rPr>
        <w:t xml:space="preserve"> the</w:t>
      </w:r>
      <w:r w:rsidRPr="00DC6BBF">
        <w:rPr>
          <w:color w:val="000000" w:themeColor="text1"/>
        </w:rPr>
        <w:t xml:space="preserve"> </w:t>
      </w:r>
      <w:r w:rsidRPr="00234762">
        <w:rPr>
          <w:noProof/>
          <w:color w:val="000000" w:themeColor="text1"/>
        </w:rPr>
        <w:t>sexual</w:t>
      </w:r>
      <w:r w:rsidRPr="00DC6BBF">
        <w:rPr>
          <w:color w:val="000000" w:themeColor="text1"/>
        </w:rPr>
        <w:t xml:space="preserve"> script seem</w:t>
      </w:r>
      <w:del w:id="45" w:author="Author" w:date="2018-03-12T16:29:00Z">
        <w:r w:rsidR="0030119B" w:rsidDel="003828B5">
          <w:rPr>
            <w:color w:val="000000" w:themeColor="text1"/>
          </w:rPr>
          <w:delText>e</w:delText>
        </w:r>
      </w:del>
      <w:del w:id="46" w:author="Author" w:date="2018-03-12T16:28:00Z">
        <w:r w:rsidR="0030119B" w:rsidDel="003828B5">
          <w:rPr>
            <w:color w:val="000000" w:themeColor="text1"/>
          </w:rPr>
          <w:delText>d</w:delText>
        </w:r>
      </w:del>
      <w:r w:rsidRPr="00DC6BBF">
        <w:rPr>
          <w:color w:val="000000" w:themeColor="text1"/>
        </w:rPr>
        <w:t xml:space="preserve"> to influence the occurrence of premarital sexual compliance</w:t>
      </w:r>
      <w:ins w:id="47" w:author="Author" w:date="2018-03-12T16:29:00Z">
        <w:r w:rsidR="003828B5">
          <w:rPr>
            <w:color w:val="000000" w:themeColor="text1"/>
          </w:rPr>
          <w:t xml:space="preserve"> behavior</w:t>
        </w:r>
      </w:ins>
      <w:r w:rsidRPr="00DC6BBF">
        <w:rPr>
          <w:color w:val="000000" w:themeColor="text1"/>
        </w:rPr>
        <w:t xml:space="preserve">. </w:t>
      </w:r>
      <w:ins w:id="48" w:author="Author" w:date="2018-03-12T16:29:00Z">
        <w:r w:rsidR="003828B5">
          <w:rPr>
            <w:color w:val="000000" w:themeColor="text1"/>
          </w:rPr>
          <w:t>One s</w:t>
        </w:r>
      </w:ins>
      <w:del w:id="49" w:author="Author" w:date="2018-03-12T16:29:00Z">
        <w:r w:rsidRPr="00DC6BBF" w:rsidDel="003828B5">
          <w:rPr>
            <w:color w:val="000000" w:themeColor="text1"/>
          </w:rPr>
          <w:delText>S</w:delText>
        </w:r>
      </w:del>
      <w:r w:rsidRPr="00DC6BBF">
        <w:rPr>
          <w:color w:val="000000" w:themeColor="text1"/>
        </w:rPr>
        <w:t>uggested inter</w:t>
      </w:r>
      <w:r w:rsidR="00C96850">
        <w:rPr>
          <w:color w:val="000000" w:themeColor="text1"/>
        </w:rPr>
        <w:t>vention or prevention measure</w:t>
      </w:r>
      <w:del w:id="50" w:author="Author" w:date="2018-03-12T16:29:00Z">
        <w:r w:rsidR="00C96850" w:rsidDel="003828B5">
          <w:rPr>
            <w:color w:val="000000" w:themeColor="text1"/>
          </w:rPr>
          <w:delText>s</w:delText>
        </w:r>
      </w:del>
      <w:r w:rsidR="00C96850">
        <w:rPr>
          <w:color w:val="000000" w:themeColor="text1"/>
        </w:rPr>
        <w:t xml:space="preserve"> </w:t>
      </w:r>
      <w:r w:rsidRPr="00DC6BBF">
        <w:rPr>
          <w:color w:val="000000" w:themeColor="text1"/>
        </w:rPr>
        <w:t xml:space="preserve">to eradicate this issue, among others, </w:t>
      </w:r>
      <w:del w:id="51" w:author="Author" w:date="2018-03-13T16:07:00Z">
        <w:r w:rsidRPr="00DC6BBF" w:rsidDel="00734224">
          <w:rPr>
            <w:color w:val="000000" w:themeColor="text1"/>
          </w:rPr>
          <w:delText xml:space="preserve">is </w:delText>
        </w:r>
      </w:del>
      <w:ins w:id="52" w:author="Author" w:date="2018-03-13T16:07:00Z">
        <w:r w:rsidR="00734224">
          <w:rPr>
            <w:color w:val="000000" w:themeColor="text1"/>
          </w:rPr>
          <w:t xml:space="preserve">would be </w:t>
        </w:r>
      </w:ins>
      <w:r w:rsidRPr="00DC6BBF">
        <w:rPr>
          <w:color w:val="000000" w:themeColor="text1"/>
        </w:rPr>
        <w:t xml:space="preserve">the development of a program </w:t>
      </w:r>
      <w:del w:id="53" w:author="Author" w:date="2018-03-12T16:29:00Z">
        <w:r w:rsidRPr="00DC6BBF" w:rsidDel="003828B5">
          <w:rPr>
            <w:color w:val="000000" w:themeColor="text1"/>
          </w:rPr>
          <w:delText xml:space="preserve">that will </w:delText>
        </w:r>
      </w:del>
      <w:ins w:id="54" w:author="Author" w:date="2018-03-12T16:29:00Z">
        <w:r w:rsidR="003828B5">
          <w:rPr>
            <w:color w:val="000000" w:themeColor="text1"/>
          </w:rPr>
          <w:t xml:space="preserve">designed to </w:t>
        </w:r>
      </w:ins>
      <w:r w:rsidRPr="00DC6BBF">
        <w:rPr>
          <w:color w:val="000000" w:themeColor="text1"/>
        </w:rPr>
        <w:t>increase sexual assertiveness and to execute comprehensive sex education programs in schools.</w:t>
      </w:r>
    </w:p>
    <w:p w:rsidR="00643A4C" w:rsidRPr="00DC6BBF" w:rsidRDefault="00643A4C">
      <w:pPr>
        <w:jc w:val="both"/>
        <w:rPr>
          <w:color w:val="000000" w:themeColor="text1"/>
        </w:rPr>
      </w:pPr>
    </w:p>
    <w:p w:rsidR="00643A4C" w:rsidRPr="00DC6BBF" w:rsidDel="003828B5" w:rsidRDefault="00643A4C">
      <w:pPr>
        <w:jc w:val="both"/>
        <w:rPr>
          <w:del w:id="55" w:author="Author" w:date="2018-03-12T16:29:00Z"/>
          <w:color w:val="000000" w:themeColor="text1"/>
        </w:rPr>
      </w:pPr>
    </w:p>
    <w:p w:rsidR="00643A4C" w:rsidRPr="00DC6BBF" w:rsidRDefault="00EF0EC8" w:rsidP="004D7CD5">
      <w:pPr>
        <w:jc w:val="both"/>
        <w:outlineLvl w:val="0"/>
        <w:rPr>
          <w:i/>
          <w:color w:val="000000" w:themeColor="text1"/>
        </w:rPr>
      </w:pPr>
      <w:r w:rsidRPr="00DC6BBF">
        <w:rPr>
          <w:color w:val="000000" w:themeColor="text1"/>
        </w:rPr>
        <w:t>Keywords:</w:t>
      </w:r>
      <w:r w:rsidR="00234762">
        <w:rPr>
          <w:color w:val="000000" w:themeColor="text1"/>
        </w:rPr>
        <w:t xml:space="preserve"> </w:t>
      </w:r>
      <w:del w:id="56" w:author="Author" w:date="2018-03-12T16:29:00Z">
        <w:r w:rsidR="00234762" w:rsidDel="003828B5">
          <w:rPr>
            <w:color w:val="000000" w:themeColor="text1"/>
          </w:rPr>
          <w:delText>a</w:delText>
        </w:r>
        <w:r w:rsidRPr="00DC6BBF" w:rsidDel="003828B5">
          <w:rPr>
            <w:color w:val="000000" w:themeColor="text1"/>
          </w:rPr>
          <w:delText xml:space="preserve"> </w:delText>
        </w:r>
      </w:del>
      <w:r w:rsidRPr="00234762">
        <w:rPr>
          <w:noProof/>
          <w:color w:val="000000" w:themeColor="text1"/>
        </w:rPr>
        <w:t>descriptive</w:t>
      </w:r>
      <w:r w:rsidRPr="00DC6BBF">
        <w:rPr>
          <w:color w:val="000000" w:themeColor="text1"/>
        </w:rPr>
        <w:t xml:space="preserve"> study, premarital sex, sexual compliance, urban Indonesian women</w:t>
      </w:r>
    </w:p>
    <w:p w:rsidR="00643A4C" w:rsidRPr="00DC6BBF" w:rsidRDefault="00EF0EC8">
      <w:pPr>
        <w:jc w:val="both"/>
        <w:rPr>
          <w:color w:val="000000" w:themeColor="text1"/>
        </w:rPr>
      </w:pPr>
      <w:r w:rsidRPr="00DC6BBF">
        <w:rPr>
          <w:color w:val="000000" w:themeColor="text1"/>
        </w:rPr>
        <w:t xml:space="preserve"> </w:t>
      </w:r>
    </w:p>
    <w:p w:rsidR="00643A4C" w:rsidRPr="00DC6BBF" w:rsidRDefault="00EF0EC8" w:rsidP="004D7CD5">
      <w:pPr>
        <w:jc w:val="both"/>
        <w:outlineLvl w:val="0"/>
        <w:rPr>
          <w:b/>
          <w:color w:val="000000" w:themeColor="text1"/>
        </w:rPr>
      </w:pPr>
      <w:r w:rsidRPr="00DC6BBF">
        <w:rPr>
          <w:b/>
          <w:color w:val="000000" w:themeColor="text1"/>
        </w:rPr>
        <w:t>Introduction</w:t>
      </w:r>
    </w:p>
    <w:p w:rsidR="00643A4C" w:rsidRPr="00DC6BBF" w:rsidRDefault="00EF0EC8">
      <w:pPr>
        <w:ind w:firstLine="720"/>
        <w:jc w:val="both"/>
        <w:rPr>
          <w:color w:val="000000" w:themeColor="text1"/>
        </w:rPr>
      </w:pPr>
      <w:r w:rsidRPr="00DC6BBF">
        <w:rPr>
          <w:color w:val="000000" w:themeColor="text1"/>
        </w:rPr>
        <w:t xml:space="preserve">How does one </w:t>
      </w:r>
      <w:del w:id="57" w:author="Author" w:date="2018-03-12T16:30:00Z">
        <w:r w:rsidRPr="00DC6BBF" w:rsidDel="003828B5">
          <w:rPr>
            <w:color w:val="000000" w:themeColor="text1"/>
          </w:rPr>
          <w:delText xml:space="preserve">enter </w:delText>
        </w:r>
      </w:del>
      <w:ins w:id="58" w:author="Author" w:date="2018-03-12T16:30:00Z">
        <w:r w:rsidR="003828B5">
          <w:rPr>
            <w:color w:val="000000" w:themeColor="text1"/>
          </w:rPr>
          <w:t>document data for</w:t>
        </w:r>
        <w:r w:rsidR="003828B5" w:rsidRPr="00DC6BBF">
          <w:rPr>
            <w:color w:val="000000" w:themeColor="text1"/>
          </w:rPr>
          <w:t xml:space="preserve"> </w:t>
        </w:r>
      </w:ins>
      <w:r w:rsidRPr="00DC6BBF">
        <w:rPr>
          <w:color w:val="000000" w:themeColor="text1"/>
        </w:rPr>
        <w:t>women or gender-related issues in an urban study? In an ever</w:t>
      </w:r>
      <w:ins w:id="59" w:author="Author" w:date="2018-03-12T16:30:00Z">
        <w:r w:rsidR="003828B5">
          <w:rPr>
            <w:color w:val="000000" w:themeColor="text1"/>
          </w:rPr>
          <w:t>-</w:t>
        </w:r>
      </w:ins>
      <w:del w:id="60" w:author="Author" w:date="2018-03-12T16:30:00Z">
        <w:r w:rsidRPr="00DC6BBF" w:rsidDel="003828B5">
          <w:rPr>
            <w:color w:val="000000" w:themeColor="text1"/>
          </w:rPr>
          <w:delText xml:space="preserve"> </w:delText>
        </w:r>
      </w:del>
      <w:r w:rsidRPr="00DC6BBF">
        <w:rPr>
          <w:color w:val="000000" w:themeColor="text1"/>
        </w:rPr>
        <w:t xml:space="preserve">urbanized society, </w:t>
      </w:r>
      <w:del w:id="61" w:author="Author" w:date="2018-03-13T16:08:00Z">
        <w:r w:rsidRPr="00DC6BBF" w:rsidDel="00734224">
          <w:rPr>
            <w:color w:val="000000" w:themeColor="text1"/>
          </w:rPr>
          <w:delText xml:space="preserve">almost all </w:delText>
        </w:r>
      </w:del>
      <w:ins w:id="62" w:author="Author" w:date="2018-03-13T16:08:00Z">
        <w:r w:rsidR="00734224">
          <w:rPr>
            <w:color w:val="000000" w:themeColor="text1"/>
          </w:rPr>
          <w:t xml:space="preserve">many </w:t>
        </w:r>
      </w:ins>
      <w:r w:rsidRPr="00DC6BBF">
        <w:rPr>
          <w:color w:val="000000" w:themeColor="text1"/>
        </w:rPr>
        <w:t xml:space="preserve">issues </w:t>
      </w:r>
      <w:del w:id="63" w:author="Author" w:date="2018-03-13T16:08:00Z">
        <w:r w:rsidRPr="00DC6BBF" w:rsidDel="00734224">
          <w:rPr>
            <w:color w:val="000000" w:themeColor="text1"/>
          </w:rPr>
          <w:delText xml:space="preserve">seem </w:delText>
        </w:r>
      </w:del>
      <w:ins w:id="64" w:author="Author" w:date="2018-03-13T16:08:00Z">
        <w:r w:rsidR="00734224">
          <w:rPr>
            <w:color w:val="000000" w:themeColor="text1"/>
          </w:rPr>
          <w:t xml:space="preserve">are </w:t>
        </w:r>
      </w:ins>
      <w:r w:rsidRPr="00DC6BBF">
        <w:rPr>
          <w:color w:val="000000" w:themeColor="text1"/>
        </w:rPr>
        <w:t xml:space="preserve">relevant because they </w:t>
      </w:r>
      <w:ins w:id="65" w:author="Author" w:date="2018-03-13T16:08:00Z">
        <w:r w:rsidR="00734224">
          <w:rPr>
            <w:color w:val="000000" w:themeColor="text1"/>
          </w:rPr>
          <w:t xml:space="preserve">all </w:t>
        </w:r>
      </w:ins>
      <w:ins w:id="66" w:author="Author" w:date="2018-03-12T16:30:00Z">
        <w:r w:rsidR="003828B5">
          <w:rPr>
            <w:color w:val="000000" w:themeColor="text1"/>
          </w:rPr>
          <w:t xml:space="preserve">provide </w:t>
        </w:r>
      </w:ins>
      <w:del w:id="67" w:author="Author" w:date="2018-03-12T16:30:00Z">
        <w:r w:rsidRPr="00DC6BBF" w:rsidDel="003828B5">
          <w:rPr>
            <w:color w:val="000000" w:themeColor="text1"/>
          </w:rPr>
          <w:delText xml:space="preserve">bring </w:delText>
        </w:r>
      </w:del>
      <w:del w:id="68" w:author="Author" w:date="2018-03-13T16:08:00Z">
        <w:r w:rsidRPr="00DC6BBF" w:rsidDel="00734224">
          <w:rPr>
            <w:color w:val="000000" w:themeColor="text1"/>
          </w:rPr>
          <w:delText xml:space="preserve">the </w:delText>
        </w:r>
      </w:del>
      <w:r w:rsidRPr="00DC6BBF">
        <w:rPr>
          <w:color w:val="000000" w:themeColor="text1"/>
        </w:rPr>
        <w:t xml:space="preserve">data </w:t>
      </w:r>
      <w:del w:id="69" w:author="Author" w:date="2018-03-13T16:08:00Z">
        <w:r w:rsidRPr="00DC6BBF" w:rsidDel="00734224">
          <w:rPr>
            <w:color w:val="000000" w:themeColor="text1"/>
          </w:rPr>
          <w:delText>and</w:delText>
        </w:r>
        <w:r w:rsidR="00234762" w:rsidDel="00734224">
          <w:rPr>
            <w:color w:val="000000" w:themeColor="text1"/>
          </w:rPr>
          <w:delText xml:space="preserve"> </w:delText>
        </w:r>
      </w:del>
      <w:ins w:id="70" w:author="Author" w:date="2018-03-13T16:08:00Z">
        <w:r w:rsidR="00734224">
          <w:rPr>
            <w:color w:val="000000" w:themeColor="text1"/>
          </w:rPr>
          <w:t xml:space="preserve">for </w:t>
        </w:r>
      </w:ins>
      <w:r w:rsidR="00234762">
        <w:rPr>
          <w:color w:val="000000" w:themeColor="text1"/>
        </w:rPr>
        <w:t>an</w:t>
      </w:r>
      <w:r w:rsidRPr="00DC6BBF">
        <w:rPr>
          <w:color w:val="000000" w:themeColor="text1"/>
        </w:rPr>
        <w:t xml:space="preserve"> </w:t>
      </w:r>
      <w:r w:rsidRPr="00234762">
        <w:rPr>
          <w:noProof/>
          <w:color w:val="000000" w:themeColor="text1"/>
        </w:rPr>
        <w:t>analytical</w:t>
      </w:r>
      <w:r w:rsidRPr="00DC6BBF">
        <w:rPr>
          <w:color w:val="000000" w:themeColor="text1"/>
        </w:rPr>
        <w:t xml:space="preserve"> portion of</w:t>
      </w:r>
      <w:r w:rsidR="00234762">
        <w:rPr>
          <w:color w:val="000000" w:themeColor="text1"/>
        </w:rPr>
        <w:t xml:space="preserve"> </w:t>
      </w:r>
      <w:del w:id="71" w:author="Author" w:date="2018-03-12T16:35:00Z">
        <w:r w:rsidR="00234762" w:rsidDel="003828B5">
          <w:rPr>
            <w:color w:val="000000" w:themeColor="text1"/>
          </w:rPr>
          <w:delText>the</w:delText>
        </w:r>
        <w:r w:rsidRPr="00DC6BBF" w:rsidDel="003828B5">
          <w:rPr>
            <w:color w:val="000000" w:themeColor="text1"/>
          </w:rPr>
          <w:delText xml:space="preserve"> </w:delText>
        </w:r>
      </w:del>
      <w:r w:rsidRPr="00234762">
        <w:rPr>
          <w:noProof/>
          <w:color w:val="000000" w:themeColor="text1"/>
        </w:rPr>
        <w:t>gender-related</w:t>
      </w:r>
      <w:r w:rsidRPr="00DC6BBF">
        <w:rPr>
          <w:color w:val="000000" w:themeColor="text1"/>
        </w:rPr>
        <w:t xml:space="preserve"> issue</w:t>
      </w:r>
      <w:ins w:id="72" w:author="Author" w:date="2018-03-12T16:35:00Z">
        <w:r w:rsidR="003828B5">
          <w:rPr>
            <w:color w:val="000000" w:themeColor="text1"/>
          </w:rPr>
          <w:t>s</w:t>
        </w:r>
      </w:ins>
      <w:r w:rsidRPr="00DC6BBF">
        <w:rPr>
          <w:color w:val="000000" w:themeColor="text1"/>
        </w:rPr>
        <w:t xml:space="preserve">. On the other hand, we </w:t>
      </w:r>
      <w:del w:id="73" w:author="Author" w:date="2018-03-12T16:36:00Z">
        <w:r w:rsidRPr="00DC6BBF" w:rsidDel="005B3335">
          <w:rPr>
            <w:color w:val="000000" w:themeColor="text1"/>
          </w:rPr>
          <w:delText>still need</w:delText>
        </w:r>
      </w:del>
      <w:ins w:id="74" w:author="Author" w:date="2018-03-12T16:36:00Z">
        <w:r w:rsidR="005B3335">
          <w:rPr>
            <w:color w:val="000000" w:themeColor="text1"/>
          </w:rPr>
          <w:t>must</w:t>
        </w:r>
      </w:ins>
      <w:r w:rsidRPr="00DC6BBF">
        <w:rPr>
          <w:color w:val="000000" w:themeColor="text1"/>
        </w:rPr>
        <w:t xml:space="preserve"> </w:t>
      </w:r>
      <w:del w:id="75" w:author="Author" w:date="2018-03-12T16:36:00Z">
        <w:r w:rsidRPr="00DC6BBF" w:rsidDel="005B3335">
          <w:rPr>
            <w:color w:val="000000" w:themeColor="text1"/>
          </w:rPr>
          <w:delText xml:space="preserve">to </w:delText>
        </w:r>
      </w:del>
      <w:r w:rsidRPr="00234762">
        <w:rPr>
          <w:noProof/>
          <w:color w:val="000000" w:themeColor="text1"/>
        </w:rPr>
        <w:t xml:space="preserve">find </w:t>
      </w:r>
      <w:r w:rsidRPr="003E6CD7">
        <w:rPr>
          <w:noProof/>
          <w:color w:val="000000" w:themeColor="text1"/>
        </w:rPr>
        <w:t>common</w:t>
      </w:r>
      <w:r w:rsidRPr="00234762">
        <w:rPr>
          <w:noProof/>
          <w:color w:val="000000" w:themeColor="text1"/>
        </w:rPr>
        <w:t xml:space="preserve"> ground</w:t>
      </w:r>
      <w:r w:rsidRPr="00DC6BBF">
        <w:rPr>
          <w:color w:val="000000" w:themeColor="text1"/>
        </w:rPr>
        <w:t xml:space="preserve"> </w:t>
      </w:r>
      <w:del w:id="76" w:author="Author" w:date="2018-03-12T16:36:00Z">
        <w:r w:rsidRPr="00DC6BBF" w:rsidDel="005B3335">
          <w:rPr>
            <w:color w:val="000000" w:themeColor="text1"/>
          </w:rPr>
          <w:delText xml:space="preserve">of </w:delText>
        </w:r>
      </w:del>
      <w:ins w:id="77" w:author="Author" w:date="2018-03-12T16:36:00Z">
        <w:r w:rsidR="005B3335">
          <w:rPr>
            <w:color w:val="000000" w:themeColor="text1"/>
          </w:rPr>
          <w:t xml:space="preserve">for </w:t>
        </w:r>
      </w:ins>
      <w:r w:rsidRPr="00DC6BBF">
        <w:rPr>
          <w:color w:val="000000" w:themeColor="text1"/>
        </w:rPr>
        <w:t xml:space="preserve">all these issues </w:t>
      </w:r>
      <w:del w:id="78" w:author="Author" w:date="2018-03-12T16:36:00Z">
        <w:r w:rsidRPr="00DC6BBF" w:rsidDel="005B3335">
          <w:rPr>
            <w:color w:val="000000" w:themeColor="text1"/>
          </w:rPr>
          <w:delText xml:space="preserve">that </w:delText>
        </w:r>
      </w:del>
      <w:ins w:id="79" w:author="Author" w:date="2018-03-12T16:36:00Z">
        <w:r w:rsidR="005B3335">
          <w:rPr>
            <w:color w:val="000000" w:themeColor="text1"/>
          </w:rPr>
          <w:t xml:space="preserve">to </w:t>
        </w:r>
      </w:ins>
      <w:r w:rsidRPr="00DC6BBF">
        <w:rPr>
          <w:color w:val="000000" w:themeColor="text1"/>
        </w:rPr>
        <w:t xml:space="preserve">make them relevant and important. </w:t>
      </w:r>
      <w:r w:rsidR="00234762">
        <w:rPr>
          <w:noProof/>
          <w:color w:val="000000" w:themeColor="text1"/>
        </w:rPr>
        <w:t>Regarding</w:t>
      </w:r>
      <w:r w:rsidRPr="00DC6BBF">
        <w:rPr>
          <w:color w:val="000000" w:themeColor="text1"/>
        </w:rPr>
        <w:t xml:space="preserve"> women and gender-related issues in </w:t>
      </w:r>
      <w:del w:id="80" w:author="Author" w:date="2018-03-12T16:36:00Z">
        <w:r w:rsidRPr="00DC6BBF" w:rsidDel="005B3335">
          <w:rPr>
            <w:color w:val="000000" w:themeColor="text1"/>
          </w:rPr>
          <w:delText xml:space="preserve">the </w:delText>
        </w:r>
      </w:del>
      <w:ins w:id="81" w:author="Author" w:date="2018-03-12T16:36:00Z">
        <w:r w:rsidR="005B3335">
          <w:rPr>
            <w:color w:val="000000" w:themeColor="text1"/>
          </w:rPr>
          <w:t xml:space="preserve">an </w:t>
        </w:r>
      </w:ins>
      <w:r w:rsidRPr="00DC6BBF">
        <w:rPr>
          <w:color w:val="000000" w:themeColor="text1"/>
        </w:rPr>
        <w:t xml:space="preserve">urban society, the topic most often discussed is gender differences in the utilization of public space. Considering that urban planning and its infrastructures impact women and men differently, the issue most commonly raised </w:t>
      </w:r>
      <w:ins w:id="82" w:author="Author" w:date="2018-03-13T16:09:00Z">
        <w:r w:rsidR="00734224">
          <w:rPr>
            <w:color w:val="000000" w:themeColor="text1"/>
          </w:rPr>
          <w:t xml:space="preserve">from a woman’s perspective </w:t>
        </w:r>
      </w:ins>
      <w:r w:rsidRPr="00DC6BBF">
        <w:rPr>
          <w:color w:val="000000" w:themeColor="text1"/>
        </w:rPr>
        <w:t xml:space="preserve">is </w:t>
      </w:r>
      <w:ins w:id="83" w:author="Author" w:date="2018-03-13T16:08:00Z">
        <w:r w:rsidR="00734224">
          <w:rPr>
            <w:color w:val="000000" w:themeColor="text1"/>
          </w:rPr>
          <w:t xml:space="preserve">whether </w:t>
        </w:r>
      </w:ins>
      <w:r w:rsidRPr="00DC6BBF">
        <w:rPr>
          <w:color w:val="000000" w:themeColor="text1"/>
        </w:rPr>
        <w:t>women</w:t>
      </w:r>
      <w:ins w:id="84" w:author="Author" w:date="2018-03-13T16:08:00Z">
        <w:r w:rsidR="00734224">
          <w:rPr>
            <w:color w:val="000000" w:themeColor="text1"/>
          </w:rPr>
          <w:t xml:space="preserve"> </w:t>
        </w:r>
      </w:ins>
      <w:del w:id="85" w:author="Author" w:date="2018-03-13T16:08:00Z">
        <w:r w:rsidRPr="00DC6BBF" w:rsidDel="00734224">
          <w:rPr>
            <w:color w:val="000000" w:themeColor="text1"/>
          </w:rPr>
          <w:delText xml:space="preserve">’s perspective on feeling </w:delText>
        </w:r>
      </w:del>
      <w:ins w:id="86" w:author="Author" w:date="2018-03-13T16:08:00Z">
        <w:r w:rsidR="00734224">
          <w:rPr>
            <w:color w:val="000000" w:themeColor="text1"/>
          </w:rPr>
          <w:t xml:space="preserve">feel </w:t>
        </w:r>
      </w:ins>
      <w:r w:rsidRPr="00DC6BBF">
        <w:rPr>
          <w:color w:val="000000" w:themeColor="text1"/>
        </w:rPr>
        <w:t xml:space="preserve">safe and comfortable in public </w:t>
      </w:r>
      <w:ins w:id="87" w:author="Author" w:date="2018-03-13T16:09:00Z">
        <w:r w:rsidR="00734224">
          <w:rPr>
            <w:color w:val="000000" w:themeColor="text1"/>
          </w:rPr>
          <w:t>urban</w:t>
        </w:r>
      </w:ins>
      <w:del w:id="88" w:author="Author" w:date="2018-03-13T16:09:00Z">
        <w:r w:rsidRPr="00DC6BBF" w:rsidDel="00734224">
          <w:rPr>
            <w:color w:val="000000" w:themeColor="text1"/>
          </w:rPr>
          <w:delText xml:space="preserve">areas, or how women </w:delText>
        </w:r>
        <w:r w:rsidRPr="00234762" w:rsidDel="00734224">
          <w:rPr>
            <w:noProof/>
            <w:color w:val="000000" w:themeColor="text1"/>
          </w:rPr>
          <w:delText>perceive</w:delText>
        </w:r>
        <w:r w:rsidR="00234762" w:rsidDel="00734224">
          <w:rPr>
            <w:noProof/>
            <w:color w:val="000000" w:themeColor="text1"/>
          </w:rPr>
          <w:delText>d</w:delText>
        </w:r>
        <w:r w:rsidRPr="00DC6BBF" w:rsidDel="00734224">
          <w:rPr>
            <w:color w:val="000000" w:themeColor="text1"/>
          </w:rPr>
          <w:delText xml:space="preserve"> feeling safe and threatened in public areas in the urban context</w:delText>
        </w:r>
      </w:del>
      <w:r w:rsidRPr="00DC6BBF">
        <w:rPr>
          <w:color w:val="000000" w:themeColor="text1"/>
        </w:rPr>
        <w:t xml:space="preserve"> </w:t>
      </w:r>
      <w:ins w:id="89" w:author="Author" w:date="2018-03-13T16:09:00Z">
        <w:r w:rsidR="00734224">
          <w:rPr>
            <w:color w:val="000000" w:themeColor="text1"/>
          </w:rPr>
          <w:t xml:space="preserve">areas </w:t>
        </w:r>
      </w:ins>
      <w:r w:rsidRPr="00DC6BBF">
        <w:rPr>
          <w:color w:val="000000" w:themeColor="text1"/>
        </w:rPr>
        <w:t>(McDowell, 2001).</w:t>
      </w:r>
    </w:p>
    <w:p w:rsidR="00643A4C" w:rsidRPr="00DC6BBF" w:rsidRDefault="00EF0EC8">
      <w:pPr>
        <w:jc w:val="both"/>
        <w:rPr>
          <w:color w:val="000000" w:themeColor="text1"/>
        </w:rPr>
      </w:pPr>
      <w:r w:rsidRPr="00DC6BBF">
        <w:rPr>
          <w:color w:val="000000" w:themeColor="text1"/>
        </w:rPr>
        <w:tab/>
        <w:t xml:space="preserve">Even </w:t>
      </w:r>
      <w:ins w:id="90" w:author="Author" w:date="2018-03-13T16:10:00Z">
        <w:r w:rsidR="00734224">
          <w:rPr>
            <w:color w:val="000000" w:themeColor="text1"/>
          </w:rPr>
          <w:t>within this topic</w:t>
        </w:r>
      </w:ins>
      <w:del w:id="91" w:author="Author" w:date="2018-03-13T16:10:00Z">
        <w:r w:rsidRPr="00DC6BBF" w:rsidDel="00734224">
          <w:rPr>
            <w:color w:val="000000" w:themeColor="text1"/>
          </w:rPr>
          <w:delText>so</w:delText>
        </w:r>
      </w:del>
      <w:r w:rsidRPr="00DC6BBF">
        <w:rPr>
          <w:color w:val="000000" w:themeColor="text1"/>
        </w:rPr>
        <w:t xml:space="preserve">, gender-related topics </w:t>
      </w:r>
      <w:del w:id="92" w:author="Author" w:date="2018-03-13T16:10:00Z">
        <w:r w:rsidRPr="00DC6BBF" w:rsidDel="00734224">
          <w:rPr>
            <w:color w:val="000000" w:themeColor="text1"/>
          </w:rPr>
          <w:delText xml:space="preserve">are </w:delText>
        </w:r>
      </w:del>
      <w:ins w:id="93" w:author="Author" w:date="2018-03-13T16:10:00Z">
        <w:r w:rsidR="00734224">
          <w:rPr>
            <w:color w:val="000000" w:themeColor="text1"/>
          </w:rPr>
          <w:t xml:space="preserve">tend to be </w:t>
        </w:r>
      </w:ins>
      <w:del w:id="94" w:author="Author" w:date="2018-03-13T16:10:00Z">
        <w:r w:rsidRPr="00DC6BBF" w:rsidDel="00734224">
          <w:rPr>
            <w:color w:val="000000" w:themeColor="text1"/>
          </w:rPr>
          <w:delText xml:space="preserve">also usually </w:delText>
        </w:r>
      </w:del>
      <w:r w:rsidRPr="00DC6BBF">
        <w:rPr>
          <w:color w:val="000000" w:themeColor="text1"/>
        </w:rPr>
        <w:t xml:space="preserve">confined </w:t>
      </w:r>
      <w:del w:id="95" w:author="Author" w:date="2018-03-13T16:10:00Z">
        <w:r w:rsidRPr="00DC6BBF" w:rsidDel="00734224">
          <w:rPr>
            <w:color w:val="000000" w:themeColor="text1"/>
          </w:rPr>
          <w:delText xml:space="preserve">within the </w:delText>
        </w:r>
      </w:del>
      <w:ins w:id="96" w:author="Author" w:date="2018-03-13T16:10:00Z">
        <w:r w:rsidR="00734224">
          <w:rPr>
            <w:color w:val="000000" w:themeColor="text1"/>
          </w:rPr>
          <w:t xml:space="preserve">to the </w:t>
        </w:r>
      </w:ins>
      <w:r w:rsidRPr="00DC6BBF">
        <w:rPr>
          <w:color w:val="000000" w:themeColor="text1"/>
        </w:rPr>
        <w:t xml:space="preserve">context of physical-material space. We </w:t>
      </w:r>
      <w:ins w:id="97" w:author="Author" w:date="2018-03-13T16:10:00Z">
        <w:r w:rsidR="00734224">
          <w:rPr>
            <w:color w:val="000000" w:themeColor="text1"/>
          </w:rPr>
          <w:t xml:space="preserve">must </w:t>
        </w:r>
      </w:ins>
      <w:del w:id="98" w:author="Author" w:date="2018-03-13T16:10:00Z">
        <w:r w:rsidRPr="00DC6BBF" w:rsidDel="00734224">
          <w:rPr>
            <w:color w:val="000000" w:themeColor="text1"/>
          </w:rPr>
          <w:delText xml:space="preserve">can </w:delText>
        </w:r>
      </w:del>
      <w:r w:rsidRPr="00DC6BBF">
        <w:rPr>
          <w:color w:val="000000" w:themeColor="text1"/>
        </w:rPr>
        <w:t xml:space="preserve">then ask further: Is it relevant to discuss public or private </w:t>
      </w:r>
      <w:ins w:id="99" w:author="Author" w:date="2018-03-13T16:10:00Z">
        <w:r w:rsidR="00734224">
          <w:rPr>
            <w:color w:val="000000" w:themeColor="text1"/>
          </w:rPr>
          <w:t xml:space="preserve">physical </w:t>
        </w:r>
      </w:ins>
      <w:r w:rsidRPr="00DC6BBF">
        <w:rPr>
          <w:color w:val="000000" w:themeColor="text1"/>
        </w:rPr>
        <w:t xml:space="preserve">space </w:t>
      </w:r>
      <w:ins w:id="100" w:author="Author" w:date="2018-03-13T16:10:00Z">
        <w:r w:rsidR="00734224">
          <w:rPr>
            <w:color w:val="000000" w:themeColor="text1"/>
          </w:rPr>
          <w:t>with</w:t>
        </w:r>
      </w:ins>
      <w:r w:rsidRPr="00DC6BBF">
        <w:rPr>
          <w:color w:val="000000" w:themeColor="text1"/>
        </w:rPr>
        <w:t xml:space="preserve">in the context of </w:t>
      </w:r>
      <w:del w:id="101" w:author="Author" w:date="2018-03-13T16:10:00Z">
        <w:r w:rsidRPr="00DC6BBF" w:rsidDel="00734224">
          <w:rPr>
            <w:color w:val="000000" w:themeColor="text1"/>
          </w:rPr>
          <w:delText>male-female</w:delText>
        </w:r>
      </w:del>
      <w:del w:id="102" w:author="Author" w:date="2018-03-16T15:07:00Z">
        <w:r w:rsidRPr="00DC6BBF" w:rsidDel="00C13B71">
          <w:rPr>
            <w:color w:val="000000" w:themeColor="text1"/>
          </w:rPr>
          <w:delText xml:space="preserve"> </w:delText>
        </w:r>
      </w:del>
      <w:r w:rsidRPr="00DC6BBF">
        <w:rPr>
          <w:color w:val="000000" w:themeColor="text1"/>
        </w:rPr>
        <w:t>intimate relationships? Romantic and sexual relationships between men and women</w:t>
      </w:r>
      <w:ins w:id="103" w:author="Author" w:date="2018-03-13T16:11:00Z">
        <w:r w:rsidR="00734224">
          <w:rPr>
            <w:color w:val="000000" w:themeColor="text1"/>
          </w:rPr>
          <w:t xml:space="preserve"> who are </w:t>
        </w:r>
      </w:ins>
      <w:del w:id="104" w:author="Author" w:date="2018-03-13T16:11:00Z">
        <w:r w:rsidRPr="00DC6BBF" w:rsidDel="00734224">
          <w:rPr>
            <w:color w:val="000000" w:themeColor="text1"/>
          </w:rPr>
          <w:delText xml:space="preserve">, although </w:delText>
        </w:r>
      </w:del>
      <w:r w:rsidRPr="00DC6BBF">
        <w:rPr>
          <w:color w:val="000000" w:themeColor="text1"/>
        </w:rPr>
        <w:t xml:space="preserve">not </w:t>
      </w:r>
      <w:del w:id="105" w:author="Author" w:date="2018-03-13T16:14:00Z">
        <w:r w:rsidRPr="00DC6BBF" w:rsidDel="00F5344D">
          <w:rPr>
            <w:color w:val="000000" w:themeColor="text1"/>
          </w:rPr>
          <w:delText xml:space="preserve">yet formally </w:delText>
        </w:r>
      </w:del>
      <w:del w:id="106" w:author="Author" w:date="2018-03-13T16:11:00Z">
        <w:r w:rsidRPr="00DC6BBF" w:rsidDel="00734224">
          <w:rPr>
            <w:color w:val="000000" w:themeColor="text1"/>
          </w:rPr>
          <w:delText xml:space="preserve">and </w:delText>
        </w:r>
      </w:del>
      <w:r w:rsidRPr="00DC6BBF">
        <w:rPr>
          <w:color w:val="000000" w:themeColor="text1"/>
        </w:rPr>
        <w:t xml:space="preserve">legally bound </w:t>
      </w:r>
      <w:del w:id="107" w:author="Author" w:date="2018-03-13T16:11:00Z">
        <w:r w:rsidRPr="00DC6BBF" w:rsidDel="00734224">
          <w:rPr>
            <w:color w:val="000000" w:themeColor="text1"/>
          </w:rPr>
          <w:delText xml:space="preserve">in </w:delText>
        </w:r>
      </w:del>
      <w:ins w:id="108" w:author="Author" w:date="2018-03-13T16:11:00Z">
        <w:r w:rsidR="00734224">
          <w:rPr>
            <w:color w:val="000000" w:themeColor="text1"/>
          </w:rPr>
          <w:t xml:space="preserve">by </w:t>
        </w:r>
      </w:ins>
      <w:r w:rsidRPr="00DC6BBF">
        <w:rPr>
          <w:color w:val="000000" w:themeColor="text1"/>
        </w:rPr>
        <w:t>marriage</w:t>
      </w:r>
      <w:del w:id="109" w:author="Author" w:date="2018-03-13T16:14:00Z">
        <w:r w:rsidRPr="00DC6BBF" w:rsidDel="00F5344D">
          <w:rPr>
            <w:color w:val="000000" w:themeColor="text1"/>
          </w:rPr>
          <w:delText>,</w:delText>
        </w:r>
      </w:del>
      <w:r w:rsidRPr="00DC6BBF">
        <w:rPr>
          <w:color w:val="000000" w:themeColor="text1"/>
        </w:rPr>
        <w:t xml:space="preserve"> are </w:t>
      </w:r>
      <w:del w:id="110" w:author="Author" w:date="2018-03-13T16:14:00Z">
        <w:r w:rsidRPr="00DC6BBF" w:rsidDel="00F5344D">
          <w:rPr>
            <w:color w:val="000000" w:themeColor="text1"/>
          </w:rPr>
          <w:delText xml:space="preserve">more </w:delText>
        </w:r>
      </w:del>
      <w:r w:rsidRPr="00DC6BBF">
        <w:rPr>
          <w:color w:val="000000" w:themeColor="text1"/>
        </w:rPr>
        <w:t xml:space="preserve">often regarded as </w:t>
      </w:r>
      <w:r w:rsidRPr="00DC6BBF">
        <w:rPr>
          <w:color w:val="000000" w:themeColor="text1"/>
        </w:rPr>
        <w:lastRenderedPageBreak/>
        <w:t>private and personal</w:t>
      </w:r>
      <w:ins w:id="111" w:author="Author" w:date="2018-03-13T16:14:00Z">
        <w:r w:rsidR="00F5344D">
          <w:rPr>
            <w:color w:val="000000" w:themeColor="text1"/>
          </w:rPr>
          <w:t>,</w:t>
        </w:r>
      </w:ins>
      <w:r w:rsidRPr="00DC6BBF">
        <w:rPr>
          <w:color w:val="000000" w:themeColor="text1"/>
        </w:rPr>
        <w:t xml:space="preserve"> </w:t>
      </w:r>
      <w:del w:id="112" w:author="Author" w:date="2018-03-13T16:14:00Z">
        <w:r w:rsidRPr="00DC6BBF" w:rsidDel="00F5344D">
          <w:rPr>
            <w:color w:val="000000" w:themeColor="text1"/>
          </w:rPr>
          <w:delText>relati</w:delText>
        </w:r>
        <w:r w:rsidR="00DC6BBF" w:rsidDel="00F5344D">
          <w:rPr>
            <w:color w:val="000000" w:themeColor="text1"/>
          </w:rPr>
          <w:delText xml:space="preserve">onships </w:delText>
        </w:r>
      </w:del>
      <w:r w:rsidR="00DC6BBF">
        <w:rPr>
          <w:color w:val="000000" w:themeColor="text1"/>
        </w:rPr>
        <w:t xml:space="preserve">where third parties </w:t>
      </w:r>
      <w:del w:id="113" w:author="Author" w:date="2018-03-13T16:14:00Z">
        <w:r w:rsidR="00DC6BBF" w:rsidDel="00F5344D">
          <w:rPr>
            <w:color w:val="000000" w:themeColor="text1"/>
          </w:rPr>
          <w:delText>do</w:delText>
        </w:r>
        <w:r w:rsidRPr="00DC6BBF" w:rsidDel="00F5344D">
          <w:rPr>
            <w:color w:val="000000" w:themeColor="text1"/>
          </w:rPr>
          <w:delText xml:space="preserve"> not need and </w:delText>
        </w:r>
      </w:del>
      <w:r w:rsidRPr="00DC6BBF">
        <w:rPr>
          <w:color w:val="000000" w:themeColor="text1"/>
        </w:rPr>
        <w:t xml:space="preserve">find it difficult to </w:t>
      </w:r>
      <w:del w:id="114" w:author="Author" w:date="2018-03-13T16:14:00Z">
        <w:r w:rsidRPr="00DC6BBF" w:rsidDel="00F5344D">
          <w:rPr>
            <w:color w:val="000000" w:themeColor="text1"/>
          </w:rPr>
          <w:delText xml:space="preserve">be </w:delText>
        </w:r>
      </w:del>
      <w:r w:rsidRPr="00DC6BBF">
        <w:rPr>
          <w:color w:val="000000" w:themeColor="text1"/>
        </w:rPr>
        <w:t>involve</w:t>
      </w:r>
      <w:ins w:id="115" w:author="Author" w:date="2018-03-13T16:14:00Z">
        <w:r w:rsidR="00F5344D">
          <w:rPr>
            <w:color w:val="000000" w:themeColor="text1"/>
          </w:rPr>
          <w:t xml:space="preserve"> themselves</w:t>
        </w:r>
      </w:ins>
      <w:del w:id="116" w:author="Author" w:date="2018-03-13T16:14:00Z">
        <w:r w:rsidRPr="00DC6BBF" w:rsidDel="00F5344D">
          <w:rPr>
            <w:color w:val="000000" w:themeColor="text1"/>
          </w:rPr>
          <w:delText>d</w:delText>
        </w:r>
      </w:del>
      <w:r w:rsidRPr="00DC6BBF">
        <w:rPr>
          <w:color w:val="000000" w:themeColor="text1"/>
        </w:rPr>
        <w:t>.</w:t>
      </w:r>
    </w:p>
    <w:p w:rsidR="00643A4C" w:rsidRPr="00DC6BBF" w:rsidRDefault="00234762">
      <w:pPr>
        <w:ind w:firstLine="720"/>
        <w:jc w:val="both"/>
        <w:rPr>
          <w:color w:val="000000" w:themeColor="text1"/>
        </w:rPr>
      </w:pPr>
      <w:r>
        <w:rPr>
          <w:noProof/>
          <w:color w:val="000000" w:themeColor="text1"/>
        </w:rPr>
        <w:t>T</w:t>
      </w:r>
      <w:r w:rsidR="00EF0EC8" w:rsidRPr="00DC6BBF">
        <w:rPr>
          <w:color w:val="000000" w:themeColor="text1"/>
        </w:rPr>
        <w:t xml:space="preserve">he current study focuses on </w:t>
      </w:r>
      <w:ins w:id="117" w:author="Author" w:date="2018-03-13T18:04:00Z">
        <w:r w:rsidR="00D155CB" w:rsidRPr="00DC6BBF">
          <w:rPr>
            <w:color w:val="000000" w:themeColor="text1"/>
          </w:rPr>
          <w:t xml:space="preserve">sexuality </w:t>
        </w:r>
      </w:ins>
      <w:r w:rsidR="00EF0EC8" w:rsidRPr="00DC6BBF">
        <w:rPr>
          <w:color w:val="000000" w:themeColor="text1"/>
        </w:rPr>
        <w:t xml:space="preserve">issues </w:t>
      </w:r>
      <w:del w:id="118" w:author="Author" w:date="2018-03-13T18:04:00Z">
        <w:r w:rsidR="00EF0EC8" w:rsidRPr="00DC6BBF" w:rsidDel="00D155CB">
          <w:rPr>
            <w:color w:val="000000" w:themeColor="text1"/>
          </w:rPr>
          <w:delText xml:space="preserve">of sexuality </w:delText>
        </w:r>
      </w:del>
      <w:r w:rsidR="00EF0EC8" w:rsidRPr="00DC6BBF">
        <w:rPr>
          <w:color w:val="000000" w:themeColor="text1"/>
        </w:rPr>
        <w:t>in the urban Indonesian society from the women’s point of view</w:t>
      </w:r>
      <w:ins w:id="119" w:author="Author" w:date="2018-03-13T18:05:00Z">
        <w:r w:rsidR="00D155CB">
          <w:rPr>
            <w:color w:val="000000" w:themeColor="text1"/>
          </w:rPr>
          <w:t>; we are</w:t>
        </w:r>
      </w:ins>
      <w:del w:id="120" w:author="Author" w:date="2018-03-13T18:05:00Z">
        <w:r w:rsidR="00EF0EC8" w:rsidRPr="00DC6BBF" w:rsidDel="00D155CB">
          <w:rPr>
            <w:color w:val="000000" w:themeColor="text1"/>
          </w:rPr>
          <w:delText>,</w:delText>
        </w:r>
      </w:del>
      <w:r w:rsidR="00EF0EC8" w:rsidRPr="00DC6BBF">
        <w:rPr>
          <w:color w:val="000000" w:themeColor="text1"/>
        </w:rPr>
        <w:t xml:space="preserve"> especially </w:t>
      </w:r>
      <w:ins w:id="121" w:author="Author" w:date="2018-03-13T18:05:00Z">
        <w:r w:rsidR="00D155CB">
          <w:rPr>
            <w:color w:val="000000" w:themeColor="text1"/>
          </w:rPr>
          <w:t xml:space="preserve">interested in learning more about women </w:t>
        </w:r>
      </w:ins>
      <w:del w:id="122" w:author="Author" w:date="2018-03-13T18:05:00Z">
        <w:r w:rsidR="00EF0EC8" w:rsidRPr="00DC6BBF" w:rsidDel="00D155CB">
          <w:rPr>
            <w:color w:val="000000" w:themeColor="text1"/>
          </w:rPr>
          <w:delText xml:space="preserve">those </w:delText>
        </w:r>
      </w:del>
      <w:r w:rsidR="00EF0EC8" w:rsidRPr="00DC6BBF">
        <w:rPr>
          <w:color w:val="000000" w:themeColor="text1"/>
        </w:rPr>
        <w:t>who are involved in</w:t>
      </w:r>
      <w:r>
        <w:rPr>
          <w:color w:val="000000" w:themeColor="text1"/>
        </w:rPr>
        <w:t xml:space="preserve"> </w:t>
      </w:r>
      <w:del w:id="123" w:author="Author" w:date="2018-03-13T18:05:00Z">
        <w:r w:rsidDel="00D155CB">
          <w:rPr>
            <w:color w:val="000000" w:themeColor="text1"/>
          </w:rPr>
          <w:delText>a</w:delText>
        </w:r>
        <w:r w:rsidR="00EF0EC8" w:rsidRPr="00DC6BBF" w:rsidDel="00D155CB">
          <w:rPr>
            <w:color w:val="000000" w:themeColor="text1"/>
          </w:rPr>
          <w:delText xml:space="preserve"> </w:delText>
        </w:r>
      </w:del>
      <w:r w:rsidR="00EF0EC8" w:rsidRPr="00234762">
        <w:rPr>
          <w:noProof/>
          <w:color w:val="000000" w:themeColor="text1"/>
        </w:rPr>
        <w:t>premarital</w:t>
      </w:r>
      <w:r w:rsidR="00EF0EC8" w:rsidRPr="00DC6BBF">
        <w:rPr>
          <w:color w:val="000000" w:themeColor="text1"/>
        </w:rPr>
        <w:t xml:space="preserve"> sexual relationship</w:t>
      </w:r>
      <w:ins w:id="124" w:author="Author" w:date="2018-03-13T18:05:00Z">
        <w:r w:rsidR="00D155CB">
          <w:rPr>
            <w:color w:val="000000" w:themeColor="text1"/>
          </w:rPr>
          <w:t>s</w:t>
        </w:r>
      </w:ins>
      <w:r w:rsidR="00EF0EC8" w:rsidRPr="00DC6BBF">
        <w:rPr>
          <w:color w:val="000000" w:themeColor="text1"/>
        </w:rPr>
        <w:t xml:space="preserve"> with </w:t>
      </w:r>
      <w:del w:id="125" w:author="Author" w:date="2018-03-13T18:08:00Z">
        <w:r w:rsidR="00EF0EC8" w:rsidRPr="00DC6BBF" w:rsidDel="00D155CB">
          <w:rPr>
            <w:color w:val="000000" w:themeColor="text1"/>
          </w:rPr>
          <w:delText xml:space="preserve">their </w:delText>
        </w:r>
      </w:del>
      <w:ins w:id="126" w:author="Author" w:date="2018-03-13T18:08:00Z">
        <w:r w:rsidR="00D155CB">
          <w:rPr>
            <w:color w:val="000000" w:themeColor="text1"/>
          </w:rPr>
          <w:t>a</w:t>
        </w:r>
        <w:r w:rsidR="00D155CB" w:rsidRPr="00DC6BBF">
          <w:rPr>
            <w:color w:val="000000" w:themeColor="text1"/>
          </w:rPr>
          <w:t xml:space="preserve"> </w:t>
        </w:r>
      </w:ins>
      <w:r w:rsidR="00EF0EC8" w:rsidRPr="00DC6BBF">
        <w:rPr>
          <w:color w:val="000000" w:themeColor="text1"/>
        </w:rPr>
        <w:t>romantic partner. More specifically, th</w:t>
      </w:r>
      <w:ins w:id="127" w:author="Author" w:date="2018-03-13T18:06:00Z">
        <w:r w:rsidR="00D155CB">
          <w:rPr>
            <w:color w:val="000000" w:themeColor="text1"/>
          </w:rPr>
          <w:t>is</w:t>
        </w:r>
      </w:ins>
      <w:del w:id="128" w:author="Author" w:date="2018-03-13T18:06:00Z">
        <w:r w:rsidR="00EF0EC8" w:rsidRPr="00DC6BBF" w:rsidDel="00D155CB">
          <w:rPr>
            <w:color w:val="000000" w:themeColor="text1"/>
          </w:rPr>
          <w:delText>e</w:delText>
        </w:r>
      </w:del>
      <w:r w:rsidR="00EF0EC8" w:rsidRPr="00DC6BBF">
        <w:rPr>
          <w:color w:val="000000" w:themeColor="text1"/>
        </w:rPr>
        <w:t xml:space="preserve"> </w:t>
      </w:r>
      <w:del w:id="129" w:author="Author" w:date="2018-03-13T18:06:00Z">
        <w:r w:rsidR="00EF0EC8" w:rsidRPr="00DC6BBF" w:rsidDel="00D155CB">
          <w:rPr>
            <w:color w:val="000000" w:themeColor="text1"/>
          </w:rPr>
          <w:delText xml:space="preserve">current </w:delText>
        </w:r>
      </w:del>
      <w:r w:rsidR="00EF0EC8" w:rsidRPr="00DC6BBF">
        <w:rPr>
          <w:color w:val="000000" w:themeColor="text1"/>
        </w:rPr>
        <w:t xml:space="preserve">study </w:t>
      </w:r>
      <w:ins w:id="130" w:author="Author" w:date="2018-03-13T18:06:00Z">
        <w:r w:rsidR="00D155CB">
          <w:rPr>
            <w:color w:val="000000" w:themeColor="text1"/>
          </w:rPr>
          <w:t xml:space="preserve">examines </w:t>
        </w:r>
      </w:ins>
      <w:del w:id="131" w:author="Author" w:date="2018-03-13T18:06:00Z">
        <w:r w:rsidR="00EF0EC8" w:rsidRPr="00DC6BBF" w:rsidDel="00D155CB">
          <w:rPr>
            <w:color w:val="000000" w:themeColor="text1"/>
          </w:rPr>
          <w:delText xml:space="preserve">centers on </w:delText>
        </w:r>
      </w:del>
      <w:r w:rsidR="00EF0EC8" w:rsidRPr="00DC6BBF">
        <w:rPr>
          <w:color w:val="000000" w:themeColor="text1"/>
        </w:rPr>
        <w:t xml:space="preserve">the many dilemmas and conflicts </w:t>
      </w:r>
      <w:ins w:id="132" w:author="Author" w:date="2018-03-13T18:06:00Z">
        <w:r w:rsidR="00D155CB">
          <w:rPr>
            <w:color w:val="000000" w:themeColor="text1"/>
          </w:rPr>
          <w:t xml:space="preserve">that challenge women as they weigh their </w:t>
        </w:r>
      </w:ins>
      <w:del w:id="133" w:author="Author" w:date="2018-03-13T18:07:00Z">
        <w:r w:rsidR="00EF0EC8" w:rsidRPr="00DC6BBF" w:rsidDel="00D155CB">
          <w:rPr>
            <w:color w:val="000000" w:themeColor="text1"/>
          </w:rPr>
          <w:delText xml:space="preserve">regarding </w:delText>
        </w:r>
      </w:del>
      <w:r w:rsidR="00EF0EC8" w:rsidRPr="00DC6BBF">
        <w:rPr>
          <w:color w:val="000000" w:themeColor="text1"/>
        </w:rPr>
        <w:t xml:space="preserve">freedom </w:t>
      </w:r>
      <w:del w:id="134" w:author="Author" w:date="2018-03-13T18:07:00Z">
        <w:r w:rsidR="00EF0EC8" w:rsidRPr="00DC6BBF" w:rsidDel="00D155CB">
          <w:rPr>
            <w:color w:val="000000" w:themeColor="text1"/>
          </w:rPr>
          <w:delText>vs</w:delText>
        </w:r>
      </w:del>
      <w:ins w:id="135" w:author="Author" w:date="2018-03-13T18:07:00Z">
        <w:r w:rsidR="00D155CB">
          <w:rPr>
            <w:color w:val="000000" w:themeColor="text1"/>
          </w:rPr>
          <w:t xml:space="preserve">against societal </w:t>
        </w:r>
      </w:ins>
      <w:del w:id="136" w:author="Author" w:date="2018-03-13T18:07:00Z">
        <w:r w:rsidR="00EF0EC8" w:rsidRPr="00DC6BBF" w:rsidDel="00D155CB">
          <w:rPr>
            <w:color w:val="000000" w:themeColor="text1"/>
          </w:rPr>
          <w:delText xml:space="preserve">. </w:delText>
        </w:r>
      </w:del>
      <w:r w:rsidR="00EF0EC8" w:rsidRPr="00DC6BBF">
        <w:rPr>
          <w:color w:val="000000" w:themeColor="text1"/>
        </w:rPr>
        <w:t>boundaries</w:t>
      </w:r>
      <w:ins w:id="137" w:author="Author" w:date="2018-03-13T18:07:00Z">
        <w:r w:rsidR="00D155CB">
          <w:rPr>
            <w:color w:val="000000" w:themeColor="text1"/>
          </w:rPr>
          <w:t xml:space="preserve">, and </w:t>
        </w:r>
      </w:ins>
      <w:ins w:id="138" w:author="Author" w:date="2018-03-13T18:09:00Z">
        <w:r w:rsidR="00D155CB">
          <w:rPr>
            <w:color w:val="000000" w:themeColor="text1"/>
          </w:rPr>
          <w:t xml:space="preserve">as </w:t>
        </w:r>
      </w:ins>
      <w:ins w:id="139" w:author="Author" w:date="2018-03-13T18:07:00Z">
        <w:r w:rsidR="00D155CB">
          <w:rPr>
            <w:color w:val="000000" w:themeColor="text1"/>
          </w:rPr>
          <w:t xml:space="preserve">they balance their </w:t>
        </w:r>
      </w:ins>
      <w:ins w:id="140" w:author="Author" w:date="2018-03-13T18:08:00Z">
        <w:r w:rsidR="00D155CB">
          <w:rPr>
            <w:color w:val="000000" w:themeColor="text1"/>
          </w:rPr>
          <w:t xml:space="preserve">desire to convince themselves they deserve love with the </w:t>
        </w:r>
      </w:ins>
      <w:ins w:id="141" w:author="Author" w:date="2018-03-13T18:07:00Z">
        <w:r w:rsidR="00D155CB">
          <w:rPr>
            <w:color w:val="000000" w:themeColor="text1"/>
          </w:rPr>
          <w:t>need to protect themselves</w:t>
        </w:r>
      </w:ins>
      <w:del w:id="142" w:author="Author" w:date="2018-03-13T18:07:00Z">
        <w:r w:rsidR="00EF0EC8" w:rsidRPr="00DC6BBF" w:rsidDel="00D155CB">
          <w:rPr>
            <w:color w:val="000000" w:themeColor="text1"/>
          </w:rPr>
          <w:delText xml:space="preserve"> and th</w:delText>
        </w:r>
      </w:del>
      <w:del w:id="143" w:author="Author" w:date="2018-03-13T18:08:00Z">
        <w:r w:rsidR="00EF0EC8" w:rsidRPr="00DC6BBF" w:rsidDel="00D155CB">
          <w:rPr>
            <w:color w:val="000000" w:themeColor="text1"/>
          </w:rPr>
          <w:delText>e need to convince oneself to deserve love vs. the need to protect oneself</w:delText>
        </w:r>
      </w:del>
      <w:r w:rsidR="00EF0EC8" w:rsidRPr="00DC6BBF">
        <w:rPr>
          <w:color w:val="000000" w:themeColor="text1"/>
        </w:rPr>
        <w:t>.</w:t>
      </w:r>
    </w:p>
    <w:p w:rsidR="00643A4C" w:rsidRPr="00DC6BBF" w:rsidRDefault="00EF0EC8">
      <w:pPr>
        <w:jc w:val="both"/>
        <w:rPr>
          <w:color w:val="000000" w:themeColor="text1"/>
        </w:rPr>
      </w:pPr>
      <w:r w:rsidRPr="00DC6BBF">
        <w:rPr>
          <w:color w:val="000000" w:themeColor="text1"/>
        </w:rPr>
        <w:tab/>
      </w:r>
      <w:ins w:id="144" w:author="Author" w:date="2018-03-13T18:09:00Z">
        <w:r w:rsidR="00D155CB">
          <w:rPr>
            <w:color w:val="000000" w:themeColor="text1"/>
          </w:rPr>
          <w:t>Ever s</w:t>
        </w:r>
      </w:ins>
      <w:del w:id="145" w:author="Author" w:date="2018-03-13T18:09:00Z">
        <w:r w:rsidRPr="00DC6BBF" w:rsidDel="00D155CB">
          <w:rPr>
            <w:color w:val="000000" w:themeColor="text1"/>
          </w:rPr>
          <w:delText>S</w:delText>
        </w:r>
      </w:del>
      <w:r w:rsidRPr="00DC6BBF">
        <w:rPr>
          <w:color w:val="000000" w:themeColor="text1"/>
        </w:rPr>
        <w:t xml:space="preserve">ince the sexual revolution </w:t>
      </w:r>
      <w:ins w:id="146" w:author="Author" w:date="2018-03-13T18:09:00Z">
        <w:r w:rsidR="00D155CB">
          <w:rPr>
            <w:color w:val="000000" w:themeColor="text1"/>
          </w:rPr>
          <w:t xml:space="preserve">took place </w:t>
        </w:r>
      </w:ins>
      <w:r w:rsidRPr="00DC6BBF">
        <w:rPr>
          <w:color w:val="000000" w:themeColor="text1"/>
        </w:rPr>
        <w:t xml:space="preserve">in the United States </w:t>
      </w:r>
      <w:del w:id="147" w:author="Author" w:date="2018-03-13T18:09:00Z">
        <w:r w:rsidRPr="00DC6BBF" w:rsidDel="00D155CB">
          <w:rPr>
            <w:color w:val="000000" w:themeColor="text1"/>
          </w:rPr>
          <w:delText xml:space="preserve">of America </w:delText>
        </w:r>
      </w:del>
      <w:r w:rsidRPr="00DC6BBF">
        <w:rPr>
          <w:color w:val="000000" w:themeColor="text1"/>
        </w:rPr>
        <w:t xml:space="preserve">from 1960 to the 1970s, premarital sex has been one of the most discussed </w:t>
      </w:r>
      <w:r w:rsidRPr="00234762">
        <w:rPr>
          <w:noProof/>
          <w:color w:val="000000" w:themeColor="text1"/>
        </w:rPr>
        <w:t>topic</w:t>
      </w:r>
      <w:r w:rsidR="00234762">
        <w:rPr>
          <w:noProof/>
          <w:color w:val="000000" w:themeColor="text1"/>
        </w:rPr>
        <w:t>s</w:t>
      </w:r>
      <w:r w:rsidRPr="00DC6BBF">
        <w:rPr>
          <w:color w:val="000000" w:themeColor="text1"/>
        </w:rPr>
        <w:t xml:space="preserve"> on sexuality in </w:t>
      </w:r>
      <w:r w:rsidR="00234762">
        <w:rPr>
          <w:noProof/>
          <w:color w:val="000000" w:themeColor="text1"/>
        </w:rPr>
        <w:t>American scientific</w:t>
      </w:r>
      <w:r w:rsidRPr="00DC6BBF">
        <w:rPr>
          <w:color w:val="000000" w:themeColor="text1"/>
        </w:rPr>
        <w:t xml:space="preserve"> literature (“Premarital Sexual</w:t>
      </w:r>
      <w:r w:rsidR="00234762">
        <w:rPr>
          <w:noProof/>
          <w:color w:val="000000" w:themeColor="text1"/>
        </w:rPr>
        <w:t>,”</w:t>
      </w:r>
      <w:r w:rsidRPr="00DC6BBF">
        <w:rPr>
          <w:color w:val="000000" w:themeColor="text1"/>
        </w:rPr>
        <w:t xml:space="preserve"> 1991; Twenge, Sherman, &amp; Wells, 2015; Wright, 2015). The most common subtopic raised is about </w:t>
      </w:r>
      <w:del w:id="148" w:author="Author" w:date="2018-03-13T18:10:00Z">
        <w:r w:rsidRPr="00DC6BBF" w:rsidDel="00D155CB">
          <w:rPr>
            <w:color w:val="000000" w:themeColor="text1"/>
          </w:rPr>
          <w:delText xml:space="preserve">the </w:delText>
        </w:r>
      </w:del>
      <w:r w:rsidRPr="00DC6BBF">
        <w:rPr>
          <w:color w:val="000000" w:themeColor="text1"/>
        </w:rPr>
        <w:t>society’s norms and values regarding pre</w:t>
      </w:r>
      <w:ins w:id="149" w:author="Author" w:date="2018-03-16T15:04:00Z">
        <w:r w:rsidR="003268C6">
          <w:rPr>
            <w:color w:val="000000" w:themeColor="text1"/>
          </w:rPr>
          <w:t>marital</w:t>
        </w:r>
      </w:ins>
      <w:del w:id="150" w:author="Author" w:date="2018-03-16T15:04:00Z">
        <w:r w:rsidRPr="00DC6BBF" w:rsidDel="003268C6">
          <w:rPr>
            <w:color w:val="000000" w:themeColor="text1"/>
          </w:rPr>
          <w:delText>-marital</w:delText>
        </w:r>
      </w:del>
      <w:r w:rsidRPr="00DC6BBF">
        <w:rPr>
          <w:color w:val="000000" w:themeColor="text1"/>
        </w:rPr>
        <w:t xml:space="preserve"> sex. </w:t>
      </w:r>
      <w:del w:id="151" w:author="Author" w:date="2018-03-13T18:10:00Z">
        <w:r w:rsidRPr="00DC6BBF" w:rsidDel="00D155CB">
          <w:rPr>
            <w:color w:val="000000" w:themeColor="text1"/>
          </w:rPr>
          <w:delText xml:space="preserve">A </w:delText>
        </w:r>
      </w:del>
      <w:ins w:id="152" w:author="Author" w:date="2018-03-13T18:10:00Z">
        <w:r w:rsidR="00D155CB">
          <w:rPr>
            <w:color w:val="000000" w:themeColor="text1"/>
          </w:rPr>
          <w:t>One</w:t>
        </w:r>
        <w:r w:rsidR="00D155CB" w:rsidRPr="00DC6BBF">
          <w:rPr>
            <w:color w:val="000000" w:themeColor="text1"/>
          </w:rPr>
          <w:t xml:space="preserve"> </w:t>
        </w:r>
      </w:ins>
      <w:r w:rsidRPr="00DC6BBF">
        <w:rPr>
          <w:color w:val="000000" w:themeColor="text1"/>
        </w:rPr>
        <w:t xml:space="preserve">review found that people in the United States today </w:t>
      </w:r>
      <w:ins w:id="153" w:author="Author" w:date="2018-03-13T18:11:00Z">
        <w:r w:rsidR="00D155CB">
          <w:rPr>
            <w:color w:val="000000" w:themeColor="text1"/>
          </w:rPr>
          <w:t xml:space="preserve">are even more likely to accept the idea of </w:t>
        </w:r>
      </w:ins>
      <w:del w:id="154" w:author="Author" w:date="2018-03-13T18:11:00Z">
        <w:r w:rsidRPr="00DC6BBF" w:rsidDel="00D155CB">
          <w:rPr>
            <w:color w:val="000000" w:themeColor="text1"/>
          </w:rPr>
          <w:delText xml:space="preserve">show greater acceptance </w:delText>
        </w:r>
      </w:del>
      <w:del w:id="155" w:author="Author" w:date="2018-03-13T18:10:00Z">
        <w:r w:rsidRPr="00DC6BBF" w:rsidDel="00D155CB">
          <w:rPr>
            <w:color w:val="000000" w:themeColor="text1"/>
          </w:rPr>
          <w:delText xml:space="preserve">for </w:delText>
        </w:r>
      </w:del>
      <w:r w:rsidRPr="00DC6BBF">
        <w:rPr>
          <w:color w:val="000000" w:themeColor="text1"/>
        </w:rPr>
        <w:t xml:space="preserve">premarital sex, compared to those </w:t>
      </w:r>
      <w:ins w:id="156" w:author="Author" w:date="2018-03-13T18:11:00Z">
        <w:r w:rsidR="00D155CB">
          <w:rPr>
            <w:color w:val="000000" w:themeColor="text1"/>
          </w:rPr>
          <w:t xml:space="preserve">who experienced the sexual revolution </w:t>
        </w:r>
      </w:ins>
      <w:r w:rsidRPr="00DC6BBF">
        <w:rPr>
          <w:color w:val="000000" w:themeColor="text1"/>
        </w:rPr>
        <w:t xml:space="preserve">in the 1970s and 1980s (Twenge et al., 2015). </w:t>
      </w:r>
      <w:r w:rsidRPr="00234762">
        <w:rPr>
          <w:noProof/>
          <w:color w:val="000000" w:themeColor="text1"/>
        </w:rPr>
        <w:t>Generation Y or the Millen</w:t>
      </w:r>
      <w:r w:rsidR="00DC6BBF" w:rsidRPr="00234762">
        <w:rPr>
          <w:noProof/>
          <w:color w:val="000000" w:themeColor="text1"/>
        </w:rPr>
        <w:t>n</w:t>
      </w:r>
      <w:r w:rsidRPr="00234762">
        <w:rPr>
          <w:noProof/>
          <w:color w:val="000000" w:themeColor="text1"/>
        </w:rPr>
        <w:t xml:space="preserve">ial Generation, born between 1982-1999, are even said to have created the “hook-up culture”, which </w:t>
      </w:r>
      <w:del w:id="157" w:author="Author" w:date="2018-03-13T18:12:00Z">
        <w:r w:rsidRPr="00234762" w:rsidDel="00D155CB">
          <w:rPr>
            <w:noProof/>
            <w:color w:val="000000" w:themeColor="text1"/>
          </w:rPr>
          <w:delText xml:space="preserve">is </w:delText>
        </w:r>
      </w:del>
      <w:ins w:id="158" w:author="Author" w:date="2018-03-13T18:12:00Z">
        <w:r w:rsidR="00D155CB">
          <w:rPr>
            <w:noProof/>
            <w:color w:val="000000" w:themeColor="text1"/>
          </w:rPr>
          <w:t>describes</w:t>
        </w:r>
        <w:r w:rsidR="00D155CB" w:rsidRPr="00234762">
          <w:rPr>
            <w:noProof/>
            <w:color w:val="000000" w:themeColor="text1"/>
          </w:rPr>
          <w:t xml:space="preserve"> </w:t>
        </w:r>
      </w:ins>
      <w:r w:rsidRPr="00234762">
        <w:rPr>
          <w:noProof/>
          <w:color w:val="000000" w:themeColor="text1"/>
        </w:rPr>
        <w:t xml:space="preserve">the </w:t>
      </w:r>
      <w:ins w:id="159" w:author="Author" w:date="2018-03-13T18:12:00Z">
        <w:r w:rsidR="00D155CB">
          <w:rPr>
            <w:noProof/>
            <w:color w:val="000000" w:themeColor="text1"/>
          </w:rPr>
          <w:t xml:space="preserve">open </w:t>
        </w:r>
      </w:ins>
      <w:r w:rsidRPr="00234762">
        <w:rPr>
          <w:noProof/>
          <w:color w:val="000000" w:themeColor="text1"/>
        </w:rPr>
        <w:t>practice of sexual activit</w:t>
      </w:r>
      <w:ins w:id="160" w:author="Author" w:date="2018-03-13T18:12:00Z">
        <w:r w:rsidR="00D155CB">
          <w:rPr>
            <w:noProof/>
            <w:color w:val="000000" w:themeColor="text1"/>
          </w:rPr>
          <w:t>y</w:t>
        </w:r>
      </w:ins>
      <w:del w:id="161" w:author="Author" w:date="2018-03-13T18:12:00Z">
        <w:r w:rsidRPr="00234762" w:rsidDel="00D155CB">
          <w:rPr>
            <w:noProof/>
            <w:color w:val="000000" w:themeColor="text1"/>
          </w:rPr>
          <w:delText>ies</w:delText>
        </w:r>
      </w:del>
      <w:r w:rsidRPr="00234762">
        <w:rPr>
          <w:noProof/>
          <w:color w:val="000000" w:themeColor="text1"/>
        </w:rPr>
        <w:t xml:space="preserve"> without commitment</w:t>
      </w:r>
      <w:ins w:id="162" w:author="Author" w:date="2018-03-13T18:12:00Z">
        <w:r w:rsidR="00D155CB">
          <w:rPr>
            <w:noProof/>
            <w:color w:val="000000" w:themeColor="text1"/>
          </w:rPr>
          <w:t xml:space="preserve">; </w:t>
        </w:r>
      </w:ins>
      <w:del w:id="163" w:author="Author" w:date="2018-03-13T18:12:00Z">
        <w:r w:rsidRPr="00234762" w:rsidDel="00D155CB">
          <w:rPr>
            <w:noProof/>
            <w:color w:val="000000" w:themeColor="text1"/>
          </w:rPr>
          <w:delText xml:space="preserve">, and </w:delText>
        </w:r>
      </w:del>
      <w:r w:rsidRPr="00234762">
        <w:rPr>
          <w:noProof/>
          <w:color w:val="000000" w:themeColor="text1"/>
        </w:rPr>
        <w:t xml:space="preserve">they </w:t>
      </w:r>
      <w:del w:id="164" w:author="Author" w:date="2018-03-13T18:13:00Z">
        <w:r w:rsidRPr="00234762" w:rsidDel="00D155CB">
          <w:rPr>
            <w:noProof/>
            <w:color w:val="000000" w:themeColor="text1"/>
          </w:rPr>
          <w:delText xml:space="preserve">also </w:delText>
        </w:r>
      </w:del>
      <w:ins w:id="165" w:author="Author" w:date="2018-03-13T18:13:00Z">
        <w:r w:rsidR="00D155CB">
          <w:rPr>
            <w:noProof/>
            <w:color w:val="000000" w:themeColor="text1"/>
          </w:rPr>
          <w:t>even</w:t>
        </w:r>
        <w:r w:rsidR="00D155CB" w:rsidRPr="00234762">
          <w:rPr>
            <w:noProof/>
            <w:color w:val="000000" w:themeColor="text1"/>
          </w:rPr>
          <w:t xml:space="preserve"> </w:t>
        </w:r>
      </w:ins>
      <w:r w:rsidRPr="00234762">
        <w:rPr>
          <w:noProof/>
          <w:color w:val="000000" w:themeColor="text1"/>
        </w:rPr>
        <w:t xml:space="preserve">came up with </w:t>
      </w:r>
      <w:ins w:id="166" w:author="Author" w:date="2018-03-13T18:12:00Z">
        <w:r w:rsidR="00D155CB">
          <w:rPr>
            <w:noProof/>
            <w:color w:val="000000" w:themeColor="text1"/>
          </w:rPr>
          <w:t xml:space="preserve">a </w:t>
        </w:r>
      </w:ins>
      <w:r w:rsidRPr="00234762">
        <w:rPr>
          <w:noProof/>
          <w:color w:val="000000" w:themeColor="text1"/>
        </w:rPr>
        <w:t>term</w:t>
      </w:r>
      <w:ins w:id="167" w:author="Author" w:date="2018-03-13T18:12:00Z">
        <w:r w:rsidR="00D155CB">
          <w:rPr>
            <w:noProof/>
            <w:color w:val="000000" w:themeColor="text1"/>
          </w:rPr>
          <w:t xml:space="preserve"> to </w:t>
        </w:r>
      </w:ins>
      <w:del w:id="168" w:author="Author" w:date="2018-03-13T18:12:00Z">
        <w:r w:rsidRPr="00234762" w:rsidDel="00D155CB">
          <w:rPr>
            <w:noProof/>
            <w:color w:val="000000" w:themeColor="text1"/>
          </w:rPr>
          <w:delText xml:space="preserve">s that </w:delText>
        </w:r>
      </w:del>
      <w:r w:rsidRPr="00234762">
        <w:rPr>
          <w:noProof/>
          <w:color w:val="000000" w:themeColor="text1"/>
        </w:rPr>
        <w:t xml:space="preserve">describe </w:t>
      </w:r>
      <w:del w:id="169" w:author="Author" w:date="2018-03-13T18:12:00Z">
        <w:r w:rsidRPr="00234762" w:rsidDel="00D155CB">
          <w:rPr>
            <w:noProof/>
            <w:color w:val="000000" w:themeColor="text1"/>
          </w:rPr>
          <w:delText xml:space="preserve">such </w:delText>
        </w:r>
      </w:del>
      <w:ins w:id="170" w:author="Author" w:date="2018-03-13T18:12:00Z">
        <w:r w:rsidR="00D155CB">
          <w:rPr>
            <w:noProof/>
            <w:color w:val="000000" w:themeColor="text1"/>
          </w:rPr>
          <w:t>the</w:t>
        </w:r>
        <w:r w:rsidR="00D155CB" w:rsidRPr="00234762">
          <w:rPr>
            <w:noProof/>
            <w:color w:val="000000" w:themeColor="text1"/>
          </w:rPr>
          <w:t xml:space="preserve"> </w:t>
        </w:r>
      </w:ins>
      <w:r w:rsidRPr="00234762">
        <w:rPr>
          <w:noProof/>
          <w:color w:val="000000" w:themeColor="text1"/>
        </w:rPr>
        <w:t>trend</w:t>
      </w:r>
      <w:ins w:id="171" w:author="Author" w:date="2018-03-13T18:13:00Z">
        <w:r w:rsidR="00D155CB">
          <w:rPr>
            <w:noProof/>
            <w:color w:val="000000" w:themeColor="text1"/>
          </w:rPr>
          <w:t xml:space="preserve">: </w:t>
        </w:r>
      </w:ins>
      <w:del w:id="172" w:author="Author" w:date="2018-03-13T18:13:00Z">
        <w:r w:rsidRPr="00234762" w:rsidDel="00D155CB">
          <w:rPr>
            <w:noProof/>
            <w:color w:val="000000" w:themeColor="text1"/>
          </w:rPr>
          <w:delText xml:space="preserve">, including </w:delText>
        </w:r>
      </w:del>
      <w:r w:rsidRPr="00234762">
        <w:rPr>
          <w:noProof/>
          <w:color w:val="000000" w:themeColor="text1"/>
        </w:rPr>
        <w:t>“friends with benefits” (Bogle, 2007; Stepp, 2007).</w:t>
      </w:r>
    </w:p>
    <w:p w:rsidR="00643A4C" w:rsidRPr="00DC6BBF" w:rsidRDefault="00EF0EC8">
      <w:pPr>
        <w:jc w:val="both"/>
        <w:rPr>
          <w:color w:val="000000" w:themeColor="text1"/>
        </w:rPr>
      </w:pPr>
      <w:r w:rsidRPr="00DC6BBF">
        <w:rPr>
          <w:color w:val="000000" w:themeColor="text1"/>
        </w:rPr>
        <w:tab/>
        <w:t xml:space="preserve">Notwithstanding the </w:t>
      </w:r>
      <w:del w:id="173" w:author="Author" w:date="2018-03-13T18:13:00Z">
        <w:r w:rsidRPr="00DC6BBF" w:rsidDel="00D155CB">
          <w:rPr>
            <w:color w:val="000000" w:themeColor="text1"/>
          </w:rPr>
          <w:delText xml:space="preserve">increasing </w:delText>
        </w:r>
      </w:del>
      <w:ins w:id="174" w:author="Author" w:date="2018-03-13T18:13:00Z">
        <w:r w:rsidR="00D155CB" w:rsidRPr="00DC6BBF">
          <w:rPr>
            <w:color w:val="000000" w:themeColor="text1"/>
          </w:rPr>
          <w:t>increas</w:t>
        </w:r>
        <w:r w:rsidR="00D155CB">
          <w:rPr>
            <w:color w:val="000000" w:themeColor="text1"/>
          </w:rPr>
          <w:t>ed</w:t>
        </w:r>
        <w:r w:rsidR="00D155CB" w:rsidRPr="00DC6BBF">
          <w:rPr>
            <w:color w:val="000000" w:themeColor="text1"/>
          </w:rPr>
          <w:t xml:space="preserve"> </w:t>
        </w:r>
      </w:ins>
      <w:r w:rsidRPr="00DC6BBF">
        <w:rPr>
          <w:color w:val="000000" w:themeColor="text1"/>
        </w:rPr>
        <w:t xml:space="preserve">acceptance </w:t>
      </w:r>
      <w:ins w:id="175" w:author="Author" w:date="2018-03-16T15:04:00Z">
        <w:r w:rsidR="003268C6">
          <w:rPr>
            <w:color w:val="000000" w:themeColor="text1"/>
          </w:rPr>
          <w:t>toward</w:t>
        </w:r>
      </w:ins>
      <w:del w:id="176" w:author="Author" w:date="2018-03-16T15:04:00Z">
        <w:r w:rsidRPr="00DC6BBF" w:rsidDel="003268C6">
          <w:rPr>
            <w:color w:val="000000" w:themeColor="text1"/>
          </w:rPr>
          <w:delText>towards</w:delText>
        </w:r>
      </w:del>
      <w:r w:rsidRPr="00DC6BBF">
        <w:rPr>
          <w:color w:val="000000" w:themeColor="text1"/>
        </w:rPr>
        <w:t xml:space="preserve"> premarital sex and the common presumption that </w:t>
      </w:r>
      <w:del w:id="177" w:author="Author" w:date="2018-03-13T18:13:00Z">
        <w:r w:rsidRPr="00DC6BBF" w:rsidDel="00D155CB">
          <w:rPr>
            <w:color w:val="000000" w:themeColor="text1"/>
          </w:rPr>
          <w:delText>the activity</w:delText>
        </w:r>
      </w:del>
      <w:ins w:id="178" w:author="Author" w:date="2018-03-13T18:13:00Z">
        <w:r w:rsidR="00D155CB">
          <w:rPr>
            <w:color w:val="000000" w:themeColor="text1"/>
          </w:rPr>
          <w:t>people have sex</w:t>
        </w:r>
      </w:ins>
      <w:del w:id="179" w:author="Author" w:date="2018-03-13T18:13:00Z">
        <w:r w:rsidRPr="00DC6BBF" w:rsidDel="00D155CB">
          <w:rPr>
            <w:color w:val="000000" w:themeColor="text1"/>
          </w:rPr>
          <w:delText xml:space="preserve"> is done</w:delText>
        </w:r>
      </w:del>
      <w:r w:rsidRPr="00DC6BBF">
        <w:rPr>
          <w:color w:val="000000" w:themeColor="text1"/>
        </w:rPr>
        <w:t xml:space="preserve"> just for fun, the prevalence of premarital sex </w:t>
      </w:r>
      <w:ins w:id="180" w:author="Author" w:date="2018-03-13T18:13:00Z">
        <w:r w:rsidR="00D155CB">
          <w:rPr>
            <w:color w:val="000000" w:themeColor="text1"/>
          </w:rPr>
          <w:t xml:space="preserve">with an element of </w:t>
        </w:r>
      </w:ins>
      <w:del w:id="181" w:author="Author" w:date="2018-03-13T18:14:00Z">
        <w:r w:rsidRPr="00DC6BBF" w:rsidDel="00D155CB">
          <w:rPr>
            <w:color w:val="000000" w:themeColor="text1"/>
          </w:rPr>
          <w:delText xml:space="preserve">carried out by </w:delText>
        </w:r>
      </w:del>
      <w:r w:rsidRPr="00DC6BBF">
        <w:rPr>
          <w:color w:val="000000" w:themeColor="text1"/>
        </w:rPr>
        <w:t>force is quite high</w:t>
      </w:r>
      <w:ins w:id="182" w:author="Author" w:date="2018-03-13T18:14:00Z">
        <w:r w:rsidR="00DE4611">
          <w:rPr>
            <w:color w:val="000000" w:themeColor="text1"/>
          </w:rPr>
          <w:t>,</w:t>
        </w:r>
      </w:ins>
      <w:r w:rsidRPr="00DC6BBF">
        <w:rPr>
          <w:color w:val="000000" w:themeColor="text1"/>
        </w:rPr>
        <w:t xml:space="preserve"> at around 30-40% (French &amp; Neville, 2016; Hickman, Jaycox, &amp; Aronoff, 2004; Young &amp; Furman, 2008). </w:t>
      </w:r>
      <w:r w:rsidRPr="003E6CD7">
        <w:rPr>
          <w:noProof/>
          <w:color w:val="000000" w:themeColor="text1"/>
        </w:rPr>
        <w:t xml:space="preserve">Although both men and women </w:t>
      </w:r>
      <w:del w:id="183" w:author="Author" w:date="2018-03-13T18:14:00Z">
        <w:r w:rsidR="00234762" w:rsidRPr="003E6CD7" w:rsidDel="00DE4611">
          <w:rPr>
            <w:noProof/>
            <w:color w:val="000000" w:themeColor="text1"/>
          </w:rPr>
          <w:delText>can</w:delText>
        </w:r>
        <w:r w:rsidRPr="003E6CD7" w:rsidDel="00DE4611">
          <w:rPr>
            <w:noProof/>
            <w:color w:val="000000" w:themeColor="text1"/>
          </w:rPr>
          <w:delText xml:space="preserve"> </w:delText>
        </w:r>
      </w:del>
      <w:ins w:id="184" w:author="Author" w:date="2018-03-13T18:16:00Z">
        <w:r w:rsidR="00DE4611">
          <w:rPr>
            <w:noProof/>
            <w:color w:val="000000" w:themeColor="text1"/>
          </w:rPr>
          <w:t>should be</w:t>
        </w:r>
      </w:ins>
      <w:ins w:id="185" w:author="Author" w:date="2018-03-13T18:14:00Z">
        <w:r w:rsidR="00DE4611">
          <w:rPr>
            <w:noProof/>
            <w:color w:val="000000" w:themeColor="text1"/>
          </w:rPr>
          <w:t xml:space="preserve"> able to</w:t>
        </w:r>
      </w:ins>
      <w:del w:id="186" w:author="Author" w:date="2018-03-13T18:14:00Z">
        <w:r w:rsidRPr="003E6CD7" w:rsidDel="00DE4611">
          <w:rPr>
            <w:noProof/>
            <w:color w:val="000000" w:themeColor="text1"/>
          </w:rPr>
          <w:delText>give</w:delText>
        </w:r>
      </w:del>
      <w:r w:rsidRPr="003E6CD7">
        <w:rPr>
          <w:noProof/>
          <w:color w:val="000000" w:themeColor="text1"/>
        </w:rPr>
        <w:t xml:space="preserve"> consent to </w:t>
      </w:r>
      <w:del w:id="187" w:author="Author" w:date="2018-03-13T18:14:00Z">
        <w:r w:rsidRPr="003E6CD7" w:rsidDel="00DE4611">
          <w:rPr>
            <w:noProof/>
            <w:color w:val="000000" w:themeColor="text1"/>
          </w:rPr>
          <w:delText xml:space="preserve">the </w:delText>
        </w:r>
      </w:del>
      <w:r w:rsidRPr="003E6CD7">
        <w:rPr>
          <w:noProof/>
          <w:color w:val="000000" w:themeColor="text1"/>
        </w:rPr>
        <w:t xml:space="preserve">sexual activity </w:t>
      </w:r>
      <w:ins w:id="188" w:author="Author" w:date="2018-03-13T18:16:00Z">
        <w:r w:rsidR="00DE4611">
          <w:rPr>
            <w:noProof/>
            <w:color w:val="000000" w:themeColor="text1"/>
          </w:rPr>
          <w:t>only</w:t>
        </w:r>
      </w:ins>
      <w:ins w:id="189" w:author="Author" w:date="2018-03-13T18:14:00Z">
        <w:r w:rsidR="00DE4611">
          <w:rPr>
            <w:noProof/>
            <w:color w:val="000000" w:themeColor="text1"/>
          </w:rPr>
          <w:t xml:space="preserve"> when they want to participate, </w:t>
        </w:r>
      </w:ins>
      <w:del w:id="190" w:author="Author" w:date="2018-03-13T18:15:00Z">
        <w:r w:rsidRPr="003E6CD7" w:rsidDel="00DE4611">
          <w:rPr>
            <w:noProof/>
            <w:color w:val="000000" w:themeColor="text1"/>
          </w:rPr>
          <w:delText xml:space="preserve">they actually do not want to do, </w:delText>
        </w:r>
      </w:del>
      <w:r w:rsidRPr="003E6CD7">
        <w:rPr>
          <w:noProof/>
          <w:color w:val="000000" w:themeColor="text1"/>
        </w:rPr>
        <w:t xml:space="preserve">studies show that more women </w:t>
      </w:r>
      <w:ins w:id="191" w:author="Author" w:date="2018-03-13T18:15:00Z">
        <w:r w:rsidR="00DE4611">
          <w:rPr>
            <w:noProof/>
            <w:color w:val="000000" w:themeColor="text1"/>
          </w:rPr>
          <w:t xml:space="preserve">agree to have sex </w:t>
        </w:r>
      </w:ins>
      <w:del w:id="192" w:author="Author" w:date="2018-03-13T18:15:00Z">
        <w:r w:rsidRPr="003E6CD7" w:rsidDel="00DE4611">
          <w:rPr>
            <w:noProof/>
            <w:color w:val="000000" w:themeColor="text1"/>
          </w:rPr>
          <w:delText xml:space="preserve">partake in sexual activities </w:delText>
        </w:r>
      </w:del>
      <w:r w:rsidRPr="003E6CD7">
        <w:rPr>
          <w:noProof/>
          <w:color w:val="000000" w:themeColor="text1"/>
        </w:rPr>
        <w:t>because they feel like they have to</w:t>
      </w:r>
      <w:ins w:id="193" w:author="Author" w:date="2018-03-13T18:15:00Z">
        <w:r w:rsidR="00DE4611">
          <w:rPr>
            <w:noProof/>
            <w:color w:val="000000" w:themeColor="text1"/>
          </w:rPr>
          <w:t xml:space="preserve">, and that this occurs much more often for women than for </w:t>
        </w:r>
      </w:ins>
      <w:del w:id="194" w:author="Author" w:date="2018-03-13T18:16:00Z">
        <w:r w:rsidRPr="003E6CD7" w:rsidDel="00DE4611">
          <w:rPr>
            <w:noProof/>
            <w:color w:val="000000" w:themeColor="text1"/>
          </w:rPr>
          <w:delText xml:space="preserve"> more often than </w:delText>
        </w:r>
      </w:del>
      <w:r w:rsidRPr="003E6CD7">
        <w:rPr>
          <w:noProof/>
          <w:color w:val="000000" w:themeColor="text1"/>
        </w:rPr>
        <w:t>men (Impett &amp; Peplau, 2002; Katz &amp; Tirone, 2009; O'Sullivan &amp; Allgeier, 1998; Viscione, 2015).</w:t>
      </w:r>
      <w:r w:rsidRPr="00DC6BBF">
        <w:rPr>
          <w:color w:val="000000" w:themeColor="text1"/>
        </w:rPr>
        <w:t xml:space="preserve"> Even without </w:t>
      </w:r>
      <w:ins w:id="195" w:author="Author" w:date="2018-03-13T18:16:00Z">
        <w:r w:rsidR="00DE4611">
          <w:rPr>
            <w:color w:val="000000" w:themeColor="text1"/>
          </w:rPr>
          <w:t xml:space="preserve">their partner pressuring or threatening them, </w:t>
        </w:r>
      </w:ins>
      <w:del w:id="196" w:author="Author" w:date="2018-03-13T18:17:00Z">
        <w:r w:rsidRPr="00DC6BBF" w:rsidDel="00DE4611">
          <w:rPr>
            <w:color w:val="000000" w:themeColor="text1"/>
          </w:rPr>
          <w:delText>pressure or immediate threat from their partner,</w:delText>
        </w:r>
      </w:del>
      <w:del w:id="197" w:author="Author" w:date="2018-03-16T15:07:00Z">
        <w:r w:rsidRPr="00DC6BBF" w:rsidDel="00C13B71">
          <w:rPr>
            <w:color w:val="000000" w:themeColor="text1"/>
          </w:rPr>
          <w:delText xml:space="preserve"> </w:delText>
        </w:r>
      </w:del>
      <w:r w:rsidRPr="00DC6BBF">
        <w:rPr>
          <w:color w:val="000000" w:themeColor="text1"/>
        </w:rPr>
        <w:t xml:space="preserve">women often feel that they </w:t>
      </w:r>
      <w:del w:id="198" w:author="Author" w:date="2018-03-13T18:17:00Z">
        <w:r w:rsidRPr="00DC6BBF" w:rsidDel="00DE4611">
          <w:rPr>
            <w:color w:val="000000" w:themeColor="text1"/>
          </w:rPr>
          <w:delText>need to have</w:delText>
        </w:r>
      </w:del>
      <w:ins w:id="199" w:author="Author" w:date="2018-03-13T18:17:00Z">
        <w:r w:rsidR="00DE4611">
          <w:rPr>
            <w:color w:val="000000" w:themeColor="text1"/>
          </w:rPr>
          <w:t>must agree to</w:t>
        </w:r>
      </w:ins>
      <w:r w:rsidRPr="00DC6BBF">
        <w:rPr>
          <w:color w:val="000000" w:themeColor="text1"/>
        </w:rPr>
        <w:t xml:space="preserve"> sex </w:t>
      </w:r>
      <w:r w:rsidRPr="00234762">
        <w:rPr>
          <w:noProof/>
          <w:color w:val="000000" w:themeColor="text1"/>
        </w:rPr>
        <w:t>to</w:t>
      </w:r>
      <w:r w:rsidRPr="00DC6BBF">
        <w:rPr>
          <w:color w:val="000000" w:themeColor="text1"/>
        </w:rPr>
        <w:t xml:space="preserve"> satisfy their partners’ needs</w:t>
      </w:r>
      <w:ins w:id="200" w:author="Author" w:date="2018-03-13T18:17:00Z">
        <w:r w:rsidR="00DE4611">
          <w:rPr>
            <w:color w:val="000000" w:themeColor="text1"/>
          </w:rPr>
          <w:t xml:space="preserve">. This is described as </w:t>
        </w:r>
      </w:ins>
      <w:del w:id="201" w:author="Author" w:date="2018-03-13T18:17:00Z">
        <w:r w:rsidRPr="00DC6BBF" w:rsidDel="00DE4611">
          <w:rPr>
            <w:color w:val="000000" w:themeColor="text1"/>
          </w:rPr>
          <w:delText xml:space="preserve">; a situation called </w:delText>
        </w:r>
      </w:del>
      <w:r w:rsidRPr="00DC6BBF">
        <w:rPr>
          <w:color w:val="000000" w:themeColor="text1"/>
        </w:rPr>
        <w:t>sexual compliance (French &amp; Neville, 2016; O’Sullivan &amp; Allgeier, 1998). This term was first introduced by O’Sullivan and Allgeier (1998), who defined sexual compliance as “consensual participation in unwanted sexual activity</w:t>
      </w:r>
      <w:ins w:id="202" w:author="Author" w:date="2018-03-13T18:18:00Z">
        <w:r w:rsidR="00DE4611">
          <w:rPr>
            <w:color w:val="000000" w:themeColor="text1"/>
          </w:rPr>
          <w:t xml:space="preserve">”, </w:t>
        </w:r>
      </w:ins>
      <w:del w:id="203" w:author="Author" w:date="2018-03-16T15:07:00Z">
        <w:r w:rsidRPr="00DC6BBF" w:rsidDel="00C13B71">
          <w:rPr>
            <w:color w:val="000000" w:themeColor="text1"/>
          </w:rPr>
          <w:delText xml:space="preserve"> </w:delText>
        </w:r>
      </w:del>
      <w:r w:rsidRPr="00DC6BBF">
        <w:rPr>
          <w:color w:val="000000" w:themeColor="text1"/>
        </w:rPr>
        <w:t>refer</w:t>
      </w:r>
      <w:ins w:id="204" w:author="Author" w:date="2018-03-13T18:17:00Z">
        <w:r w:rsidR="00DE4611">
          <w:rPr>
            <w:color w:val="000000" w:themeColor="text1"/>
          </w:rPr>
          <w:t>ring</w:t>
        </w:r>
      </w:ins>
      <w:del w:id="205" w:author="Author" w:date="2018-03-13T18:17:00Z">
        <w:r w:rsidRPr="00DC6BBF" w:rsidDel="00DE4611">
          <w:rPr>
            <w:color w:val="000000" w:themeColor="text1"/>
          </w:rPr>
          <w:delText>s</w:delText>
        </w:r>
      </w:del>
      <w:r w:rsidRPr="00DC6BBF">
        <w:rPr>
          <w:color w:val="000000" w:themeColor="text1"/>
        </w:rPr>
        <w:t xml:space="preserve"> to situations in which a person freely consents to </w:t>
      </w:r>
      <w:ins w:id="206" w:author="Author" w:date="2018-03-13T18:18:00Z">
        <w:r w:rsidR="00DE4611">
          <w:rPr>
            <w:color w:val="000000" w:themeColor="text1"/>
          </w:rPr>
          <w:t xml:space="preserve">having sex </w:t>
        </w:r>
      </w:ins>
      <w:del w:id="207" w:author="Author" w:date="2018-03-13T18:18:00Z">
        <w:r w:rsidRPr="00DC6BBF" w:rsidDel="00DE4611">
          <w:rPr>
            <w:color w:val="000000" w:themeColor="text1"/>
          </w:rPr>
          <w:delText xml:space="preserve">sexual activity with a partner </w:delText>
        </w:r>
      </w:del>
      <w:r w:rsidRPr="00DC6BBF">
        <w:rPr>
          <w:color w:val="000000" w:themeColor="text1"/>
        </w:rPr>
        <w:t xml:space="preserve">without </w:t>
      </w:r>
      <w:ins w:id="208" w:author="Author" w:date="2018-03-13T18:18:00Z">
        <w:r w:rsidR="00DE4611">
          <w:rPr>
            <w:color w:val="000000" w:themeColor="text1"/>
          </w:rPr>
          <w:t xml:space="preserve">really wanting to; that is, they feign </w:t>
        </w:r>
      </w:ins>
      <w:del w:id="209" w:author="Author" w:date="2018-03-13T18:19:00Z">
        <w:r w:rsidRPr="00DC6BBF" w:rsidDel="00DE4611">
          <w:rPr>
            <w:color w:val="000000" w:themeColor="text1"/>
          </w:rPr>
          <w:delText xml:space="preserve">experiencing a concomitant desire for the initiated sexual activity. In a sense, they feign </w:delText>
        </w:r>
      </w:del>
      <w:r w:rsidRPr="00DC6BBF">
        <w:rPr>
          <w:color w:val="000000" w:themeColor="text1"/>
        </w:rPr>
        <w:t>sexual desire or interest”</w:t>
      </w:r>
      <w:ins w:id="210" w:author="Author" w:date="2018-03-13T18:19:00Z">
        <w:r w:rsidR="00DE4611">
          <w:rPr>
            <w:color w:val="000000" w:themeColor="text1"/>
          </w:rPr>
          <w:t xml:space="preserve"> even without overt pressure to do so</w:t>
        </w:r>
      </w:ins>
      <w:r w:rsidRPr="00DC6BBF">
        <w:rPr>
          <w:color w:val="000000" w:themeColor="text1"/>
        </w:rPr>
        <w:t xml:space="preserve"> (p. 234).</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 xml:space="preserve">Gender role socialization and </w:t>
      </w:r>
      <w:del w:id="211" w:author="Author" w:date="2018-03-13T18:19:00Z">
        <w:r w:rsidRPr="00DC6BBF" w:rsidDel="00DE4611">
          <w:rPr>
            <w:b/>
            <w:color w:val="000000" w:themeColor="text1"/>
          </w:rPr>
          <w:delText xml:space="preserve">the reason </w:delText>
        </w:r>
      </w:del>
      <w:r w:rsidRPr="00DC6BBF">
        <w:rPr>
          <w:b/>
          <w:color w:val="000000" w:themeColor="text1"/>
        </w:rPr>
        <w:t xml:space="preserve">why </w:t>
      </w:r>
      <w:ins w:id="212" w:author="Author" w:date="2018-03-13T18:20:00Z">
        <w:r w:rsidR="00DE4611">
          <w:rPr>
            <w:b/>
            <w:color w:val="000000" w:themeColor="text1"/>
          </w:rPr>
          <w:t xml:space="preserve">many </w:t>
        </w:r>
      </w:ins>
      <w:r w:rsidRPr="00DC6BBF">
        <w:rPr>
          <w:b/>
          <w:color w:val="000000" w:themeColor="text1"/>
        </w:rPr>
        <w:t xml:space="preserve">women </w:t>
      </w:r>
      <w:del w:id="213" w:author="Author" w:date="2018-03-13T18:19:00Z">
        <w:r w:rsidRPr="00DC6BBF" w:rsidDel="00DE4611">
          <w:rPr>
            <w:b/>
            <w:color w:val="000000" w:themeColor="text1"/>
          </w:rPr>
          <w:delText xml:space="preserve">show </w:delText>
        </w:r>
      </w:del>
      <w:ins w:id="214" w:author="Author" w:date="2018-03-13T18:19:00Z">
        <w:r w:rsidR="00DE4611">
          <w:rPr>
            <w:b/>
            <w:color w:val="000000" w:themeColor="text1"/>
          </w:rPr>
          <w:t xml:space="preserve">are </w:t>
        </w:r>
      </w:ins>
      <w:r w:rsidRPr="00DC6BBF">
        <w:rPr>
          <w:b/>
          <w:color w:val="000000" w:themeColor="text1"/>
        </w:rPr>
        <w:t>sexual</w:t>
      </w:r>
      <w:ins w:id="215" w:author="Author" w:date="2018-03-13T18:19:00Z">
        <w:r w:rsidR="00DE4611">
          <w:rPr>
            <w:b/>
            <w:color w:val="000000" w:themeColor="text1"/>
          </w:rPr>
          <w:t>ly</w:t>
        </w:r>
      </w:ins>
      <w:r w:rsidRPr="00DC6BBF">
        <w:rPr>
          <w:b/>
          <w:color w:val="000000" w:themeColor="text1"/>
        </w:rPr>
        <w:t xml:space="preserve"> complian</w:t>
      </w:r>
      <w:ins w:id="216" w:author="Author" w:date="2018-03-13T18:20:00Z">
        <w:r w:rsidR="00DE4611">
          <w:rPr>
            <w:b/>
            <w:color w:val="000000" w:themeColor="text1"/>
          </w:rPr>
          <w:t>t</w:t>
        </w:r>
      </w:ins>
      <w:del w:id="217" w:author="Author" w:date="2018-03-13T18:20:00Z">
        <w:r w:rsidRPr="00DC6BBF" w:rsidDel="00DE4611">
          <w:rPr>
            <w:b/>
            <w:color w:val="000000" w:themeColor="text1"/>
          </w:rPr>
          <w:delText>ce</w:delText>
        </w:r>
      </w:del>
    </w:p>
    <w:p w:rsidR="00DC6BBF" w:rsidRDefault="00EF0EC8">
      <w:pPr>
        <w:jc w:val="both"/>
        <w:rPr>
          <w:b/>
          <w:color w:val="000000" w:themeColor="text1"/>
        </w:rPr>
      </w:pPr>
      <w:r w:rsidRPr="00DC6BBF">
        <w:rPr>
          <w:color w:val="000000" w:themeColor="text1"/>
        </w:rPr>
        <w:tab/>
        <w:t xml:space="preserve">Impett and Peplau (2003) argued that conventional gender role socialization cultivates compliant behavior, including </w:t>
      </w:r>
      <w:ins w:id="218" w:author="Author" w:date="2018-03-13T18:20:00Z">
        <w:r w:rsidR="00DE4611">
          <w:rPr>
            <w:color w:val="000000" w:themeColor="text1"/>
          </w:rPr>
          <w:t xml:space="preserve">women’s </w:t>
        </w:r>
      </w:ins>
      <w:r w:rsidRPr="00DC6BBF">
        <w:rPr>
          <w:color w:val="000000" w:themeColor="text1"/>
        </w:rPr>
        <w:t xml:space="preserve">compliance </w:t>
      </w:r>
      <w:ins w:id="219" w:author="Author" w:date="2018-03-13T18:20:00Z">
        <w:r w:rsidR="00DE4611">
          <w:rPr>
            <w:color w:val="000000" w:themeColor="text1"/>
          </w:rPr>
          <w:t>with</w:t>
        </w:r>
      </w:ins>
      <w:r w:rsidRPr="00DC6BBF">
        <w:rPr>
          <w:color w:val="000000" w:themeColor="text1"/>
        </w:rPr>
        <w:t xml:space="preserve">in </w:t>
      </w:r>
      <w:del w:id="220" w:author="Author" w:date="2018-03-13T18:20:00Z">
        <w:r w:rsidRPr="00DC6BBF" w:rsidDel="00DE4611">
          <w:rPr>
            <w:color w:val="000000" w:themeColor="text1"/>
          </w:rPr>
          <w:delText xml:space="preserve">the </w:delText>
        </w:r>
      </w:del>
      <w:r w:rsidRPr="00DC6BBF">
        <w:rPr>
          <w:color w:val="000000" w:themeColor="text1"/>
        </w:rPr>
        <w:t>sexual context</w:t>
      </w:r>
      <w:ins w:id="221" w:author="Author" w:date="2018-03-13T18:20:00Z">
        <w:r w:rsidR="00DE4611">
          <w:rPr>
            <w:color w:val="000000" w:themeColor="text1"/>
          </w:rPr>
          <w:t>s</w:t>
        </w:r>
      </w:ins>
      <w:del w:id="222" w:author="Author" w:date="2018-03-13T18:20:00Z">
        <w:r w:rsidRPr="00DC6BBF" w:rsidDel="00DE4611">
          <w:rPr>
            <w:color w:val="000000" w:themeColor="text1"/>
          </w:rPr>
          <w:delText xml:space="preserve"> with women</w:delText>
        </w:r>
      </w:del>
      <w:r w:rsidRPr="00DC6BBF">
        <w:rPr>
          <w:color w:val="000000" w:themeColor="text1"/>
        </w:rPr>
        <w:t xml:space="preserve">. In </w:t>
      </w:r>
      <w:del w:id="223" w:author="Author" w:date="2018-03-13T18:20:00Z">
        <w:r w:rsidRPr="00DC6BBF" w:rsidDel="00DE4611">
          <w:rPr>
            <w:color w:val="000000" w:themeColor="text1"/>
          </w:rPr>
          <w:delText xml:space="preserve">the </w:delText>
        </w:r>
      </w:del>
      <w:r w:rsidRPr="00DC6BBF">
        <w:rPr>
          <w:color w:val="000000" w:themeColor="text1"/>
        </w:rPr>
        <w:t>society, ‘ideal femininity’ for women is still closely associated with beauty, nurtur</w:t>
      </w:r>
      <w:ins w:id="224" w:author="Author" w:date="2018-03-13T18:23:00Z">
        <w:r w:rsidR="00DE4611">
          <w:rPr>
            <w:color w:val="000000" w:themeColor="text1"/>
          </w:rPr>
          <w:t>ing behavior</w:t>
        </w:r>
      </w:ins>
      <w:del w:id="225" w:author="Author" w:date="2018-03-13T18:23:00Z">
        <w:r w:rsidRPr="00DC6BBF" w:rsidDel="00DE4611">
          <w:rPr>
            <w:color w:val="000000" w:themeColor="text1"/>
          </w:rPr>
          <w:delText>ance</w:delText>
        </w:r>
      </w:del>
      <w:r w:rsidRPr="00DC6BBF">
        <w:rPr>
          <w:color w:val="000000" w:themeColor="text1"/>
        </w:rPr>
        <w:t xml:space="preserve">, and </w:t>
      </w:r>
      <w:r w:rsidR="0030119B" w:rsidRPr="00DC6BBF">
        <w:rPr>
          <w:color w:val="000000" w:themeColor="text1"/>
        </w:rPr>
        <w:t>self</w:t>
      </w:r>
      <w:ins w:id="226" w:author="Author" w:date="2018-03-16T15:04:00Z">
        <w:r w:rsidR="003268C6">
          <w:rPr>
            <w:color w:val="000000" w:themeColor="text1"/>
          </w:rPr>
          <w:t xml:space="preserve"> </w:t>
        </w:r>
      </w:ins>
      <w:del w:id="227" w:author="Author" w:date="2018-03-16T15:04:00Z">
        <w:r w:rsidR="0030119B" w:rsidRPr="00DC6BBF" w:rsidDel="003268C6">
          <w:rPr>
            <w:color w:val="000000" w:themeColor="text1"/>
          </w:rPr>
          <w:delText>-</w:delText>
        </w:r>
      </w:del>
      <w:r w:rsidR="0030119B" w:rsidRPr="00DC6BBF">
        <w:rPr>
          <w:color w:val="000000" w:themeColor="text1"/>
        </w:rPr>
        <w:t>sacrifice</w:t>
      </w:r>
      <w:del w:id="228" w:author="Author" w:date="2018-03-13T18:23:00Z">
        <w:r w:rsidR="0030119B" w:rsidRPr="00DC6BBF" w:rsidDel="00DE4611">
          <w:rPr>
            <w:color w:val="000000" w:themeColor="text1"/>
          </w:rPr>
          <w:delText>s</w:delText>
        </w:r>
      </w:del>
      <w:r w:rsidRPr="00DC6BBF">
        <w:rPr>
          <w:color w:val="000000" w:themeColor="text1"/>
        </w:rPr>
        <w:t xml:space="preserve">. This socialized </w:t>
      </w:r>
      <w:ins w:id="229" w:author="Author" w:date="2018-03-13T18:23:00Z">
        <w:r w:rsidR="00DE4611">
          <w:rPr>
            <w:color w:val="000000" w:themeColor="text1"/>
          </w:rPr>
          <w:t xml:space="preserve">definition </w:t>
        </w:r>
      </w:ins>
      <w:del w:id="230" w:author="Author" w:date="2018-03-13T18:24:00Z">
        <w:r w:rsidRPr="00DC6BBF" w:rsidDel="00DE4611">
          <w:rPr>
            <w:color w:val="000000" w:themeColor="text1"/>
          </w:rPr>
          <w:delText>content eventually</w:delText>
        </w:r>
      </w:del>
      <w:ins w:id="231" w:author="Author" w:date="2018-03-13T18:24:00Z">
        <w:r w:rsidR="00DE4611">
          <w:rPr>
            <w:color w:val="000000" w:themeColor="text1"/>
          </w:rPr>
          <w:t xml:space="preserve">tends to </w:t>
        </w:r>
      </w:ins>
      <w:del w:id="232" w:author="Author" w:date="2018-03-14T17:14:00Z">
        <w:r w:rsidRPr="00DC6BBF" w:rsidDel="001A53D2">
          <w:rPr>
            <w:color w:val="000000" w:themeColor="text1"/>
          </w:rPr>
          <w:delText xml:space="preserve"> </w:delText>
        </w:r>
      </w:del>
      <w:r w:rsidRPr="00DC6BBF">
        <w:rPr>
          <w:color w:val="000000" w:themeColor="text1"/>
        </w:rPr>
        <w:t>influence</w:t>
      </w:r>
      <w:del w:id="233" w:author="Author" w:date="2018-03-13T18:24:00Z">
        <w:r w:rsidRPr="00DC6BBF" w:rsidDel="00DE4611">
          <w:rPr>
            <w:color w:val="000000" w:themeColor="text1"/>
          </w:rPr>
          <w:delText>s</w:delText>
        </w:r>
      </w:del>
      <w:r w:rsidRPr="00DC6BBF">
        <w:rPr>
          <w:color w:val="000000" w:themeColor="text1"/>
        </w:rPr>
        <w:t xml:space="preserve"> women to develop </w:t>
      </w:r>
      <w:del w:id="234" w:author="Author" w:date="2018-03-13T18:24:00Z">
        <w:r w:rsidRPr="00DC6BBF" w:rsidDel="004B5DBD">
          <w:rPr>
            <w:color w:val="000000" w:themeColor="text1"/>
          </w:rPr>
          <w:delText xml:space="preserve">an </w:delText>
        </w:r>
      </w:del>
      <w:ins w:id="235" w:author="Author" w:date="2018-03-13T18:24:00Z">
        <w:r w:rsidR="004B5DBD">
          <w:rPr>
            <w:color w:val="000000" w:themeColor="text1"/>
          </w:rPr>
          <w:t>their</w:t>
        </w:r>
        <w:r w:rsidR="004B5DBD" w:rsidRPr="00DC6BBF">
          <w:rPr>
            <w:color w:val="000000" w:themeColor="text1"/>
          </w:rPr>
          <w:t xml:space="preserve"> </w:t>
        </w:r>
      </w:ins>
      <w:r w:rsidRPr="00234762">
        <w:rPr>
          <w:noProof/>
          <w:color w:val="000000" w:themeColor="text1"/>
        </w:rPr>
        <w:t>identit</w:t>
      </w:r>
      <w:ins w:id="236" w:author="Author" w:date="2018-03-14T17:14:00Z">
        <w:r w:rsidR="001A53D2">
          <w:rPr>
            <w:noProof/>
            <w:color w:val="000000" w:themeColor="text1"/>
          </w:rPr>
          <w:t>ies</w:t>
        </w:r>
      </w:ins>
      <w:del w:id="237" w:author="Author" w:date="2018-03-14T17:14:00Z">
        <w:r w:rsidRPr="00234762" w:rsidDel="001A53D2">
          <w:rPr>
            <w:noProof/>
            <w:color w:val="000000" w:themeColor="text1"/>
          </w:rPr>
          <w:delText>y</w:delText>
        </w:r>
      </w:del>
      <w:r w:rsidRPr="00234762">
        <w:rPr>
          <w:noProof/>
          <w:color w:val="000000" w:themeColor="text1"/>
        </w:rPr>
        <w:t xml:space="preserve"> </w:t>
      </w:r>
      <w:del w:id="238" w:author="Author" w:date="2018-03-13T18:24:00Z">
        <w:r w:rsidRPr="00DC6BBF" w:rsidDel="004B5DBD">
          <w:rPr>
            <w:color w:val="000000" w:themeColor="text1"/>
          </w:rPr>
          <w:delText>to</w:delText>
        </w:r>
        <w:r w:rsidR="00234762" w:rsidDel="004B5DBD">
          <w:rPr>
            <w:color w:val="000000" w:themeColor="text1"/>
          </w:rPr>
          <w:delText>ward</w:delText>
        </w:r>
        <w:r w:rsidRPr="00DC6BBF" w:rsidDel="004B5DBD">
          <w:rPr>
            <w:color w:val="000000" w:themeColor="text1"/>
          </w:rPr>
          <w:delText xml:space="preserve"> </w:delText>
        </w:r>
      </w:del>
      <w:ins w:id="239" w:author="Author" w:date="2018-03-13T18:24:00Z">
        <w:r w:rsidR="004B5DBD">
          <w:rPr>
            <w:color w:val="000000" w:themeColor="text1"/>
          </w:rPr>
          <w:t>around</w:t>
        </w:r>
        <w:r w:rsidR="004B5DBD" w:rsidRPr="00DC6BBF">
          <w:rPr>
            <w:color w:val="000000" w:themeColor="text1"/>
          </w:rPr>
          <w:t xml:space="preserve"> </w:t>
        </w:r>
      </w:ins>
      <w:r w:rsidRPr="00DC6BBF">
        <w:rPr>
          <w:color w:val="000000" w:themeColor="text1"/>
        </w:rPr>
        <w:t xml:space="preserve">fulfilling the needs of others, </w:t>
      </w:r>
      <w:r w:rsidR="00234762">
        <w:rPr>
          <w:noProof/>
          <w:color w:val="000000" w:themeColor="text1"/>
        </w:rPr>
        <w:lastRenderedPageBreak/>
        <w:t>maintain</w:t>
      </w:r>
      <w:ins w:id="240" w:author="Author" w:date="2018-03-13T18:24:00Z">
        <w:r w:rsidR="004B5DBD">
          <w:rPr>
            <w:noProof/>
            <w:color w:val="000000" w:themeColor="text1"/>
          </w:rPr>
          <w:t>ing</w:t>
        </w:r>
      </w:ins>
      <w:r w:rsidRPr="00234762">
        <w:rPr>
          <w:noProof/>
          <w:color w:val="000000" w:themeColor="text1"/>
        </w:rPr>
        <w:t xml:space="preserve"> close relationships</w:t>
      </w:r>
      <w:del w:id="241" w:author="Author" w:date="2018-03-13T18:24:00Z">
        <w:r w:rsidRPr="00234762" w:rsidDel="004B5DBD">
          <w:rPr>
            <w:noProof/>
            <w:color w:val="000000" w:themeColor="text1"/>
          </w:rPr>
          <w:delText xml:space="preserve"> with others</w:delText>
        </w:r>
      </w:del>
      <w:r w:rsidRPr="00234762">
        <w:rPr>
          <w:noProof/>
          <w:color w:val="000000" w:themeColor="text1"/>
        </w:rPr>
        <w:t xml:space="preserve">, </w:t>
      </w:r>
      <w:r w:rsidR="003E6CD7">
        <w:rPr>
          <w:noProof/>
          <w:color w:val="000000" w:themeColor="text1"/>
        </w:rPr>
        <w:t xml:space="preserve">and </w:t>
      </w:r>
      <w:ins w:id="242" w:author="Author" w:date="2018-03-13T18:24:00Z">
        <w:del w:id="243" w:author="Author" w:date="2018-03-14T17:14:00Z">
          <w:r w:rsidR="004B5DBD" w:rsidDel="001A53D2">
            <w:rPr>
              <w:noProof/>
              <w:color w:val="000000" w:themeColor="text1"/>
            </w:rPr>
            <w:delText xml:space="preserve">generally </w:delText>
          </w:r>
        </w:del>
        <w:r w:rsidR="004B5DBD">
          <w:rPr>
            <w:noProof/>
            <w:color w:val="000000" w:themeColor="text1"/>
          </w:rPr>
          <w:t xml:space="preserve">acting as </w:t>
        </w:r>
      </w:ins>
      <w:del w:id="244" w:author="Author" w:date="2018-03-13T18:24:00Z">
        <w:r w:rsidRPr="00234762" w:rsidDel="004B5DBD">
          <w:rPr>
            <w:noProof/>
            <w:color w:val="000000" w:themeColor="text1"/>
          </w:rPr>
          <w:delText>to be</w:delText>
        </w:r>
      </w:del>
      <w:del w:id="245" w:author="Author" w:date="2018-03-16T15:07:00Z">
        <w:r w:rsidRPr="00DC6BBF" w:rsidDel="00C13B71">
          <w:rPr>
            <w:color w:val="000000" w:themeColor="text1"/>
          </w:rPr>
          <w:delText xml:space="preserve"> </w:delText>
        </w:r>
      </w:del>
      <w:r w:rsidRPr="00DC6BBF">
        <w:rPr>
          <w:color w:val="000000" w:themeColor="text1"/>
        </w:rPr>
        <w:t xml:space="preserve">a </w:t>
      </w:r>
      <w:ins w:id="246" w:author="Author" w:date="2018-03-14T17:14:00Z">
        <w:r w:rsidR="001A53D2">
          <w:rPr>
            <w:color w:val="000000" w:themeColor="text1"/>
          </w:rPr>
          <w:t xml:space="preserve">general </w:t>
        </w:r>
      </w:ins>
      <w:del w:id="247" w:author="Author" w:date="2018-03-13T18:25:00Z">
        <w:r w:rsidRPr="00DC6BBF" w:rsidDel="004B5DBD">
          <w:rPr>
            <w:color w:val="000000" w:themeColor="text1"/>
          </w:rPr>
          <w:delText>‘</w:delText>
        </w:r>
      </w:del>
      <w:r w:rsidRPr="00DC6BBF">
        <w:rPr>
          <w:color w:val="000000" w:themeColor="text1"/>
        </w:rPr>
        <w:t>caretaker</w:t>
      </w:r>
      <w:del w:id="248" w:author="Author" w:date="2018-03-13T18:25:00Z">
        <w:r w:rsidRPr="00DC6BBF" w:rsidDel="004B5DBD">
          <w:rPr>
            <w:color w:val="000000" w:themeColor="text1"/>
          </w:rPr>
          <w:delText>’</w:delText>
        </w:r>
      </w:del>
      <w:r w:rsidRPr="00DC6BBF">
        <w:rPr>
          <w:color w:val="000000" w:themeColor="text1"/>
        </w:rPr>
        <w:t xml:space="preserve"> who</w:t>
      </w:r>
      <w:ins w:id="249" w:author="Author" w:date="2018-03-13T18:25:00Z">
        <w:r w:rsidR="004B5DBD">
          <w:rPr>
            <w:color w:val="000000" w:themeColor="text1"/>
          </w:rPr>
          <w:t xml:space="preserve">se main goal is to </w:t>
        </w:r>
      </w:ins>
      <w:del w:id="250" w:author="Author" w:date="2018-03-13T18:25:00Z">
        <w:r w:rsidRPr="00DC6BBF" w:rsidDel="004B5DBD">
          <w:rPr>
            <w:color w:val="000000" w:themeColor="text1"/>
          </w:rPr>
          <w:delText xml:space="preserve"> supplies </w:delText>
        </w:r>
      </w:del>
      <w:ins w:id="251" w:author="Author" w:date="2018-03-13T18:25:00Z">
        <w:r w:rsidR="004B5DBD" w:rsidRPr="00DC6BBF">
          <w:rPr>
            <w:color w:val="000000" w:themeColor="text1"/>
          </w:rPr>
          <w:t>suppl</w:t>
        </w:r>
        <w:r w:rsidR="004B5DBD">
          <w:rPr>
            <w:color w:val="000000" w:themeColor="text1"/>
          </w:rPr>
          <w:t>y</w:t>
        </w:r>
        <w:r w:rsidR="004B5DBD" w:rsidRPr="00DC6BBF">
          <w:rPr>
            <w:color w:val="000000" w:themeColor="text1"/>
          </w:rPr>
          <w:t xml:space="preserve"> </w:t>
        </w:r>
      </w:ins>
      <w:r w:rsidRPr="00DC6BBF">
        <w:rPr>
          <w:color w:val="000000" w:themeColor="text1"/>
        </w:rPr>
        <w:t xml:space="preserve">emotional support </w:t>
      </w:r>
      <w:del w:id="252" w:author="Author" w:date="2018-03-14T17:14:00Z">
        <w:r w:rsidRPr="00DC6BBF" w:rsidDel="001A53D2">
          <w:rPr>
            <w:color w:val="000000" w:themeColor="text1"/>
          </w:rPr>
          <w:delText xml:space="preserve">to others </w:delText>
        </w:r>
      </w:del>
      <w:r w:rsidRPr="00DC6BBF">
        <w:rPr>
          <w:color w:val="000000" w:themeColor="text1"/>
        </w:rPr>
        <w:t xml:space="preserve">(Hyde &amp; Else-Quest, 2013; Impett &amp; Peplau, 2003; Walker, 1997). </w:t>
      </w:r>
      <w:del w:id="253" w:author="Author" w:date="2018-03-14T17:15:00Z">
        <w:r w:rsidRPr="00DC6BBF" w:rsidDel="001A53D2">
          <w:rPr>
            <w:color w:val="000000" w:themeColor="text1"/>
          </w:rPr>
          <w:delText>There are m</w:delText>
        </w:r>
      </w:del>
      <w:ins w:id="254" w:author="Author" w:date="2018-03-14T17:15:00Z">
        <w:r w:rsidR="001A53D2">
          <w:rPr>
            <w:color w:val="000000" w:themeColor="text1"/>
          </w:rPr>
          <w:t>M</w:t>
        </w:r>
      </w:ins>
      <w:r w:rsidRPr="00DC6BBF">
        <w:rPr>
          <w:color w:val="000000" w:themeColor="text1"/>
        </w:rPr>
        <w:t xml:space="preserve">any </w:t>
      </w:r>
      <w:ins w:id="255" w:author="Author" w:date="2018-03-14T17:15:00Z">
        <w:r w:rsidR="001A53D2">
          <w:rPr>
            <w:color w:val="000000" w:themeColor="text1"/>
          </w:rPr>
          <w:t xml:space="preserve">of the </w:t>
        </w:r>
      </w:ins>
      <w:r w:rsidRPr="00DC6BBF">
        <w:rPr>
          <w:color w:val="000000" w:themeColor="text1"/>
        </w:rPr>
        <w:t xml:space="preserve">reasons women give </w:t>
      </w:r>
      <w:ins w:id="256" w:author="Author" w:date="2018-03-14T17:16:00Z">
        <w:r w:rsidR="001A53D2">
          <w:rPr>
            <w:color w:val="000000" w:themeColor="text1"/>
          </w:rPr>
          <w:t xml:space="preserve">to justify </w:t>
        </w:r>
      </w:ins>
      <w:del w:id="257" w:author="Author" w:date="2018-03-14T17:15:00Z">
        <w:r w:rsidRPr="00DC6BBF" w:rsidDel="001A53D2">
          <w:rPr>
            <w:color w:val="000000" w:themeColor="text1"/>
          </w:rPr>
          <w:delText xml:space="preserve">to justify </w:delText>
        </w:r>
      </w:del>
      <w:r w:rsidRPr="00DC6BBF">
        <w:rPr>
          <w:color w:val="000000" w:themeColor="text1"/>
        </w:rPr>
        <w:t xml:space="preserve">their sexual compliance are consistent with </w:t>
      </w:r>
      <w:del w:id="258" w:author="Author" w:date="2018-03-14T17:15:00Z">
        <w:r w:rsidRPr="00DC6BBF" w:rsidDel="001A53D2">
          <w:rPr>
            <w:color w:val="000000" w:themeColor="text1"/>
          </w:rPr>
          <w:delText xml:space="preserve">the </w:delText>
        </w:r>
      </w:del>
      <w:r w:rsidRPr="00DC6BBF">
        <w:rPr>
          <w:color w:val="000000" w:themeColor="text1"/>
        </w:rPr>
        <w:t>feeling</w:t>
      </w:r>
      <w:ins w:id="259" w:author="Author" w:date="2018-03-14T17:15:00Z">
        <w:r w:rsidR="001A53D2">
          <w:rPr>
            <w:color w:val="000000" w:themeColor="text1"/>
          </w:rPr>
          <w:t>s</w:t>
        </w:r>
      </w:ins>
      <w:r w:rsidRPr="00DC6BBF">
        <w:rPr>
          <w:color w:val="000000" w:themeColor="text1"/>
        </w:rPr>
        <w:t xml:space="preserve"> of </w:t>
      </w:r>
      <w:del w:id="260" w:author="Author" w:date="2018-03-14T17:15:00Z">
        <w:r w:rsidRPr="00DC6BBF" w:rsidDel="001A53D2">
          <w:rPr>
            <w:color w:val="000000" w:themeColor="text1"/>
          </w:rPr>
          <w:delText xml:space="preserve">being </w:delText>
        </w:r>
      </w:del>
      <w:r w:rsidRPr="00DC6BBF">
        <w:rPr>
          <w:color w:val="000000" w:themeColor="text1"/>
        </w:rPr>
        <w:t>obliga</w:t>
      </w:r>
      <w:ins w:id="261" w:author="Author" w:date="2018-03-14T17:15:00Z">
        <w:r w:rsidR="001A53D2">
          <w:rPr>
            <w:color w:val="000000" w:themeColor="text1"/>
          </w:rPr>
          <w:t xml:space="preserve">tion. </w:t>
        </w:r>
      </w:ins>
      <w:del w:id="262" w:author="Author" w:date="2018-03-14T17:15:00Z">
        <w:r w:rsidRPr="00DC6BBF" w:rsidDel="001A53D2">
          <w:rPr>
            <w:color w:val="000000" w:themeColor="text1"/>
          </w:rPr>
          <w:delText>ted to their partner.</w:delText>
        </w:r>
      </w:del>
      <w:del w:id="263" w:author="Author" w:date="2018-03-14T17:16:00Z">
        <w:r w:rsidRPr="00DC6BBF" w:rsidDel="001A53D2">
          <w:rPr>
            <w:color w:val="000000" w:themeColor="text1"/>
          </w:rPr>
          <w:delText xml:space="preserve"> </w:delText>
        </w:r>
      </w:del>
      <w:r w:rsidRPr="003E6CD7">
        <w:rPr>
          <w:noProof/>
          <w:color w:val="000000" w:themeColor="text1"/>
        </w:rPr>
        <w:t>Several studies show that women perform</w:t>
      </w:r>
      <w:del w:id="264" w:author="Author" w:date="2018-03-14T17:16:00Z">
        <w:r w:rsidR="003E6CD7" w:rsidRPr="003E6CD7" w:rsidDel="001A53D2">
          <w:rPr>
            <w:noProof/>
            <w:color w:val="000000" w:themeColor="text1"/>
          </w:rPr>
          <w:delText>ing</w:delText>
        </w:r>
      </w:del>
      <w:r w:rsidRPr="003E6CD7">
        <w:rPr>
          <w:noProof/>
          <w:color w:val="000000" w:themeColor="text1"/>
        </w:rPr>
        <w:t xml:space="preserve"> sexual activities </w:t>
      </w:r>
      <w:del w:id="265" w:author="Author" w:date="2018-03-14T17:16:00Z">
        <w:r w:rsidRPr="003E6CD7" w:rsidDel="001A53D2">
          <w:rPr>
            <w:noProof/>
            <w:color w:val="000000" w:themeColor="text1"/>
          </w:rPr>
          <w:delText xml:space="preserve">do not want to do </w:delText>
        </w:r>
        <w:r w:rsidR="003E6CD7" w:rsidRPr="003E6CD7" w:rsidDel="001A53D2">
          <w:rPr>
            <w:noProof/>
            <w:color w:val="000000" w:themeColor="text1"/>
          </w:rPr>
          <w:delText xml:space="preserve">it </w:delText>
        </w:r>
      </w:del>
      <w:r w:rsidRPr="003E6CD7">
        <w:rPr>
          <w:noProof/>
          <w:color w:val="000000" w:themeColor="text1"/>
        </w:rPr>
        <w:t xml:space="preserve">because they feel </w:t>
      </w:r>
      <w:del w:id="266" w:author="Author" w:date="2018-03-14T17:16:00Z">
        <w:r w:rsidRPr="003E6CD7" w:rsidDel="001A53D2">
          <w:rPr>
            <w:noProof/>
            <w:color w:val="000000" w:themeColor="text1"/>
          </w:rPr>
          <w:delText xml:space="preserve">as if they are </w:delText>
        </w:r>
      </w:del>
      <w:r w:rsidRPr="003E6CD7">
        <w:rPr>
          <w:noProof/>
          <w:color w:val="000000" w:themeColor="text1"/>
        </w:rPr>
        <w:t>obligated to fulfill their partner’s sexual needs</w:t>
      </w:r>
      <w:ins w:id="267" w:author="Author" w:date="2018-03-14T17:16:00Z">
        <w:r w:rsidR="001A53D2">
          <w:rPr>
            <w:noProof/>
            <w:color w:val="000000" w:themeColor="text1"/>
          </w:rPr>
          <w:t xml:space="preserve">; they </w:t>
        </w:r>
      </w:ins>
      <w:del w:id="268" w:author="Author" w:date="2018-03-14T17:16:00Z">
        <w:r w:rsidRPr="003E6CD7" w:rsidDel="001A53D2">
          <w:rPr>
            <w:noProof/>
            <w:color w:val="000000" w:themeColor="text1"/>
          </w:rPr>
          <w:delText xml:space="preserve">, </w:delText>
        </w:r>
      </w:del>
      <w:r w:rsidRPr="003E6CD7">
        <w:rPr>
          <w:noProof/>
          <w:color w:val="000000" w:themeColor="text1"/>
        </w:rPr>
        <w:t>do not want to hurt their partner’s feelings or make them feel rejected</w:t>
      </w:r>
      <w:del w:id="269" w:author="Author" w:date="2018-03-14T17:17:00Z">
        <w:r w:rsidRPr="003E6CD7" w:rsidDel="001A53D2">
          <w:rPr>
            <w:noProof/>
            <w:color w:val="000000" w:themeColor="text1"/>
          </w:rPr>
          <w:delText xml:space="preserve">, </w:delText>
        </w:r>
      </w:del>
      <w:ins w:id="270" w:author="Author" w:date="2018-03-14T17:17:00Z">
        <w:r w:rsidR="001A53D2">
          <w:rPr>
            <w:noProof/>
            <w:color w:val="000000" w:themeColor="text1"/>
          </w:rPr>
          <w:t>;</w:t>
        </w:r>
        <w:r w:rsidR="001A53D2" w:rsidRPr="003E6CD7">
          <w:rPr>
            <w:noProof/>
            <w:color w:val="000000" w:themeColor="text1"/>
          </w:rPr>
          <w:t xml:space="preserve"> </w:t>
        </w:r>
      </w:ins>
      <w:ins w:id="271" w:author="Author" w:date="2018-03-14T17:16:00Z">
        <w:r w:rsidR="001A53D2">
          <w:rPr>
            <w:noProof/>
            <w:color w:val="000000" w:themeColor="text1"/>
          </w:rPr>
          <w:t xml:space="preserve">they </w:t>
        </w:r>
      </w:ins>
      <w:r w:rsidRPr="003E6CD7">
        <w:rPr>
          <w:noProof/>
          <w:color w:val="000000" w:themeColor="text1"/>
        </w:rPr>
        <w:t>want to avoid conflict</w:t>
      </w:r>
      <w:ins w:id="272" w:author="Author" w:date="2018-03-14T17:16:00Z">
        <w:r w:rsidR="001A53D2">
          <w:rPr>
            <w:noProof/>
            <w:color w:val="000000" w:themeColor="text1"/>
          </w:rPr>
          <w:t xml:space="preserve">; they </w:t>
        </w:r>
      </w:ins>
      <w:del w:id="273" w:author="Author" w:date="2018-03-14T17:16:00Z">
        <w:r w:rsidRPr="003E6CD7" w:rsidDel="001A53D2">
          <w:rPr>
            <w:noProof/>
            <w:color w:val="000000" w:themeColor="text1"/>
          </w:rPr>
          <w:delText xml:space="preserve">, </w:delText>
        </w:r>
      </w:del>
      <w:r w:rsidRPr="003E6CD7">
        <w:rPr>
          <w:noProof/>
          <w:color w:val="000000" w:themeColor="text1"/>
        </w:rPr>
        <w:t>want their partner to stay attracted to them</w:t>
      </w:r>
      <w:ins w:id="274" w:author="Author" w:date="2018-03-14T17:17:00Z">
        <w:r w:rsidR="001A53D2">
          <w:rPr>
            <w:noProof/>
            <w:color w:val="000000" w:themeColor="text1"/>
          </w:rPr>
          <w:t xml:space="preserve">; they </w:t>
        </w:r>
      </w:ins>
      <w:del w:id="275" w:author="Author" w:date="2018-03-14T17:17:00Z">
        <w:r w:rsidRPr="003E6CD7" w:rsidDel="001A53D2">
          <w:rPr>
            <w:noProof/>
            <w:color w:val="000000" w:themeColor="text1"/>
          </w:rPr>
          <w:delText xml:space="preserve">, </w:delText>
        </w:r>
      </w:del>
      <w:r w:rsidRPr="003E6CD7">
        <w:rPr>
          <w:noProof/>
          <w:color w:val="000000" w:themeColor="text1"/>
        </w:rPr>
        <w:t>want to feel accepted by their partner</w:t>
      </w:r>
      <w:ins w:id="276" w:author="Author" w:date="2018-03-14T17:17:00Z">
        <w:r w:rsidR="001A53D2">
          <w:rPr>
            <w:noProof/>
            <w:color w:val="000000" w:themeColor="text1"/>
          </w:rPr>
          <w:t xml:space="preserve">; </w:t>
        </w:r>
      </w:ins>
      <w:del w:id="277" w:author="Author" w:date="2018-03-14T17:17:00Z">
        <w:r w:rsidRPr="003E6CD7" w:rsidDel="001A53D2">
          <w:rPr>
            <w:noProof/>
            <w:color w:val="000000" w:themeColor="text1"/>
          </w:rPr>
          <w:delText xml:space="preserve">, </w:delText>
        </w:r>
      </w:del>
      <w:r w:rsidRPr="003E6CD7">
        <w:rPr>
          <w:noProof/>
          <w:color w:val="000000" w:themeColor="text1"/>
        </w:rPr>
        <w:t xml:space="preserve">and </w:t>
      </w:r>
      <w:ins w:id="278" w:author="Author" w:date="2018-03-14T17:17:00Z">
        <w:r w:rsidR="001A53D2">
          <w:rPr>
            <w:noProof/>
            <w:color w:val="000000" w:themeColor="text1"/>
          </w:rPr>
          <w:t xml:space="preserve">they </w:t>
        </w:r>
      </w:ins>
      <w:r w:rsidRPr="003E6CD7">
        <w:rPr>
          <w:noProof/>
          <w:color w:val="000000" w:themeColor="text1"/>
        </w:rPr>
        <w:t>want to improve intimacy in the relationship, among other things (Gavey in French &amp; Neville, 2016; Impett &amp; Peplau, 2002; Lewin, 1985; O’Sullivan &amp; Allgeier, 1998).</w:t>
      </w:r>
      <w:r w:rsidRPr="00DC6BBF">
        <w:rPr>
          <w:color w:val="000000" w:themeColor="text1"/>
        </w:rPr>
        <w:t xml:space="preserve"> </w:t>
      </w:r>
      <w:del w:id="279" w:author="Author" w:date="2018-03-14T17:17:00Z">
        <w:r w:rsidRPr="00DC6BBF" w:rsidDel="001A53D2">
          <w:rPr>
            <w:color w:val="000000" w:themeColor="text1"/>
          </w:rPr>
          <w:delText xml:space="preserve">If they </w:delText>
        </w:r>
      </w:del>
      <w:del w:id="280" w:author="Author" w:date="2018-03-14T17:18:00Z">
        <w:r w:rsidRPr="00DC6BBF" w:rsidDel="001A53D2">
          <w:rPr>
            <w:color w:val="000000" w:themeColor="text1"/>
          </w:rPr>
          <w:delText>‘fail’ to fulfill their ‘duties</w:delText>
        </w:r>
        <w:r w:rsidR="003E6CD7" w:rsidDel="001A53D2">
          <w:rPr>
            <w:noProof/>
            <w:color w:val="000000" w:themeColor="text1"/>
          </w:rPr>
          <w:delText>,’</w:delText>
        </w:r>
        <w:r w:rsidRPr="00DC6BBF" w:rsidDel="001A53D2">
          <w:rPr>
            <w:color w:val="000000" w:themeColor="text1"/>
          </w:rPr>
          <w:delText xml:space="preserve"> </w:delText>
        </w:r>
      </w:del>
      <w:del w:id="281" w:author="Author" w:date="2018-03-14T17:17:00Z">
        <w:r w:rsidRPr="00DC6BBF" w:rsidDel="001A53D2">
          <w:rPr>
            <w:color w:val="000000" w:themeColor="text1"/>
          </w:rPr>
          <w:delText xml:space="preserve">they </w:delText>
        </w:r>
      </w:del>
      <w:ins w:id="282" w:author="Author" w:date="2018-03-14T17:18:00Z">
        <w:r w:rsidR="001A53D2">
          <w:rPr>
            <w:color w:val="000000" w:themeColor="text1"/>
          </w:rPr>
          <w:t xml:space="preserve">It </w:t>
        </w:r>
      </w:ins>
      <w:ins w:id="283" w:author="Author" w:date="2018-03-14T17:17:00Z">
        <w:r w:rsidR="001A53D2">
          <w:rPr>
            <w:color w:val="000000" w:themeColor="text1"/>
          </w:rPr>
          <w:t xml:space="preserve">is common for women to </w:t>
        </w:r>
      </w:ins>
      <w:r w:rsidRPr="00DC6BBF">
        <w:rPr>
          <w:color w:val="000000" w:themeColor="text1"/>
        </w:rPr>
        <w:t xml:space="preserve">develop </w:t>
      </w:r>
      <w:ins w:id="284" w:author="Author" w:date="2018-03-14T17:18:00Z">
        <w:r w:rsidR="001A53D2">
          <w:rPr>
            <w:color w:val="000000" w:themeColor="text1"/>
          </w:rPr>
          <w:t xml:space="preserve">the </w:t>
        </w:r>
      </w:ins>
      <w:del w:id="285" w:author="Author" w:date="2018-03-14T17:18:00Z">
        <w:r w:rsidRPr="00DC6BBF" w:rsidDel="001A53D2">
          <w:rPr>
            <w:color w:val="000000" w:themeColor="text1"/>
          </w:rPr>
          <w:delText xml:space="preserve">the </w:delText>
        </w:r>
      </w:del>
      <w:r w:rsidRPr="00DC6BBF">
        <w:rPr>
          <w:color w:val="000000" w:themeColor="text1"/>
        </w:rPr>
        <w:t>fear of losing their partner</w:t>
      </w:r>
      <w:ins w:id="286" w:author="Author" w:date="2018-03-14T17:18:00Z">
        <w:r w:rsidR="001A53D2">
          <w:rPr>
            <w:color w:val="000000" w:themeColor="text1"/>
          </w:rPr>
          <w:t xml:space="preserve"> if they “fail”</w:t>
        </w:r>
        <w:r w:rsidR="001A53D2" w:rsidRPr="00DC6BBF">
          <w:rPr>
            <w:color w:val="000000" w:themeColor="text1"/>
          </w:rPr>
          <w:t xml:space="preserve"> to fulfill their </w:t>
        </w:r>
        <w:r w:rsidR="001A53D2">
          <w:rPr>
            <w:color w:val="000000" w:themeColor="text1"/>
          </w:rPr>
          <w:t>“</w:t>
        </w:r>
        <w:r w:rsidR="001A53D2" w:rsidRPr="00DC6BBF">
          <w:rPr>
            <w:color w:val="000000" w:themeColor="text1"/>
          </w:rPr>
          <w:t>duties</w:t>
        </w:r>
        <w:r w:rsidR="001A53D2">
          <w:rPr>
            <w:color w:val="000000" w:themeColor="text1"/>
          </w:rPr>
          <w:t>”</w:t>
        </w:r>
      </w:ins>
      <w:r w:rsidRPr="00DC6BBF">
        <w:rPr>
          <w:color w:val="000000" w:themeColor="text1"/>
        </w:rPr>
        <w:t>.</w:t>
      </w:r>
    </w:p>
    <w:p w:rsidR="00DC6BBF" w:rsidRDefault="00DC6BBF">
      <w:pPr>
        <w:jc w:val="both"/>
        <w:rPr>
          <w:b/>
          <w:color w:val="000000" w:themeColor="text1"/>
        </w:rPr>
      </w:pPr>
    </w:p>
    <w:p w:rsidR="00643A4C" w:rsidRPr="00DC6BBF" w:rsidRDefault="00EF0EC8" w:rsidP="004D7CD5">
      <w:pPr>
        <w:jc w:val="both"/>
        <w:outlineLvl w:val="0"/>
        <w:rPr>
          <w:color w:val="000000" w:themeColor="text1"/>
        </w:rPr>
      </w:pPr>
      <w:r w:rsidRPr="00DC6BBF">
        <w:rPr>
          <w:b/>
          <w:color w:val="000000" w:themeColor="text1"/>
        </w:rPr>
        <w:t>Sexual compliance and its consequences</w:t>
      </w:r>
    </w:p>
    <w:p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Sexual compliance is not a phenomenon to be taken </w:t>
      </w:r>
      <w:r w:rsidRPr="003E6CD7">
        <w:rPr>
          <w:noProof/>
          <w:color w:val="000000" w:themeColor="text1"/>
        </w:rPr>
        <w:t>lightly</w:t>
      </w:r>
      <w:ins w:id="287" w:author="Author" w:date="2018-03-14T17:19:00Z">
        <w:r w:rsidR="001A53D2">
          <w:rPr>
            <w:noProof/>
            <w:color w:val="000000" w:themeColor="text1"/>
          </w:rPr>
          <w:t xml:space="preserve">. Women involved in sexual compliance activities are likely to </w:t>
        </w:r>
      </w:ins>
      <w:del w:id="288" w:author="Author" w:date="2018-03-14T17:19:00Z">
        <w:r w:rsidRPr="00DC6BBF" w:rsidDel="001A53D2">
          <w:rPr>
            <w:color w:val="000000" w:themeColor="text1"/>
          </w:rPr>
          <w:delText xml:space="preserve"> because it has the potential to </w:delText>
        </w:r>
      </w:del>
      <w:r w:rsidRPr="00DC6BBF">
        <w:rPr>
          <w:color w:val="000000" w:themeColor="text1"/>
        </w:rPr>
        <w:t>incur an array of negative emotional and physical consequences</w:t>
      </w:r>
      <w:del w:id="289" w:author="Author" w:date="2018-03-14T17:19:00Z">
        <w:r w:rsidRPr="00DC6BBF" w:rsidDel="001A53D2">
          <w:rPr>
            <w:color w:val="000000" w:themeColor="text1"/>
          </w:rPr>
          <w:delText xml:space="preserve"> to the women involved</w:delText>
        </w:r>
      </w:del>
      <w:r w:rsidRPr="00DC6BBF">
        <w:rPr>
          <w:color w:val="000000" w:themeColor="text1"/>
        </w:rPr>
        <w:t xml:space="preserve">. </w:t>
      </w:r>
      <w:r w:rsidRPr="0030119B">
        <w:rPr>
          <w:noProof/>
          <w:color w:val="000000" w:themeColor="text1"/>
        </w:rPr>
        <w:t xml:space="preserve">Maass (2006) stated that sexual compliance </w:t>
      </w:r>
      <w:del w:id="290" w:author="Author" w:date="2018-03-14T17:19:00Z">
        <w:r w:rsidRPr="0030119B" w:rsidDel="001A53D2">
          <w:rPr>
            <w:noProof/>
            <w:color w:val="000000" w:themeColor="text1"/>
          </w:rPr>
          <w:delText xml:space="preserve">that </w:delText>
        </w:r>
      </w:del>
      <w:r w:rsidRPr="0030119B">
        <w:rPr>
          <w:noProof/>
          <w:color w:val="000000" w:themeColor="text1"/>
        </w:rPr>
        <w:t>aris</w:t>
      </w:r>
      <w:ins w:id="291" w:author="Author" w:date="2018-03-14T17:19:00Z">
        <w:r w:rsidR="001A53D2">
          <w:rPr>
            <w:noProof/>
            <w:color w:val="000000" w:themeColor="text1"/>
          </w:rPr>
          <w:t>ing</w:t>
        </w:r>
      </w:ins>
      <w:del w:id="292" w:author="Author" w:date="2018-03-14T17:19:00Z">
        <w:r w:rsidRPr="0030119B" w:rsidDel="001A53D2">
          <w:rPr>
            <w:noProof/>
            <w:color w:val="000000" w:themeColor="text1"/>
          </w:rPr>
          <w:delText>es</w:delText>
        </w:r>
      </w:del>
      <w:r w:rsidRPr="0030119B">
        <w:rPr>
          <w:noProof/>
          <w:color w:val="000000" w:themeColor="text1"/>
        </w:rPr>
        <w:t xml:space="preserve"> from romantic feelings </w:t>
      </w:r>
      <w:del w:id="293" w:author="Author" w:date="2018-03-14T17:19:00Z">
        <w:r w:rsidRPr="0030119B" w:rsidDel="001A53D2">
          <w:rPr>
            <w:noProof/>
            <w:color w:val="000000" w:themeColor="text1"/>
          </w:rPr>
          <w:delText xml:space="preserve">at </w:delText>
        </w:r>
      </w:del>
      <w:ins w:id="294" w:author="Author" w:date="2018-03-14T17:19:00Z">
        <w:r w:rsidR="001A53D2">
          <w:rPr>
            <w:noProof/>
            <w:color w:val="000000" w:themeColor="text1"/>
          </w:rPr>
          <w:t xml:space="preserve">in </w:t>
        </w:r>
      </w:ins>
      <w:r w:rsidRPr="0030119B">
        <w:rPr>
          <w:noProof/>
          <w:color w:val="000000" w:themeColor="text1"/>
        </w:rPr>
        <w:t>the early stages of a relationship m</w:t>
      </w:r>
      <w:r w:rsidR="0030119B">
        <w:rPr>
          <w:noProof/>
          <w:color w:val="000000" w:themeColor="text1"/>
        </w:rPr>
        <w:t>ight</w:t>
      </w:r>
      <w:r w:rsidRPr="0030119B">
        <w:rPr>
          <w:noProof/>
          <w:color w:val="000000" w:themeColor="text1"/>
        </w:rPr>
        <w:t xml:space="preserve"> make a woman feel like she has successfully accommoda</w:t>
      </w:r>
      <w:r w:rsidR="0030119B" w:rsidRPr="0030119B">
        <w:rPr>
          <w:noProof/>
          <w:color w:val="000000" w:themeColor="text1"/>
        </w:rPr>
        <w:t>ted her beloved partner’s needs.</w:t>
      </w:r>
      <w:r w:rsidR="0030119B">
        <w:rPr>
          <w:noProof/>
          <w:color w:val="000000" w:themeColor="text1"/>
        </w:rPr>
        <w:t xml:space="preserve"> H</w:t>
      </w:r>
      <w:r w:rsidRPr="0030119B">
        <w:rPr>
          <w:noProof/>
          <w:color w:val="000000" w:themeColor="text1"/>
        </w:rPr>
        <w:t xml:space="preserve">owever, as the relationship progresses, the same woman may feel hurt because they feel like they </w:t>
      </w:r>
      <w:del w:id="295" w:author="Author" w:date="2018-03-14T17:20:00Z">
        <w:r w:rsidRPr="0030119B" w:rsidDel="001A53D2">
          <w:rPr>
            <w:noProof/>
            <w:color w:val="000000" w:themeColor="text1"/>
          </w:rPr>
          <w:delText xml:space="preserve">do not </w:delText>
        </w:r>
      </w:del>
      <w:r w:rsidRPr="0030119B">
        <w:rPr>
          <w:noProof/>
          <w:color w:val="000000" w:themeColor="text1"/>
        </w:rPr>
        <w:t xml:space="preserve">have an </w:t>
      </w:r>
      <w:ins w:id="296" w:author="Author" w:date="2018-03-14T17:20:00Z">
        <w:r w:rsidR="001A53D2">
          <w:rPr>
            <w:noProof/>
            <w:color w:val="000000" w:themeColor="text1"/>
          </w:rPr>
          <w:t>un</w:t>
        </w:r>
      </w:ins>
      <w:r w:rsidRPr="0030119B">
        <w:rPr>
          <w:noProof/>
          <w:color w:val="000000" w:themeColor="text1"/>
        </w:rPr>
        <w:t>equal role in the relationship.</w:t>
      </w:r>
      <w:r w:rsidRPr="00DC6BBF">
        <w:rPr>
          <w:color w:val="000000" w:themeColor="text1"/>
        </w:rPr>
        <w:t xml:space="preserve"> </w:t>
      </w:r>
      <w:ins w:id="297" w:author="Author" w:date="2018-03-14T17:20:00Z">
        <w:r w:rsidR="001A53D2">
          <w:rPr>
            <w:color w:val="000000" w:themeColor="text1"/>
          </w:rPr>
          <w:t>It is not uncommon for hurt feelings to be physical as well as emotional: s</w:t>
        </w:r>
      </w:ins>
      <w:del w:id="298" w:author="Author" w:date="2018-03-14T17:21:00Z">
        <w:r w:rsidRPr="00DC6BBF" w:rsidDel="001A53D2">
          <w:rPr>
            <w:color w:val="000000" w:themeColor="text1"/>
          </w:rPr>
          <w:delText>S</w:delText>
        </w:r>
      </w:del>
      <w:r w:rsidRPr="00DC6BBF">
        <w:rPr>
          <w:color w:val="000000" w:themeColor="text1"/>
        </w:rPr>
        <w:t>exual intercourse or anal sex performed without vaginal lubrication</w:t>
      </w:r>
      <w:ins w:id="299" w:author="Author" w:date="2018-03-14T17:21:00Z">
        <w:r w:rsidR="001A53D2">
          <w:rPr>
            <w:color w:val="000000" w:themeColor="text1"/>
          </w:rPr>
          <w:t xml:space="preserve"> in cases where there is </w:t>
        </w:r>
      </w:ins>
      <w:del w:id="300" w:author="Author" w:date="2018-03-14T17:21:00Z">
        <w:r w:rsidRPr="00DC6BBF" w:rsidDel="001A53D2">
          <w:rPr>
            <w:color w:val="000000" w:themeColor="text1"/>
          </w:rPr>
          <w:delText xml:space="preserve">, due to </w:delText>
        </w:r>
      </w:del>
      <w:r w:rsidRPr="00DC6BBF">
        <w:rPr>
          <w:color w:val="000000" w:themeColor="text1"/>
        </w:rPr>
        <w:t>a lack of sexual desire</w:t>
      </w:r>
      <w:del w:id="301" w:author="Author" w:date="2018-03-14T17:21:00Z">
        <w:r w:rsidRPr="00DC6BBF" w:rsidDel="001A53D2">
          <w:rPr>
            <w:color w:val="000000" w:themeColor="text1"/>
          </w:rPr>
          <w:delText>,</w:delText>
        </w:r>
      </w:del>
      <w:r w:rsidRPr="00DC6BBF">
        <w:rPr>
          <w:color w:val="000000" w:themeColor="text1"/>
        </w:rPr>
        <w:t xml:space="preserve"> </w:t>
      </w:r>
      <w:del w:id="302" w:author="Author" w:date="2018-03-14T17:21:00Z">
        <w:r w:rsidRPr="00DC6BBF" w:rsidDel="001A53D2">
          <w:rPr>
            <w:color w:val="000000" w:themeColor="text1"/>
          </w:rPr>
          <w:delText xml:space="preserve">will </w:delText>
        </w:r>
      </w:del>
      <w:r w:rsidRPr="00DC6BBF">
        <w:rPr>
          <w:color w:val="000000" w:themeColor="text1"/>
        </w:rPr>
        <w:t xml:space="preserve">hinder a smooth penile penetration process (Cahill, 2001), which in turn may irritate the vagina or anus (Segarra-Echebarria, Fernandez-Perez, Gracia-Moncho, &amp; Delarze-Carillo, 2015). Furthermore, compliant sex also </w:t>
      </w:r>
      <w:r w:rsidRPr="0030119B">
        <w:rPr>
          <w:noProof/>
          <w:color w:val="000000" w:themeColor="text1"/>
        </w:rPr>
        <w:t>increase</w:t>
      </w:r>
      <w:r w:rsidR="0030119B">
        <w:rPr>
          <w:noProof/>
          <w:color w:val="000000" w:themeColor="text1"/>
        </w:rPr>
        <w:t>s</w:t>
      </w:r>
      <w:r w:rsidRPr="00DC6BBF">
        <w:rPr>
          <w:color w:val="000000" w:themeColor="text1"/>
        </w:rPr>
        <w:t xml:space="preserve"> </w:t>
      </w:r>
      <w:del w:id="303" w:author="Author" w:date="2018-03-14T17:22:00Z">
        <w:r w:rsidRPr="00DC6BBF" w:rsidDel="001A53D2">
          <w:rPr>
            <w:color w:val="000000" w:themeColor="text1"/>
          </w:rPr>
          <w:delText xml:space="preserve">the </w:delText>
        </w:r>
      </w:del>
      <w:ins w:id="304" w:author="Author" w:date="2018-03-14T17:22:00Z">
        <w:r w:rsidR="001A53D2">
          <w:rPr>
            <w:color w:val="000000" w:themeColor="text1"/>
          </w:rPr>
          <w:t xml:space="preserve">a woman’s </w:t>
        </w:r>
      </w:ins>
      <w:r w:rsidRPr="00DC6BBF">
        <w:rPr>
          <w:color w:val="000000" w:themeColor="text1"/>
        </w:rPr>
        <w:t xml:space="preserve">risk of pregnancy and sexually transmitted diseases </w:t>
      </w:r>
      <w:del w:id="305" w:author="Author" w:date="2018-03-14T17:22:00Z">
        <w:r w:rsidRPr="00DC6BBF" w:rsidDel="001A53D2">
          <w:rPr>
            <w:color w:val="000000" w:themeColor="text1"/>
          </w:rPr>
          <w:delText>(</w:delText>
        </w:r>
        <w:r w:rsidRPr="0030119B" w:rsidDel="001A53D2">
          <w:rPr>
            <w:noProof/>
            <w:color w:val="000000" w:themeColor="text1"/>
          </w:rPr>
          <w:delText>e.</w:delText>
        </w:r>
      </w:del>
      <w:ins w:id="306" w:author="Author" w:date="2018-03-14T17:22:00Z">
        <w:r w:rsidR="001A53D2">
          <w:rPr>
            <w:color w:val="000000" w:themeColor="text1"/>
          </w:rPr>
          <w:t>such as</w:t>
        </w:r>
      </w:ins>
      <w:del w:id="307" w:author="Author" w:date="2018-03-14T17:22:00Z">
        <w:r w:rsidRPr="0030119B" w:rsidDel="001A53D2">
          <w:rPr>
            <w:noProof/>
            <w:color w:val="000000" w:themeColor="text1"/>
          </w:rPr>
          <w:delText>g.</w:delText>
        </w:r>
      </w:del>
      <w:del w:id="308" w:author="Author" w:date="2018-03-14T17:21:00Z">
        <w:r w:rsidR="0030119B" w:rsidDel="001A53D2">
          <w:rPr>
            <w:noProof/>
            <w:color w:val="000000" w:themeColor="text1"/>
          </w:rPr>
          <w:delText>,</w:delText>
        </w:r>
      </w:del>
      <w:del w:id="309" w:author="Author" w:date="2018-03-14T17:22:00Z">
        <w:r w:rsidRPr="00DC6BBF" w:rsidDel="001A53D2">
          <w:rPr>
            <w:color w:val="000000" w:themeColor="text1"/>
          </w:rPr>
          <w:delText xml:space="preserve"> </w:delText>
        </w:r>
      </w:del>
      <w:ins w:id="310" w:author="Author" w:date="2018-03-14T17:22:00Z">
        <w:r w:rsidR="001A53D2">
          <w:rPr>
            <w:color w:val="000000" w:themeColor="text1"/>
          </w:rPr>
          <w:t xml:space="preserve"> </w:t>
        </w:r>
      </w:ins>
      <w:r w:rsidRPr="00DC6BBF">
        <w:rPr>
          <w:color w:val="000000" w:themeColor="text1"/>
        </w:rPr>
        <w:t xml:space="preserve">HIV/AIDS </w:t>
      </w:r>
      <w:del w:id="311" w:author="Author" w:date="2018-03-14T17:21:00Z">
        <w:r w:rsidRPr="00DC6BBF" w:rsidDel="001A53D2">
          <w:rPr>
            <w:color w:val="000000" w:themeColor="text1"/>
          </w:rPr>
          <w:delText xml:space="preserve">or </w:delText>
        </w:r>
      </w:del>
      <w:ins w:id="312" w:author="Author" w:date="2018-03-14T17:21:00Z">
        <w:r w:rsidR="001A53D2">
          <w:rPr>
            <w:color w:val="000000" w:themeColor="text1"/>
          </w:rPr>
          <w:t xml:space="preserve">and </w:t>
        </w:r>
      </w:ins>
      <w:r w:rsidRPr="00DC6BBF">
        <w:rPr>
          <w:color w:val="000000" w:themeColor="text1"/>
        </w:rPr>
        <w:t>cervical cancer</w:t>
      </w:r>
      <w:del w:id="313" w:author="Author" w:date="2018-03-14T17:22:00Z">
        <w:r w:rsidRPr="00DC6BBF" w:rsidDel="001A53D2">
          <w:rPr>
            <w:color w:val="000000" w:themeColor="text1"/>
          </w:rPr>
          <w:delText>)</w:delText>
        </w:r>
      </w:del>
      <w:r w:rsidRPr="00DC6BBF">
        <w:rPr>
          <w:color w:val="000000" w:themeColor="text1"/>
        </w:rPr>
        <w:t xml:space="preserve">. </w:t>
      </w:r>
      <w:r w:rsidRPr="0030119B">
        <w:rPr>
          <w:noProof/>
          <w:color w:val="000000" w:themeColor="text1"/>
        </w:rPr>
        <w:t>This</w:t>
      </w:r>
      <w:r w:rsidRPr="00DC6BBF">
        <w:rPr>
          <w:color w:val="000000" w:themeColor="text1"/>
        </w:rPr>
        <w:t xml:space="preserve"> is because women who </w:t>
      </w:r>
      <w:ins w:id="314" w:author="Author" w:date="2018-03-14T17:22:00Z">
        <w:r w:rsidR="001A53D2">
          <w:rPr>
            <w:color w:val="000000" w:themeColor="text1"/>
          </w:rPr>
          <w:t xml:space="preserve">are complying with </w:t>
        </w:r>
      </w:ins>
      <w:del w:id="315" w:author="Author" w:date="2018-03-14T17:22:00Z">
        <w:r w:rsidRPr="00DC6BBF" w:rsidDel="001A53D2">
          <w:rPr>
            <w:color w:val="000000" w:themeColor="text1"/>
          </w:rPr>
          <w:delText xml:space="preserve">perform </w:delText>
        </w:r>
      </w:del>
      <w:r w:rsidRPr="00DC6BBF">
        <w:rPr>
          <w:color w:val="000000" w:themeColor="text1"/>
        </w:rPr>
        <w:t xml:space="preserve">sexual activities because they feel like they </w:t>
      </w:r>
      <w:ins w:id="316" w:author="Author" w:date="2018-03-14T17:22:00Z">
        <w:r w:rsidR="001A53D2">
          <w:rPr>
            <w:color w:val="000000" w:themeColor="text1"/>
          </w:rPr>
          <w:t xml:space="preserve">must are </w:t>
        </w:r>
      </w:ins>
      <w:ins w:id="317" w:author="Author" w:date="2018-03-14T17:23:00Z">
        <w:r w:rsidR="001A53D2">
          <w:rPr>
            <w:color w:val="000000" w:themeColor="text1"/>
          </w:rPr>
          <w:t xml:space="preserve">also </w:t>
        </w:r>
      </w:ins>
      <w:ins w:id="318" w:author="Author" w:date="2018-03-14T17:22:00Z">
        <w:r w:rsidR="001A53D2">
          <w:rPr>
            <w:color w:val="000000" w:themeColor="text1"/>
          </w:rPr>
          <w:t xml:space="preserve">often reluctant </w:t>
        </w:r>
      </w:ins>
      <w:del w:id="319" w:author="Author" w:date="2018-03-14T17:22:00Z">
        <w:r w:rsidRPr="00DC6BBF" w:rsidDel="001A53D2">
          <w:rPr>
            <w:color w:val="000000" w:themeColor="text1"/>
          </w:rPr>
          <w:delText xml:space="preserve">have to tend to feel reluctant </w:delText>
        </w:r>
      </w:del>
      <w:r w:rsidRPr="00DC6BBF">
        <w:rPr>
          <w:color w:val="000000" w:themeColor="text1"/>
        </w:rPr>
        <w:t>to ask for protection or contraception (Katz &amp; Tirone, 2009; Liu, 2006; Thiangtham, Bennett, &amp; Nuntaboot, 2010).</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Sexual compliance and Indonesian values</w:t>
      </w:r>
    </w:p>
    <w:p w:rsidR="00643A4C" w:rsidRPr="00DC6BBF" w:rsidRDefault="00EF0EC8">
      <w:pPr>
        <w:jc w:val="both"/>
        <w:rPr>
          <w:color w:val="000000" w:themeColor="text1"/>
        </w:rPr>
      </w:pPr>
      <w:r w:rsidRPr="00DC6BBF">
        <w:rPr>
          <w:color w:val="000000" w:themeColor="text1"/>
        </w:rPr>
        <w:tab/>
        <w:t>The impact</w:t>
      </w:r>
      <w:del w:id="320" w:author="Author" w:date="2018-03-14T17:23:00Z">
        <w:r w:rsidRPr="00DC6BBF" w:rsidDel="001A53D2">
          <w:rPr>
            <w:color w:val="000000" w:themeColor="text1"/>
          </w:rPr>
          <w:delText>s</w:delText>
        </w:r>
      </w:del>
      <w:r w:rsidRPr="00DC6BBF">
        <w:rPr>
          <w:color w:val="000000" w:themeColor="text1"/>
        </w:rPr>
        <w:t xml:space="preserve"> of sexual compliance </w:t>
      </w:r>
      <w:del w:id="321" w:author="Author" w:date="2018-03-14T17:23:00Z">
        <w:r w:rsidRPr="00DC6BBF" w:rsidDel="001A53D2">
          <w:rPr>
            <w:color w:val="000000" w:themeColor="text1"/>
          </w:rPr>
          <w:delText xml:space="preserve">indeed </w:delText>
        </w:r>
      </w:del>
      <w:r w:rsidRPr="00DC6BBF">
        <w:rPr>
          <w:color w:val="000000" w:themeColor="text1"/>
        </w:rPr>
        <w:t>make</w:t>
      </w:r>
      <w:ins w:id="322" w:author="Author" w:date="2018-03-14T17:23:00Z">
        <w:r w:rsidR="001A53D2">
          <w:rPr>
            <w:color w:val="000000" w:themeColor="text1"/>
          </w:rPr>
          <w:t>s</w:t>
        </w:r>
      </w:ins>
      <w:r w:rsidRPr="00DC6BBF">
        <w:rPr>
          <w:color w:val="000000" w:themeColor="text1"/>
        </w:rPr>
        <w:t xml:space="preserve"> this phenomenon worth reviewing. Different from American studies </w:t>
      </w:r>
      <w:ins w:id="323" w:author="Author" w:date="2018-03-14T17:23:00Z">
        <w:r w:rsidR="001A53D2">
          <w:rPr>
            <w:color w:val="000000" w:themeColor="text1"/>
          </w:rPr>
          <w:t xml:space="preserve">completed in </w:t>
        </w:r>
      </w:ins>
      <w:del w:id="324" w:author="Author" w:date="2018-03-14T17:23:00Z">
        <w:r w:rsidRPr="00DC6BBF" w:rsidDel="001A53D2">
          <w:rPr>
            <w:color w:val="000000" w:themeColor="text1"/>
          </w:rPr>
          <w:delText xml:space="preserve">from </w:delText>
        </w:r>
      </w:del>
      <w:r w:rsidRPr="00DC6BBF">
        <w:rPr>
          <w:color w:val="000000" w:themeColor="text1"/>
        </w:rPr>
        <w:t>the past two decades</w:t>
      </w:r>
      <w:ins w:id="325" w:author="Author" w:date="2018-03-14T17:23:00Z">
        <w:r w:rsidR="001A53D2">
          <w:rPr>
            <w:color w:val="000000" w:themeColor="text1"/>
          </w:rPr>
          <w:t xml:space="preserve"> that </w:t>
        </w:r>
      </w:ins>
      <w:del w:id="326" w:author="Author" w:date="2018-03-14T17:23:00Z">
        <w:r w:rsidRPr="00DC6BBF" w:rsidDel="001A53D2">
          <w:rPr>
            <w:color w:val="000000" w:themeColor="text1"/>
          </w:rPr>
          <w:delText xml:space="preserve">, which </w:delText>
        </w:r>
      </w:del>
      <w:r w:rsidRPr="00DC6BBF">
        <w:rPr>
          <w:color w:val="000000" w:themeColor="text1"/>
        </w:rPr>
        <w:t>highlight</w:t>
      </w:r>
      <w:del w:id="327" w:author="Author" w:date="2018-03-14T17:23:00Z">
        <w:r w:rsidRPr="00DC6BBF" w:rsidDel="001A53D2">
          <w:rPr>
            <w:color w:val="000000" w:themeColor="text1"/>
          </w:rPr>
          <w:delText>s</w:delText>
        </w:r>
      </w:del>
      <w:r w:rsidRPr="00DC6BBF">
        <w:rPr>
          <w:color w:val="000000" w:themeColor="text1"/>
        </w:rPr>
        <w:t xml:space="preserve"> sexual compliance in women, </w:t>
      </w:r>
      <w:del w:id="328" w:author="Author" w:date="2018-03-14T17:24:00Z">
        <w:r w:rsidRPr="00DC6BBF" w:rsidDel="001A53D2">
          <w:rPr>
            <w:color w:val="000000" w:themeColor="text1"/>
          </w:rPr>
          <w:delText xml:space="preserve">there is yet a study in </w:delText>
        </w:r>
      </w:del>
      <w:r w:rsidRPr="00DC6BBF">
        <w:rPr>
          <w:color w:val="000000" w:themeColor="text1"/>
        </w:rPr>
        <w:t xml:space="preserve">Indonesia </w:t>
      </w:r>
      <w:ins w:id="329" w:author="Author" w:date="2018-03-14T17:24:00Z">
        <w:r w:rsidR="001A53D2">
          <w:rPr>
            <w:color w:val="000000" w:themeColor="text1"/>
          </w:rPr>
          <w:t xml:space="preserve">has </w:t>
        </w:r>
        <w:r w:rsidR="000F1D1C">
          <w:rPr>
            <w:color w:val="000000" w:themeColor="text1"/>
          </w:rPr>
          <w:t xml:space="preserve">no </w:t>
        </w:r>
        <w:r w:rsidR="001A53D2">
          <w:rPr>
            <w:color w:val="000000" w:themeColor="text1"/>
          </w:rPr>
          <w:t xml:space="preserve">study that </w:t>
        </w:r>
      </w:ins>
      <w:del w:id="330" w:author="Author" w:date="2018-03-14T17:24:00Z">
        <w:r w:rsidRPr="00DC6BBF" w:rsidDel="001A53D2">
          <w:rPr>
            <w:color w:val="000000" w:themeColor="text1"/>
          </w:rPr>
          <w:delText xml:space="preserve">which </w:delText>
        </w:r>
      </w:del>
      <w:r w:rsidRPr="00DC6BBF">
        <w:rPr>
          <w:color w:val="000000" w:themeColor="text1"/>
        </w:rPr>
        <w:t>systematically reviews this phenomenon. The topic of sexuality, especially premarital sex, is still taboo in Indonesia. From the religious as well as cultural point of view, premarital sex is considered socially deviant, unhealthy, immoral, illegal, and dangerous (Bennett, 2005; Bennett, 2007; Holzner &amp; Oetomo, 2004). In Islam, the major</w:t>
      </w:r>
      <w:del w:id="331" w:author="Author" w:date="2018-03-14T17:25:00Z">
        <w:r w:rsidRPr="00DC6BBF" w:rsidDel="000F1D1C">
          <w:rPr>
            <w:color w:val="000000" w:themeColor="text1"/>
          </w:rPr>
          <w:delText>ity</w:delText>
        </w:r>
      </w:del>
      <w:r w:rsidRPr="00DC6BBF">
        <w:rPr>
          <w:color w:val="000000" w:themeColor="text1"/>
        </w:rPr>
        <w:t xml:space="preserve"> religion in Indonesia, premarital sex is called </w:t>
      </w:r>
      <w:r w:rsidRPr="0030119B">
        <w:rPr>
          <w:i/>
          <w:noProof/>
          <w:color w:val="000000" w:themeColor="text1"/>
        </w:rPr>
        <w:t>zina</w:t>
      </w:r>
      <w:r w:rsidRPr="00DC6BBF">
        <w:rPr>
          <w:color w:val="000000" w:themeColor="text1"/>
        </w:rPr>
        <w:t xml:space="preserve">, an </w:t>
      </w:r>
      <w:r w:rsidRPr="0030119B">
        <w:rPr>
          <w:noProof/>
          <w:color w:val="000000" w:themeColor="text1"/>
        </w:rPr>
        <w:t>offen</w:t>
      </w:r>
      <w:r w:rsidR="0030119B">
        <w:rPr>
          <w:noProof/>
          <w:color w:val="000000" w:themeColor="text1"/>
        </w:rPr>
        <w:t>s</w:t>
      </w:r>
      <w:r w:rsidRPr="0030119B">
        <w:rPr>
          <w:noProof/>
          <w:color w:val="000000" w:themeColor="text1"/>
        </w:rPr>
        <w:t>e</w:t>
      </w:r>
      <w:r w:rsidRPr="00DC6BBF">
        <w:rPr>
          <w:color w:val="000000" w:themeColor="text1"/>
        </w:rPr>
        <w:t xml:space="preserve"> punishable by the </w:t>
      </w:r>
      <w:del w:id="332" w:author="Author" w:date="2018-03-14T19:02:00Z">
        <w:r w:rsidRPr="00DC6BBF" w:rsidDel="00185120">
          <w:rPr>
            <w:i/>
            <w:color w:val="000000" w:themeColor="text1"/>
          </w:rPr>
          <w:delText>shariah</w:delText>
        </w:r>
      </w:del>
      <w:ins w:id="333" w:author="Author" w:date="2018-03-14T19:02:00Z">
        <w:r w:rsidR="00185120" w:rsidRPr="00DC6BBF">
          <w:rPr>
            <w:i/>
            <w:color w:val="000000" w:themeColor="text1"/>
          </w:rPr>
          <w:t>sharia</w:t>
        </w:r>
      </w:ins>
      <w:r w:rsidRPr="00DC6BBF">
        <w:rPr>
          <w:i/>
          <w:color w:val="000000" w:themeColor="text1"/>
        </w:rPr>
        <w:t xml:space="preserve">, </w:t>
      </w:r>
      <w:r w:rsidRPr="00DC6BBF">
        <w:rPr>
          <w:color w:val="000000" w:themeColor="text1"/>
        </w:rPr>
        <w:t xml:space="preserve">the Muslim justice system (Bennett, 2005). Even though this rule applies to men and women, the social construction counts heavily on the protection of </w:t>
      </w:r>
      <w:ins w:id="334" w:author="Author" w:date="2018-03-14T17:25:00Z">
        <w:r w:rsidR="000F1D1C">
          <w:rPr>
            <w:color w:val="000000" w:themeColor="text1"/>
          </w:rPr>
          <w:t xml:space="preserve">women’s </w:t>
        </w:r>
      </w:ins>
      <w:r w:rsidRPr="00DC6BBF">
        <w:rPr>
          <w:color w:val="000000" w:themeColor="text1"/>
        </w:rPr>
        <w:t>chastity and virginity</w:t>
      </w:r>
      <w:del w:id="335" w:author="Author" w:date="2018-03-14T17:25:00Z">
        <w:r w:rsidRPr="00DC6BBF" w:rsidDel="000F1D1C">
          <w:rPr>
            <w:color w:val="000000" w:themeColor="text1"/>
          </w:rPr>
          <w:delText xml:space="preserve"> in women</w:delText>
        </w:r>
      </w:del>
      <w:r w:rsidRPr="00DC6BBF">
        <w:rPr>
          <w:color w:val="000000" w:themeColor="text1"/>
        </w:rPr>
        <w:t xml:space="preserve">. Women who </w:t>
      </w:r>
      <w:del w:id="336" w:author="Author" w:date="2018-03-14T17:25:00Z">
        <w:r w:rsidRPr="00DC6BBF" w:rsidDel="000F1D1C">
          <w:rPr>
            <w:color w:val="000000" w:themeColor="text1"/>
          </w:rPr>
          <w:delText xml:space="preserve">have lost </w:delText>
        </w:r>
      </w:del>
      <w:ins w:id="337" w:author="Author" w:date="2018-03-14T17:25:00Z">
        <w:r w:rsidR="000F1D1C">
          <w:rPr>
            <w:color w:val="000000" w:themeColor="text1"/>
          </w:rPr>
          <w:t xml:space="preserve">lose </w:t>
        </w:r>
      </w:ins>
      <w:r w:rsidRPr="00DC6BBF">
        <w:rPr>
          <w:color w:val="000000" w:themeColor="text1"/>
        </w:rPr>
        <w:t xml:space="preserve">their virginity before marriage </w:t>
      </w:r>
      <w:r w:rsidRPr="0030119B">
        <w:rPr>
          <w:noProof/>
          <w:color w:val="000000" w:themeColor="text1"/>
        </w:rPr>
        <w:t>are usually demeaned</w:t>
      </w:r>
      <w:r w:rsidRPr="00DC6BBF">
        <w:rPr>
          <w:color w:val="000000" w:themeColor="text1"/>
        </w:rPr>
        <w:t xml:space="preserve"> by stigma and terminolog</w:t>
      </w:r>
      <w:ins w:id="338" w:author="Author" w:date="2018-03-14T17:25:00Z">
        <w:r w:rsidR="000F1D1C">
          <w:rPr>
            <w:color w:val="000000" w:themeColor="text1"/>
          </w:rPr>
          <w:t>y</w:t>
        </w:r>
      </w:ins>
      <w:del w:id="339" w:author="Author" w:date="2018-03-14T17:25:00Z">
        <w:r w:rsidRPr="00DC6BBF" w:rsidDel="000F1D1C">
          <w:rPr>
            <w:color w:val="000000" w:themeColor="text1"/>
          </w:rPr>
          <w:delText>ies</w:delText>
        </w:r>
      </w:del>
      <w:r w:rsidRPr="00DC6BBF">
        <w:rPr>
          <w:color w:val="000000" w:themeColor="text1"/>
        </w:rPr>
        <w:t xml:space="preserve"> such as </w:t>
      </w:r>
      <w:del w:id="340" w:author="Author" w:date="2018-03-14T17:25:00Z">
        <w:r w:rsidRPr="00DC6BBF" w:rsidDel="000F1D1C">
          <w:rPr>
            <w:color w:val="000000" w:themeColor="text1"/>
          </w:rPr>
          <w:delText>‘</w:delText>
        </w:r>
      </w:del>
      <w:ins w:id="341" w:author="Author" w:date="2018-03-14T17:25:00Z">
        <w:r w:rsidR="000F1D1C">
          <w:rPr>
            <w:color w:val="000000" w:themeColor="text1"/>
          </w:rPr>
          <w:t>“</w:t>
        </w:r>
      </w:ins>
      <w:r w:rsidRPr="00DC6BBF">
        <w:rPr>
          <w:color w:val="000000" w:themeColor="text1"/>
        </w:rPr>
        <w:t>broken</w:t>
      </w:r>
      <w:r w:rsidR="0030119B">
        <w:rPr>
          <w:noProof/>
          <w:color w:val="000000" w:themeColor="text1"/>
        </w:rPr>
        <w:t>,</w:t>
      </w:r>
      <w:del w:id="342" w:author="Author" w:date="2018-03-14T17:25:00Z">
        <w:r w:rsidR="0030119B" w:rsidDel="000F1D1C">
          <w:rPr>
            <w:noProof/>
            <w:color w:val="000000" w:themeColor="text1"/>
          </w:rPr>
          <w:delText>’</w:delText>
        </w:r>
      </w:del>
      <w:ins w:id="343" w:author="Author" w:date="2018-03-14T17:25:00Z">
        <w:r w:rsidR="000F1D1C">
          <w:rPr>
            <w:noProof/>
            <w:color w:val="000000" w:themeColor="text1"/>
          </w:rPr>
          <w:t>”</w:t>
        </w:r>
      </w:ins>
      <w:r w:rsidRPr="00DC6BBF">
        <w:rPr>
          <w:color w:val="000000" w:themeColor="text1"/>
        </w:rPr>
        <w:t xml:space="preserve"> </w:t>
      </w:r>
      <w:del w:id="344" w:author="Author" w:date="2018-03-14T17:25:00Z">
        <w:r w:rsidRPr="00DC6BBF" w:rsidDel="000F1D1C">
          <w:rPr>
            <w:color w:val="000000" w:themeColor="text1"/>
          </w:rPr>
          <w:delText>‘</w:delText>
        </w:r>
      </w:del>
      <w:ins w:id="345" w:author="Author" w:date="2018-03-14T17:25:00Z">
        <w:r w:rsidR="000F1D1C">
          <w:rPr>
            <w:color w:val="000000" w:themeColor="text1"/>
          </w:rPr>
          <w:t>“</w:t>
        </w:r>
      </w:ins>
      <w:r w:rsidRPr="00DC6BBF">
        <w:rPr>
          <w:color w:val="000000" w:themeColor="text1"/>
        </w:rPr>
        <w:t>damaged</w:t>
      </w:r>
      <w:r w:rsidR="0030119B">
        <w:rPr>
          <w:noProof/>
          <w:color w:val="000000" w:themeColor="text1"/>
        </w:rPr>
        <w:t>,</w:t>
      </w:r>
      <w:del w:id="346" w:author="Author" w:date="2018-03-14T17:25:00Z">
        <w:r w:rsidR="0030119B" w:rsidDel="000F1D1C">
          <w:rPr>
            <w:noProof/>
            <w:color w:val="000000" w:themeColor="text1"/>
          </w:rPr>
          <w:delText>’</w:delText>
        </w:r>
      </w:del>
      <w:ins w:id="347" w:author="Author" w:date="2018-03-14T17:25:00Z">
        <w:r w:rsidR="000F1D1C">
          <w:rPr>
            <w:noProof/>
            <w:color w:val="000000" w:themeColor="text1"/>
          </w:rPr>
          <w:t>”</w:t>
        </w:r>
      </w:ins>
      <w:r w:rsidRPr="00DC6BBF">
        <w:rPr>
          <w:color w:val="000000" w:themeColor="text1"/>
        </w:rPr>
        <w:t xml:space="preserve"> </w:t>
      </w:r>
      <w:del w:id="348" w:author="Author" w:date="2018-03-14T17:25:00Z">
        <w:r w:rsidRPr="00DC6BBF" w:rsidDel="000F1D1C">
          <w:rPr>
            <w:color w:val="000000" w:themeColor="text1"/>
          </w:rPr>
          <w:delText>‘</w:delText>
        </w:r>
      </w:del>
      <w:ins w:id="349" w:author="Author" w:date="2018-03-14T17:25:00Z">
        <w:r w:rsidR="000F1D1C">
          <w:rPr>
            <w:color w:val="000000" w:themeColor="text1"/>
          </w:rPr>
          <w:t>“</w:t>
        </w:r>
      </w:ins>
      <w:r w:rsidRPr="00DC6BBF">
        <w:rPr>
          <w:color w:val="000000" w:themeColor="text1"/>
        </w:rPr>
        <w:t>cheap</w:t>
      </w:r>
      <w:r w:rsidR="0030119B">
        <w:rPr>
          <w:noProof/>
          <w:color w:val="000000" w:themeColor="text1"/>
        </w:rPr>
        <w:t>,</w:t>
      </w:r>
      <w:del w:id="350" w:author="Author" w:date="2018-03-14T17:25:00Z">
        <w:r w:rsidR="0030119B" w:rsidDel="000F1D1C">
          <w:rPr>
            <w:noProof/>
            <w:color w:val="000000" w:themeColor="text1"/>
          </w:rPr>
          <w:delText>’</w:delText>
        </w:r>
      </w:del>
      <w:ins w:id="351" w:author="Author" w:date="2018-03-14T17:25:00Z">
        <w:r w:rsidR="000F1D1C">
          <w:rPr>
            <w:noProof/>
            <w:color w:val="000000" w:themeColor="text1"/>
          </w:rPr>
          <w:t>”</w:t>
        </w:r>
      </w:ins>
      <w:r w:rsidRPr="00DC6BBF">
        <w:rPr>
          <w:color w:val="000000" w:themeColor="text1"/>
        </w:rPr>
        <w:t xml:space="preserve"> and </w:t>
      </w:r>
      <w:ins w:id="352" w:author="Author" w:date="2018-03-14T17:26:00Z">
        <w:r w:rsidR="000F1D1C">
          <w:rPr>
            <w:color w:val="000000" w:themeColor="text1"/>
          </w:rPr>
          <w:t>“</w:t>
        </w:r>
      </w:ins>
      <w:del w:id="353" w:author="Author" w:date="2018-03-14T17:26:00Z">
        <w:r w:rsidRPr="00DC6BBF" w:rsidDel="000F1D1C">
          <w:rPr>
            <w:color w:val="000000" w:themeColor="text1"/>
          </w:rPr>
          <w:delText>‘</w:delText>
        </w:r>
      </w:del>
      <w:r w:rsidRPr="00DC6BBF">
        <w:rPr>
          <w:color w:val="000000" w:themeColor="text1"/>
        </w:rPr>
        <w:t>easy</w:t>
      </w:r>
      <w:r w:rsidR="0030119B">
        <w:rPr>
          <w:noProof/>
          <w:color w:val="000000" w:themeColor="text1"/>
        </w:rPr>
        <w:t>.</w:t>
      </w:r>
      <w:del w:id="354" w:author="Author" w:date="2018-03-14T17:26:00Z">
        <w:r w:rsidR="0030119B" w:rsidDel="000F1D1C">
          <w:rPr>
            <w:noProof/>
            <w:color w:val="000000" w:themeColor="text1"/>
          </w:rPr>
          <w:delText>’</w:delText>
        </w:r>
      </w:del>
      <w:ins w:id="355" w:author="Author" w:date="2018-03-14T17:26:00Z">
        <w:r w:rsidR="000F1D1C">
          <w:rPr>
            <w:noProof/>
            <w:color w:val="000000" w:themeColor="text1"/>
          </w:rPr>
          <w:t>”</w:t>
        </w:r>
      </w:ins>
    </w:p>
    <w:p w:rsidR="00643A4C" w:rsidRPr="00DC6BBF" w:rsidRDefault="00EF0EC8">
      <w:pPr>
        <w:jc w:val="both"/>
        <w:rPr>
          <w:color w:val="000000" w:themeColor="text1"/>
        </w:rPr>
      </w:pPr>
      <w:r w:rsidRPr="00DC6BBF">
        <w:rPr>
          <w:color w:val="000000" w:themeColor="text1"/>
        </w:rPr>
        <w:tab/>
        <w:t xml:space="preserve">The authors predict that the taboo nature of the issue </w:t>
      </w:r>
      <w:del w:id="356" w:author="Author" w:date="2018-03-14T17:26:00Z">
        <w:r w:rsidRPr="00DC6BBF" w:rsidDel="000F1D1C">
          <w:rPr>
            <w:color w:val="000000" w:themeColor="text1"/>
          </w:rPr>
          <w:delText xml:space="preserve">may </w:delText>
        </w:r>
      </w:del>
      <w:r w:rsidRPr="00DC6BBF">
        <w:rPr>
          <w:color w:val="000000" w:themeColor="text1"/>
        </w:rPr>
        <w:t>increase</w:t>
      </w:r>
      <w:ins w:id="357" w:author="Author" w:date="2018-03-14T17:26:00Z">
        <w:r w:rsidR="000F1D1C">
          <w:rPr>
            <w:color w:val="000000" w:themeColor="text1"/>
          </w:rPr>
          <w:t>s</w:t>
        </w:r>
      </w:ins>
      <w:r w:rsidRPr="00DC6BBF">
        <w:rPr>
          <w:color w:val="000000" w:themeColor="text1"/>
        </w:rPr>
        <w:t xml:space="preserve"> the complexity of the </w:t>
      </w:r>
      <w:ins w:id="358" w:author="Author" w:date="2018-03-14T17:26:00Z">
        <w:r w:rsidR="000F1D1C">
          <w:rPr>
            <w:color w:val="000000" w:themeColor="text1"/>
          </w:rPr>
          <w:t xml:space="preserve">early sexual compliance </w:t>
        </w:r>
      </w:ins>
      <w:r w:rsidRPr="00DC6BBF">
        <w:rPr>
          <w:color w:val="000000" w:themeColor="text1"/>
        </w:rPr>
        <w:t xml:space="preserve">problem </w:t>
      </w:r>
      <w:del w:id="359" w:author="Author" w:date="2018-03-14T17:26:00Z">
        <w:r w:rsidRPr="00DC6BBF" w:rsidDel="000F1D1C">
          <w:rPr>
            <w:color w:val="000000" w:themeColor="text1"/>
          </w:rPr>
          <w:delText xml:space="preserve">with sexual compliance </w:delText>
        </w:r>
      </w:del>
      <w:r w:rsidRPr="00DC6BBF">
        <w:rPr>
          <w:color w:val="000000" w:themeColor="text1"/>
        </w:rPr>
        <w:t>in Indonesia. Women who perform sexual compliance may experience</w:t>
      </w:r>
      <w:r w:rsidRPr="0030119B">
        <w:rPr>
          <w:noProof/>
          <w:color w:val="000000" w:themeColor="text1"/>
        </w:rPr>
        <w:t xml:space="preserve"> internal</w:t>
      </w:r>
      <w:r w:rsidRPr="00DC6BBF">
        <w:rPr>
          <w:color w:val="000000" w:themeColor="text1"/>
        </w:rPr>
        <w:t xml:space="preserve"> conflict</w:t>
      </w:r>
      <w:ins w:id="360" w:author="Author" w:date="2018-03-14T17:27:00Z">
        <w:r w:rsidR="000F1D1C">
          <w:rPr>
            <w:color w:val="000000" w:themeColor="text1"/>
          </w:rPr>
          <w:t xml:space="preserve">: </w:t>
        </w:r>
      </w:ins>
      <w:del w:id="361" w:author="Author" w:date="2018-03-14T17:27:00Z">
        <w:r w:rsidRPr="00DC6BBF" w:rsidDel="000F1D1C">
          <w:rPr>
            <w:color w:val="000000" w:themeColor="text1"/>
          </w:rPr>
          <w:delText>, in that</w:delText>
        </w:r>
        <w:r w:rsidR="0030119B" w:rsidDel="000F1D1C">
          <w:rPr>
            <w:color w:val="000000" w:themeColor="text1"/>
          </w:rPr>
          <w:delText xml:space="preserve">, </w:delText>
        </w:r>
      </w:del>
      <w:r w:rsidR="0030119B">
        <w:rPr>
          <w:color w:val="000000" w:themeColor="text1"/>
        </w:rPr>
        <w:t xml:space="preserve">on </w:t>
      </w:r>
      <w:del w:id="362" w:author="Author" w:date="2018-03-14T17:27:00Z">
        <w:r w:rsidR="0030119B" w:rsidDel="000F1D1C">
          <w:rPr>
            <w:color w:val="000000" w:themeColor="text1"/>
          </w:rPr>
          <w:delText xml:space="preserve">the </w:delText>
        </w:r>
      </w:del>
      <w:r w:rsidR="0030119B">
        <w:rPr>
          <w:color w:val="000000" w:themeColor="text1"/>
        </w:rPr>
        <w:t>one hand,</w:t>
      </w:r>
      <w:r w:rsidRPr="00DC6BBF">
        <w:rPr>
          <w:color w:val="000000" w:themeColor="text1"/>
        </w:rPr>
        <w:t xml:space="preserve"> they </w:t>
      </w:r>
      <w:r w:rsidRPr="00DC6BBF">
        <w:rPr>
          <w:color w:val="000000" w:themeColor="text1"/>
        </w:rPr>
        <w:lastRenderedPageBreak/>
        <w:t xml:space="preserve">feel </w:t>
      </w:r>
      <w:ins w:id="363" w:author="Author" w:date="2018-03-14T17:27:00Z">
        <w:r w:rsidR="000F1D1C">
          <w:rPr>
            <w:color w:val="000000" w:themeColor="text1"/>
          </w:rPr>
          <w:t xml:space="preserve">obliged </w:t>
        </w:r>
      </w:ins>
      <w:del w:id="364" w:author="Author" w:date="2018-03-14T17:27:00Z">
        <w:r w:rsidRPr="00DC6BBF" w:rsidDel="000F1D1C">
          <w:rPr>
            <w:color w:val="000000" w:themeColor="text1"/>
          </w:rPr>
          <w:delText xml:space="preserve">as if they have </w:delText>
        </w:r>
      </w:del>
      <w:r w:rsidRPr="00DC6BBF">
        <w:rPr>
          <w:color w:val="000000" w:themeColor="text1"/>
        </w:rPr>
        <w:t xml:space="preserve">to please their partner, but on the other hand, they know </w:t>
      </w:r>
      <w:del w:id="365" w:author="Author" w:date="2018-03-14T17:27:00Z">
        <w:r w:rsidRPr="00DC6BBF" w:rsidDel="000F1D1C">
          <w:rPr>
            <w:color w:val="000000" w:themeColor="text1"/>
          </w:rPr>
          <w:delText xml:space="preserve">that </w:delText>
        </w:r>
      </w:del>
      <w:r w:rsidRPr="00DC6BBF">
        <w:rPr>
          <w:color w:val="000000" w:themeColor="text1"/>
        </w:rPr>
        <w:t xml:space="preserve">what they are doing is wrong and is a sin according to their religion. Moreover, </w:t>
      </w:r>
      <w:ins w:id="366" w:author="Author" w:date="2018-03-14T17:27:00Z">
        <w:r w:rsidR="000F1D1C">
          <w:rPr>
            <w:color w:val="000000" w:themeColor="text1"/>
          </w:rPr>
          <w:t xml:space="preserve">knowing that </w:t>
        </w:r>
      </w:ins>
      <w:ins w:id="367" w:author="Author" w:date="2018-03-14T17:28:00Z">
        <w:r w:rsidR="000F1D1C">
          <w:rPr>
            <w:color w:val="000000" w:themeColor="text1"/>
          </w:rPr>
          <w:t xml:space="preserve">they are labeled with </w:t>
        </w:r>
      </w:ins>
      <w:del w:id="368" w:author="Author" w:date="2018-03-14T17:27:00Z">
        <w:r w:rsidRPr="00DC6BBF" w:rsidDel="000F1D1C">
          <w:rPr>
            <w:color w:val="000000" w:themeColor="text1"/>
          </w:rPr>
          <w:delText xml:space="preserve">the </w:delText>
        </w:r>
      </w:del>
      <w:r w:rsidRPr="00DC6BBF">
        <w:rPr>
          <w:color w:val="000000" w:themeColor="text1"/>
        </w:rPr>
        <w:t>negative stigma</w:t>
      </w:r>
      <w:ins w:id="369" w:author="Author" w:date="2018-03-14T17:28:00Z">
        <w:r w:rsidR="000F1D1C">
          <w:rPr>
            <w:color w:val="000000" w:themeColor="text1"/>
          </w:rPr>
          <w:t xml:space="preserve">, </w:t>
        </w:r>
      </w:ins>
      <w:del w:id="370" w:author="Author" w:date="2018-03-14T17:28:00Z">
        <w:r w:rsidRPr="00DC6BBF" w:rsidDel="000F1D1C">
          <w:rPr>
            <w:color w:val="000000" w:themeColor="text1"/>
          </w:rPr>
          <w:delText xml:space="preserve"> </w:delText>
        </w:r>
        <w:r w:rsidRPr="0030119B" w:rsidDel="000F1D1C">
          <w:rPr>
            <w:noProof/>
            <w:color w:val="000000" w:themeColor="text1"/>
          </w:rPr>
          <w:delText>labeled</w:delText>
        </w:r>
        <w:r w:rsidRPr="00DC6BBF" w:rsidDel="000F1D1C">
          <w:rPr>
            <w:color w:val="000000" w:themeColor="text1"/>
          </w:rPr>
          <w:delText xml:space="preserve"> to </w:delText>
        </w:r>
      </w:del>
      <w:r w:rsidRPr="00DC6BBF">
        <w:rPr>
          <w:color w:val="000000" w:themeColor="text1"/>
        </w:rPr>
        <w:t xml:space="preserve">unmarried women who are no longer virgins </w:t>
      </w:r>
      <w:ins w:id="371" w:author="Author" w:date="2018-03-14T17:28:00Z">
        <w:r w:rsidR="000F1D1C">
          <w:rPr>
            <w:color w:val="000000" w:themeColor="text1"/>
          </w:rPr>
          <w:t xml:space="preserve">are more likely to try to ensure </w:t>
        </w:r>
      </w:ins>
      <w:del w:id="372" w:author="Author" w:date="2018-03-14T17:28:00Z">
        <w:r w:rsidRPr="00DC6BBF" w:rsidDel="000F1D1C">
          <w:rPr>
            <w:color w:val="000000" w:themeColor="text1"/>
          </w:rPr>
          <w:delText xml:space="preserve">can also push women to make sure </w:delText>
        </w:r>
      </w:del>
      <w:r w:rsidRPr="00DC6BBF">
        <w:rPr>
          <w:color w:val="000000" w:themeColor="text1"/>
        </w:rPr>
        <w:t>that their partner never leaves them</w:t>
      </w:r>
      <w:ins w:id="373" w:author="Author" w:date="2018-03-14T17:28:00Z">
        <w:r w:rsidR="000F1D1C">
          <w:rPr>
            <w:color w:val="000000" w:themeColor="text1"/>
          </w:rPr>
          <w:t xml:space="preserve">, and </w:t>
        </w:r>
      </w:ins>
      <w:del w:id="374" w:author="Author" w:date="2018-03-14T17:28:00Z">
        <w:r w:rsidRPr="00DC6BBF" w:rsidDel="000F1D1C">
          <w:rPr>
            <w:color w:val="000000" w:themeColor="text1"/>
          </w:rPr>
          <w:delText xml:space="preserve">; </w:delText>
        </w:r>
      </w:del>
      <w:r w:rsidRPr="00DC6BBF">
        <w:rPr>
          <w:color w:val="000000" w:themeColor="text1"/>
        </w:rPr>
        <w:t xml:space="preserve">one way </w:t>
      </w:r>
      <w:ins w:id="375" w:author="Author" w:date="2018-03-14T17:28:00Z">
        <w:r w:rsidR="000F1D1C">
          <w:rPr>
            <w:color w:val="000000" w:themeColor="text1"/>
          </w:rPr>
          <w:t xml:space="preserve">to do so </w:t>
        </w:r>
      </w:ins>
      <w:r w:rsidRPr="00DC6BBF">
        <w:rPr>
          <w:color w:val="000000" w:themeColor="text1"/>
        </w:rPr>
        <w:t xml:space="preserve">is by </w:t>
      </w:r>
      <w:del w:id="376" w:author="Author" w:date="2018-03-14T17:28:00Z">
        <w:r w:rsidRPr="00DC6BBF" w:rsidDel="000F1D1C">
          <w:rPr>
            <w:color w:val="000000" w:themeColor="text1"/>
          </w:rPr>
          <w:delText xml:space="preserve">doing </w:delText>
        </w:r>
      </w:del>
      <w:ins w:id="377" w:author="Author" w:date="2018-03-14T17:28:00Z">
        <w:r w:rsidR="000F1D1C">
          <w:rPr>
            <w:color w:val="000000" w:themeColor="text1"/>
          </w:rPr>
          <w:t xml:space="preserve">agreeing to </w:t>
        </w:r>
      </w:ins>
      <w:r w:rsidRPr="00DC6BBF">
        <w:rPr>
          <w:color w:val="000000" w:themeColor="text1"/>
        </w:rPr>
        <w:t xml:space="preserve">anything their partner desires, including </w:t>
      </w:r>
      <w:ins w:id="378" w:author="Author" w:date="2018-03-14T17:28:00Z">
        <w:r w:rsidR="000F1D1C">
          <w:rPr>
            <w:color w:val="000000" w:themeColor="text1"/>
          </w:rPr>
          <w:t>with</w:t>
        </w:r>
      </w:ins>
      <w:r w:rsidRPr="00DC6BBF">
        <w:rPr>
          <w:color w:val="000000" w:themeColor="text1"/>
        </w:rPr>
        <w:t xml:space="preserve">in the sexual realm. </w:t>
      </w:r>
      <w:r w:rsidR="0030119B">
        <w:rPr>
          <w:noProof/>
          <w:color w:val="000000" w:themeColor="text1"/>
        </w:rPr>
        <w:t>T</w:t>
      </w:r>
      <w:r w:rsidRPr="00DC6BBF">
        <w:rPr>
          <w:color w:val="000000" w:themeColor="text1"/>
        </w:rPr>
        <w:t xml:space="preserve">he authors suspect that the issue </w:t>
      </w:r>
      <w:del w:id="379" w:author="Author" w:date="2018-03-14T17:29:00Z">
        <w:r w:rsidRPr="00DC6BBF" w:rsidDel="000F1D1C">
          <w:rPr>
            <w:color w:val="000000" w:themeColor="text1"/>
          </w:rPr>
          <w:delText xml:space="preserve">with </w:delText>
        </w:r>
      </w:del>
      <w:ins w:id="380" w:author="Author" w:date="2018-03-14T17:29:00Z">
        <w:r w:rsidR="000F1D1C">
          <w:rPr>
            <w:color w:val="000000" w:themeColor="text1"/>
          </w:rPr>
          <w:t xml:space="preserve">of </w:t>
        </w:r>
      </w:ins>
      <w:r w:rsidRPr="00DC6BBF">
        <w:rPr>
          <w:color w:val="000000" w:themeColor="text1"/>
        </w:rPr>
        <w:t xml:space="preserve">virginity and the fear that no men </w:t>
      </w:r>
      <w:ins w:id="381" w:author="Author" w:date="2018-03-14T17:29:00Z">
        <w:r w:rsidR="000F1D1C">
          <w:rPr>
            <w:color w:val="000000" w:themeColor="text1"/>
          </w:rPr>
          <w:t xml:space="preserve">would </w:t>
        </w:r>
      </w:ins>
      <w:del w:id="382" w:author="Author" w:date="2018-03-14T17:29:00Z">
        <w:r w:rsidRPr="00DC6BBF" w:rsidDel="000F1D1C">
          <w:rPr>
            <w:color w:val="000000" w:themeColor="text1"/>
          </w:rPr>
          <w:delText xml:space="preserve">will </w:delText>
        </w:r>
      </w:del>
      <w:r w:rsidRPr="00DC6BBF">
        <w:rPr>
          <w:color w:val="000000" w:themeColor="text1"/>
        </w:rPr>
        <w:t>want to marry women who are no longer virgins cause</w:t>
      </w:r>
      <w:ins w:id="383" w:author="Author" w:date="2018-03-14T17:29:00Z">
        <w:r w:rsidR="000F1D1C">
          <w:rPr>
            <w:color w:val="000000" w:themeColor="text1"/>
          </w:rPr>
          <w:t>s</w:t>
        </w:r>
      </w:ins>
      <w:r w:rsidRPr="00DC6BBF">
        <w:rPr>
          <w:color w:val="000000" w:themeColor="text1"/>
        </w:rPr>
        <w:t xml:space="preserve"> women to stay in relationships that involve sexual compliance.</w:t>
      </w:r>
    </w:p>
    <w:p w:rsidR="00643A4C" w:rsidRPr="00DC6BBF" w:rsidRDefault="00EF0EC8">
      <w:pPr>
        <w:jc w:val="both"/>
        <w:rPr>
          <w:color w:val="000000" w:themeColor="text1"/>
        </w:rPr>
      </w:pPr>
      <w:r w:rsidRPr="00DC6BBF">
        <w:rPr>
          <w:color w:val="000000" w:themeColor="text1"/>
        </w:rPr>
        <w:tab/>
      </w:r>
      <w:r w:rsidR="003E6CD7" w:rsidRPr="003E6CD7">
        <w:rPr>
          <w:noProof/>
          <w:color w:val="000000" w:themeColor="text1"/>
        </w:rPr>
        <w:t xml:space="preserve">To our knowledge, there is </w:t>
      </w:r>
      <w:r w:rsidRPr="003E6CD7">
        <w:rPr>
          <w:noProof/>
          <w:color w:val="000000" w:themeColor="text1"/>
        </w:rPr>
        <w:t>no published review on sexual compliance in Indonesia</w:t>
      </w:r>
      <w:r w:rsidR="003E6CD7" w:rsidRPr="003E6CD7">
        <w:rPr>
          <w:noProof/>
          <w:color w:val="000000" w:themeColor="text1"/>
        </w:rPr>
        <w:t xml:space="preserve"> </w:t>
      </w:r>
      <w:del w:id="384" w:author="Author" w:date="2018-03-14T17:30:00Z">
        <w:r w:rsidR="003E6CD7" w:rsidRPr="003E6CD7" w:rsidDel="000F1D1C">
          <w:rPr>
            <w:noProof/>
            <w:color w:val="000000" w:themeColor="text1"/>
          </w:rPr>
          <w:delText xml:space="preserve">which </w:delText>
        </w:r>
      </w:del>
      <w:ins w:id="385" w:author="Author" w:date="2018-03-14T17:30:00Z">
        <w:r w:rsidR="000F1D1C">
          <w:rPr>
            <w:noProof/>
            <w:color w:val="000000" w:themeColor="text1"/>
          </w:rPr>
          <w:t>that</w:t>
        </w:r>
        <w:r w:rsidR="000F1D1C" w:rsidRPr="003E6CD7">
          <w:rPr>
            <w:noProof/>
            <w:color w:val="000000" w:themeColor="text1"/>
          </w:rPr>
          <w:t xml:space="preserve"> </w:t>
        </w:r>
      </w:ins>
      <w:r w:rsidRPr="003E6CD7">
        <w:rPr>
          <w:noProof/>
          <w:color w:val="000000" w:themeColor="text1"/>
        </w:rPr>
        <w:t>covers the complex relationship between premarital sex</w:t>
      </w:r>
      <w:ins w:id="386" w:author="Author" w:date="2018-03-14T17:30:00Z">
        <w:r w:rsidR="000F1D1C">
          <w:rPr>
            <w:noProof/>
            <w:color w:val="000000" w:themeColor="text1"/>
          </w:rPr>
          <w:t xml:space="preserve">, </w:t>
        </w:r>
      </w:ins>
      <w:del w:id="387" w:author="Author" w:date="2018-03-14T17:30:00Z">
        <w:r w:rsidRPr="003E6CD7" w:rsidDel="000F1D1C">
          <w:rPr>
            <w:noProof/>
            <w:color w:val="000000" w:themeColor="text1"/>
          </w:rPr>
          <w:delText xml:space="preserve"> and </w:delText>
        </w:r>
      </w:del>
      <w:r w:rsidRPr="003E6CD7">
        <w:rPr>
          <w:noProof/>
          <w:color w:val="000000" w:themeColor="text1"/>
        </w:rPr>
        <w:t>religion</w:t>
      </w:r>
      <w:ins w:id="388" w:author="Author" w:date="2018-03-14T17:30:00Z">
        <w:r w:rsidR="000F1D1C">
          <w:rPr>
            <w:noProof/>
            <w:color w:val="000000" w:themeColor="text1"/>
          </w:rPr>
          <w:t>,</w:t>
        </w:r>
      </w:ins>
      <w:r w:rsidRPr="003E6CD7">
        <w:rPr>
          <w:noProof/>
          <w:color w:val="000000" w:themeColor="text1"/>
        </w:rPr>
        <w:t xml:space="preserve"> and culture in Indonesia</w:t>
      </w:r>
      <w:ins w:id="389" w:author="Author" w:date="2018-03-14T17:30:00Z">
        <w:r w:rsidR="000F1D1C">
          <w:rPr>
            <w:noProof/>
            <w:color w:val="000000" w:themeColor="text1"/>
          </w:rPr>
          <w:t xml:space="preserve">, along with </w:t>
        </w:r>
      </w:ins>
      <w:del w:id="390" w:author="Author" w:date="2018-03-14T17:30:00Z">
        <w:r w:rsidRPr="003E6CD7" w:rsidDel="000F1D1C">
          <w:rPr>
            <w:noProof/>
            <w:color w:val="000000" w:themeColor="text1"/>
          </w:rPr>
          <w:delText xml:space="preserve"> as well as the</w:delText>
        </w:r>
      </w:del>
      <w:ins w:id="391" w:author="Author" w:date="2018-03-14T17:30:00Z">
        <w:r w:rsidR="000F1D1C">
          <w:rPr>
            <w:noProof/>
            <w:color w:val="000000" w:themeColor="text1"/>
          </w:rPr>
          <w:t>its</w:t>
        </w:r>
      </w:ins>
      <w:r w:rsidRPr="003E6CD7">
        <w:rPr>
          <w:noProof/>
          <w:color w:val="000000" w:themeColor="text1"/>
        </w:rPr>
        <w:t xml:space="preserve"> potential repercussions</w:t>
      </w:r>
      <w:del w:id="392" w:author="Author" w:date="2018-03-14T17:30:00Z">
        <w:r w:rsidRPr="003E6CD7" w:rsidDel="000F1D1C">
          <w:rPr>
            <w:noProof/>
            <w:color w:val="000000" w:themeColor="text1"/>
          </w:rPr>
          <w:delText xml:space="preserve"> that come with it</w:delText>
        </w:r>
      </w:del>
      <w:r w:rsidR="003E6CD7" w:rsidRPr="003E6CD7">
        <w:rPr>
          <w:noProof/>
          <w:color w:val="000000" w:themeColor="text1"/>
        </w:rPr>
        <w:t>.</w:t>
      </w:r>
      <w:r w:rsidR="003E6CD7">
        <w:rPr>
          <w:noProof/>
          <w:color w:val="000000" w:themeColor="text1"/>
        </w:rPr>
        <w:t xml:space="preserve"> Therefore, we </w:t>
      </w:r>
      <w:r w:rsidRPr="003E6CD7">
        <w:rPr>
          <w:noProof/>
          <w:color w:val="000000" w:themeColor="text1"/>
        </w:rPr>
        <w:t xml:space="preserve">seek to capture </w:t>
      </w:r>
      <w:del w:id="393" w:author="Author" w:date="2018-03-14T17:30:00Z">
        <w:r w:rsidRPr="003E6CD7" w:rsidDel="000F1D1C">
          <w:rPr>
            <w:noProof/>
            <w:color w:val="000000" w:themeColor="text1"/>
          </w:rPr>
          <w:delText xml:space="preserve">the </w:delText>
        </w:r>
      </w:del>
      <w:ins w:id="394" w:author="Author" w:date="2018-03-14T17:30:00Z">
        <w:r w:rsidR="000F1D1C">
          <w:rPr>
            <w:noProof/>
            <w:color w:val="000000" w:themeColor="text1"/>
          </w:rPr>
          <w:t xml:space="preserve">a </w:t>
        </w:r>
      </w:ins>
      <w:r w:rsidRPr="003E6CD7">
        <w:rPr>
          <w:noProof/>
          <w:color w:val="000000" w:themeColor="text1"/>
        </w:rPr>
        <w:t xml:space="preserve">portrait of sexual compliance in unmarried </w:t>
      </w:r>
      <w:ins w:id="395" w:author="Author" w:date="2018-03-14T17:31:00Z">
        <w:r w:rsidR="000F1D1C">
          <w:rPr>
            <w:noProof/>
            <w:color w:val="000000" w:themeColor="text1"/>
          </w:rPr>
          <w:t xml:space="preserve">Indonesian </w:t>
        </w:r>
      </w:ins>
      <w:r w:rsidRPr="003E6CD7">
        <w:rPr>
          <w:noProof/>
          <w:color w:val="000000" w:themeColor="text1"/>
        </w:rPr>
        <w:t>women</w:t>
      </w:r>
      <w:del w:id="396" w:author="Author" w:date="2018-03-14T17:31:00Z">
        <w:r w:rsidRPr="003E6CD7" w:rsidDel="000F1D1C">
          <w:rPr>
            <w:noProof/>
            <w:color w:val="000000" w:themeColor="text1"/>
          </w:rPr>
          <w:delText xml:space="preserve"> in Indonesia</w:delText>
        </w:r>
      </w:del>
      <w:r w:rsidRPr="003E6CD7">
        <w:rPr>
          <w:noProof/>
          <w:color w:val="000000" w:themeColor="text1"/>
        </w:rPr>
        <w:t xml:space="preserve">, especially in the </w:t>
      </w:r>
      <w:r w:rsidR="0030119B" w:rsidRPr="003E6CD7">
        <w:rPr>
          <w:noProof/>
          <w:color w:val="000000" w:themeColor="text1"/>
        </w:rPr>
        <w:t xml:space="preserve">Greater Jakarta </w:t>
      </w:r>
      <w:r w:rsidRPr="003E6CD7">
        <w:rPr>
          <w:noProof/>
          <w:color w:val="000000" w:themeColor="text1"/>
        </w:rPr>
        <w:t>area.</w:t>
      </w:r>
      <w:r w:rsidRPr="00DC6BBF">
        <w:rPr>
          <w:color w:val="000000" w:themeColor="text1"/>
        </w:rPr>
        <w:t xml:space="preserve"> Even though there is </w:t>
      </w:r>
      <w:ins w:id="397" w:author="Author" w:date="2018-03-14T17:31:00Z">
        <w:r w:rsidR="000F1D1C">
          <w:rPr>
            <w:color w:val="000000" w:themeColor="text1"/>
          </w:rPr>
          <w:t xml:space="preserve">not </w:t>
        </w:r>
      </w:ins>
      <w:r w:rsidRPr="00DC6BBF">
        <w:rPr>
          <w:color w:val="000000" w:themeColor="text1"/>
        </w:rPr>
        <w:t xml:space="preserve">yet a systematic review that compares sexual behavior in urban and rural Indonesia, Holzner and Oetomo (2004) have found that the urban society’s openness to sexuality has increased, which will make </w:t>
      </w:r>
      <w:ins w:id="398" w:author="Author" w:date="2018-03-14T17:31:00Z">
        <w:r w:rsidR="000F1D1C">
          <w:rPr>
            <w:color w:val="000000" w:themeColor="text1"/>
          </w:rPr>
          <w:t xml:space="preserve">this </w:t>
        </w:r>
      </w:ins>
      <w:del w:id="399" w:author="Author" w:date="2018-03-14T17:31:00Z">
        <w:r w:rsidRPr="00DC6BBF" w:rsidDel="000F1D1C">
          <w:rPr>
            <w:color w:val="000000" w:themeColor="text1"/>
          </w:rPr>
          <w:delText xml:space="preserve">the findings of this </w:delText>
        </w:r>
      </w:del>
      <w:r w:rsidRPr="00DC6BBF">
        <w:rPr>
          <w:color w:val="000000" w:themeColor="text1"/>
        </w:rPr>
        <w:t>study</w:t>
      </w:r>
      <w:ins w:id="400" w:author="Author" w:date="2018-03-14T17:31:00Z">
        <w:r w:rsidR="000F1D1C">
          <w:rPr>
            <w:color w:val="000000" w:themeColor="text1"/>
          </w:rPr>
          <w:t>’s findings</w:t>
        </w:r>
      </w:ins>
      <w:r w:rsidRPr="00DC6BBF">
        <w:rPr>
          <w:color w:val="000000" w:themeColor="text1"/>
        </w:rPr>
        <w:t xml:space="preserve"> an interesting discussion topic </w:t>
      </w:r>
      <w:del w:id="401" w:author="Author" w:date="2018-03-14T17:31:00Z">
        <w:r w:rsidRPr="00DC6BBF" w:rsidDel="000F1D1C">
          <w:rPr>
            <w:color w:val="000000" w:themeColor="text1"/>
          </w:rPr>
          <w:delText xml:space="preserve">to </w:delText>
        </w:r>
      </w:del>
      <w:ins w:id="402" w:author="Author" w:date="2018-03-14T17:31:00Z">
        <w:r w:rsidR="000F1D1C">
          <w:rPr>
            <w:color w:val="000000" w:themeColor="text1"/>
          </w:rPr>
          <w:t xml:space="preserve">with </w:t>
        </w:r>
      </w:ins>
      <w:r w:rsidRPr="00DC6BBF">
        <w:rPr>
          <w:color w:val="000000" w:themeColor="text1"/>
        </w:rPr>
        <w:t xml:space="preserve">young urban Indonesians. This descriptive research aims to discover the </w:t>
      </w:r>
      <w:ins w:id="403" w:author="Author" w:date="2018-03-14T17:31:00Z">
        <w:r w:rsidR="000F1D1C">
          <w:rPr>
            <w:color w:val="000000" w:themeColor="text1"/>
          </w:rPr>
          <w:t xml:space="preserve">reasons for the </w:t>
        </w:r>
      </w:ins>
      <w:r w:rsidRPr="00DC6BBF">
        <w:rPr>
          <w:color w:val="000000" w:themeColor="text1"/>
        </w:rPr>
        <w:t xml:space="preserve">prevalence of premarital sexual compliance in women in the Jabodetabek area, reasons why they show premarital sexual compliance, factors in the relationship that precede sexual compliance, and emotional consequences </w:t>
      </w:r>
      <w:del w:id="404" w:author="Author" w:date="2018-03-14T17:32:00Z">
        <w:r w:rsidRPr="00DC6BBF" w:rsidDel="000F1D1C">
          <w:rPr>
            <w:color w:val="000000" w:themeColor="text1"/>
          </w:rPr>
          <w:delText xml:space="preserve">caused by </w:delText>
        </w:r>
      </w:del>
      <w:ins w:id="405" w:author="Author" w:date="2018-03-14T17:32:00Z">
        <w:r w:rsidR="000F1D1C">
          <w:rPr>
            <w:color w:val="000000" w:themeColor="text1"/>
          </w:rPr>
          <w:t xml:space="preserve">of </w:t>
        </w:r>
      </w:ins>
      <w:r w:rsidRPr="00DC6BBF">
        <w:rPr>
          <w:color w:val="000000" w:themeColor="text1"/>
        </w:rPr>
        <w:t>sexually compliant behaviors.</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Methods</w:t>
      </w:r>
    </w:p>
    <w:p w:rsidR="00643A4C" w:rsidRPr="00DC6BBF" w:rsidRDefault="00643A4C">
      <w:pPr>
        <w:jc w:val="both"/>
        <w:rPr>
          <w:b/>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Procedure</w:t>
      </w:r>
    </w:p>
    <w:p w:rsidR="00643A4C" w:rsidRPr="00DC6BBF" w:rsidRDefault="00EF0EC8">
      <w:pPr>
        <w:jc w:val="both"/>
        <w:rPr>
          <w:color w:val="000000" w:themeColor="text1"/>
        </w:rPr>
      </w:pPr>
      <w:r w:rsidRPr="00DC6BBF">
        <w:rPr>
          <w:color w:val="000000" w:themeColor="text1"/>
        </w:rPr>
        <w:tab/>
        <w:t>Data were collected online</w:t>
      </w:r>
      <w:del w:id="406" w:author="Author" w:date="2018-03-14T17:38:00Z">
        <w:r w:rsidRPr="00DC6BBF" w:rsidDel="001B73F9">
          <w:rPr>
            <w:color w:val="000000" w:themeColor="text1"/>
          </w:rPr>
          <w:delText>,</w:delText>
        </w:r>
      </w:del>
      <w:r w:rsidRPr="00DC6BBF">
        <w:rPr>
          <w:color w:val="000000" w:themeColor="text1"/>
        </w:rPr>
        <w:t xml:space="preserve"> through a survey portal managed by the University of Indonesia: survey.ui.ac.id. Samples were chosen </w:t>
      </w:r>
      <w:del w:id="407" w:author="Author" w:date="2018-03-14T17:39:00Z">
        <w:r w:rsidRPr="00DC6BBF" w:rsidDel="001B73F9">
          <w:rPr>
            <w:color w:val="000000" w:themeColor="text1"/>
          </w:rPr>
          <w:delText>accidentally (</w:delText>
        </w:r>
      </w:del>
      <w:ins w:id="408" w:author="Author" w:date="2018-03-14T17:39:00Z">
        <w:r w:rsidR="001B73F9">
          <w:rPr>
            <w:color w:val="000000" w:themeColor="text1"/>
          </w:rPr>
          <w:t xml:space="preserve">using the </w:t>
        </w:r>
      </w:ins>
      <w:r w:rsidRPr="00DC6BBF">
        <w:rPr>
          <w:color w:val="000000" w:themeColor="text1"/>
        </w:rPr>
        <w:t>accidental sampling</w:t>
      </w:r>
      <w:ins w:id="409" w:author="Author" w:date="2018-03-14T17:39:00Z">
        <w:r w:rsidR="001B73F9">
          <w:rPr>
            <w:color w:val="000000" w:themeColor="text1"/>
          </w:rPr>
          <w:t xml:space="preserve"> method,</w:t>
        </w:r>
      </w:ins>
      <w:del w:id="410" w:author="Author" w:date="2018-03-14T17:39:00Z">
        <w:r w:rsidRPr="00DC6BBF" w:rsidDel="001B73F9">
          <w:rPr>
            <w:color w:val="000000" w:themeColor="text1"/>
          </w:rPr>
          <w:delText>)</w:delText>
        </w:r>
      </w:del>
      <w:r w:rsidRPr="00DC6BBF">
        <w:rPr>
          <w:color w:val="000000" w:themeColor="text1"/>
        </w:rPr>
        <w:t xml:space="preserve"> by sharing the </w:t>
      </w:r>
      <w:ins w:id="411" w:author="Author" w:date="2018-03-14T17:39:00Z">
        <w:r w:rsidR="001B73F9">
          <w:rPr>
            <w:color w:val="000000" w:themeColor="text1"/>
          </w:rPr>
          <w:t xml:space="preserve">survey </w:t>
        </w:r>
      </w:ins>
      <w:r w:rsidRPr="00DC6BBF">
        <w:rPr>
          <w:color w:val="000000" w:themeColor="text1"/>
        </w:rPr>
        <w:t xml:space="preserve">link </w:t>
      </w:r>
      <w:del w:id="412" w:author="Author" w:date="2018-03-14T17:39:00Z">
        <w:r w:rsidRPr="00DC6BBF" w:rsidDel="001B73F9">
          <w:rPr>
            <w:color w:val="000000" w:themeColor="text1"/>
          </w:rPr>
          <w:delText xml:space="preserve">to the survey </w:delText>
        </w:r>
      </w:del>
      <w:r w:rsidRPr="00DC6BBF">
        <w:rPr>
          <w:color w:val="000000" w:themeColor="text1"/>
        </w:rPr>
        <w:t>in social media and forums that discuss women</w:t>
      </w:r>
      <w:ins w:id="413" w:author="Author" w:date="2018-03-14T17:39:00Z">
        <w:r w:rsidR="001B73F9">
          <w:rPr>
            <w:color w:val="000000" w:themeColor="text1"/>
          </w:rPr>
          <w:t>’s</w:t>
        </w:r>
      </w:ins>
      <w:r w:rsidRPr="00DC6BBF">
        <w:rPr>
          <w:color w:val="000000" w:themeColor="text1"/>
        </w:rPr>
        <w:t xml:space="preserve"> issues. The target participants</w:t>
      </w:r>
      <w:r w:rsidR="00070B53">
        <w:rPr>
          <w:color w:val="000000" w:themeColor="text1"/>
        </w:rPr>
        <w:t xml:space="preserve"> </w:t>
      </w:r>
      <w:del w:id="414" w:author="Author" w:date="2018-03-14T17:39:00Z">
        <w:r w:rsidR="00070B53" w:rsidDel="001B73F9">
          <w:rPr>
            <w:color w:val="000000" w:themeColor="text1"/>
          </w:rPr>
          <w:delText xml:space="preserve">are: </w:delText>
        </w:r>
      </w:del>
      <w:ins w:id="415" w:author="Author" w:date="2018-03-14T17:39:00Z">
        <w:r w:rsidR="001B73F9">
          <w:rPr>
            <w:color w:val="000000" w:themeColor="text1"/>
          </w:rPr>
          <w:t xml:space="preserve">were unmarried </w:t>
        </w:r>
      </w:ins>
      <w:r w:rsidR="00070B53">
        <w:rPr>
          <w:color w:val="000000" w:themeColor="text1"/>
        </w:rPr>
        <w:t>women who live</w:t>
      </w:r>
      <w:r w:rsidRPr="00DC6BBF">
        <w:rPr>
          <w:color w:val="000000" w:themeColor="text1"/>
        </w:rPr>
        <w:t xml:space="preserve"> in Jabodetabek, </w:t>
      </w:r>
      <w:del w:id="416" w:author="Author" w:date="2018-03-14T17:39:00Z">
        <w:r w:rsidRPr="00DC6BBF" w:rsidDel="001B73F9">
          <w:rPr>
            <w:color w:val="000000" w:themeColor="text1"/>
          </w:rPr>
          <w:delText xml:space="preserve">are unmarried, </w:delText>
        </w:r>
      </w:del>
      <w:ins w:id="417" w:author="Author" w:date="2018-03-14T17:39:00Z">
        <w:r w:rsidR="001B73F9">
          <w:rPr>
            <w:color w:val="000000" w:themeColor="text1"/>
          </w:rPr>
          <w:t xml:space="preserve">who </w:t>
        </w:r>
      </w:ins>
      <w:r w:rsidRPr="00DC6BBF">
        <w:rPr>
          <w:color w:val="000000" w:themeColor="text1"/>
        </w:rPr>
        <w:t>have been in a romantic relationship</w:t>
      </w:r>
      <w:del w:id="418" w:author="Author" w:date="2018-03-14T17:39:00Z">
        <w:r w:rsidRPr="00DC6BBF" w:rsidDel="001B73F9">
          <w:rPr>
            <w:color w:val="000000" w:themeColor="text1"/>
          </w:rPr>
          <w:delText>,</w:delText>
        </w:r>
      </w:del>
      <w:r w:rsidRPr="00DC6BBF">
        <w:rPr>
          <w:color w:val="000000" w:themeColor="text1"/>
        </w:rPr>
        <w:t xml:space="preserve"> and are heterosexual. Data </w:t>
      </w:r>
      <w:r w:rsidRPr="0030119B">
        <w:rPr>
          <w:noProof/>
          <w:color w:val="000000" w:themeColor="text1"/>
        </w:rPr>
        <w:t>w</w:t>
      </w:r>
      <w:r w:rsidR="0030119B" w:rsidRPr="0030119B">
        <w:rPr>
          <w:noProof/>
          <w:color w:val="000000" w:themeColor="text1"/>
        </w:rPr>
        <w:t>ere</w:t>
      </w:r>
      <w:r w:rsidRPr="0030119B">
        <w:rPr>
          <w:noProof/>
          <w:color w:val="000000" w:themeColor="text1"/>
        </w:rPr>
        <w:t xml:space="preserve"> collected</w:t>
      </w:r>
      <w:r w:rsidRPr="00DC6BBF">
        <w:rPr>
          <w:color w:val="000000" w:themeColor="text1"/>
        </w:rPr>
        <w:t xml:space="preserve"> </w:t>
      </w:r>
      <w:ins w:id="419" w:author="Author" w:date="2018-03-14T17:40:00Z">
        <w:r w:rsidR="001B73F9">
          <w:rPr>
            <w:color w:val="000000" w:themeColor="text1"/>
          </w:rPr>
          <w:t xml:space="preserve">during the time range of </w:t>
        </w:r>
      </w:ins>
      <w:del w:id="420" w:author="Author" w:date="2018-03-14T17:40:00Z">
        <w:r w:rsidRPr="00DC6BBF" w:rsidDel="001B73F9">
          <w:rPr>
            <w:color w:val="000000" w:themeColor="text1"/>
          </w:rPr>
          <w:delText xml:space="preserve">between </w:delText>
        </w:r>
      </w:del>
      <w:r w:rsidRPr="00DC6BBF">
        <w:rPr>
          <w:color w:val="000000" w:themeColor="text1"/>
        </w:rPr>
        <w:t>February 8th - March 29th, 2017.</w:t>
      </w:r>
    </w:p>
    <w:p w:rsidR="00643A4C" w:rsidRPr="00DC6BBF" w:rsidRDefault="00EF0EC8">
      <w:pPr>
        <w:jc w:val="both"/>
        <w:rPr>
          <w:color w:val="000000" w:themeColor="text1"/>
        </w:rPr>
      </w:pPr>
      <w:r w:rsidRPr="00DC6BBF">
        <w:rPr>
          <w:color w:val="000000" w:themeColor="text1"/>
        </w:rPr>
        <w:tab/>
      </w:r>
      <w:r w:rsidRPr="0030119B">
        <w:rPr>
          <w:noProof/>
          <w:color w:val="000000" w:themeColor="text1"/>
        </w:rPr>
        <w:t>There were 1</w:t>
      </w:r>
      <w:ins w:id="421" w:author="Author" w:date="2018-03-14T17:40:00Z">
        <w:r w:rsidR="001B73F9">
          <w:rPr>
            <w:noProof/>
            <w:color w:val="000000" w:themeColor="text1"/>
          </w:rPr>
          <w:t>,</w:t>
        </w:r>
      </w:ins>
      <w:r w:rsidRPr="0030119B">
        <w:rPr>
          <w:noProof/>
          <w:color w:val="000000" w:themeColor="text1"/>
        </w:rPr>
        <w:t>444 women who match</w:t>
      </w:r>
      <w:ins w:id="422" w:author="Author" w:date="2018-03-14T17:40:00Z">
        <w:r w:rsidR="001B73F9">
          <w:rPr>
            <w:noProof/>
            <w:color w:val="000000" w:themeColor="text1"/>
          </w:rPr>
          <w:t>ed</w:t>
        </w:r>
      </w:ins>
      <w:r w:rsidRPr="00DC6BBF">
        <w:rPr>
          <w:color w:val="000000" w:themeColor="text1"/>
        </w:rPr>
        <w:t xml:space="preserve"> the </w:t>
      </w:r>
      <w:del w:id="423" w:author="Author" w:date="2018-03-14T17:40:00Z">
        <w:r w:rsidRPr="00DC6BBF" w:rsidDel="001B73F9">
          <w:rPr>
            <w:color w:val="000000" w:themeColor="text1"/>
          </w:rPr>
          <w:delText xml:space="preserve">above </w:delText>
        </w:r>
      </w:del>
      <w:ins w:id="424" w:author="Author" w:date="2018-03-14T17:40:00Z">
        <w:r w:rsidR="001B73F9">
          <w:rPr>
            <w:color w:val="000000" w:themeColor="text1"/>
          </w:rPr>
          <w:t xml:space="preserve">necessary </w:t>
        </w:r>
      </w:ins>
      <w:r w:rsidRPr="00DC6BBF">
        <w:rPr>
          <w:color w:val="000000" w:themeColor="text1"/>
        </w:rPr>
        <w:t xml:space="preserve">criteria and participated </w:t>
      </w:r>
      <w:ins w:id="425" w:author="Author" w:date="2018-03-14T17:40:00Z">
        <w:r w:rsidR="001B73F9">
          <w:rPr>
            <w:color w:val="000000" w:themeColor="text1"/>
          </w:rPr>
          <w:t>in the entire</w:t>
        </w:r>
      </w:ins>
      <w:del w:id="426" w:author="Author" w:date="2018-03-14T17:40:00Z">
        <w:r w:rsidRPr="00DC6BBF" w:rsidDel="001B73F9">
          <w:rPr>
            <w:color w:val="000000" w:themeColor="text1"/>
          </w:rPr>
          <w:delText xml:space="preserve">to the end of the </w:delText>
        </w:r>
      </w:del>
      <w:ins w:id="427" w:author="Author" w:date="2018-03-14T17:40:00Z">
        <w:r w:rsidR="001B73F9">
          <w:rPr>
            <w:color w:val="000000" w:themeColor="text1"/>
          </w:rPr>
          <w:t xml:space="preserve"> </w:t>
        </w:r>
      </w:ins>
      <w:r w:rsidRPr="00DC6BBF">
        <w:rPr>
          <w:color w:val="000000" w:themeColor="text1"/>
        </w:rPr>
        <w:t xml:space="preserve">survey. Data from these participants were processed to obtain the prevalence of sexual compliance of women in Jabodetabek. </w:t>
      </w:r>
      <w:del w:id="428" w:author="Author" w:date="2018-03-14T17:41:00Z">
        <w:r w:rsidRPr="00DC6BBF" w:rsidDel="001B73F9">
          <w:rPr>
            <w:color w:val="000000" w:themeColor="text1"/>
          </w:rPr>
          <w:delText xml:space="preserve">Some </w:delText>
        </w:r>
      </w:del>
      <w:ins w:id="429" w:author="Author" w:date="2018-03-14T17:41:00Z">
        <w:r w:rsidR="001B73F9">
          <w:rPr>
            <w:color w:val="000000" w:themeColor="text1"/>
          </w:rPr>
          <w:t xml:space="preserve">Three hundred and ninety-one </w:t>
        </w:r>
      </w:ins>
      <w:del w:id="430" w:author="Author" w:date="2018-03-14T17:41:00Z">
        <w:r w:rsidRPr="00DC6BBF" w:rsidDel="001B73F9">
          <w:rPr>
            <w:color w:val="000000" w:themeColor="text1"/>
          </w:rPr>
          <w:delText xml:space="preserve">391 </w:delText>
        </w:r>
      </w:del>
      <w:r w:rsidRPr="00DC6BBF">
        <w:rPr>
          <w:color w:val="000000" w:themeColor="text1"/>
        </w:rPr>
        <w:t xml:space="preserve">participants reported that they </w:t>
      </w:r>
      <w:del w:id="431" w:author="Author" w:date="2018-03-14T17:41:00Z">
        <w:r w:rsidRPr="00DC6BBF" w:rsidDel="001B73F9">
          <w:rPr>
            <w:color w:val="000000" w:themeColor="text1"/>
          </w:rPr>
          <w:delText xml:space="preserve">have </w:delText>
        </w:r>
      </w:del>
      <w:ins w:id="432" w:author="Author" w:date="2018-03-14T17:41:00Z">
        <w:r w:rsidR="001B73F9">
          <w:rPr>
            <w:color w:val="000000" w:themeColor="text1"/>
          </w:rPr>
          <w:t xml:space="preserve">performed </w:t>
        </w:r>
      </w:ins>
      <w:del w:id="433" w:author="Author" w:date="2018-03-14T17:41:00Z">
        <w:r w:rsidRPr="00DC6BBF" w:rsidDel="001B73F9">
          <w:rPr>
            <w:color w:val="000000" w:themeColor="text1"/>
          </w:rPr>
          <w:delText xml:space="preserve">done </w:delText>
        </w:r>
      </w:del>
      <w:r w:rsidRPr="00DC6BBF">
        <w:rPr>
          <w:color w:val="000000" w:themeColor="text1"/>
        </w:rPr>
        <w:t xml:space="preserve">sexual activities they did not want to do or that they did </w:t>
      </w:r>
      <w:del w:id="434" w:author="Author" w:date="2018-03-14T17:41:00Z">
        <w:r w:rsidRPr="00DC6BBF" w:rsidDel="001B73F9">
          <w:rPr>
            <w:color w:val="000000" w:themeColor="text1"/>
          </w:rPr>
          <w:delText xml:space="preserve">it </w:delText>
        </w:r>
      </w:del>
      <w:ins w:id="435" w:author="Author" w:date="2018-03-14T17:41:00Z">
        <w:r w:rsidR="001B73F9">
          <w:rPr>
            <w:color w:val="000000" w:themeColor="text1"/>
          </w:rPr>
          <w:t xml:space="preserve">so </w:t>
        </w:r>
      </w:ins>
      <w:r w:rsidRPr="00DC6BBF">
        <w:rPr>
          <w:color w:val="000000" w:themeColor="text1"/>
        </w:rPr>
        <w:t xml:space="preserve">because they felt like they had to. </w:t>
      </w:r>
      <w:del w:id="436" w:author="Author" w:date="2018-03-14T17:42:00Z">
        <w:r w:rsidRPr="00DC6BBF" w:rsidDel="001B73F9">
          <w:rPr>
            <w:color w:val="000000" w:themeColor="text1"/>
          </w:rPr>
          <w:delText>They, h</w:delText>
        </w:r>
      </w:del>
      <w:ins w:id="437" w:author="Author" w:date="2018-03-14T17:42:00Z">
        <w:r w:rsidR="001B73F9">
          <w:rPr>
            <w:color w:val="000000" w:themeColor="text1"/>
          </w:rPr>
          <w:t>H</w:t>
        </w:r>
      </w:ins>
      <w:r w:rsidRPr="00DC6BBF">
        <w:rPr>
          <w:color w:val="000000" w:themeColor="text1"/>
        </w:rPr>
        <w:t xml:space="preserve">owever, </w:t>
      </w:r>
      <w:ins w:id="438" w:author="Author" w:date="2018-03-14T17:42:00Z">
        <w:r w:rsidR="001B73F9">
          <w:rPr>
            <w:color w:val="000000" w:themeColor="text1"/>
          </w:rPr>
          <w:t xml:space="preserve">these participants </w:t>
        </w:r>
      </w:ins>
      <w:r w:rsidRPr="00DC6BBF">
        <w:rPr>
          <w:color w:val="000000" w:themeColor="text1"/>
        </w:rPr>
        <w:t xml:space="preserve">were never forced </w:t>
      </w:r>
      <w:ins w:id="439" w:author="Author" w:date="2018-03-14T17:42:00Z">
        <w:r w:rsidR="001B73F9">
          <w:rPr>
            <w:color w:val="000000" w:themeColor="text1"/>
          </w:rPr>
          <w:t>in</w:t>
        </w:r>
      </w:ins>
      <w:r w:rsidRPr="00DC6BBF">
        <w:rPr>
          <w:color w:val="000000" w:themeColor="text1"/>
        </w:rPr>
        <w:t xml:space="preserve">to </w:t>
      </w:r>
      <w:del w:id="440" w:author="Author" w:date="2018-03-14T17:42:00Z">
        <w:r w:rsidRPr="00DC6BBF" w:rsidDel="001B73F9">
          <w:rPr>
            <w:color w:val="000000" w:themeColor="text1"/>
          </w:rPr>
          <w:delText xml:space="preserve">do </w:delText>
        </w:r>
      </w:del>
      <w:ins w:id="441" w:author="Author" w:date="2018-03-14T17:42:00Z">
        <w:r w:rsidR="001B73F9">
          <w:rPr>
            <w:color w:val="000000" w:themeColor="text1"/>
          </w:rPr>
          <w:t xml:space="preserve">performing </w:t>
        </w:r>
      </w:ins>
      <w:r w:rsidRPr="00DC6BBF">
        <w:rPr>
          <w:color w:val="000000" w:themeColor="text1"/>
        </w:rPr>
        <w:t xml:space="preserve">the sexual activities </w:t>
      </w:r>
      <w:del w:id="442" w:author="Author" w:date="2018-03-14T17:42:00Z">
        <w:r w:rsidRPr="00DC6BBF" w:rsidDel="001B73F9">
          <w:rPr>
            <w:color w:val="000000" w:themeColor="text1"/>
          </w:rPr>
          <w:delText xml:space="preserve">by </w:delText>
        </w:r>
      </w:del>
      <w:ins w:id="443" w:author="Author" w:date="2018-03-14T17:42:00Z">
        <w:r w:rsidR="001B73F9">
          <w:rPr>
            <w:color w:val="000000" w:themeColor="text1"/>
          </w:rPr>
          <w:t xml:space="preserve">through </w:t>
        </w:r>
      </w:ins>
      <w:r w:rsidRPr="00DC6BBF">
        <w:rPr>
          <w:color w:val="000000" w:themeColor="text1"/>
        </w:rPr>
        <w:t xml:space="preserve">deliberate intoxication, </w:t>
      </w:r>
      <w:del w:id="444" w:author="Author" w:date="2018-03-14T17:42:00Z">
        <w:r w:rsidRPr="00DC6BBF" w:rsidDel="001B73F9">
          <w:rPr>
            <w:color w:val="000000" w:themeColor="text1"/>
          </w:rPr>
          <w:delText xml:space="preserve">receiving </w:delText>
        </w:r>
      </w:del>
      <w:r w:rsidRPr="00DC6BBF">
        <w:rPr>
          <w:color w:val="000000" w:themeColor="text1"/>
        </w:rPr>
        <w:t xml:space="preserve">physical violence, or </w:t>
      </w:r>
      <w:ins w:id="445" w:author="Author" w:date="2018-03-14T17:42:00Z">
        <w:r w:rsidR="001B73F9">
          <w:rPr>
            <w:color w:val="000000" w:themeColor="text1"/>
          </w:rPr>
          <w:t xml:space="preserve">a partner’s </w:t>
        </w:r>
      </w:ins>
      <w:del w:id="446" w:author="Author" w:date="2018-03-14T17:42:00Z">
        <w:r w:rsidRPr="00DC6BBF" w:rsidDel="001B73F9">
          <w:rPr>
            <w:color w:val="000000" w:themeColor="text1"/>
          </w:rPr>
          <w:delText xml:space="preserve">being </w:delText>
        </w:r>
      </w:del>
      <w:r w:rsidRPr="00DC6BBF">
        <w:rPr>
          <w:color w:val="000000" w:themeColor="text1"/>
        </w:rPr>
        <w:t>threat</w:t>
      </w:r>
      <w:ins w:id="447" w:author="Author" w:date="2018-03-14T17:42:00Z">
        <w:r w:rsidR="001B73F9">
          <w:rPr>
            <w:color w:val="000000" w:themeColor="text1"/>
          </w:rPr>
          <w:t>s</w:t>
        </w:r>
      </w:ins>
      <w:del w:id="448" w:author="Author" w:date="2018-03-14T17:42:00Z">
        <w:r w:rsidRPr="00DC6BBF" w:rsidDel="001B73F9">
          <w:rPr>
            <w:color w:val="000000" w:themeColor="text1"/>
          </w:rPr>
          <w:delText>ened by their partner</w:delText>
        </w:r>
      </w:del>
      <w:r w:rsidRPr="00DC6BBF">
        <w:rPr>
          <w:color w:val="000000" w:themeColor="text1"/>
        </w:rPr>
        <w:t xml:space="preserve">. </w:t>
      </w:r>
      <w:ins w:id="449" w:author="Author" w:date="2018-03-14T17:42:00Z">
        <w:r w:rsidR="001B73F9">
          <w:rPr>
            <w:color w:val="000000" w:themeColor="text1"/>
          </w:rPr>
          <w:t xml:space="preserve">This is important because this study wants to examine </w:t>
        </w:r>
      </w:ins>
      <w:ins w:id="450" w:author="Author" w:date="2018-03-14T17:43:00Z">
        <w:r w:rsidR="001B73F9">
          <w:rPr>
            <w:color w:val="000000" w:themeColor="text1"/>
          </w:rPr>
          <w:t xml:space="preserve">specifically how </w:t>
        </w:r>
      </w:ins>
      <w:ins w:id="451" w:author="Author" w:date="2018-03-14T17:42:00Z">
        <w:r w:rsidR="001B73F9">
          <w:rPr>
            <w:color w:val="000000" w:themeColor="text1"/>
          </w:rPr>
          <w:t>women</w:t>
        </w:r>
      </w:ins>
      <w:ins w:id="452" w:author="Author" w:date="2018-03-14T17:43:00Z">
        <w:r w:rsidR="001B73F9">
          <w:rPr>
            <w:color w:val="000000" w:themeColor="text1"/>
          </w:rPr>
          <w:t xml:space="preserve"> think and decide about complying with a partner sexual</w:t>
        </w:r>
      </w:ins>
      <w:ins w:id="453" w:author="Author" w:date="2018-03-14T17:44:00Z">
        <w:r w:rsidR="001B73F9">
          <w:rPr>
            <w:color w:val="000000" w:themeColor="text1"/>
          </w:rPr>
          <w:t>ly</w:t>
        </w:r>
      </w:ins>
      <w:ins w:id="454" w:author="Author" w:date="2018-03-14T17:43:00Z">
        <w:r w:rsidR="001B73F9">
          <w:rPr>
            <w:color w:val="000000" w:themeColor="text1"/>
          </w:rPr>
          <w:t xml:space="preserve">. </w:t>
        </w:r>
      </w:ins>
      <w:r w:rsidRPr="00DC6BBF">
        <w:rPr>
          <w:color w:val="000000" w:themeColor="text1"/>
        </w:rPr>
        <w:t xml:space="preserve">These data will be analyzed further to identify the reasons why </w:t>
      </w:r>
      <w:del w:id="455" w:author="Author" w:date="2018-03-14T17:45:00Z">
        <w:r w:rsidRPr="00DC6BBF" w:rsidDel="001B73F9">
          <w:rPr>
            <w:color w:val="000000" w:themeColor="text1"/>
          </w:rPr>
          <w:delText xml:space="preserve">they </w:delText>
        </w:r>
      </w:del>
      <w:ins w:id="456" w:author="Author" w:date="2018-03-14T17:45:00Z">
        <w:r w:rsidR="001B73F9">
          <w:rPr>
            <w:color w:val="000000" w:themeColor="text1"/>
          </w:rPr>
          <w:t>these women</w:t>
        </w:r>
        <w:r w:rsidR="001B73F9" w:rsidRPr="00DC6BBF">
          <w:rPr>
            <w:color w:val="000000" w:themeColor="text1"/>
          </w:rPr>
          <w:t xml:space="preserve"> </w:t>
        </w:r>
      </w:ins>
      <w:del w:id="457" w:author="Author" w:date="2018-03-14T17:44:00Z">
        <w:r w:rsidRPr="00DC6BBF" w:rsidDel="001B73F9">
          <w:rPr>
            <w:color w:val="000000" w:themeColor="text1"/>
          </w:rPr>
          <w:delText xml:space="preserve">performed </w:delText>
        </w:r>
      </w:del>
      <w:ins w:id="458" w:author="Author" w:date="2018-03-14T17:44:00Z">
        <w:r w:rsidR="001B73F9">
          <w:rPr>
            <w:color w:val="000000" w:themeColor="text1"/>
          </w:rPr>
          <w:t>participated in</w:t>
        </w:r>
        <w:r w:rsidR="001B73F9" w:rsidRPr="00DC6BBF">
          <w:rPr>
            <w:color w:val="000000" w:themeColor="text1"/>
          </w:rPr>
          <w:t xml:space="preserve"> </w:t>
        </w:r>
      </w:ins>
      <w:r w:rsidRPr="00DC6BBF">
        <w:rPr>
          <w:color w:val="000000" w:themeColor="text1"/>
        </w:rPr>
        <w:t>sexual compliance</w:t>
      </w:r>
      <w:ins w:id="459" w:author="Author" w:date="2018-03-14T17:44:00Z">
        <w:r w:rsidR="001B73F9">
          <w:rPr>
            <w:color w:val="000000" w:themeColor="text1"/>
          </w:rPr>
          <w:t xml:space="preserve"> behavior</w:t>
        </w:r>
      </w:ins>
      <w:r w:rsidRPr="00DC6BBF">
        <w:rPr>
          <w:color w:val="000000" w:themeColor="text1"/>
        </w:rPr>
        <w:t xml:space="preserve">, factors in </w:t>
      </w:r>
      <w:del w:id="460" w:author="Author" w:date="2018-03-14T17:44:00Z">
        <w:r w:rsidRPr="00DC6BBF" w:rsidDel="001B73F9">
          <w:rPr>
            <w:color w:val="000000" w:themeColor="text1"/>
          </w:rPr>
          <w:delText xml:space="preserve">the </w:delText>
        </w:r>
      </w:del>
      <w:r w:rsidRPr="00DC6BBF">
        <w:rPr>
          <w:color w:val="000000" w:themeColor="text1"/>
        </w:rPr>
        <w:t>relationship</w:t>
      </w:r>
      <w:ins w:id="461" w:author="Author" w:date="2018-03-14T17:44:00Z">
        <w:r w:rsidR="001B73F9">
          <w:rPr>
            <w:color w:val="000000" w:themeColor="text1"/>
          </w:rPr>
          <w:t>s</w:t>
        </w:r>
      </w:ins>
      <w:r w:rsidRPr="00DC6BBF">
        <w:rPr>
          <w:color w:val="000000" w:themeColor="text1"/>
        </w:rPr>
        <w:t xml:space="preserve"> that precede</w:t>
      </w:r>
      <w:ins w:id="462" w:author="Author" w:date="2018-03-14T17:46:00Z">
        <w:r w:rsidR="001B73F9">
          <w:rPr>
            <w:color w:val="000000" w:themeColor="text1"/>
          </w:rPr>
          <w:t>d</w:t>
        </w:r>
      </w:ins>
      <w:r w:rsidRPr="00DC6BBF">
        <w:rPr>
          <w:color w:val="000000" w:themeColor="text1"/>
        </w:rPr>
        <w:t xml:space="preserve"> </w:t>
      </w:r>
      <w:del w:id="463" w:author="Author" w:date="2018-03-14T17:44:00Z">
        <w:r w:rsidRPr="00DC6BBF" w:rsidDel="001B73F9">
          <w:rPr>
            <w:color w:val="000000" w:themeColor="text1"/>
          </w:rPr>
          <w:delText xml:space="preserve">sexual </w:delText>
        </w:r>
      </w:del>
      <w:ins w:id="464" w:author="Author" w:date="2018-03-14T17:44:00Z">
        <w:r w:rsidR="001B73F9">
          <w:rPr>
            <w:color w:val="000000" w:themeColor="text1"/>
          </w:rPr>
          <w:t>it</w:t>
        </w:r>
      </w:ins>
      <w:del w:id="465" w:author="Author" w:date="2018-03-14T17:44:00Z">
        <w:r w:rsidRPr="00DC6BBF" w:rsidDel="001B73F9">
          <w:rPr>
            <w:color w:val="000000" w:themeColor="text1"/>
          </w:rPr>
          <w:delText>compliance</w:delText>
        </w:r>
      </w:del>
      <w:r w:rsidRPr="00DC6BBF">
        <w:rPr>
          <w:color w:val="000000" w:themeColor="text1"/>
        </w:rPr>
        <w:t>, and emotional consequences caused by</w:t>
      </w:r>
      <w:del w:id="466" w:author="Author" w:date="2018-03-14T17:45:00Z">
        <w:r w:rsidRPr="00DC6BBF" w:rsidDel="001B73F9">
          <w:rPr>
            <w:color w:val="000000" w:themeColor="text1"/>
          </w:rPr>
          <w:delText xml:space="preserve"> sexually compliant behaviors</w:delText>
        </w:r>
      </w:del>
      <w:ins w:id="467" w:author="Author" w:date="2018-03-14T17:46:00Z">
        <w:r w:rsidR="001B73F9">
          <w:rPr>
            <w:color w:val="000000" w:themeColor="text1"/>
          </w:rPr>
          <w:t xml:space="preserve"> </w:t>
        </w:r>
      </w:ins>
      <w:ins w:id="468" w:author="Author" w:date="2018-03-14T17:45:00Z">
        <w:r w:rsidR="001B73F9">
          <w:rPr>
            <w:color w:val="000000" w:themeColor="text1"/>
          </w:rPr>
          <w:t>it</w:t>
        </w:r>
      </w:ins>
      <w:r w:rsidRPr="00DC6BBF">
        <w:rPr>
          <w:color w:val="000000" w:themeColor="text1"/>
        </w:rPr>
        <w:t>.</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Measures</w:t>
      </w:r>
    </w:p>
    <w:p w:rsidR="00643A4C" w:rsidRPr="00DC6BBF" w:rsidRDefault="00EF0EC8">
      <w:pPr>
        <w:jc w:val="both"/>
        <w:rPr>
          <w:color w:val="000000" w:themeColor="text1"/>
        </w:rPr>
      </w:pPr>
      <w:r w:rsidRPr="00DC6BBF">
        <w:rPr>
          <w:color w:val="000000" w:themeColor="text1"/>
        </w:rPr>
        <w:tab/>
        <w:t xml:space="preserve">Most data on this survey </w:t>
      </w:r>
      <w:r w:rsidRPr="0030119B">
        <w:rPr>
          <w:noProof/>
          <w:color w:val="000000" w:themeColor="text1"/>
        </w:rPr>
        <w:t>were obtained</w:t>
      </w:r>
      <w:r w:rsidRPr="00DC6BBF">
        <w:rPr>
          <w:color w:val="000000" w:themeColor="text1"/>
        </w:rPr>
        <w:t xml:space="preserve"> through a single item </w:t>
      </w:r>
      <w:ins w:id="469" w:author="Author" w:date="2018-03-14T17:46:00Z">
        <w:r w:rsidR="001B73F9">
          <w:rPr>
            <w:color w:val="000000" w:themeColor="text1"/>
          </w:rPr>
          <w:t xml:space="preserve">survey </w:t>
        </w:r>
      </w:ins>
      <w:r w:rsidRPr="00DC6BBF">
        <w:rPr>
          <w:color w:val="000000" w:themeColor="text1"/>
        </w:rPr>
        <w:t xml:space="preserve">with several answer options. This format </w:t>
      </w:r>
      <w:r w:rsidRPr="0030119B">
        <w:rPr>
          <w:noProof/>
          <w:color w:val="000000" w:themeColor="text1"/>
        </w:rPr>
        <w:t>was chosen</w:t>
      </w:r>
      <w:r w:rsidRPr="00DC6BBF">
        <w:rPr>
          <w:color w:val="000000" w:themeColor="text1"/>
        </w:rPr>
        <w:t xml:space="preserve"> </w:t>
      </w:r>
      <w:ins w:id="470" w:author="Author" w:date="2018-03-14T17:47:00Z">
        <w:r w:rsidR="001B73F9">
          <w:rPr>
            <w:color w:val="000000" w:themeColor="text1"/>
          </w:rPr>
          <w:t xml:space="preserve">to avoid open-ended </w:t>
        </w:r>
      </w:ins>
      <w:del w:id="471" w:author="Author" w:date="2018-03-14T17:46:00Z">
        <w:r w:rsidRPr="00DC6BBF" w:rsidDel="001B73F9">
          <w:rPr>
            <w:color w:val="000000" w:themeColor="text1"/>
          </w:rPr>
          <w:delText xml:space="preserve">because </w:delText>
        </w:r>
      </w:del>
      <w:del w:id="472" w:author="Author" w:date="2018-03-14T17:47:00Z">
        <w:r w:rsidRPr="00DC6BBF" w:rsidDel="001B73F9">
          <w:rPr>
            <w:color w:val="000000" w:themeColor="text1"/>
          </w:rPr>
          <w:delText xml:space="preserve">if the </w:delText>
        </w:r>
      </w:del>
      <w:r w:rsidRPr="00DC6BBF">
        <w:rPr>
          <w:color w:val="000000" w:themeColor="text1"/>
        </w:rPr>
        <w:t xml:space="preserve">questions </w:t>
      </w:r>
      <w:del w:id="473" w:author="Author" w:date="2018-03-14T17:47:00Z">
        <w:r w:rsidRPr="00DC6BBF" w:rsidDel="001B73F9">
          <w:rPr>
            <w:color w:val="000000" w:themeColor="text1"/>
          </w:rPr>
          <w:delText xml:space="preserve">presented in the online survey are too open-ended, </w:delText>
        </w:r>
      </w:del>
      <w:ins w:id="474" w:author="Author" w:date="2018-03-14T17:47:00Z">
        <w:r w:rsidR="001B73F9">
          <w:rPr>
            <w:color w:val="000000" w:themeColor="text1"/>
          </w:rPr>
          <w:t xml:space="preserve">that allow </w:t>
        </w:r>
      </w:ins>
      <w:del w:id="475" w:author="Author" w:date="2018-03-14T17:48:00Z">
        <w:r w:rsidRPr="00DC6BBF" w:rsidDel="001B73F9">
          <w:rPr>
            <w:color w:val="000000" w:themeColor="text1"/>
          </w:rPr>
          <w:delText xml:space="preserve">the authors </w:delText>
        </w:r>
      </w:del>
      <w:del w:id="476" w:author="Author" w:date="2018-03-14T17:47:00Z">
        <w:r w:rsidRPr="00DC6BBF" w:rsidDel="001B73F9">
          <w:rPr>
            <w:color w:val="000000" w:themeColor="text1"/>
          </w:rPr>
          <w:delText xml:space="preserve">cannot </w:delText>
        </w:r>
      </w:del>
      <w:del w:id="477" w:author="Author" w:date="2018-03-14T17:48:00Z">
        <w:r w:rsidRPr="00DC6BBF" w:rsidDel="001B73F9">
          <w:rPr>
            <w:color w:val="000000" w:themeColor="text1"/>
          </w:rPr>
          <w:delText xml:space="preserve">ensure that </w:delText>
        </w:r>
        <w:r w:rsidRPr="00DC6BBF" w:rsidDel="001B73F9">
          <w:rPr>
            <w:color w:val="000000" w:themeColor="text1"/>
          </w:rPr>
          <w:lastRenderedPageBreak/>
          <w:delText xml:space="preserve">the participants will </w:delText>
        </w:r>
      </w:del>
      <w:ins w:id="478" w:author="Author" w:date="2018-03-14T17:48:00Z">
        <w:r w:rsidR="001B73F9">
          <w:rPr>
            <w:color w:val="000000" w:themeColor="text1"/>
          </w:rPr>
          <w:t xml:space="preserve">responses out of </w:t>
        </w:r>
      </w:ins>
      <w:del w:id="479" w:author="Author" w:date="2018-03-14T17:48:00Z">
        <w:r w:rsidRPr="00DC6BBF" w:rsidDel="001B73F9">
          <w:rPr>
            <w:color w:val="000000" w:themeColor="text1"/>
          </w:rPr>
          <w:delText xml:space="preserve">respond according to the </w:delText>
        </w:r>
      </w:del>
      <w:r w:rsidRPr="00DC6BBF">
        <w:rPr>
          <w:color w:val="000000" w:themeColor="text1"/>
        </w:rPr>
        <w:t>context</w:t>
      </w:r>
      <w:ins w:id="480" w:author="Author" w:date="2018-03-14T17:48:00Z">
        <w:r w:rsidR="001B73F9">
          <w:rPr>
            <w:color w:val="000000" w:themeColor="text1"/>
          </w:rPr>
          <w:t>; the</w:t>
        </w:r>
        <w:r w:rsidR="009E31D4">
          <w:rPr>
            <w:color w:val="000000" w:themeColor="text1"/>
          </w:rPr>
          <w:t xml:space="preserve"> survey </w:t>
        </w:r>
        <w:r w:rsidR="001B73F9">
          <w:rPr>
            <w:color w:val="000000" w:themeColor="text1"/>
          </w:rPr>
          <w:t xml:space="preserve">needed to </w:t>
        </w:r>
        <w:r w:rsidR="009E31D4">
          <w:rPr>
            <w:color w:val="000000" w:themeColor="text1"/>
          </w:rPr>
          <w:t xml:space="preserve">include </w:t>
        </w:r>
        <w:r w:rsidR="001B73F9">
          <w:rPr>
            <w:color w:val="000000" w:themeColor="text1"/>
          </w:rPr>
          <w:t xml:space="preserve">a </w:t>
        </w:r>
      </w:ins>
      <w:del w:id="481" w:author="Author" w:date="2018-03-14T17:48:00Z">
        <w:r w:rsidRPr="00DC6BBF" w:rsidDel="001B73F9">
          <w:rPr>
            <w:color w:val="000000" w:themeColor="text1"/>
          </w:rPr>
          <w:delText xml:space="preserve"> as there was no </w:delText>
        </w:r>
      </w:del>
      <w:ins w:id="482" w:author="Author" w:date="2018-03-14T17:48:00Z">
        <w:r w:rsidR="009E31D4">
          <w:rPr>
            <w:color w:val="000000" w:themeColor="text1"/>
          </w:rPr>
          <w:t xml:space="preserve">way </w:t>
        </w:r>
      </w:ins>
      <w:del w:id="483" w:author="Author" w:date="2018-03-14T17:48:00Z">
        <w:r w:rsidRPr="00DC6BBF" w:rsidDel="009E31D4">
          <w:rPr>
            <w:color w:val="000000" w:themeColor="text1"/>
          </w:rPr>
          <w:delText xml:space="preserve">chance </w:delText>
        </w:r>
      </w:del>
      <w:r w:rsidRPr="00DC6BBF">
        <w:rPr>
          <w:color w:val="000000" w:themeColor="text1"/>
        </w:rPr>
        <w:t xml:space="preserve">to clarify </w:t>
      </w:r>
      <w:ins w:id="484" w:author="Author" w:date="2018-03-14T17:48:00Z">
        <w:r w:rsidR="009E31D4">
          <w:rPr>
            <w:color w:val="000000" w:themeColor="text1"/>
          </w:rPr>
          <w:t xml:space="preserve">participants’ </w:t>
        </w:r>
      </w:ins>
      <w:del w:id="485" w:author="Author" w:date="2018-03-14T17:48:00Z">
        <w:r w:rsidRPr="00DC6BBF" w:rsidDel="009E31D4">
          <w:rPr>
            <w:color w:val="000000" w:themeColor="text1"/>
          </w:rPr>
          <w:delText xml:space="preserve">their </w:delText>
        </w:r>
      </w:del>
      <w:r w:rsidRPr="00DC6BBF">
        <w:rPr>
          <w:color w:val="000000" w:themeColor="text1"/>
        </w:rPr>
        <w:t xml:space="preserve">understanding of the questions. The </w:t>
      </w:r>
      <w:ins w:id="486" w:author="Author" w:date="2018-03-14T17:48:00Z">
        <w:r w:rsidR="009E31D4">
          <w:rPr>
            <w:color w:val="000000" w:themeColor="text1"/>
          </w:rPr>
          <w:t xml:space="preserve">answer </w:t>
        </w:r>
      </w:ins>
      <w:r w:rsidRPr="00DC6BBF">
        <w:rPr>
          <w:color w:val="000000" w:themeColor="text1"/>
        </w:rPr>
        <w:t>choice</w:t>
      </w:r>
      <w:ins w:id="487" w:author="Author" w:date="2018-03-14T17:48:00Z">
        <w:r w:rsidR="009E31D4">
          <w:rPr>
            <w:color w:val="000000" w:themeColor="text1"/>
          </w:rPr>
          <w:t>s</w:t>
        </w:r>
      </w:ins>
      <w:r w:rsidRPr="00DC6BBF">
        <w:rPr>
          <w:color w:val="000000" w:themeColor="text1"/>
        </w:rPr>
        <w:t xml:space="preserve"> </w:t>
      </w:r>
      <w:del w:id="488" w:author="Author" w:date="2018-03-14T17:48:00Z">
        <w:r w:rsidRPr="00DC6BBF" w:rsidDel="009E31D4">
          <w:rPr>
            <w:color w:val="000000" w:themeColor="text1"/>
          </w:rPr>
          <w:delText xml:space="preserve">of answers </w:delText>
        </w:r>
        <w:r w:rsidRPr="00234762" w:rsidDel="009E31D4">
          <w:rPr>
            <w:noProof/>
            <w:color w:val="000000" w:themeColor="text1"/>
          </w:rPr>
          <w:delText>w</w:delText>
        </w:r>
        <w:r w:rsidR="00234762" w:rsidDel="009E31D4">
          <w:rPr>
            <w:noProof/>
            <w:color w:val="000000" w:themeColor="text1"/>
          </w:rPr>
          <w:delText>as</w:delText>
        </w:r>
        <w:r w:rsidRPr="00DC6BBF" w:rsidDel="009E31D4">
          <w:rPr>
            <w:color w:val="000000" w:themeColor="text1"/>
          </w:rPr>
          <w:delText xml:space="preserve"> </w:delText>
        </w:r>
      </w:del>
      <w:ins w:id="489" w:author="Author" w:date="2018-03-14T17:48:00Z">
        <w:r w:rsidR="009E31D4">
          <w:rPr>
            <w:color w:val="000000" w:themeColor="text1"/>
          </w:rPr>
          <w:t xml:space="preserve">were </w:t>
        </w:r>
      </w:ins>
      <w:del w:id="490" w:author="Author" w:date="2018-03-14T17:48:00Z">
        <w:r w:rsidRPr="00DC6BBF" w:rsidDel="009E31D4">
          <w:rPr>
            <w:color w:val="000000" w:themeColor="text1"/>
          </w:rPr>
          <w:delText xml:space="preserve">decided </w:delText>
        </w:r>
      </w:del>
      <w:ins w:id="491" w:author="Author" w:date="2018-03-14T17:48:00Z">
        <w:r w:rsidR="009E31D4">
          <w:rPr>
            <w:color w:val="000000" w:themeColor="text1"/>
          </w:rPr>
          <w:t xml:space="preserve">selected </w:t>
        </w:r>
      </w:ins>
      <w:r w:rsidRPr="00DC6BBF">
        <w:rPr>
          <w:color w:val="000000" w:themeColor="text1"/>
        </w:rPr>
        <w:t xml:space="preserve">based on a literature review and discussion between the first and second author. Moreover, </w:t>
      </w:r>
      <w:ins w:id="492" w:author="Author" w:date="2018-03-14T17:49:00Z">
        <w:r w:rsidR="009E31D4">
          <w:rPr>
            <w:color w:val="000000" w:themeColor="text1"/>
          </w:rPr>
          <w:t xml:space="preserve">free text </w:t>
        </w:r>
      </w:ins>
      <w:del w:id="493" w:author="Author" w:date="2018-03-14T17:49:00Z">
        <w:r w:rsidRPr="00DC6BBF" w:rsidDel="009E31D4">
          <w:rPr>
            <w:color w:val="000000" w:themeColor="text1"/>
          </w:rPr>
          <w:delText xml:space="preserve">there was a </w:delText>
        </w:r>
      </w:del>
      <w:r w:rsidRPr="00DC6BBF">
        <w:rPr>
          <w:color w:val="000000" w:themeColor="text1"/>
        </w:rPr>
        <w:t xml:space="preserve">space </w:t>
      </w:r>
      <w:ins w:id="494" w:author="Author" w:date="2018-03-14T17:49:00Z">
        <w:r w:rsidR="009E31D4">
          <w:rPr>
            <w:color w:val="000000" w:themeColor="text1"/>
          </w:rPr>
          <w:t xml:space="preserve">was provided </w:t>
        </w:r>
      </w:ins>
      <w:r w:rsidRPr="00DC6BBF">
        <w:rPr>
          <w:color w:val="000000" w:themeColor="text1"/>
        </w:rPr>
        <w:t xml:space="preserve">after each question </w:t>
      </w:r>
      <w:del w:id="495" w:author="Author" w:date="2018-03-14T17:49:00Z">
        <w:r w:rsidRPr="00DC6BBF" w:rsidDel="009E31D4">
          <w:rPr>
            <w:color w:val="000000" w:themeColor="text1"/>
          </w:rPr>
          <w:delText xml:space="preserve">where </w:delText>
        </w:r>
      </w:del>
      <w:ins w:id="496" w:author="Author" w:date="2018-03-14T17:49:00Z">
        <w:r w:rsidR="009E31D4">
          <w:rPr>
            <w:color w:val="000000" w:themeColor="text1"/>
          </w:rPr>
          <w:t xml:space="preserve">so that </w:t>
        </w:r>
      </w:ins>
      <w:r w:rsidRPr="00DC6BBF">
        <w:rPr>
          <w:color w:val="000000" w:themeColor="text1"/>
        </w:rPr>
        <w:t xml:space="preserve">participants </w:t>
      </w:r>
      <w:del w:id="497" w:author="Author" w:date="2018-03-14T17:49:00Z">
        <w:r w:rsidRPr="00DC6BBF" w:rsidDel="009E31D4">
          <w:rPr>
            <w:color w:val="000000" w:themeColor="text1"/>
          </w:rPr>
          <w:delText xml:space="preserve">can </w:delText>
        </w:r>
      </w:del>
      <w:ins w:id="498" w:author="Author" w:date="2018-03-14T17:49:00Z">
        <w:r w:rsidR="009E31D4">
          <w:rPr>
            <w:color w:val="000000" w:themeColor="text1"/>
          </w:rPr>
          <w:t xml:space="preserve">could </w:t>
        </w:r>
      </w:ins>
      <w:r w:rsidRPr="00DC6BBF">
        <w:rPr>
          <w:color w:val="000000" w:themeColor="text1"/>
        </w:rPr>
        <w:t xml:space="preserve">elaborate </w:t>
      </w:r>
      <w:ins w:id="499" w:author="Author" w:date="2018-03-14T17:49:00Z">
        <w:r w:rsidR="009E31D4">
          <w:rPr>
            <w:color w:val="000000" w:themeColor="text1"/>
          </w:rPr>
          <w:t xml:space="preserve">on </w:t>
        </w:r>
      </w:ins>
      <w:r w:rsidRPr="00DC6BBF">
        <w:rPr>
          <w:color w:val="000000" w:themeColor="text1"/>
        </w:rPr>
        <w:t>their answer</w:t>
      </w:r>
      <w:ins w:id="500" w:author="Author" w:date="2018-03-14T17:49:00Z">
        <w:r w:rsidR="009E31D4">
          <w:rPr>
            <w:color w:val="000000" w:themeColor="text1"/>
          </w:rPr>
          <w:t>s</w:t>
        </w:r>
      </w:ins>
      <w:r w:rsidRPr="00DC6BBF">
        <w:rPr>
          <w:color w:val="000000" w:themeColor="text1"/>
        </w:rPr>
        <w:t xml:space="preserve"> if they need</w:t>
      </w:r>
      <w:ins w:id="501" w:author="Author" w:date="2018-03-14T17:49:00Z">
        <w:r w:rsidR="009E31D4">
          <w:rPr>
            <w:color w:val="000000" w:themeColor="text1"/>
          </w:rPr>
          <w:t>ed</w:t>
        </w:r>
      </w:ins>
      <w:r w:rsidRPr="00DC6BBF">
        <w:rPr>
          <w:color w:val="000000" w:themeColor="text1"/>
        </w:rPr>
        <w:t xml:space="preserve"> to.</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Demographic section</w:t>
      </w:r>
    </w:p>
    <w:p w:rsidR="00643A4C" w:rsidRPr="00DC6BBF" w:rsidRDefault="00EF0EC8">
      <w:pPr>
        <w:jc w:val="both"/>
        <w:rPr>
          <w:color w:val="000000" w:themeColor="text1"/>
        </w:rPr>
      </w:pPr>
      <w:r w:rsidRPr="00DC6BBF">
        <w:rPr>
          <w:color w:val="000000" w:themeColor="text1"/>
        </w:rPr>
        <w:tab/>
        <w:t xml:space="preserve">This section </w:t>
      </w:r>
      <w:del w:id="502" w:author="Author" w:date="2018-03-14T17:49:00Z">
        <w:r w:rsidRPr="00DC6BBF" w:rsidDel="009E31D4">
          <w:rPr>
            <w:color w:val="000000" w:themeColor="text1"/>
          </w:rPr>
          <w:delText xml:space="preserve">asked </w:delText>
        </w:r>
      </w:del>
      <w:ins w:id="503" w:author="Author" w:date="2018-03-14T17:49:00Z">
        <w:r w:rsidR="009E31D4">
          <w:rPr>
            <w:color w:val="000000" w:themeColor="text1"/>
          </w:rPr>
          <w:t>requested</w:t>
        </w:r>
        <w:r w:rsidR="009E31D4" w:rsidRPr="00DC6BBF">
          <w:rPr>
            <w:color w:val="000000" w:themeColor="text1"/>
          </w:rPr>
          <w:t xml:space="preserve"> </w:t>
        </w:r>
      </w:ins>
      <w:r w:rsidRPr="00DC6BBF">
        <w:rPr>
          <w:color w:val="000000" w:themeColor="text1"/>
        </w:rPr>
        <w:t xml:space="preserve">the </w:t>
      </w:r>
      <w:ins w:id="504" w:author="Author" w:date="2018-03-14T17:49:00Z">
        <w:r w:rsidR="009E31D4">
          <w:rPr>
            <w:color w:val="000000" w:themeColor="text1"/>
          </w:rPr>
          <w:t xml:space="preserve">participant’s </w:t>
        </w:r>
      </w:ins>
      <w:r w:rsidRPr="00DC6BBF">
        <w:rPr>
          <w:color w:val="000000" w:themeColor="text1"/>
        </w:rPr>
        <w:t>basic demographic</w:t>
      </w:r>
      <w:ins w:id="505" w:author="Author" w:date="2018-03-14T17:49:00Z">
        <w:r w:rsidR="009E31D4">
          <w:rPr>
            <w:color w:val="000000" w:themeColor="text1"/>
          </w:rPr>
          <w:t xml:space="preserve"> information</w:t>
        </w:r>
      </w:ins>
      <w:del w:id="506" w:author="Author" w:date="2018-03-14T17:49:00Z">
        <w:r w:rsidRPr="00DC6BBF" w:rsidDel="009E31D4">
          <w:rPr>
            <w:color w:val="000000" w:themeColor="text1"/>
          </w:rPr>
          <w:delText xml:space="preserve"> questions</w:delText>
        </w:r>
      </w:del>
      <w:r w:rsidRPr="00DC6BBF">
        <w:rPr>
          <w:color w:val="000000" w:themeColor="text1"/>
        </w:rPr>
        <w:t>, including age, gender, domicile, education, religion, occupation, ethnicity, marital status, and sexual orientation.</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 xml:space="preserve">Dating </w:t>
      </w:r>
      <w:r w:rsidRPr="00234762">
        <w:rPr>
          <w:i/>
          <w:noProof/>
          <w:color w:val="000000" w:themeColor="text1"/>
        </w:rPr>
        <w:t>experiences</w:t>
      </w:r>
    </w:p>
    <w:p w:rsidR="00643A4C" w:rsidRPr="00DC6BBF" w:rsidRDefault="00EF0EC8">
      <w:pPr>
        <w:jc w:val="both"/>
        <w:rPr>
          <w:color w:val="000000" w:themeColor="text1"/>
        </w:rPr>
      </w:pPr>
      <w:r w:rsidRPr="00DC6BBF">
        <w:rPr>
          <w:color w:val="000000" w:themeColor="text1"/>
        </w:rPr>
        <w:tab/>
        <w:t xml:space="preserve">This section asked </w:t>
      </w:r>
      <w:ins w:id="507" w:author="Author" w:date="2018-03-14T17:50:00Z">
        <w:r w:rsidR="009E31D4">
          <w:rPr>
            <w:color w:val="000000" w:themeColor="text1"/>
          </w:rPr>
          <w:t xml:space="preserve">for the participant’s dating status: had </w:t>
        </w:r>
      </w:ins>
      <w:del w:id="508" w:author="Author" w:date="2018-03-14T17:50:00Z">
        <w:r w:rsidRPr="00DC6BBF" w:rsidDel="009E31D4">
          <w:rPr>
            <w:color w:val="000000" w:themeColor="text1"/>
          </w:rPr>
          <w:delText xml:space="preserve">whether </w:delText>
        </w:r>
      </w:del>
      <w:r w:rsidRPr="00DC6BBF">
        <w:rPr>
          <w:color w:val="000000" w:themeColor="text1"/>
        </w:rPr>
        <w:t xml:space="preserve">the participant </w:t>
      </w:r>
      <w:del w:id="509" w:author="Author" w:date="2018-03-14T17:50:00Z">
        <w:r w:rsidRPr="00234762" w:rsidDel="009E31D4">
          <w:rPr>
            <w:noProof/>
            <w:color w:val="000000" w:themeColor="text1"/>
          </w:rPr>
          <w:delText>ha</w:delText>
        </w:r>
        <w:r w:rsidR="00234762" w:rsidDel="009E31D4">
          <w:rPr>
            <w:noProof/>
            <w:color w:val="000000" w:themeColor="text1"/>
          </w:rPr>
          <w:delText>s</w:delText>
        </w:r>
        <w:r w:rsidRPr="00DC6BBF" w:rsidDel="009E31D4">
          <w:rPr>
            <w:color w:val="000000" w:themeColor="text1"/>
          </w:rPr>
          <w:delText xml:space="preserve"> </w:delText>
        </w:r>
      </w:del>
      <w:r w:rsidRPr="00DC6BBF">
        <w:rPr>
          <w:color w:val="000000" w:themeColor="text1"/>
        </w:rPr>
        <w:t xml:space="preserve">previously dated or been in a romantic relationship, </w:t>
      </w:r>
      <w:del w:id="510" w:author="Author" w:date="2018-03-14T17:50:00Z">
        <w:r w:rsidRPr="00DC6BBF" w:rsidDel="009E31D4">
          <w:rPr>
            <w:color w:val="000000" w:themeColor="text1"/>
          </w:rPr>
          <w:delText xml:space="preserve">are </w:delText>
        </w:r>
      </w:del>
      <w:ins w:id="511" w:author="Author" w:date="2018-03-14T17:50:00Z">
        <w:r w:rsidR="009E31D4">
          <w:rPr>
            <w:color w:val="000000" w:themeColor="text1"/>
          </w:rPr>
          <w:t xml:space="preserve">were they </w:t>
        </w:r>
      </w:ins>
      <w:r w:rsidRPr="00DC6BBF">
        <w:rPr>
          <w:color w:val="000000" w:themeColor="text1"/>
        </w:rPr>
        <w:t xml:space="preserve">currently in a romantic relationship, and </w:t>
      </w:r>
      <w:ins w:id="512" w:author="Author" w:date="2018-03-14T17:50:00Z">
        <w:r w:rsidR="009E31D4">
          <w:rPr>
            <w:color w:val="000000" w:themeColor="text1"/>
          </w:rPr>
          <w:t xml:space="preserve">if so, what was </w:t>
        </w:r>
      </w:ins>
      <w:r w:rsidRPr="00DC6BBF">
        <w:rPr>
          <w:color w:val="000000" w:themeColor="text1"/>
        </w:rPr>
        <w:t>the duration of the current relationship.</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Sexual compliance experiences</w:t>
      </w:r>
    </w:p>
    <w:p w:rsidR="00643A4C" w:rsidRPr="00DC6BBF" w:rsidRDefault="00EF0EC8">
      <w:pPr>
        <w:jc w:val="both"/>
        <w:rPr>
          <w:color w:val="000000" w:themeColor="text1"/>
        </w:rPr>
      </w:pPr>
      <w:r w:rsidRPr="00DC6BBF">
        <w:rPr>
          <w:color w:val="000000" w:themeColor="text1"/>
        </w:rPr>
        <w:tab/>
        <w:t xml:space="preserve">Participants were asked to check off </w:t>
      </w:r>
      <w:ins w:id="513" w:author="Author" w:date="2018-03-14T17:51:00Z">
        <w:r w:rsidR="009E31D4">
          <w:rPr>
            <w:color w:val="000000" w:themeColor="text1"/>
          </w:rPr>
          <w:t xml:space="preserve">items on a </w:t>
        </w:r>
      </w:ins>
      <w:del w:id="514" w:author="Author" w:date="2018-03-14T17:51:00Z">
        <w:r w:rsidRPr="00DC6BBF" w:rsidDel="009E31D4">
          <w:rPr>
            <w:color w:val="000000" w:themeColor="text1"/>
          </w:rPr>
          <w:delText xml:space="preserve">the </w:delText>
        </w:r>
      </w:del>
      <w:r w:rsidRPr="00DC6BBF">
        <w:rPr>
          <w:color w:val="000000" w:themeColor="text1"/>
        </w:rPr>
        <w:t xml:space="preserve">list of sexual activities </w:t>
      </w:r>
      <w:ins w:id="515" w:author="Author" w:date="2018-03-14T17:51:00Z">
        <w:r w:rsidR="009E31D4">
          <w:rPr>
            <w:color w:val="000000" w:themeColor="text1"/>
          </w:rPr>
          <w:t xml:space="preserve">that </w:t>
        </w:r>
      </w:ins>
      <w:r w:rsidRPr="00DC6BBF">
        <w:rPr>
          <w:color w:val="000000" w:themeColor="text1"/>
        </w:rPr>
        <w:t xml:space="preserve">they have done with their partner. </w:t>
      </w:r>
      <w:r w:rsidRPr="00234762">
        <w:rPr>
          <w:noProof/>
          <w:color w:val="000000" w:themeColor="text1"/>
        </w:rPr>
        <w:t>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w:t>
      </w:r>
      <w:r w:rsidRPr="00DC6BBF">
        <w:rPr>
          <w:color w:val="000000" w:themeColor="text1"/>
        </w:rPr>
        <w:t xml:space="preserve"> Th</w:t>
      </w:r>
      <w:ins w:id="516" w:author="Author" w:date="2018-03-14T17:51:00Z">
        <w:r w:rsidR="009E31D4">
          <w:rPr>
            <w:color w:val="000000" w:themeColor="text1"/>
          </w:rPr>
          <w:t>is</w:t>
        </w:r>
      </w:ins>
      <w:del w:id="517" w:author="Author" w:date="2018-03-14T17:51:00Z">
        <w:r w:rsidRPr="00DC6BBF" w:rsidDel="009E31D4">
          <w:rPr>
            <w:color w:val="000000" w:themeColor="text1"/>
          </w:rPr>
          <w:delText>e</w:delText>
        </w:r>
      </w:del>
      <w:r w:rsidRPr="00DC6BBF">
        <w:rPr>
          <w:color w:val="000000" w:themeColor="text1"/>
        </w:rPr>
        <w:t xml:space="preserve"> list of sexual activities </w:t>
      </w:r>
      <w:r w:rsidRPr="00234762">
        <w:rPr>
          <w:noProof/>
          <w:color w:val="000000" w:themeColor="text1"/>
        </w:rPr>
        <w:t>w</w:t>
      </w:r>
      <w:r w:rsidR="00234762">
        <w:rPr>
          <w:noProof/>
          <w:color w:val="000000" w:themeColor="text1"/>
        </w:rPr>
        <w:t>as</w:t>
      </w:r>
      <w:r w:rsidRPr="00DC6BBF">
        <w:rPr>
          <w:color w:val="000000" w:themeColor="text1"/>
        </w:rPr>
        <w:t xml:space="preserve"> developed based on Caroll’s finding</w:t>
      </w:r>
      <w:ins w:id="518" w:author="Author" w:date="2018-03-14T17:51:00Z">
        <w:r w:rsidR="009E31D4">
          <w:rPr>
            <w:color w:val="000000" w:themeColor="text1"/>
          </w:rPr>
          <w:t>s</w:t>
        </w:r>
      </w:ins>
      <w:r w:rsidRPr="00DC6BBF">
        <w:rPr>
          <w:color w:val="000000" w:themeColor="text1"/>
        </w:rPr>
        <w:t xml:space="preserve"> (2010) and adjusted </w:t>
      </w:r>
      <w:del w:id="519" w:author="Author" w:date="2018-03-14T17:51:00Z">
        <w:r w:rsidRPr="00DC6BBF" w:rsidDel="009E31D4">
          <w:rPr>
            <w:color w:val="000000" w:themeColor="text1"/>
          </w:rPr>
          <w:delText xml:space="preserve">through </w:delText>
        </w:r>
      </w:del>
      <w:ins w:id="520" w:author="Author" w:date="2018-03-14T17:51:00Z">
        <w:r w:rsidR="009E31D4">
          <w:rPr>
            <w:color w:val="000000" w:themeColor="text1"/>
          </w:rPr>
          <w:t xml:space="preserve">based on </w:t>
        </w:r>
      </w:ins>
      <w:r w:rsidRPr="00DC6BBF">
        <w:rPr>
          <w:color w:val="000000" w:themeColor="text1"/>
        </w:rPr>
        <w:t>a discussion between the authors.</w:t>
      </w:r>
    </w:p>
    <w:p w:rsidR="00643A4C" w:rsidRPr="00DC6BBF" w:rsidRDefault="00EF0EC8">
      <w:pPr>
        <w:jc w:val="both"/>
        <w:rPr>
          <w:color w:val="000000" w:themeColor="text1"/>
        </w:rPr>
      </w:pPr>
      <w:r w:rsidRPr="00DC6BBF">
        <w:rPr>
          <w:color w:val="000000" w:themeColor="text1"/>
        </w:rPr>
        <w:tab/>
        <w:t xml:space="preserve">The participant </w:t>
      </w:r>
      <w:r w:rsidRPr="00234762">
        <w:rPr>
          <w:noProof/>
          <w:color w:val="000000" w:themeColor="text1"/>
        </w:rPr>
        <w:t>w</w:t>
      </w:r>
      <w:r w:rsidR="00234762" w:rsidRPr="00234762">
        <w:rPr>
          <w:noProof/>
          <w:color w:val="000000" w:themeColor="text1"/>
        </w:rPr>
        <w:t>as</w:t>
      </w:r>
      <w:r w:rsidRPr="00234762">
        <w:rPr>
          <w:noProof/>
          <w:color w:val="000000" w:themeColor="text1"/>
        </w:rPr>
        <w:t xml:space="preserve"> then asked</w:t>
      </w:r>
      <w:r w:rsidRPr="00DC6BBF">
        <w:rPr>
          <w:color w:val="000000" w:themeColor="text1"/>
        </w:rPr>
        <w:t xml:space="preserve"> whether each sexual activity </w:t>
      </w:r>
      <w:ins w:id="521" w:author="Author" w:date="2018-03-14T17:53:00Z">
        <w:r w:rsidR="009E31D4">
          <w:rPr>
            <w:color w:val="000000" w:themeColor="text1"/>
          </w:rPr>
          <w:t xml:space="preserve">they participated in </w:t>
        </w:r>
      </w:ins>
      <w:r w:rsidRPr="00234762">
        <w:rPr>
          <w:noProof/>
          <w:color w:val="000000" w:themeColor="text1"/>
        </w:rPr>
        <w:t>w</w:t>
      </w:r>
      <w:r w:rsidR="00234762">
        <w:rPr>
          <w:noProof/>
          <w:color w:val="000000" w:themeColor="text1"/>
        </w:rPr>
        <w:t>as</w:t>
      </w:r>
      <w:r w:rsidRPr="00DC6BBF">
        <w:rPr>
          <w:color w:val="000000" w:themeColor="text1"/>
        </w:rPr>
        <w:t xml:space="preserve"> done based on their own will or if they felt </w:t>
      </w:r>
      <w:ins w:id="522" w:author="Author" w:date="2018-03-14T17:54:00Z">
        <w:r w:rsidR="009E31D4">
          <w:rPr>
            <w:color w:val="000000" w:themeColor="text1"/>
          </w:rPr>
          <w:t xml:space="preserve">an obligation </w:t>
        </w:r>
      </w:ins>
      <w:del w:id="523" w:author="Author" w:date="2018-03-14T17:54:00Z">
        <w:r w:rsidRPr="00DC6BBF" w:rsidDel="009E31D4">
          <w:rPr>
            <w:color w:val="000000" w:themeColor="text1"/>
          </w:rPr>
          <w:delText xml:space="preserve">they were obliged </w:delText>
        </w:r>
      </w:del>
      <w:r w:rsidRPr="00DC6BBF">
        <w:rPr>
          <w:color w:val="000000" w:themeColor="text1"/>
        </w:rPr>
        <w:t xml:space="preserve">to </w:t>
      </w:r>
      <w:del w:id="524" w:author="Author" w:date="2018-03-14T17:54:00Z">
        <w:r w:rsidRPr="00DC6BBF" w:rsidDel="009E31D4">
          <w:rPr>
            <w:color w:val="000000" w:themeColor="text1"/>
          </w:rPr>
          <w:delText xml:space="preserve">perform </w:delText>
        </w:r>
      </w:del>
      <w:ins w:id="525" w:author="Author" w:date="2018-03-14T17:54:00Z">
        <w:r w:rsidR="009E31D4">
          <w:rPr>
            <w:color w:val="000000" w:themeColor="text1"/>
          </w:rPr>
          <w:t xml:space="preserve">do </w:t>
        </w:r>
      </w:ins>
      <w:r w:rsidRPr="00DC6BBF">
        <w:rPr>
          <w:color w:val="000000" w:themeColor="text1"/>
        </w:rPr>
        <w:t xml:space="preserve">something they did not want to do. </w:t>
      </w:r>
      <w:ins w:id="526" w:author="Author" w:date="2018-03-14T17:55:00Z">
        <w:r w:rsidR="009E31D4">
          <w:rPr>
            <w:color w:val="000000" w:themeColor="text1"/>
          </w:rPr>
          <w:t xml:space="preserve">This was followed by </w:t>
        </w:r>
      </w:ins>
      <w:del w:id="527" w:author="Author" w:date="2018-03-14T17:55:00Z">
        <w:r w:rsidRPr="00234762" w:rsidDel="009E31D4">
          <w:rPr>
            <w:noProof/>
            <w:color w:val="000000" w:themeColor="text1"/>
          </w:rPr>
          <w:delText>Afterward</w:delText>
        </w:r>
        <w:r w:rsidRPr="00DC6BBF" w:rsidDel="009E31D4">
          <w:rPr>
            <w:color w:val="000000" w:themeColor="text1"/>
          </w:rPr>
          <w:delText xml:space="preserve">, there was an item which asked </w:delText>
        </w:r>
      </w:del>
      <w:ins w:id="528" w:author="Author" w:date="2018-03-14T17:55:00Z">
        <w:r w:rsidR="009E31D4">
          <w:rPr>
            <w:noProof/>
            <w:color w:val="000000" w:themeColor="text1"/>
          </w:rPr>
          <w:t xml:space="preserve">a question asking </w:t>
        </w:r>
      </w:ins>
      <w:r w:rsidRPr="00DC6BBF">
        <w:rPr>
          <w:color w:val="000000" w:themeColor="text1"/>
        </w:rPr>
        <w:t xml:space="preserve">which </w:t>
      </w:r>
      <w:ins w:id="529" w:author="Author" w:date="2018-03-14T17:55:00Z">
        <w:r w:rsidR="009E31D4">
          <w:rPr>
            <w:color w:val="000000" w:themeColor="text1"/>
          </w:rPr>
          <w:t xml:space="preserve">specific </w:t>
        </w:r>
      </w:ins>
      <w:del w:id="530" w:author="Author" w:date="2018-03-14T17:55:00Z">
        <w:r w:rsidRPr="00DC6BBF" w:rsidDel="009E31D4">
          <w:rPr>
            <w:color w:val="000000" w:themeColor="text1"/>
          </w:rPr>
          <w:delText xml:space="preserve">of the </w:delText>
        </w:r>
      </w:del>
      <w:r w:rsidRPr="00DC6BBF">
        <w:rPr>
          <w:color w:val="000000" w:themeColor="text1"/>
        </w:rPr>
        <w:t xml:space="preserve">chosen sexual activities </w:t>
      </w:r>
      <w:ins w:id="531" w:author="Author" w:date="2018-03-14T17:55:00Z">
        <w:r w:rsidR="009E31D4">
          <w:rPr>
            <w:color w:val="000000" w:themeColor="text1"/>
          </w:rPr>
          <w:t xml:space="preserve">they had participated in </w:t>
        </w:r>
      </w:ins>
      <w:del w:id="532" w:author="Author" w:date="2018-03-14T17:55:00Z">
        <w:r w:rsidRPr="00234762" w:rsidDel="009E31D4">
          <w:rPr>
            <w:noProof/>
            <w:color w:val="000000" w:themeColor="text1"/>
          </w:rPr>
          <w:delText>were done</w:delText>
        </w:r>
        <w:r w:rsidRPr="00DC6BBF" w:rsidDel="009E31D4">
          <w:rPr>
            <w:color w:val="000000" w:themeColor="text1"/>
          </w:rPr>
          <w:delText xml:space="preserve"> </w:delText>
        </w:r>
      </w:del>
      <w:r w:rsidRPr="00DC6BBF">
        <w:rPr>
          <w:color w:val="000000" w:themeColor="text1"/>
        </w:rPr>
        <w:t xml:space="preserve">even </w:t>
      </w:r>
      <w:del w:id="533" w:author="Author" w:date="2018-03-14T17:55:00Z">
        <w:r w:rsidRPr="00DC6BBF" w:rsidDel="009E31D4">
          <w:rPr>
            <w:color w:val="000000" w:themeColor="text1"/>
          </w:rPr>
          <w:delText xml:space="preserve">though </w:delText>
        </w:r>
      </w:del>
      <w:ins w:id="534" w:author="Author" w:date="2018-03-14T17:55:00Z">
        <w:r w:rsidR="009E31D4">
          <w:rPr>
            <w:color w:val="000000" w:themeColor="text1"/>
          </w:rPr>
          <w:t xml:space="preserve">when </w:t>
        </w:r>
      </w:ins>
      <w:r w:rsidRPr="00DC6BBF">
        <w:rPr>
          <w:color w:val="000000" w:themeColor="text1"/>
        </w:rPr>
        <w:t xml:space="preserve">they did not want to. </w:t>
      </w:r>
      <w:ins w:id="535" w:author="Author" w:date="2018-03-14T17:55:00Z">
        <w:r w:rsidR="009E31D4">
          <w:rPr>
            <w:color w:val="000000" w:themeColor="text1"/>
          </w:rPr>
          <w:t xml:space="preserve">Then, the survey </w:t>
        </w:r>
      </w:ins>
      <w:del w:id="536" w:author="Author" w:date="2018-03-14T17:55:00Z">
        <w:r w:rsidRPr="00DC6BBF" w:rsidDel="009E31D4">
          <w:rPr>
            <w:color w:val="000000" w:themeColor="text1"/>
          </w:rPr>
          <w:delText xml:space="preserve">Participants </w:delText>
        </w:r>
        <w:r w:rsidRPr="00234762" w:rsidDel="009E31D4">
          <w:rPr>
            <w:noProof/>
            <w:color w:val="000000" w:themeColor="text1"/>
          </w:rPr>
          <w:delText xml:space="preserve">were then </w:delText>
        </w:r>
      </w:del>
      <w:r w:rsidRPr="00234762">
        <w:rPr>
          <w:noProof/>
          <w:color w:val="000000" w:themeColor="text1"/>
        </w:rPr>
        <w:t>asked</w:t>
      </w:r>
      <w:r w:rsidRPr="00DC6BBF">
        <w:rPr>
          <w:color w:val="000000" w:themeColor="text1"/>
        </w:rPr>
        <w:t xml:space="preserve"> whether the sexually compliant behavior(s) or activity </w:t>
      </w:r>
      <w:r w:rsidRPr="00234762">
        <w:rPr>
          <w:noProof/>
          <w:color w:val="000000" w:themeColor="text1"/>
        </w:rPr>
        <w:t xml:space="preserve">were </w:t>
      </w:r>
      <w:ins w:id="537" w:author="Author" w:date="2018-03-14T17:55:00Z">
        <w:r w:rsidR="009E31D4">
          <w:rPr>
            <w:noProof/>
            <w:color w:val="000000" w:themeColor="text1"/>
          </w:rPr>
          <w:t xml:space="preserve">being </w:t>
        </w:r>
      </w:ins>
      <w:r w:rsidRPr="00234762">
        <w:rPr>
          <w:noProof/>
          <w:color w:val="000000" w:themeColor="text1"/>
        </w:rPr>
        <w:t>performed</w:t>
      </w:r>
      <w:r w:rsidRPr="00DC6BBF">
        <w:rPr>
          <w:color w:val="000000" w:themeColor="text1"/>
        </w:rPr>
        <w:t xml:space="preserve"> in the current or previous relationship.</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 xml:space="preserve">Reasons for consenting to unwanted sexual </w:t>
      </w:r>
      <w:del w:id="538" w:author="Author" w:date="2018-03-14T17:58:00Z">
        <w:r w:rsidRPr="00DC6BBF" w:rsidDel="009E31D4">
          <w:rPr>
            <w:i/>
            <w:color w:val="000000" w:themeColor="text1"/>
          </w:rPr>
          <w:delText>activities</w:delText>
        </w:r>
      </w:del>
      <w:ins w:id="539" w:author="Author" w:date="2018-03-14T17:58:00Z">
        <w:r w:rsidR="009E31D4" w:rsidRPr="00DC6BBF">
          <w:rPr>
            <w:i/>
            <w:color w:val="000000" w:themeColor="text1"/>
          </w:rPr>
          <w:t>activit</w:t>
        </w:r>
        <w:r w:rsidR="009E31D4">
          <w:rPr>
            <w:i/>
            <w:color w:val="000000" w:themeColor="text1"/>
          </w:rPr>
          <w:t>y</w:t>
        </w:r>
      </w:ins>
    </w:p>
    <w:p w:rsidR="00643A4C" w:rsidRPr="00DC6BBF" w:rsidRDefault="00EF0EC8">
      <w:pPr>
        <w:jc w:val="both"/>
        <w:rPr>
          <w:color w:val="000000" w:themeColor="text1"/>
        </w:rPr>
      </w:pPr>
      <w:r w:rsidRPr="00DC6BBF">
        <w:rPr>
          <w:color w:val="000000" w:themeColor="text1"/>
        </w:rPr>
        <w:tab/>
        <w:t xml:space="preserve">Reasons for </w:t>
      </w:r>
      <w:del w:id="540" w:author="Author" w:date="2018-03-14T17:58:00Z">
        <w:r w:rsidRPr="00DC6BBF" w:rsidDel="009E31D4">
          <w:rPr>
            <w:color w:val="000000" w:themeColor="text1"/>
          </w:rPr>
          <w:delText xml:space="preserve">showing </w:delText>
        </w:r>
      </w:del>
      <w:ins w:id="541" w:author="Author" w:date="2018-03-14T17:58:00Z">
        <w:r w:rsidR="009E31D4">
          <w:rPr>
            <w:color w:val="000000" w:themeColor="text1"/>
          </w:rPr>
          <w:t xml:space="preserve">complying </w:t>
        </w:r>
      </w:ins>
      <w:r w:rsidRPr="00DC6BBF">
        <w:rPr>
          <w:color w:val="000000" w:themeColor="text1"/>
        </w:rPr>
        <w:t>sexual</w:t>
      </w:r>
      <w:ins w:id="542" w:author="Author" w:date="2018-03-14T17:58:00Z">
        <w:r w:rsidR="009E31D4">
          <w:rPr>
            <w:color w:val="000000" w:themeColor="text1"/>
          </w:rPr>
          <w:t>ly</w:t>
        </w:r>
      </w:ins>
      <w:r w:rsidRPr="00DC6BBF">
        <w:rPr>
          <w:color w:val="000000" w:themeColor="text1"/>
        </w:rPr>
        <w:t xml:space="preserve"> </w:t>
      </w:r>
      <w:del w:id="543" w:author="Author" w:date="2018-03-14T17:58:00Z">
        <w:r w:rsidRPr="00DC6BBF" w:rsidDel="009E31D4">
          <w:rPr>
            <w:color w:val="000000" w:themeColor="text1"/>
          </w:rPr>
          <w:delText xml:space="preserve">compliance </w:delText>
        </w:r>
      </w:del>
      <w:r w:rsidRPr="00234762">
        <w:rPr>
          <w:noProof/>
          <w:color w:val="000000" w:themeColor="text1"/>
        </w:rPr>
        <w:t>were identified</w:t>
      </w:r>
      <w:r w:rsidRPr="00DC6BBF">
        <w:rPr>
          <w:color w:val="000000" w:themeColor="text1"/>
        </w:rPr>
        <w:t xml:space="preserve"> </w:t>
      </w:r>
      <w:del w:id="544" w:author="Author" w:date="2018-03-14T17:58:00Z">
        <w:r w:rsidRPr="00DC6BBF" w:rsidDel="009E31D4">
          <w:rPr>
            <w:color w:val="000000" w:themeColor="text1"/>
          </w:rPr>
          <w:delText xml:space="preserve">by through </w:delText>
        </w:r>
      </w:del>
      <w:ins w:id="545" w:author="Author" w:date="2018-03-14T17:58:00Z">
        <w:r w:rsidR="009E31D4">
          <w:rPr>
            <w:color w:val="000000" w:themeColor="text1"/>
          </w:rPr>
          <w:t xml:space="preserve">using </w:t>
        </w:r>
      </w:ins>
      <w:r w:rsidRPr="00DC6BBF">
        <w:rPr>
          <w:color w:val="000000" w:themeColor="text1"/>
        </w:rPr>
        <w:t xml:space="preserve">14 statements </w:t>
      </w:r>
      <w:del w:id="546" w:author="Author" w:date="2018-03-14T17:58:00Z">
        <w:r w:rsidRPr="00DC6BBF" w:rsidDel="00B4231D">
          <w:rPr>
            <w:color w:val="000000" w:themeColor="text1"/>
          </w:rPr>
          <w:delText xml:space="preserve">on </w:delText>
        </w:r>
      </w:del>
      <w:ins w:id="547" w:author="Author" w:date="2018-03-14T17:58:00Z">
        <w:r w:rsidR="00B4231D">
          <w:rPr>
            <w:color w:val="000000" w:themeColor="text1"/>
          </w:rPr>
          <w:t xml:space="preserve">of </w:t>
        </w:r>
      </w:ins>
      <w:r w:rsidRPr="00DC6BBF">
        <w:rPr>
          <w:color w:val="000000" w:themeColor="text1"/>
        </w:rPr>
        <w:t xml:space="preserve">reasons that </w:t>
      </w:r>
      <w:ins w:id="548" w:author="Author" w:date="2018-03-14T17:58:00Z">
        <w:r w:rsidR="00B4231D">
          <w:rPr>
            <w:color w:val="000000" w:themeColor="text1"/>
          </w:rPr>
          <w:t xml:space="preserve">the women </w:t>
        </w:r>
      </w:ins>
      <w:r w:rsidRPr="00DC6BBF">
        <w:rPr>
          <w:color w:val="000000" w:themeColor="text1"/>
        </w:rPr>
        <w:t xml:space="preserve">may </w:t>
      </w:r>
      <w:ins w:id="549" w:author="Author" w:date="2018-03-14T17:58:00Z">
        <w:r w:rsidR="00B4231D">
          <w:rPr>
            <w:color w:val="000000" w:themeColor="text1"/>
          </w:rPr>
          <w:t xml:space="preserve">have experienced as </w:t>
        </w:r>
      </w:ins>
      <w:r w:rsidRPr="00DC6BBF">
        <w:rPr>
          <w:color w:val="000000" w:themeColor="text1"/>
        </w:rPr>
        <w:t>influenc</w:t>
      </w:r>
      <w:ins w:id="550" w:author="Author" w:date="2018-03-14T17:58:00Z">
        <w:r w:rsidR="00B4231D">
          <w:rPr>
            <w:color w:val="000000" w:themeColor="text1"/>
          </w:rPr>
          <w:t>ing them to behave other than they wished to behave.</w:t>
        </w:r>
      </w:ins>
      <w:del w:id="551" w:author="Author" w:date="2018-03-14T17:58:00Z">
        <w:r w:rsidRPr="00DC6BBF" w:rsidDel="00B4231D">
          <w:rPr>
            <w:color w:val="000000" w:themeColor="text1"/>
          </w:rPr>
          <w:delText>e</w:delText>
        </w:r>
      </w:del>
      <w:del w:id="552" w:author="Author" w:date="2018-03-14T17:59:00Z">
        <w:r w:rsidRPr="00DC6BBF" w:rsidDel="00B4231D">
          <w:rPr>
            <w:color w:val="000000" w:themeColor="text1"/>
          </w:rPr>
          <w:delText xml:space="preserve"> women to comply </w:delText>
        </w:r>
        <w:r w:rsidR="00234762" w:rsidDel="00B4231D">
          <w:rPr>
            <w:noProof/>
            <w:color w:val="000000" w:themeColor="text1"/>
          </w:rPr>
          <w:delText>with</w:delText>
        </w:r>
        <w:r w:rsidRPr="00DC6BBF" w:rsidDel="00B4231D">
          <w:rPr>
            <w:color w:val="000000" w:themeColor="text1"/>
          </w:rPr>
          <w:delText xml:space="preserve"> doing sexual activities they do not want to do. </w:delText>
        </w:r>
      </w:del>
      <w:ins w:id="553" w:author="Author" w:date="2018-03-14T17:59:00Z">
        <w:r w:rsidR="00B4231D">
          <w:rPr>
            <w:color w:val="000000" w:themeColor="text1"/>
          </w:rPr>
          <w:t xml:space="preserve"> </w:t>
        </w:r>
      </w:ins>
      <w:del w:id="554" w:author="Author" w:date="2018-03-14T17:59:00Z">
        <w:r w:rsidRPr="00DC6BBF" w:rsidDel="00B4231D">
          <w:rPr>
            <w:color w:val="000000" w:themeColor="text1"/>
          </w:rPr>
          <w:delText>The p</w:delText>
        </w:r>
      </w:del>
      <w:ins w:id="555" w:author="Author" w:date="2018-03-14T17:59:00Z">
        <w:r w:rsidR="00B4231D">
          <w:rPr>
            <w:color w:val="000000" w:themeColor="text1"/>
          </w:rPr>
          <w:t>P</w:t>
        </w:r>
      </w:ins>
      <w:r w:rsidRPr="00DC6BBF">
        <w:rPr>
          <w:color w:val="000000" w:themeColor="text1"/>
        </w:rPr>
        <w:t xml:space="preserve">articipants were asked to rate the </w:t>
      </w:r>
      <w:del w:id="556" w:author="Author" w:date="2018-03-14T17:59:00Z">
        <w:r w:rsidRPr="00DC6BBF" w:rsidDel="00B4231D">
          <w:rPr>
            <w:color w:val="000000" w:themeColor="text1"/>
          </w:rPr>
          <w:delText xml:space="preserve">suitability </w:delText>
        </w:r>
      </w:del>
      <w:ins w:id="557" w:author="Author" w:date="2018-03-14T17:59:00Z">
        <w:r w:rsidR="00B4231D">
          <w:rPr>
            <w:color w:val="000000" w:themeColor="text1"/>
          </w:rPr>
          <w:t xml:space="preserve">accuracy </w:t>
        </w:r>
      </w:ins>
      <w:r w:rsidRPr="00DC6BBF">
        <w:rPr>
          <w:color w:val="000000" w:themeColor="text1"/>
        </w:rPr>
        <w:t xml:space="preserve">of each statement </w:t>
      </w:r>
      <w:del w:id="558" w:author="Author" w:date="2018-03-14T17:59:00Z">
        <w:r w:rsidRPr="00DC6BBF" w:rsidDel="00B4231D">
          <w:rPr>
            <w:color w:val="000000" w:themeColor="text1"/>
          </w:rPr>
          <w:delText xml:space="preserve">to </w:delText>
        </w:r>
      </w:del>
      <w:ins w:id="559" w:author="Author" w:date="2018-03-14T17:59:00Z">
        <w:r w:rsidR="00B4231D">
          <w:rPr>
            <w:color w:val="000000" w:themeColor="text1"/>
          </w:rPr>
          <w:t xml:space="preserve">within </w:t>
        </w:r>
      </w:ins>
      <w:r w:rsidRPr="00DC6BBF">
        <w:rPr>
          <w:color w:val="000000" w:themeColor="text1"/>
        </w:rPr>
        <w:t>their situation</w:t>
      </w:r>
      <w:ins w:id="560" w:author="Author" w:date="2018-03-14T17:59:00Z">
        <w:r w:rsidR="00B4231D">
          <w:rPr>
            <w:color w:val="000000" w:themeColor="text1"/>
          </w:rPr>
          <w:t xml:space="preserve">: </w:t>
        </w:r>
      </w:ins>
      <w:del w:id="561" w:author="Author" w:date="2018-03-14T17:59:00Z">
        <w:r w:rsidRPr="00DC6BBF" w:rsidDel="00B4231D">
          <w:rPr>
            <w:color w:val="000000" w:themeColor="text1"/>
          </w:rPr>
          <w:delText xml:space="preserve"> (</w:delText>
        </w:r>
      </w:del>
      <w:r w:rsidRPr="00DC6BBF">
        <w:rPr>
          <w:color w:val="000000" w:themeColor="text1"/>
        </w:rPr>
        <w:t>“very not true to my situation” = 1</w:t>
      </w:r>
      <w:ins w:id="562" w:author="Author" w:date="2018-03-14T17:59:00Z">
        <w:r w:rsidR="00B4231D">
          <w:rPr>
            <w:color w:val="000000" w:themeColor="text1"/>
          </w:rPr>
          <w:t>;</w:t>
        </w:r>
      </w:ins>
      <w:del w:id="563" w:author="Author" w:date="2018-03-14T17:59:00Z">
        <w:r w:rsidRPr="00DC6BBF" w:rsidDel="00B4231D">
          <w:rPr>
            <w:color w:val="000000" w:themeColor="text1"/>
          </w:rPr>
          <w:delText>,</w:delText>
        </w:r>
      </w:del>
      <w:r w:rsidRPr="00DC6BBF">
        <w:rPr>
          <w:color w:val="000000" w:themeColor="text1"/>
        </w:rPr>
        <w:t xml:space="preserve"> “not true to my situation” = 2</w:t>
      </w:r>
      <w:del w:id="564" w:author="Author" w:date="2018-03-14T17:59:00Z">
        <w:r w:rsidRPr="00DC6BBF" w:rsidDel="00B4231D">
          <w:rPr>
            <w:color w:val="000000" w:themeColor="text1"/>
          </w:rPr>
          <w:delText>,</w:delText>
        </w:r>
      </w:del>
      <w:ins w:id="565" w:author="Author" w:date="2018-03-14T17:59:00Z">
        <w:r w:rsidR="00B4231D">
          <w:rPr>
            <w:color w:val="000000" w:themeColor="text1"/>
          </w:rPr>
          <w:t>;</w:t>
        </w:r>
      </w:ins>
      <w:r w:rsidRPr="00DC6BBF">
        <w:rPr>
          <w:color w:val="000000" w:themeColor="text1"/>
        </w:rPr>
        <w:t xml:space="preserve"> “true to my situation” = 3</w:t>
      </w:r>
      <w:del w:id="566" w:author="Author" w:date="2018-03-14T17:59:00Z">
        <w:r w:rsidRPr="00DC6BBF" w:rsidDel="00B4231D">
          <w:rPr>
            <w:color w:val="000000" w:themeColor="text1"/>
          </w:rPr>
          <w:delText>,</w:delText>
        </w:r>
      </w:del>
      <w:ins w:id="567" w:author="Author" w:date="2018-03-14T17:59:00Z">
        <w:r w:rsidR="00B4231D">
          <w:rPr>
            <w:color w:val="000000" w:themeColor="text1"/>
          </w:rPr>
          <w:t>;</w:t>
        </w:r>
      </w:ins>
      <w:r w:rsidRPr="00DC6BBF">
        <w:rPr>
          <w:color w:val="000000" w:themeColor="text1"/>
        </w:rPr>
        <w:t xml:space="preserve"> or “very true to my situation” = 4</w:t>
      </w:r>
      <w:del w:id="568" w:author="Author" w:date="2018-03-14T17:59:00Z">
        <w:r w:rsidRPr="00DC6BBF" w:rsidDel="00B4231D">
          <w:rPr>
            <w:color w:val="000000" w:themeColor="text1"/>
          </w:rPr>
          <w:delText>)</w:delText>
        </w:r>
      </w:del>
      <w:r w:rsidRPr="00DC6BBF">
        <w:rPr>
          <w:color w:val="000000" w:themeColor="text1"/>
        </w:rPr>
        <w:t xml:space="preserve">. All 14 statements were developed based on a literature review on sexual compliance (Humphreys &amp; Kennett, 2011; Impett &amp; Peplau 2002; Meston &amp; Buss, 2007; O’Sullivan &amp; Allgeier, 1998; Shotland &amp; Hunter 1995). </w:t>
      </w:r>
      <w:del w:id="569" w:author="Author" w:date="2018-03-14T18:00:00Z">
        <w:r w:rsidRPr="00DC6BBF" w:rsidDel="00B4231D">
          <w:rPr>
            <w:color w:val="000000" w:themeColor="text1"/>
          </w:rPr>
          <w:delText xml:space="preserve">An </w:delText>
        </w:r>
      </w:del>
      <w:ins w:id="570" w:author="Author" w:date="2018-03-14T18:00:00Z">
        <w:r w:rsidR="00B4231D">
          <w:rPr>
            <w:color w:val="000000" w:themeColor="text1"/>
          </w:rPr>
          <w:t xml:space="preserve">Two </w:t>
        </w:r>
      </w:ins>
      <w:r w:rsidRPr="00DC6BBF">
        <w:rPr>
          <w:color w:val="000000" w:themeColor="text1"/>
        </w:rPr>
        <w:t>example</w:t>
      </w:r>
      <w:ins w:id="571" w:author="Author" w:date="2018-03-14T18:00:00Z">
        <w:r w:rsidR="00B4231D">
          <w:rPr>
            <w:color w:val="000000" w:themeColor="text1"/>
          </w:rPr>
          <w:t>s</w:t>
        </w:r>
      </w:ins>
      <w:r w:rsidRPr="00DC6BBF">
        <w:rPr>
          <w:color w:val="000000" w:themeColor="text1"/>
        </w:rPr>
        <w:t xml:space="preserve"> of the statement</w:t>
      </w:r>
      <w:ins w:id="572" w:author="Author" w:date="2018-03-14T18:00:00Z">
        <w:r w:rsidR="00B4231D">
          <w:rPr>
            <w:color w:val="000000" w:themeColor="text1"/>
          </w:rPr>
          <w:t>s</w:t>
        </w:r>
      </w:ins>
      <w:r w:rsidRPr="00DC6BBF">
        <w:rPr>
          <w:color w:val="000000" w:themeColor="text1"/>
        </w:rPr>
        <w:t xml:space="preserve"> </w:t>
      </w:r>
      <w:del w:id="573" w:author="Author" w:date="2018-03-14T18:00:00Z">
        <w:r w:rsidRPr="00DC6BBF" w:rsidDel="00B4231D">
          <w:rPr>
            <w:color w:val="000000" w:themeColor="text1"/>
          </w:rPr>
          <w:delText>is</w:delText>
        </w:r>
      </w:del>
      <w:ins w:id="574" w:author="Author" w:date="2018-03-14T18:00:00Z">
        <w:r w:rsidR="00B4231D">
          <w:rPr>
            <w:color w:val="000000" w:themeColor="text1"/>
          </w:rPr>
          <w:t>used are</w:t>
        </w:r>
      </w:ins>
      <w:r w:rsidRPr="00DC6BBF">
        <w:rPr>
          <w:color w:val="000000" w:themeColor="text1"/>
        </w:rPr>
        <w:t>: “I am afraid of losing my boyfriend if I do not perform the sexual activity</w:t>
      </w:r>
      <w:ins w:id="575" w:author="Author" w:date="2018-03-14T18:01:00Z">
        <w:r w:rsidR="00B4231D">
          <w:rPr>
            <w:color w:val="000000" w:themeColor="text1"/>
          </w:rPr>
          <w:t>,</w:t>
        </w:r>
      </w:ins>
      <w:r w:rsidRPr="00DC6BBF">
        <w:rPr>
          <w:color w:val="000000" w:themeColor="text1"/>
        </w:rPr>
        <w:t>” and “Doing sexual activities is a norm/habit in our relationship</w:t>
      </w:r>
      <w:r w:rsidR="00234762">
        <w:rPr>
          <w:noProof/>
          <w:color w:val="000000" w:themeColor="text1"/>
        </w:rPr>
        <w:t>.”</w:t>
      </w:r>
    </w:p>
    <w:p w:rsidR="00643A4C" w:rsidRPr="00DC6BBF" w:rsidRDefault="00EF0EC8">
      <w:pPr>
        <w:jc w:val="both"/>
        <w:rPr>
          <w:color w:val="000000" w:themeColor="text1"/>
        </w:rPr>
      </w:pPr>
      <w:r w:rsidRPr="00DC6BBF">
        <w:rPr>
          <w:color w:val="000000" w:themeColor="text1"/>
        </w:rPr>
        <w:lastRenderedPageBreak/>
        <w:tab/>
        <w:t xml:space="preserve">The authors did not </w:t>
      </w:r>
      <w:del w:id="576" w:author="Author" w:date="2018-03-14T18:01:00Z">
        <w:r w:rsidRPr="00DC6BBF" w:rsidDel="00B4231D">
          <w:rPr>
            <w:color w:val="000000" w:themeColor="text1"/>
          </w:rPr>
          <w:delText xml:space="preserve">aim </w:delText>
        </w:r>
      </w:del>
      <w:ins w:id="577" w:author="Author" w:date="2018-03-14T18:01:00Z">
        <w:r w:rsidR="00B4231D">
          <w:rPr>
            <w:color w:val="000000" w:themeColor="text1"/>
          </w:rPr>
          <w:t xml:space="preserve">try </w:t>
        </w:r>
      </w:ins>
      <w:r w:rsidRPr="00DC6BBF">
        <w:rPr>
          <w:color w:val="000000" w:themeColor="text1"/>
        </w:rPr>
        <w:t xml:space="preserve">to identify </w:t>
      </w:r>
      <w:del w:id="578" w:author="Author" w:date="2018-03-14T18:01:00Z">
        <w:r w:rsidRPr="00DC6BBF" w:rsidDel="00B4231D">
          <w:rPr>
            <w:color w:val="000000" w:themeColor="text1"/>
          </w:rPr>
          <w:delText xml:space="preserve">the </w:delText>
        </w:r>
      </w:del>
      <w:ins w:id="579" w:author="Author" w:date="2018-03-14T18:01:00Z">
        <w:r w:rsidR="00B4231D">
          <w:rPr>
            <w:color w:val="000000" w:themeColor="text1"/>
          </w:rPr>
          <w:t xml:space="preserve">a </w:t>
        </w:r>
      </w:ins>
      <w:r w:rsidR="00070B53">
        <w:rPr>
          <w:color w:val="000000" w:themeColor="text1"/>
        </w:rPr>
        <w:t>relationship</w:t>
      </w:r>
      <w:r w:rsidRPr="00DC6BBF">
        <w:rPr>
          <w:color w:val="000000" w:themeColor="text1"/>
        </w:rPr>
        <w:t xml:space="preserve"> </w:t>
      </w:r>
      <w:del w:id="580" w:author="Author" w:date="2018-03-14T18:01:00Z">
        <w:r w:rsidRPr="00DC6BBF" w:rsidDel="00B4231D">
          <w:rPr>
            <w:color w:val="000000" w:themeColor="text1"/>
          </w:rPr>
          <w:delText xml:space="preserve">between </w:delText>
        </w:r>
      </w:del>
      <w:ins w:id="581" w:author="Author" w:date="2018-03-14T18:01:00Z">
        <w:r w:rsidR="00B4231D">
          <w:rPr>
            <w:color w:val="000000" w:themeColor="text1"/>
          </w:rPr>
          <w:t xml:space="preserve">among </w:t>
        </w:r>
      </w:ins>
      <w:r w:rsidRPr="00DC6BBF">
        <w:rPr>
          <w:color w:val="000000" w:themeColor="text1"/>
        </w:rPr>
        <w:t xml:space="preserve">the </w:t>
      </w:r>
      <w:del w:id="582" w:author="Author" w:date="2018-03-14T18:01:00Z">
        <w:r w:rsidRPr="00DC6BBF" w:rsidDel="00B4231D">
          <w:rPr>
            <w:color w:val="000000" w:themeColor="text1"/>
          </w:rPr>
          <w:delText xml:space="preserve">fourteen </w:delText>
        </w:r>
      </w:del>
      <w:ins w:id="583" w:author="Author" w:date="2018-03-14T18:01:00Z">
        <w:r w:rsidR="00B4231D">
          <w:rPr>
            <w:color w:val="000000" w:themeColor="text1"/>
          </w:rPr>
          <w:t xml:space="preserve">14 </w:t>
        </w:r>
      </w:ins>
      <w:r w:rsidRPr="00DC6BBF">
        <w:rPr>
          <w:color w:val="000000" w:themeColor="text1"/>
        </w:rPr>
        <w:t>statements or treat them all as one</w:t>
      </w:r>
      <w:ins w:id="584" w:author="Author" w:date="2018-03-14T18:01:00Z">
        <w:r w:rsidR="00B4231D">
          <w:rPr>
            <w:color w:val="000000" w:themeColor="text1"/>
          </w:rPr>
          <w:t xml:space="preserve">; </w:t>
        </w:r>
      </w:ins>
      <w:del w:id="585" w:author="Author" w:date="2018-03-14T18:01:00Z">
        <w:r w:rsidRPr="00DC6BBF" w:rsidDel="00B4231D">
          <w:rPr>
            <w:color w:val="000000" w:themeColor="text1"/>
          </w:rPr>
          <w:delText xml:space="preserve">, </w:delText>
        </w:r>
      </w:del>
      <w:r w:rsidRPr="00DC6BBF">
        <w:rPr>
          <w:color w:val="000000" w:themeColor="text1"/>
        </w:rPr>
        <w:t>rather</w:t>
      </w:r>
      <w:ins w:id="586" w:author="Author" w:date="2018-03-14T18:01:00Z">
        <w:r w:rsidR="00B4231D">
          <w:rPr>
            <w:color w:val="000000" w:themeColor="text1"/>
          </w:rPr>
          <w:t xml:space="preserve">, they were considered </w:t>
        </w:r>
      </w:ins>
      <w:del w:id="587" w:author="Author" w:date="2018-03-14T18:01:00Z">
        <w:r w:rsidRPr="00DC6BBF" w:rsidDel="00B4231D">
          <w:rPr>
            <w:color w:val="000000" w:themeColor="text1"/>
          </w:rPr>
          <w:delText xml:space="preserve"> as </w:delText>
        </w:r>
      </w:del>
      <w:r w:rsidRPr="00DC6BBF">
        <w:rPr>
          <w:color w:val="000000" w:themeColor="text1"/>
        </w:rPr>
        <w:t xml:space="preserve">individual items that </w:t>
      </w:r>
      <w:ins w:id="588" w:author="Author" w:date="2018-03-14T18:01:00Z">
        <w:r w:rsidR="00B4231D">
          <w:rPr>
            <w:color w:val="000000" w:themeColor="text1"/>
          </w:rPr>
          <w:t xml:space="preserve">each </w:t>
        </w:r>
      </w:ins>
      <w:r w:rsidRPr="00DC6BBF">
        <w:rPr>
          <w:color w:val="000000" w:themeColor="text1"/>
        </w:rPr>
        <w:t>explain</w:t>
      </w:r>
      <w:ins w:id="589" w:author="Author" w:date="2018-03-14T18:01:00Z">
        <w:r w:rsidR="00B4231D">
          <w:rPr>
            <w:color w:val="000000" w:themeColor="text1"/>
          </w:rPr>
          <w:t>ed</w:t>
        </w:r>
      </w:ins>
      <w:r w:rsidRPr="00DC6BBF">
        <w:rPr>
          <w:color w:val="000000" w:themeColor="text1"/>
        </w:rPr>
        <w:t xml:space="preserve"> different things. Due to </w:t>
      </w:r>
      <w:ins w:id="590" w:author="Author" w:date="2018-03-14T18:01:00Z">
        <w:r w:rsidR="00B4231D">
          <w:rPr>
            <w:color w:val="000000" w:themeColor="text1"/>
          </w:rPr>
          <w:t xml:space="preserve">the use of </w:t>
        </w:r>
      </w:ins>
      <w:r w:rsidRPr="00DC6BBF">
        <w:rPr>
          <w:color w:val="000000" w:themeColor="text1"/>
        </w:rPr>
        <w:t>this</w:t>
      </w:r>
      <w:ins w:id="591" w:author="Author" w:date="2018-03-14T18:01:00Z">
        <w:r w:rsidR="00B4231D">
          <w:rPr>
            <w:color w:val="000000" w:themeColor="text1"/>
          </w:rPr>
          <w:t xml:space="preserve"> method</w:t>
        </w:r>
      </w:ins>
      <w:r w:rsidRPr="00DC6BBF">
        <w:rPr>
          <w:color w:val="000000" w:themeColor="text1"/>
        </w:rPr>
        <w:t xml:space="preserve">, </w:t>
      </w:r>
      <w:del w:id="592" w:author="Author" w:date="2018-03-14T18:01:00Z">
        <w:r w:rsidRPr="00DC6BBF" w:rsidDel="00B4231D">
          <w:rPr>
            <w:color w:val="000000" w:themeColor="text1"/>
          </w:rPr>
          <w:delText xml:space="preserve">there was </w:delText>
        </w:r>
      </w:del>
      <w:r w:rsidRPr="00DC6BBF">
        <w:rPr>
          <w:color w:val="000000" w:themeColor="text1"/>
        </w:rPr>
        <w:t xml:space="preserve">no psychometric test </w:t>
      </w:r>
      <w:ins w:id="593" w:author="Author" w:date="2018-03-14T18:01:00Z">
        <w:r w:rsidR="00B4231D">
          <w:rPr>
            <w:color w:val="000000" w:themeColor="text1"/>
          </w:rPr>
          <w:t xml:space="preserve">was </w:t>
        </w:r>
      </w:ins>
      <w:r w:rsidRPr="00DC6BBF">
        <w:rPr>
          <w:color w:val="000000" w:themeColor="text1"/>
        </w:rPr>
        <w:t>conducted to test the consistency of the items.</w:t>
      </w:r>
    </w:p>
    <w:p w:rsidR="00643A4C" w:rsidRPr="00DC6BBF" w:rsidRDefault="00643A4C">
      <w:pPr>
        <w:jc w:val="both"/>
        <w:rPr>
          <w:color w:val="000000" w:themeColor="text1"/>
        </w:rPr>
      </w:pPr>
    </w:p>
    <w:p w:rsidR="00643A4C" w:rsidRPr="00DC6BBF" w:rsidRDefault="00EF0EC8" w:rsidP="004D7CD5">
      <w:pPr>
        <w:jc w:val="both"/>
        <w:outlineLvl w:val="0"/>
        <w:rPr>
          <w:color w:val="000000" w:themeColor="text1"/>
        </w:rPr>
      </w:pPr>
      <w:r w:rsidRPr="00DC6BBF">
        <w:rPr>
          <w:i/>
          <w:color w:val="000000" w:themeColor="text1"/>
        </w:rPr>
        <w:t>Partner’s behavior(s) that influence sexual compliance</w:t>
      </w:r>
    </w:p>
    <w:p w:rsidR="00643A4C" w:rsidRPr="00DC6BBF" w:rsidRDefault="00EF0EC8">
      <w:pPr>
        <w:jc w:val="both"/>
        <w:rPr>
          <w:color w:val="000000" w:themeColor="text1"/>
        </w:rPr>
      </w:pPr>
      <w:r w:rsidRPr="00DC6BBF">
        <w:rPr>
          <w:color w:val="000000" w:themeColor="text1"/>
        </w:rPr>
        <w:tab/>
        <w:t xml:space="preserve">Sexual compliance </w:t>
      </w:r>
      <w:ins w:id="594" w:author="Author" w:date="2018-03-14T18:02:00Z">
        <w:r w:rsidR="004B61B9">
          <w:rPr>
            <w:color w:val="000000" w:themeColor="text1"/>
          </w:rPr>
          <w:t xml:space="preserve">behavior </w:t>
        </w:r>
      </w:ins>
      <w:del w:id="595" w:author="Author" w:date="2018-03-14T18:02:00Z">
        <w:r w:rsidRPr="00DC6BBF" w:rsidDel="004B61B9">
          <w:rPr>
            <w:color w:val="000000" w:themeColor="text1"/>
          </w:rPr>
          <w:delText xml:space="preserve">is </w:delText>
        </w:r>
      </w:del>
      <w:ins w:id="596" w:author="Author" w:date="2018-03-14T18:02:00Z">
        <w:r w:rsidR="004B61B9">
          <w:rPr>
            <w:color w:val="000000" w:themeColor="text1"/>
          </w:rPr>
          <w:t xml:space="preserve">is defined as </w:t>
        </w:r>
      </w:ins>
      <w:del w:id="597" w:author="Author" w:date="2018-03-14T18:02:00Z">
        <w:r w:rsidRPr="00DC6BBF" w:rsidDel="004B61B9">
          <w:rPr>
            <w:color w:val="000000" w:themeColor="text1"/>
          </w:rPr>
          <w:delText xml:space="preserve">the behavior of </w:delText>
        </w:r>
      </w:del>
      <w:r w:rsidRPr="00DC6BBF">
        <w:rPr>
          <w:color w:val="000000" w:themeColor="text1"/>
        </w:rPr>
        <w:t xml:space="preserve">voluntarily complying </w:t>
      </w:r>
      <w:r w:rsidR="00234762">
        <w:rPr>
          <w:noProof/>
          <w:color w:val="000000" w:themeColor="text1"/>
        </w:rPr>
        <w:t>with</w:t>
      </w:r>
      <w:r w:rsidRPr="00DC6BBF">
        <w:rPr>
          <w:color w:val="000000" w:themeColor="text1"/>
        </w:rPr>
        <w:t xml:space="preserve"> </w:t>
      </w:r>
      <w:del w:id="598" w:author="Author" w:date="2018-03-14T18:02:00Z">
        <w:r w:rsidRPr="00DC6BBF" w:rsidDel="004B61B9">
          <w:rPr>
            <w:color w:val="000000" w:themeColor="text1"/>
          </w:rPr>
          <w:delText xml:space="preserve">the </w:delText>
        </w:r>
      </w:del>
      <w:ins w:id="599" w:author="Author" w:date="2018-03-14T18:02:00Z">
        <w:r w:rsidR="004B61B9">
          <w:rPr>
            <w:color w:val="000000" w:themeColor="text1"/>
          </w:rPr>
          <w:t xml:space="preserve">a </w:t>
        </w:r>
      </w:ins>
      <w:r w:rsidRPr="00DC6BBF">
        <w:rPr>
          <w:color w:val="000000" w:themeColor="text1"/>
        </w:rPr>
        <w:t>partner’s sexual requests</w:t>
      </w:r>
      <w:del w:id="600" w:author="Author" w:date="2018-03-14T18:02:00Z">
        <w:r w:rsidRPr="00DC6BBF" w:rsidDel="004B61B9">
          <w:rPr>
            <w:color w:val="000000" w:themeColor="text1"/>
          </w:rPr>
          <w:delText>,</w:delText>
        </w:r>
      </w:del>
      <w:r w:rsidRPr="00DC6BBF">
        <w:rPr>
          <w:color w:val="000000" w:themeColor="text1"/>
        </w:rPr>
        <w:t xml:space="preserve"> without </w:t>
      </w:r>
      <w:ins w:id="601" w:author="Author" w:date="2018-03-14T18:02:00Z">
        <w:r w:rsidR="004B61B9">
          <w:rPr>
            <w:color w:val="000000" w:themeColor="text1"/>
          </w:rPr>
          <w:t xml:space="preserve">receiving </w:t>
        </w:r>
      </w:ins>
      <w:r w:rsidRPr="00DC6BBF">
        <w:rPr>
          <w:color w:val="000000" w:themeColor="text1"/>
        </w:rPr>
        <w:t xml:space="preserve">any pressure or threat from the partner. However, the reality is that </w:t>
      </w:r>
      <w:del w:id="602" w:author="Author" w:date="2018-03-14T18:03:00Z">
        <w:r w:rsidRPr="00DC6BBF" w:rsidDel="004B61B9">
          <w:rPr>
            <w:color w:val="000000" w:themeColor="text1"/>
          </w:rPr>
          <w:delText xml:space="preserve">there may very well </w:delText>
        </w:r>
      </w:del>
      <w:ins w:id="603" w:author="Author" w:date="2018-03-14T18:03:00Z">
        <w:r w:rsidR="004B61B9">
          <w:rPr>
            <w:color w:val="000000" w:themeColor="text1"/>
          </w:rPr>
          <w:t xml:space="preserve">certain </w:t>
        </w:r>
      </w:ins>
      <w:del w:id="604" w:author="Author" w:date="2018-03-14T18:03:00Z">
        <w:r w:rsidRPr="00DC6BBF" w:rsidDel="004B61B9">
          <w:rPr>
            <w:color w:val="000000" w:themeColor="text1"/>
          </w:rPr>
          <w:delText xml:space="preserve">be </w:delText>
        </w:r>
      </w:del>
      <w:r w:rsidRPr="00DC6BBF">
        <w:rPr>
          <w:color w:val="000000" w:themeColor="text1"/>
        </w:rPr>
        <w:t xml:space="preserve">behaviors </w:t>
      </w:r>
      <w:ins w:id="605" w:author="Author" w:date="2018-03-14T18:03:00Z">
        <w:r w:rsidR="004B61B9">
          <w:rPr>
            <w:color w:val="000000" w:themeColor="text1"/>
          </w:rPr>
          <w:t xml:space="preserve">may be </w:t>
        </w:r>
      </w:ins>
      <w:r w:rsidRPr="00DC6BBF">
        <w:rPr>
          <w:color w:val="000000" w:themeColor="text1"/>
        </w:rPr>
        <w:t xml:space="preserve">performed or </w:t>
      </w:r>
      <w:ins w:id="606" w:author="Author" w:date="2018-03-14T18:03:00Z">
        <w:r w:rsidR="004B61B9">
          <w:rPr>
            <w:color w:val="000000" w:themeColor="text1"/>
          </w:rPr>
          <w:t xml:space="preserve">participated in </w:t>
        </w:r>
      </w:ins>
      <w:del w:id="607" w:author="Author" w:date="2018-03-14T18:03:00Z">
        <w:r w:rsidRPr="00DC6BBF" w:rsidDel="004B61B9">
          <w:rPr>
            <w:color w:val="000000" w:themeColor="text1"/>
          </w:rPr>
          <w:delText xml:space="preserve">shown </w:delText>
        </w:r>
      </w:del>
      <w:r w:rsidRPr="00DC6BBF">
        <w:rPr>
          <w:color w:val="000000" w:themeColor="text1"/>
        </w:rPr>
        <w:t xml:space="preserve">by the partner that influence a woman’s decision to </w:t>
      </w:r>
      <w:del w:id="608" w:author="Author" w:date="2018-03-14T18:03:00Z">
        <w:r w:rsidRPr="00DC6BBF" w:rsidDel="004B61B9">
          <w:rPr>
            <w:color w:val="000000" w:themeColor="text1"/>
          </w:rPr>
          <w:delText xml:space="preserve">have compliant </w:delText>
        </w:r>
      </w:del>
      <w:ins w:id="609" w:author="Author" w:date="2018-03-14T18:03:00Z">
        <w:r w:rsidR="004B61B9">
          <w:rPr>
            <w:color w:val="000000" w:themeColor="text1"/>
          </w:rPr>
          <w:t xml:space="preserve">comply with </w:t>
        </w:r>
      </w:ins>
      <w:r w:rsidRPr="00DC6BBF">
        <w:rPr>
          <w:color w:val="000000" w:themeColor="text1"/>
        </w:rPr>
        <w:t>sex</w:t>
      </w:r>
      <w:ins w:id="610" w:author="Author" w:date="2018-03-14T18:03:00Z">
        <w:r w:rsidR="004B61B9">
          <w:rPr>
            <w:color w:val="000000" w:themeColor="text1"/>
          </w:rPr>
          <w:t>ual behavior</w:t>
        </w:r>
      </w:ins>
      <w:r w:rsidRPr="00DC6BBF">
        <w:rPr>
          <w:color w:val="000000" w:themeColor="text1"/>
        </w:rPr>
        <w:t xml:space="preserve">. </w:t>
      </w:r>
      <w:r w:rsidR="00234762">
        <w:rPr>
          <w:color w:val="000000" w:themeColor="text1"/>
        </w:rPr>
        <w:t xml:space="preserve">Our literature </w:t>
      </w:r>
      <w:r w:rsidRPr="00DC6BBF">
        <w:rPr>
          <w:color w:val="000000" w:themeColor="text1"/>
        </w:rPr>
        <w:t xml:space="preserve">review </w:t>
      </w:r>
      <w:r w:rsidRPr="00234762">
        <w:rPr>
          <w:noProof/>
          <w:color w:val="000000" w:themeColor="text1"/>
        </w:rPr>
        <w:t>show</w:t>
      </w:r>
      <w:r w:rsidR="00234762">
        <w:rPr>
          <w:noProof/>
          <w:color w:val="000000" w:themeColor="text1"/>
        </w:rPr>
        <w:t>s</w:t>
      </w:r>
      <w:r w:rsidRPr="00DC6BBF">
        <w:rPr>
          <w:color w:val="000000" w:themeColor="text1"/>
        </w:rPr>
        <w:t xml:space="preserve"> that </w:t>
      </w:r>
      <w:del w:id="611" w:author="Author" w:date="2018-03-14T18:04:00Z">
        <w:r w:rsidRPr="00DC6BBF" w:rsidDel="004B61B9">
          <w:rPr>
            <w:color w:val="000000" w:themeColor="text1"/>
          </w:rPr>
          <w:delText xml:space="preserve">sometimes there are </w:delText>
        </w:r>
      </w:del>
      <w:r w:rsidRPr="00DC6BBF">
        <w:rPr>
          <w:color w:val="000000" w:themeColor="text1"/>
        </w:rPr>
        <w:t>mild or subtle pressure</w:t>
      </w:r>
      <w:ins w:id="612" w:author="Author" w:date="2018-03-14T18:04:00Z">
        <w:r w:rsidR="004B61B9">
          <w:rPr>
            <w:color w:val="000000" w:themeColor="text1"/>
          </w:rPr>
          <w:t xml:space="preserve"> sometimes exists for performing </w:t>
        </w:r>
      </w:ins>
      <w:del w:id="613" w:author="Author" w:date="2018-03-14T18:04:00Z">
        <w:r w:rsidRPr="00DC6BBF" w:rsidDel="004B61B9">
          <w:rPr>
            <w:color w:val="000000" w:themeColor="text1"/>
          </w:rPr>
          <w:delText xml:space="preserve">s to do </w:delText>
        </w:r>
      </w:del>
      <w:r w:rsidRPr="00DC6BBF">
        <w:rPr>
          <w:color w:val="000000" w:themeColor="text1"/>
        </w:rPr>
        <w:t xml:space="preserve">sexual activities, making room for the women to comply (Livingston, Buddie, Testa, &amp; VanZile-Tamsen, 2004; Shackleford &amp; Goetz, 2004). Based on </w:t>
      </w:r>
      <w:r w:rsidR="00234762">
        <w:rPr>
          <w:noProof/>
          <w:color w:val="000000" w:themeColor="text1"/>
        </w:rPr>
        <w:t>the</w:t>
      </w:r>
      <w:r w:rsidRPr="00234762">
        <w:rPr>
          <w:noProof/>
          <w:color w:val="000000" w:themeColor="text1"/>
        </w:rPr>
        <w:t xml:space="preserve"> literature</w:t>
      </w:r>
      <w:r w:rsidRPr="00DC6BBF">
        <w:rPr>
          <w:color w:val="000000" w:themeColor="text1"/>
        </w:rPr>
        <w:t>, the authors have come up with 15 types of partner</w:t>
      </w:r>
      <w:del w:id="614" w:author="Author" w:date="2018-03-14T18:04:00Z">
        <w:r w:rsidRPr="00DC6BBF" w:rsidDel="004B61B9">
          <w:rPr>
            <w:color w:val="000000" w:themeColor="text1"/>
          </w:rPr>
          <w:delText>’s</w:delText>
        </w:r>
      </w:del>
      <w:r w:rsidRPr="00DC6BBF">
        <w:rPr>
          <w:color w:val="000000" w:themeColor="text1"/>
        </w:rPr>
        <w:t xml:space="preserve"> behavior that may influence women to </w:t>
      </w:r>
      <w:del w:id="615" w:author="Author" w:date="2018-03-14T18:05:00Z">
        <w:r w:rsidRPr="00DC6BBF" w:rsidDel="004B61B9">
          <w:rPr>
            <w:color w:val="000000" w:themeColor="text1"/>
          </w:rPr>
          <w:delText xml:space="preserve">show </w:delText>
        </w:r>
      </w:del>
      <w:ins w:id="616" w:author="Author" w:date="2018-03-14T18:05:00Z">
        <w:r w:rsidR="004B61B9">
          <w:rPr>
            <w:color w:val="000000" w:themeColor="text1"/>
          </w:rPr>
          <w:t xml:space="preserve">comply with </w:t>
        </w:r>
      </w:ins>
      <w:r w:rsidRPr="00DC6BBF">
        <w:rPr>
          <w:color w:val="000000" w:themeColor="text1"/>
        </w:rPr>
        <w:t xml:space="preserve">sexual </w:t>
      </w:r>
      <w:del w:id="617" w:author="Author" w:date="2018-03-14T18:05:00Z">
        <w:r w:rsidRPr="00DC6BBF" w:rsidDel="004B61B9">
          <w:rPr>
            <w:color w:val="000000" w:themeColor="text1"/>
          </w:rPr>
          <w:delText xml:space="preserve">compliance </w:delText>
        </w:r>
      </w:del>
      <w:ins w:id="618" w:author="Author" w:date="2018-03-14T18:05:00Z">
        <w:r w:rsidR="004B61B9">
          <w:rPr>
            <w:color w:val="000000" w:themeColor="text1"/>
          </w:rPr>
          <w:t xml:space="preserve">behavior </w:t>
        </w:r>
      </w:ins>
      <w:r w:rsidRPr="00DC6BBF">
        <w:rPr>
          <w:color w:val="000000" w:themeColor="text1"/>
        </w:rPr>
        <w:t xml:space="preserve">and asked the participants to check off the items that </w:t>
      </w:r>
      <w:ins w:id="619" w:author="Author" w:date="2018-03-14T18:05:00Z">
        <w:r w:rsidR="004B61B9">
          <w:rPr>
            <w:color w:val="000000" w:themeColor="text1"/>
          </w:rPr>
          <w:t>they had experienced</w:t>
        </w:r>
      </w:ins>
      <w:del w:id="620" w:author="Author" w:date="2018-03-14T18:05:00Z">
        <w:r w:rsidRPr="00234762" w:rsidDel="004B61B9">
          <w:rPr>
            <w:noProof/>
            <w:color w:val="000000" w:themeColor="text1"/>
          </w:rPr>
          <w:delText>were done</w:delText>
        </w:r>
        <w:r w:rsidRPr="00DC6BBF" w:rsidDel="004B61B9">
          <w:rPr>
            <w:color w:val="000000" w:themeColor="text1"/>
          </w:rPr>
          <w:delText xml:space="preserve"> to them</w:delText>
        </w:r>
      </w:del>
      <w:r w:rsidRPr="00DC6BBF">
        <w:rPr>
          <w:color w:val="000000" w:themeColor="text1"/>
        </w:rPr>
        <w:t>.</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 xml:space="preserve">Emotional consequences of complying </w:t>
      </w:r>
      <w:r w:rsidR="00234762">
        <w:rPr>
          <w:i/>
          <w:noProof/>
          <w:color w:val="000000" w:themeColor="text1"/>
        </w:rPr>
        <w:t>with</w:t>
      </w:r>
      <w:r w:rsidRPr="00DC6BBF">
        <w:rPr>
          <w:i/>
          <w:color w:val="000000" w:themeColor="text1"/>
        </w:rPr>
        <w:t xml:space="preserve"> unwanted sex</w:t>
      </w:r>
    </w:p>
    <w:p w:rsidR="00643A4C" w:rsidRPr="00DC6BBF" w:rsidRDefault="00EF0EC8">
      <w:pPr>
        <w:ind w:firstLine="720"/>
        <w:jc w:val="both"/>
        <w:rPr>
          <w:color w:val="000000" w:themeColor="text1"/>
        </w:rPr>
      </w:pPr>
      <w:r w:rsidRPr="00DC6BBF">
        <w:rPr>
          <w:color w:val="000000" w:themeColor="text1"/>
        </w:rPr>
        <w:t xml:space="preserve">The emotional consequences of sexual compliance </w:t>
      </w:r>
      <w:r w:rsidRPr="00234762">
        <w:rPr>
          <w:noProof/>
          <w:color w:val="000000" w:themeColor="text1"/>
        </w:rPr>
        <w:t>w</w:t>
      </w:r>
      <w:r w:rsidR="00234762">
        <w:rPr>
          <w:noProof/>
          <w:color w:val="000000" w:themeColor="text1"/>
        </w:rPr>
        <w:t>ere</w:t>
      </w:r>
      <w:r w:rsidRPr="00DC6BBF">
        <w:rPr>
          <w:color w:val="000000" w:themeColor="text1"/>
        </w:rPr>
        <w:t xml:space="preserve"> determined by the </w:t>
      </w:r>
      <w:ins w:id="621" w:author="Author" w:date="2018-03-14T18:07:00Z">
        <w:r w:rsidR="00E46530">
          <w:rPr>
            <w:color w:val="000000" w:themeColor="text1"/>
          </w:rPr>
          <w:t xml:space="preserve">answers to the </w:t>
        </w:r>
      </w:ins>
      <w:r w:rsidRPr="00DC6BBF">
        <w:rPr>
          <w:color w:val="000000" w:themeColor="text1"/>
        </w:rPr>
        <w:t>question “What feelings or emotions emerge</w:t>
      </w:r>
      <w:del w:id="622" w:author="Author" w:date="2018-03-14T18:07:00Z">
        <w:r w:rsidRPr="00DC6BBF" w:rsidDel="00E46530">
          <w:rPr>
            <w:color w:val="000000" w:themeColor="text1"/>
          </w:rPr>
          <w:delText>d</w:delText>
        </w:r>
      </w:del>
      <w:r w:rsidRPr="00DC6BBF">
        <w:rPr>
          <w:color w:val="000000" w:themeColor="text1"/>
        </w:rPr>
        <w:t xml:space="preserve"> after you perform a sexual activity? (</w:t>
      </w:r>
      <w:del w:id="623" w:author="Author" w:date="2018-03-14T18:07:00Z">
        <w:r w:rsidRPr="00DC6BBF" w:rsidDel="00E46530">
          <w:rPr>
            <w:color w:val="000000" w:themeColor="text1"/>
          </w:rPr>
          <w:delText>y</w:delText>
        </w:r>
      </w:del>
      <w:ins w:id="624" w:author="Author" w:date="2018-03-14T18:07:00Z">
        <w:r w:rsidR="00E46530">
          <w:rPr>
            <w:color w:val="000000" w:themeColor="text1"/>
          </w:rPr>
          <w:t>Y</w:t>
        </w:r>
      </w:ins>
      <w:r w:rsidRPr="00DC6BBF">
        <w:rPr>
          <w:color w:val="000000" w:themeColor="text1"/>
        </w:rPr>
        <w:t xml:space="preserve">ou may choose more than 1)”. The answer options were developed based on the variety of emotions that </w:t>
      </w:r>
      <w:ins w:id="625" w:author="Author" w:date="2018-03-14T18:08:00Z">
        <w:r w:rsidR="00B957E7" w:rsidRPr="00DC6BBF">
          <w:rPr>
            <w:color w:val="000000" w:themeColor="text1"/>
          </w:rPr>
          <w:t xml:space="preserve">Guggino and Ponzetti (1997) </w:t>
        </w:r>
      </w:ins>
      <w:ins w:id="626" w:author="Author" w:date="2018-03-14T18:09:00Z">
        <w:r w:rsidR="00B957E7">
          <w:rPr>
            <w:color w:val="000000" w:themeColor="text1"/>
          </w:rPr>
          <w:t xml:space="preserve">found </w:t>
        </w:r>
      </w:ins>
      <w:r w:rsidRPr="00DC6BBF">
        <w:rPr>
          <w:color w:val="000000" w:themeColor="text1"/>
        </w:rPr>
        <w:t>may arise from first</w:t>
      </w:r>
      <w:ins w:id="627" w:author="Author" w:date="2018-03-14T18:07:00Z">
        <w:r w:rsidR="00E46530">
          <w:rPr>
            <w:color w:val="000000" w:themeColor="text1"/>
          </w:rPr>
          <w:t>-time</w:t>
        </w:r>
      </w:ins>
      <w:r w:rsidRPr="00DC6BBF">
        <w:rPr>
          <w:color w:val="000000" w:themeColor="text1"/>
        </w:rPr>
        <w:t xml:space="preserve"> sexual experiences </w:t>
      </w:r>
      <w:del w:id="628" w:author="Author" w:date="2018-03-14T18:09:00Z">
        <w:r w:rsidRPr="00DC6BBF" w:rsidDel="00B957E7">
          <w:rPr>
            <w:color w:val="000000" w:themeColor="text1"/>
          </w:rPr>
          <w:delText xml:space="preserve">according to </w:delText>
        </w:r>
      </w:del>
      <w:del w:id="629" w:author="Author" w:date="2018-03-14T18:08:00Z">
        <w:r w:rsidRPr="00DC6BBF" w:rsidDel="00B957E7">
          <w:rPr>
            <w:color w:val="000000" w:themeColor="text1"/>
          </w:rPr>
          <w:delText xml:space="preserve">Guggino and Ponzetti (1997) </w:delText>
        </w:r>
      </w:del>
      <w:r w:rsidRPr="00DC6BBF">
        <w:rPr>
          <w:color w:val="000000" w:themeColor="text1"/>
        </w:rPr>
        <w:t xml:space="preserve">and adjusted </w:t>
      </w:r>
      <w:ins w:id="630" w:author="Author" w:date="2018-03-14T18:07:00Z">
        <w:r w:rsidR="00E46530">
          <w:rPr>
            <w:color w:val="000000" w:themeColor="text1"/>
          </w:rPr>
          <w:t xml:space="preserve">based on </w:t>
        </w:r>
      </w:ins>
      <w:del w:id="631" w:author="Author" w:date="2018-03-14T18:07:00Z">
        <w:r w:rsidRPr="00DC6BBF" w:rsidDel="00E46530">
          <w:rPr>
            <w:color w:val="000000" w:themeColor="text1"/>
          </w:rPr>
          <w:delText xml:space="preserve">through a </w:delText>
        </w:r>
      </w:del>
      <w:r w:rsidRPr="00DC6BBF">
        <w:rPr>
          <w:color w:val="000000" w:themeColor="text1"/>
        </w:rPr>
        <w:t>discussion between the authors.</w:t>
      </w:r>
    </w:p>
    <w:p w:rsidR="00643A4C" w:rsidRPr="00DC6BBF" w:rsidRDefault="00643A4C">
      <w:pPr>
        <w:ind w:firstLine="720"/>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Da</w:t>
      </w:r>
      <w:ins w:id="632" w:author="Author" w:date="2018-03-14T18:09:00Z">
        <w:r w:rsidR="00B957E7">
          <w:rPr>
            <w:i/>
            <w:color w:val="000000" w:themeColor="text1"/>
          </w:rPr>
          <w:t>t</w:t>
        </w:r>
      </w:ins>
      <w:del w:id="633" w:author="Author" w:date="2018-03-14T18:09:00Z">
        <w:r w:rsidRPr="00DC6BBF" w:rsidDel="00B957E7">
          <w:rPr>
            <w:i/>
            <w:color w:val="000000" w:themeColor="text1"/>
          </w:rPr>
          <w:delText>y</w:delText>
        </w:r>
      </w:del>
      <w:r w:rsidRPr="00DC6BBF">
        <w:rPr>
          <w:i/>
          <w:color w:val="000000" w:themeColor="text1"/>
        </w:rPr>
        <w:t>a analysis</w:t>
      </w:r>
    </w:p>
    <w:p w:rsidR="00643A4C" w:rsidRPr="00DC6BBF" w:rsidRDefault="00EF0EC8">
      <w:pPr>
        <w:jc w:val="both"/>
        <w:rPr>
          <w:color w:val="000000" w:themeColor="text1"/>
        </w:rPr>
      </w:pPr>
      <w:r w:rsidRPr="00DC6BBF">
        <w:rPr>
          <w:color w:val="000000" w:themeColor="text1"/>
        </w:rPr>
        <w:tab/>
        <w:t xml:space="preserve">There are two types of data </w:t>
      </w:r>
      <w:del w:id="634" w:author="Author" w:date="2018-03-14T18:09:00Z">
        <w:r w:rsidRPr="00DC6BBF" w:rsidDel="00B957E7">
          <w:rPr>
            <w:color w:val="000000" w:themeColor="text1"/>
          </w:rPr>
          <w:delText xml:space="preserve">on </w:delText>
        </w:r>
      </w:del>
      <w:ins w:id="635" w:author="Author" w:date="2018-03-14T18:09:00Z">
        <w:r w:rsidR="00B957E7">
          <w:rPr>
            <w:color w:val="000000" w:themeColor="text1"/>
          </w:rPr>
          <w:t xml:space="preserve">in </w:t>
        </w:r>
      </w:ins>
      <w:r w:rsidRPr="00DC6BBF">
        <w:rPr>
          <w:color w:val="000000" w:themeColor="text1"/>
        </w:rPr>
        <w:t>the current study: quantitative and qualitative. Quantitative data were processed using descriptive statistical analysis</w:t>
      </w:r>
      <w:ins w:id="636" w:author="Author" w:date="2018-03-14T18:09:00Z">
        <w:r w:rsidR="00B957E7">
          <w:rPr>
            <w:color w:val="000000" w:themeColor="text1"/>
          </w:rPr>
          <w:t>,</w:t>
        </w:r>
      </w:ins>
      <w:r w:rsidRPr="00DC6BBF">
        <w:rPr>
          <w:color w:val="000000" w:themeColor="text1"/>
        </w:rPr>
        <w:t xml:space="preserve"> which involves the measuring of mean, standard deviation, and percentages. </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Results</w:t>
      </w:r>
    </w:p>
    <w:p w:rsidR="00643A4C" w:rsidRPr="00DC6BBF" w:rsidRDefault="00EF0EC8">
      <w:pPr>
        <w:jc w:val="both"/>
        <w:rPr>
          <w:color w:val="000000" w:themeColor="text1"/>
        </w:rPr>
      </w:pPr>
      <w:r w:rsidRPr="00DC6BBF">
        <w:rPr>
          <w:color w:val="000000" w:themeColor="text1"/>
        </w:rPr>
        <w:tab/>
        <w:t xml:space="preserve">One of the </w:t>
      </w:r>
      <w:del w:id="637" w:author="Author" w:date="2018-03-14T18:09:00Z">
        <w:r w:rsidRPr="00DC6BBF" w:rsidDel="00B957E7">
          <w:rPr>
            <w:color w:val="000000" w:themeColor="text1"/>
          </w:rPr>
          <w:delText xml:space="preserve">aims </w:delText>
        </w:r>
      </w:del>
      <w:ins w:id="638" w:author="Author" w:date="2018-03-14T18:09:00Z">
        <w:r w:rsidR="00B957E7">
          <w:rPr>
            <w:color w:val="000000" w:themeColor="text1"/>
          </w:rPr>
          <w:t xml:space="preserve">goals for </w:t>
        </w:r>
      </w:ins>
      <w:del w:id="639" w:author="Author" w:date="2018-03-14T18:09:00Z">
        <w:r w:rsidRPr="00DC6BBF" w:rsidDel="00B957E7">
          <w:rPr>
            <w:color w:val="000000" w:themeColor="text1"/>
          </w:rPr>
          <w:delText xml:space="preserve">of </w:delText>
        </w:r>
      </w:del>
      <w:r w:rsidRPr="00DC6BBF">
        <w:rPr>
          <w:color w:val="000000" w:themeColor="text1"/>
        </w:rPr>
        <w:t xml:space="preserve">the current study is to </w:t>
      </w:r>
      <w:del w:id="640" w:author="Author" w:date="2018-03-14T18:09:00Z">
        <w:r w:rsidRPr="00DC6BBF" w:rsidDel="00B957E7">
          <w:rPr>
            <w:color w:val="000000" w:themeColor="text1"/>
          </w:rPr>
          <w:delText xml:space="preserve">figure </w:delText>
        </w:r>
      </w:del>
      <w:ins w:id="641" w:author="Author" w:date="2018-03-14T18:09:00Z">
        <w:r w:rsidR="00B957E7">
          <w:rPr>
            <w:color w:val="000000" w:themeColor="text1"/>
          </w:rPr>
          <w:t>measure</w:t>
        </w:r>
        <w:r w:rsidR="00B957E7" w:rsidRPr="00DC6BBF">
          <w:rPr>
            <w:color w:val="000000" w:themeColor="text1"/>
          </w:rPr>
          <w:t xml:space="preserve"> </w:t>
        </w:r>
      </w:ins>
      <w:del w:id="642" w:author="Author" w:date="2018-03-14T18:10:00Z">
        <w:r w:rsidRPr="00DC6BBF" w:rsidDel="00B957E7">
          <w:rPr>
            <w:color w:val="000000" w:themeColor="text1"/>
          </w:rPr>
          <w:delText xml:space="preserve">out </w:delText>
        </w:r>
      </w:del>
      <w:r w:rsidRPr="00DC6BBF">
        <w:rPr>
          <w:color w:val="000000" w:themeColor="text1"/>
        </w:rPr>
        <w:t xml:space="preserve">the prevalence of sexual compliance </w:t>
      </w:r>
      <w:del w:id="643" w:author="Author" w:date="2018-03-14T18:10:00Z">
        <w:r w:rsidRPr="00DC6BBF" w:rsidDel="00B957E7">
          <w:rPr>
            <w:color w:val="000000" w:themeColor="text1"/>
          </w:rPr>
          <w:delText xml:space="preserve">of </w:delText>
        </w:r>
      </w:del>
      <w:ins w:id="644" w:author="Author" w:date="2018-03-14T18:10:00Z">
        <w:r w:rsidR="00B957E7">
          <w:rPr>
            <w:color w:val="000000" w:themeColor="text1"/>
          </w:rPr>
          <w:t xml:space="preserve">by </w:t>
        </w:r>
      </w:ins>
      <w:r w:rsidRPr="00DC6BBF">
        <w:rPr>
          <w:color w:val="000000" w:themeColor="text1"/>
        </w:rPr>
        <w:t>women in Jabodetabek. From 1</w:t>
      </w:r>
      <w:ins w:id="645" w:author="Author" w:date="2018-03-14T18:10:00Z">
        <w:r w:rsidR="00B957E7">
          <w:rPr>
            <w:color w:val="000000" w:themeColor="text1"/>
          </w:rPr>
          <w:t>,</w:t>
        </w:r>
      </w:ins>
      <w:r w:rsidRPr="00DC6BBF">
        <w:rPr>
          <w:color w:val="000000" w:themeColor="text1"/>
        </w:rPr>
        <w:t xml:space="preserve">444 samples of the study, 30.75% reported that they </w:t>
      </w:r>
      <w:del w:id="646" w:author="Author" w:date="2018-03-14T18:10:00Z">
        <w:r w:rsidRPr="00DC6BBF" w:rsidDel="00B957E7">
          <w:rPr>
            <w:color w:val="000000" w:themeColor="text1"/>
          </w:rPr>
          <w:delText xml:space="preserve">have </w:delText>
        </w:r>
      </w:del>
      <w:ins w:id="647" w:author="Author" w:date="2018-03-14T18:10:00Z">
        <w:r w:rsidR="00B957E7">
          <w:rPr>
            <w:color w:val="000000" w:themeColor="text1"/>
          </w:rPr>
          <w:t xml:space="preserve">had </w:t>
        </w:r>
      </w:ins>
      <w:del w:id="648" w:author="Author" w:date="2018-03-14T18:10:00Z">
        <w:r w:rsidRPr="00DC6BBF" w:rsidDel="00B957E7">
          <w:rPr>
            <w:color w:val="000000" w:themeColor="text1"/>
          </w:rPr>
          <w:delText xml:space="preserve">done </w:delText>
        </w:r>
      </w:del>
      <w:ins w:id="649" w:author="Author" w:date="2018-03-14T18:10:00Z">
        <w:r w:rsidR="00B957E7">
          <w:rPr>
            <w:color w:val="000000" w:themeColor="text1"/>
          </w:rPr>
          <w:t xml:space="preserve">participated in </w:t>
        </w:r>
      </w:ins>
      <w:r w:rsidRPr="00DC6BBF">
        <w:rPr>
          <w:color w:val="000000" w:themeColor="text1"/>
        </w:rPr>
        <w:t>one or more unwanted sexual activit</w:t>
      </w:r>
      <w:ins w:id="650" w:author="Author" w:date="2018-03-14T18:10:00Z">
        <w:r w:rsidR="00B957E7">
          <w:rPr>
            <w:color w:val="000000" w:themeColor="text1"/>
          </w:rPr>
          <w:t>ies</w:t>
        </w:r>
      </w:ins>
      <w:del w:id="651" w:author="Author" w:date="2018-03-14T18:10:00Z">
        <w:r w:rsidRPr="00DC6BBF" w:rsidDel="00B957E7">
          <w:rPr>
            <w:color w:val="000000" w:themeColor="text1"/>
          </w:rPr>
          <w:delText>y</w:delText>
        </w:r>
      </w:del>
      <w:r w:rsidRPr="00DC6BBF">
        <w:rPr>
          <w:color w:val="000000" w:themeColor="text1"/>
        </w:rPr>
        <w:t xml:space="preserve"> </w:t>
      </w:r>
      <w:del w:id="652" w:author="Author" w:date="2018-03-14T18:10:00Z">
        <w:r w:rsidRPr="00DC6BBF" w:rsidDel="00B957E7">
          <w:rPr>
            <w:color w:val="000000" w:themeColor="text1"/>
          </w:rPr>
          <w:delText xml:space="preserve">or </w:delText>
        </w:r>
      </w:del>
      <w:ins w:id="653" w:author="Author" w:date="2018-03-14T18:10:00Z">
        <w:r w:rsidR="00B957E7">
          <w:rPr>
            <w:color w:val="000000" w:themeColor="text1"/>
          </w:rPr>
          <w:t xml:space="preserve">and </w:t>
        </w:r>
      </w:ins>
      <w:del w:id="654" w:author="Author" w:date="2018-03-14T18:10:00Z">
        <w:r w:rsidRPr="00DC6BBF" w:rsidDel="00B957E7">
          <w:rPr>
            <w:color w:val="000000" w:themeColor="text1"/>
          </w:rPr>
          <w:delText xml:space="preserve">that </w:delText>
        </w:r>
      </w:del>
      <w:r w:rsidRPr="00DC6BBF">
        <w:rPr>
          <w:color w:val="000000" w:themeColor="text1"/>
        </w:rPr>
        <w:t xml:space="preserve">they did </w:t>
      </w:r>
      <w:del w:id="655" w:author="Author" w:date="2018-03-14T18:10:00Z">
        <w:r w:rsidRPr="00DC6BBF" w:rsidDel="00B957E7">
          <w:rPr>
            <w:color w:val="000000" w:themeColor="text1"/>
          </w:rPr>
          <w:delText xml:space="preserve">it </w:delText>
        </w:r>
      </w:del>
      <w:ins w:id="656" w:author="Author" w:date="2018-03-14T18:10:00Z">
        <w:r w:rsidR="00B957E7">
          <w:rPr>
            <w:color w:val="000000" w:themeColor="text1"/>
          </w:rPr>
          <w:t xml:space="preserve">so </w:t>
        </w:r>
      </w:ins>
      <w:r w:rsidRPr="00DC6BBF">
        <w:rPr>
          <w:color w:val="000000" w:themeColor="text1"/>
        </w:rPr>
        <w:t xml:space="preserve">because they felt </w:t>
      </w:r>
      <w:ins w:id="657" w:author="Author" w:date="2018-03-14T18:11:00Z">
        <w:r w:rsidR="00B957E7">
          <w:rPr>
            <w:color w:val="000000" w:themeColor="text1"/>
          </w:rPr>
          <w:t xml:space="preserve">pressured </w:t>
        </w:r>
      </w:ins>
      <w:del w:id="658" w:author="Author" w:date="2018-03-14T18:11:00Z">
        <w:r w:rsidRPr="00DC6BBF" w:rsidDel="00B957E7">
          <w:rPr>
            <w:color w:val="000000" w:themeColor="text1"/>
          </w:rPr>
          <w:delText xml:space="preserve">like they had </w:delText>
        </w:r>
      </w:del>
      <w:r w:rsidRPr="00DC6BBF">
        <w:rPr>
          <w:color w:val="000000" w:themeColor="text1"/>
        </w:rPr>
        <w:t xml:space="preserve">to. Eighty-eight percent or 391 people from this group reported that they </w:t>
      </w:r>
      <w:del w:id="659" w:author="Author" w:date="2018-03-14T18:11:00Z">
        <w:r w:rsidRPr="00DC6BBF" w:rsidDel="00B957E7">
          <w:rPr>
            <w:color w:val="000000" w:themeColor="text1"/>
          </w:rPr>
          <w:delText xml:space="preserve">have </w:delText>
        </w:r>
      </w:del>
      <w:ins w:id="660" w:author="Author" w:date="2018-03-14T18:11:00Z">
        <w:r w:rsidR="00B957E7">
          <w:rPr>
            <w:color w:val="000000" w:themeColor="text1"/>
          </w:rPr>
          <w:t xml:space="preserve">had </w:t>
        </w:r>
      </w:ins>
      <w:r w:rsidRPr="00DC6BBF">
        <w:rPr>
          <w:color w:val="000000" w:themeColor="text1"/>
        </w:rPr>
        <w:t xml:space="preserve">never received </w:t>
      </w:r>
      <w:ins w:id="661" w:author="Author" w:date="2018-03-14T18:11:00Z">
        <w:r w:rsidR="00B957E7">
          <w:rPr>
            <w:color w:val="000000" w:themeColor="text1"/>
          </w:rPr>
          <w:t xml:space="preserve">any </w:t>
        </w:r>
      </w:ins>
      <w:r w:rsidRPr="00DC6BBF">
        <w:rPr>
          <w:color w:val="000000" w:themeColor="text1"/>
        </w:rPr>
        <w:t xml:space="preserve">pressure in the form of physical violence, verbal threats, or </w:t>
      </w:r>
      <w:ins w:id="662" w:author="Author" w:date="2018-03-14T18:11:00Z">
        <w:r w:rsidR="00B957E7">
          <w:rPr>
            <w:color w:val="000000" w:themeColor="text1"/>
          </w:rPr>
          <w:t xml:space="preserve">due to </w:t>
        </w:r>
      </w:ins>
      <w:del w:id="663" w:author="Author" w:date="2018-03-14T18:11:00Z">
        <w:r w:rsidRPr="00DC6BBF" w:rsidDel="00B957E7">
          <w:rPr>
            <w:color w:val="000000" w:themeColor="text1"/>
          </w:rPr>
          <w:delText xml:space="preserve">were </w:delText>
        </w:r>
      </w:del>
      <w:ins w:id="664" w:author="Author" w:date="2018-03-14T18:12:00Z">
        <w:r w:rsidR="00B957E7">
          <w:rPr>
            <w:color w:val="000000" w:themeColor="text1"/>
          </w:rPr>
          <w:t xml:space="preserve">deliberate </w:t>
        </w:r>
      </w:ins>
      <w:r w:rsidRPr="00DC6BBF">
        <w:rPr>
          <w:color w:val="000000" w:themeColor="text1"/>
        </w:rPr>
        <w:t>intoxicat</w:t>
      </w:r>
      <w:ins w:id="665" w:author="Author" w:date="2018-03-14T18:11:00Z">
        <w:r w:rsidR="00B957E7">
          <w:rPr>
            <w:color w:val="000000" w:themeColor="text1"/>
          </w:rPr>
          <w:t>ion</w:t>
        </w:r>
      </w:ins>
      <w:del w:id="666" w:author="Author" w:date="2018-03-14T18:11:00Z">
        <w:r w:rsidRPr="00DC6BBF" w:rsidDel="00B957E7">
          <w:rPr>
            <w:color w:val="000000" w:themeColor="text1"/>
          </w:rPr>
          <w:delText>ed</w:delText>
        </w:r>
      </w:del>
      <w:r w:rsidRPr="00DC6BBF">
        <w:rPr>
          <w:color w:val="000000" w:themeColor="text1"/>
        </w:rPr>
        <w:t xml:space="preserve"> </w:t>
      </w:r>
      <w:del w:id="667" w:author="Author" w:date="2018-03-14T18:12:00Z">
        <w:r w:rsidRPr="00DC6BBF" w:rsidDel="00B957E7">
          <w:rPr>
            <w:color w:val="000000" w:themeColor="text1"/>
          </w:rPr>
          <w:delText xml:space="preserve">by </w:delText>
        </w:r>
      </w:del>
      <w:ins w:id="668" w:author="Author" w:date="2018-03-14T18:12:00Z">
        <w:r w:rsidR="00B957E7">
          <w:rPr>
            <w:color w:val="000000" w:themeColor="text1"/>
          </w:rPr>
          <w:t xml:space="preserve">of </w:t>
        </w:r>
      </w:ins>
      <w:r w:rsidRPr="00DC6BBF">
        <w:rPr>
          <w:color w:val="000000" w:themeColor="text1"/>
        </w:rPr>
        <w:t>their partner</w:t>
      </w:r>
      <w:del w:id="669" w:author="Author" w:date="2018-03-14T18:12:00Z">
        <w:r w:rsidRPr="00DC6BBF" w:rsidDel="00B957E7">
          <w:rPr>
            <w:color w:val="000000" w:themeColor="text1"/>
          </w:rPr>
          <w:delText xml:space="preserve"> to perform the sexual activity</w:delText>
        </w:r>
      </w:del>
      <w:r w:rsidRPr="00DC6BBF">
        <w:rPr>
          <w:color w:val="000000" w:themeColor="text1"/>
        </w:rPr>
        <w:t>.</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Demographic characteristics and sexual compliance experience</w:t>
      </w:r>
    </w:p>
    <w:p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There is a significant </w:t>
      </w:r>
      <w:del w:id="670" w:author="Author" w:date="2018-03-14T18:13:00Z">
        <w:r w:rsidR="00070B53" w:rsidDel="00B957E7">
          <w:rPr>
            <w:color w:val="000000" w:themeColor="text1"/>
          </w:rPr>
          <w:delText>relationship</w:delText>
        </w:r>
        <w:r w:rsidRPr="00DC6BBF" w:rsidDel="00B957E7">
          <w:rPr>
            <w:color w:val="000000" w:themeColor="text1"/>
          </w:rPr>
          <w:delText xml:space="preserve"> </w:delText>
        </w:r>
      </w:del>
      <w:ins w:id="671" w:author="Author" w:date="2018-03-14T18:13:00Z">
        <w:r w:rsidR="00B957E7">
          <w:rPr>
            <w:color w:val="000000" w:themeColor="text1"/>
          </w:rPr>
          <w:t>correlation</w:t>
        </w:r>
        <w:r w:rsidR="00B957E7" w:rsidRPr="00DC6BBF">
          <w:rPr>
            <w:color w:val="000000" w:themeColor="text1"/>
          </w:rPr>
          <w:t xml:space="preserve"> </w:t>
        </w:r>
      </w:ins>
      <w:r w:rsidRPr="00DC6BBF">
        <w:rPr>
          <w:color w:val="000000" w:themeColor="text1"/>
        </w:rPr>
        <w:t xml:space="preserve">between age and sexual compliance. The participants’ age range </w:t>
      </w:r>
      <w:del w:id="672" w:author="Author" w:date="2018-03-14T18:14:00Z">
        <w:r w:rsidRPr="00DC6BBF" w:rsidDel="00B957E7">
          <w:rPr>
            <w:color w:val="000000" w:themeColor="text1"/>
          </w:rPr>
          <w:delText xml:space="preserve">is </w:delText>
        </w:r>
      </w:del>
      <w:ins w:id="673" w:author="Author" w:date="2018-03-14T18:14:00Z">
        <w:r w:rsidR="00B957E7">
          <w:rPr>
            <w:color w:val="000000" w:themeColor="text1"/>
          </w:rPr>
          <w:t xml:space="preserve">was from </w:t>
        </w:r>
      </w:ins>
      <w:r w:rsidRPr="00DC6BBF">
        <w:rPr>
          <w:color w:val="000000" w:themeColor="text1"/>
        </w:rPr>
        <w:t>15-47 years old (</w:t>
      </w:r>
      <m:oMath>
        <m:r>
          <w:rPr>
            <w:rFonts w:ascii="Cambria Math" w:hAnsi="Cambria Math"/>
          </w:rPr>
          <m:t>M</m:t>
        </m:r>
      </m:oMath>
      <w:r w:rsidRPr="00DC6BBF">
        <w:rPr>
          <w:color w:val="000000" w:themeColor="text1"/>
        </w:rPr>
        <w:t xml:space="preserve"> = 24.04,</w:t>
      </w:r>
      <w:r w:rsidRPr="00DC6BBF">
        <w:rPr>
          <w:i/>
          <w:color w:val="000000" w:themeColor="text1"/>
        </w:rPr>
        <w:t xml:space="preserve"> </w:t>
      </w:r>
      <w:r w:rsidRPr="00DC6BBF">
        <w:rPr>
          <w:color w:val="000000" w:themeColor="text1"/>
        </w:rPr>
        <w:t xml:space="preserve">SD = 3.47), and the percentage of participants aged 25 and below who have shown sexual compliance </w:t>
      </w:r>
      <w:del w:id="674" w:author="Author" w:date="2018-03-14T18:14:00Z">
        <w:r w:rsidRPr="00DC6BBF" w:rsidDel="00B957E7">
          <w:rPr>
            <w:color w:val="000000" w:themeColor="text1"/>
          </w:rPr>
          <w:delText xml:space="preserve">is </w:delText>
        </w:r>
      </w:del>
      <w:ins w:id="675" w:author="Author" w:date="2018-03-14T18:14:00Z">
        <w:r w:rsidR="00B957E7">
          <w:rPr>
            <w:color w:val="000000" w:themeColor="text1"/>
          </w:rPr>
          <w:t xml:space="preserve">was </w:t>
        </w:r>
      </w:ins>
      <w:r w:rsidRPr="00DC6BBF">
        <w:rPr>
          <w:color w:val="000000" w:themeColor="text1"/>
        </w:rPr>
        <w:t>significantly greater than that of the participants aged 25 and above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7.049, </w:t>
      </w:r>
      <m:oMath>
        <m:r>
          <w:rPr>
            <w:rFonts w:ascii="Cambria Math" w:hAnsi="Cambria Math"/>
            <w:color w:val="000000" w:themeColor="text1"/>
          </w:rPr>
          <m:t>p</m:t>
        </m:r>
      </m:oMath>
      <w:r w:rsidR="004D7CD5">
        <w:rPr>
          <w:color w:val="000000" w:themeColor="text1"/>
        </w:rPr>
        <w:t xml:space="preserve"> = 0.008</w:t>
      </w:r>
      <w:r w:rsidRPr="00DC6BBF">
        <w:rPr>
          <w:color w:val="000000" w:themeColor="text1"/>
        </w:rPr>
        <w:t>)</w:t>
      </w:r>
      <w:r w:rsidR="000057A5">
        <w:rPr>
          <w:color w:val="000000" w:themeColor="text1"/>
        </w:rPr>
        <w:t>, although the strength of the relationship is still considered weak (</w:t>
      </w:r>
      <m:oMath>
        <m:r>
          <w:rPr>
            <w:rFonts w:ascii="Cambria Math" w:hAnsi="Cambria Math"/>
            <w:color w:val="000000" w:themeColor="text1"/>
          </w:rPr>
          <m:t>V</m:t>
        </m:r>
      </m:oMath>
      <w:r w:rsidR="000057A5">
        <w:rPr>
          <w:color w:val="000000" w:themeColor="text1"/>
        </w:rPr>
        <w:t xml:space="preserve"> </w:t>
      </w:r>
      <w:r w:rsidR="000057A5" w:rsidRPr="00DC6BBF">
        <w:rPr>
          <w:color w:val="000000" w:themeColor="text1"/>
        </w:rPr>
        <w:t>=</w:t>
      </w:r>
      <w:r w:rsidR="000057A5">
        <w:rPr>
          <w:color w:val="000000" w:themeColor="text1"/>
        </w:rPr>
        <w:t xml:space="preserve"> 0.070)</w:t>
      </w:r>
      <w:r w:rsidRPr="00DC6BBF">
        <w:rPr>
          <w:color w:val="000000" w:themeColor="text1"/>
        </w:rPr>
        <w:t xml:space="preserve">. The percentage of sexual compliance </w:t>
      </w:r>
      <w:del w:id="676" w:author="Author" w:date="2018-03-14T18:14:00Z">
        <w:r w:rsidRPr="00DC6BBF" w:rsidDel="00B957E7">
          <w:rPr>
            <w:color w:val="000000" w:themeColor="text1"/>
          </w:rPr>
          <w:delText xml:space="preserve">of </w:delText>
        </w:r>
      </w:del>
      <w:ins w:id="677" w:author="Author" w:date="2018-03-14T18:14:00Z">
        <w:r w:rsidR="00B957E7">
          <w:rPr>
            <w:color w:val="000000" w:themeColor="text1"/>
          </w:rPr>
          <w:t xml:space="preserve">for </w:t>
        </w:r>
      </w:ins>
      <w:r w:rsidRPr="00DC6BBF">
        <w:rPr>
          <w:color w:val="000000" w:themeColor="text1"/>
        </w:rPr>
        <w:t xml:space="preserve">participants with at least 12 years of education is also </w:t>
      </w:r>
      <w:r w:rsidRPr="00DC6BBF">
        <w:rPr>
          <w:color w:val="000000" w:themeColor="text1"/>
        </w:rPr>
        <w:lastRenderedPageBreak/>
        <w:t>significantly lower than that of those with less than 12 years of education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8.127, </w:t>
      </w:r>
      <m:oMath>
        <m:r>
          <w:rPr>
            <w:rFonts w:ascii="Cambria Math" w:hAnsi="Cambria Math"/>
            <w:color w:val="000000" w:themeColor="text1"/>
          </w:rPr>
          <m:t>p</m:t>
        </m:r>
      </m:oMath>
      <w:r w:rsidR="004D7CD5">
        <w:rPr>
          <w:color w:val="000000" w:themeColor="text1"/>
        </w:rPr>
        <w:t xml:space="preserve"> = 0.004</w:t>
      </w:r>
      <w:r w:rsidRPr="00DC6BBF">
        <w:rPr>
          <w:color w:val="000000" w:themeColor="text1"/>
        </w:rPr>
        <w:t>)</w:t>
      </w:r>
      <w:r w:rsidR="000057A5">
        <w:rPr>
          <w:color w:val="000000" w:themeColor="text1"/>
        </w:rPr>
        <w:t>, although the strength of the relationship is still considered weak (</w:t>
      </w:r>
      <m:oMath>
        <m:r>
          <w:rPr>
            <w:rFonts w:ascii="Cambria Math" w:hAnsi="Cambria Math"/>
            <w:color w:val="000000" w:themeColor="text1"/>
          </w:rPr>
          <m:t>V</m:t>
        </m:r>
      </m:oMath>
      <w:r w:rsidR="000057A5">
        <w:rPr>
          <w:color w:val="000000" w:themeColor="text1"/>
        </w:rPr>
        <w:t xml:space="preserve"> </w:t>
      </w:r>
      <w:r w:rsidR="000057A5" w:rsidRPr="00DC6BBF">
        <w:rPr>
          <w:color w:val="000000" w:themeColor="text1"/>
        </w:rPr>
        <w:t>=</w:t>
      </w:r>
      <w:r w:rsidR="000057A5">
        <w:rPr>
          <w:color w:val="000000" w:themeColor="text1"/>
        </w:rPr>
        <w:t xml:space="preserve"> 0.075)</w:t>
      </w:r>
      <w:r w:rsidRPr="00DC6BBF">
        <w:rPr>
          <w:color w:val="000000" w:themeColor="text1"/>
        </w:rPr>
        <w:t xml:space="preserve">. This result indicates that </w:t>
      </w:r>
      <w:ins w:id="678" w:author="Author" w:date="2018-03-14T18:14:00Z">
        <w:r w:rsidR="00B957E7">
          <w:rPr>
            <w:color w:val="000000" w:themeColor="text1"/>
          </w:rPr>
          <w:t xml:space="preserve">an </w:t>
        </w:r>
      </w:ins>
      <w:r w:rsidRPr="00DC6BBF">
        <w:rPr>
          <w:color w:val="000000" w:themeColor="text1"/>
        </w:rPr>
        <w:t xml:space="preserve">older age and higher education can be protective factors for women </w:t>
      </w:r>
      <w:ins w:id="679" w:author="Author" w:date="2018-03-14T18:15:00Z">
        <w:r w:rsidR="00B957E7">
          <w:rPr>
            <w:color w:val="000000" w:themeColor="text1"/>
          </w:rPr>
          <w:t xml:space="preserve">in </w:t>
        </w:r>
      </w:ins>
      <w:del w:id="680" w:author="Author" w:date="2018-03-14T18:15:00Z">
        <w:r w:rsidRPr="00DC6BBF" w:rsidDel="00B957E7">
          <w:rPr>
            <w:color w:val="000000" w:themeColor="text1"/>
          </w:rPr>
          <w:delText xml:space="preserve">to </w:delText>
        </w:r>
      </w:del>
      <w:ins w:id="681" w:author="Author" w:date="2018-03-14T18:15:00Z">
        <w:r w:rsidR="00B957E7">
          <w:rPr>
            <w:color w:val="000000" w:themeColor="text1"/>
          </w:rPr>
          <w:t xml:space="preserve">choosing </w:t>
        </w:r>
      </w:ins>
      <w:r w:rsidRPr="00DC6BBF">
        <w:rPr>
          <w:color w:val="000000" w:themeColor="text1"/>
        </w:rPr>
        <w:t xml:space="preserve">not </w:t>
      </w:r>
      <w:ins w:id="682" w:author="Author" w:date="2018-03-14T18:15:00Z">
        <w:r w:rsidR="00B957E7">
          <w:rPr>
            <w:color w:val="000000" w:themeColor="text1"/>
          </w:rPr>
          <w:t xml:space="preserve">to </w:t>
        </w:r>
      </w:ins>
      <w:r w:rsidRPr="00DC6BBF">
        <w:rPr>
          <w:color w:val="000000" w:themeColor="text1"/>
        </w:rPr>
        <w:t xml:space="preserve">consent to unwanted sex. Meanwhile, there </w:t>
      </w:r>
      <w:del w:id="683" w:author="Author" w:date="2018-03-14T18:15:00Z">
        <w:r w:rsidRPr="00DC6BBF" w:rsidDel="00B957E7">
          <w:rPr>
            <w:color w:val="000000" w:themeColor="text1"/>
          </w:rPr>
          <w:delText xml:space="preserve">is </w:delText>
        </w:r>
      </w:del>
      <w:ins w:id="684" w:author="Author" w:date="2018-03-14T18:15:00Z">
        <w:r w:rsidR="00B957E7">
          <w:rPr>
            <w:color w:val="000000" w:themeColor="text1"/>
          </w:rPr>
          <w:t xml:space="preserve">was </w:t>
        </w:r>
      </w:ins>
      <w:r w:rsidRPr="00DC6BBF">
        <w:rPr>
          <w:color w:val="000000" w:themeColor="text1"/>
        </w:rPr>
        <w:t>no significant relationship between religion and sexual compliance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3.478, </w:t>
      </w:r>
      <m:oMath>
        <m:r>
          <w:rPr>
            <w:rFonts w:ascii="Cambria Math" w:hAnsi="Cambria Math"/>
            <w:color w:val="000000" w:themeColor="text1"/>
          </w:rPr>
          <m:t>p</m:t>
        </m:r>
      </m:oMath>
      <w:r w:rsidR="001957A2">
        <w:rPr>
          <w:color w:val="000000" w:themeColor="text1"/>
        </w:rPr>
        <w:t xml:space="preserve"> = 0.324</w:t>
      </w:r>
      <w:r w:rsidRPr="00DC6BBF">
        <w:rPr>
          <w:color w:val="000000" w:themeColor="text1"/>
        </w:rPr>
        <w:t xml:space="preserve">). The prevalence of sexual compliance within each religion of participants </w:t>
      </w:r>
      <w:del w:id="685" w:author="Author" w:date="2018-03-14T18:15:00Z">
        <w:r w:rsidRPr="00DC6BBF" w:rsidDel="00B957E7">
          <w:rPr>
            <w:color w:val="000000" w:themeColor="text1"/>
          </w:rPr>
          <w:delText xml:space="preserve">are </w:delText>
        </w:r>
      </w:del>
      <w:ins w:id="686" w:author="Author" w:date="2018-03-14T18:15:00Z">
        <w:r w:rsidR="00B957E7">
          <w:rPr>
            <w:color w:val="000000" w:themeColor="text1"/>
          </w:rPr>
          <w:t xml:space="preserve">was </w:t>
        </w:r>
      </w:ins>
      <w:r w:rsidRPr="00DC6BBF">
        <w:rPr>
          <w:color w:val="000000" w:themeColor="text1"/>
        </w:rPr>
        <w:t>equal. Demographic characteristics of participants and the prevalence of sexual compliance among them are presented in Table 1.</w:t>
      </w:r>
    </w:p>
    <w:p w:rsidR="00643A4C" w:rsidRPr="00DC6BBF" w:rsidRDefault="00643A4C">
      <w:pPr>
        <w:jc w:val="both"/>
        <w:rPr>
          <w:color w:val="000000" w:themeColor="text1"/>
        </w:rPr>
      </w:pPr>
    </w:p>
    <w:p w:rsidR="00643A4C" w:rsidRPr="00DC6BBF" w:rsidRDefault="00EF0EC8">
      <w:pPr>
        <w:jc w:val="both"/>
        <w:rPr>
          <w:b/>
          <w:color w:val="000000" w:themeColor="text1"/>
        </w:rPr>
      </w:pPr>
      <w:r w:rsidRPr="00DC6BBF">
        <w:rPr>
          <w:b/>
          <w:color w:val="000000" w:themeColor="text1"/>
        </w:rPr>
        <w:t>Table 1. Demographic characteristics of participants who have and have never shown sexual compliance</w:t>
      </w:r>
    </w:p>
    <w:tbl>
      <w:tblPr>
        <w:tblStyle w:val="ListTable1Light1"/>
        <w:tblW w:w="9236" w:type="dxa"/>
        <w:tblCellMar>
          <w:top w:w="28" w:type="dxa"/>
          <w:bottom w:w="28" w:type="dxa"/>
        </w:tblCellMar>
        <w:tblLook w:val="04A0" w:firstRow="1" w:lastRow="0" w:firstColumn="1" w:lastColumn="0" w:noHBand="0" w:noVBand="1"/>
      </w:tblPr>
      <w:tblGrid>
        <w:gridCol w:w="2394"/>
        <w:gridCol w:w="1684"/>
        <w:gridCol w:w="1943"/>
        <w:gridCol w:w="373"/>
        <w:gridCol w:w="406"/>
        <w:gridCol w:w="133"/>
        <w:gridCol w:w="1198"/>
        <w:gridCol w:w="98"/>
        <w:gridCol w:w="1007"/>
      </w:tblGrid>
      <w:tr w:rsidR="00262702" w:rsidRPr="00DC6BBF" w:rsidTr="000057A5">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auto"/>
          </w:tcPr>
          <w:p w:rsidR="00262702" w:rsidRPr="00DC6BBF" w:rsidRDefault="00262702" w:rsidP="00234762">
            <w:pPr>
              <w:jc w:val="both"/>
              <w:rPr>
                <w:rFonts w:ascii="Times New Roman" w:hAnsi="Times New Roman" w:cs="Times New Roman"/>
                <w:b w:val="0"/>
              </w:rPr>
            </w:pPr>
          </w:p>
        </w:tc>
        <w:tc>
          <w:tcPr>
            <w:tcW w:w="1684" w:type="dxa"/>
            <w:tcBorders>
              <w:top w:val="single" w:sz="4" w:space="0" w:color="auto"/>
              <w:bottom w:val="single" w:sz="4" w:space="0" w:color="auto"/>
            </w:tcBorders>
            <w:shd w:val="clear" w:color="auto" w:fill="auto"/>
            <w:vAlign w:val="center"/>
          </w:tcPr>
          <w:p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Compliance (%)</w:t>
            </w:r>
          </w:p>
          <w:p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c>
          <w:tcPr>
            <w:tcW w:w="1943" w:type="dxa"/>
            <w:tcBorders>
              <w:top w:val="single" w:sz="4" w:space="0" w:color="auto"/>
              <w:bottom w:val="single" w:sz="4" w:space="0" w:color="auto"/>
            </w:tcBorders>
            <w:shd w:val="clear" w:color="auto" w:fill="auto"/>
            <w:vAlign w:val="center"/>
          </w:tcPr>
          <w:p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Non-Compliance (%)</w:t>
            </w:r>
          </w:p>
          <w:p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779" w:type="dxa"/>
            <w:gridSpan w:val="2"/>
            <w:tcBorders>
              <w:top w:val="single" w:sz="4" w:space="0" w:color="auto"/>
              <w:bottom w:val="single" w:sz="4" w:space="0" w:color="auto"/>
            </w:tcBorders>
            <w:shd w:val="clear" w:color="auto" w:fill="auto"/>
            <w:vAlign w:val="center"/>
          </w:tcPr>
          <w:p w:rsidR="00262702" w:rsidRPr="00DC6BBF" w:rsidRDefault="00C9628B"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sSup>
                  <m:sSupPr>
                    <m:ctrlPr>
                      <w:rPr>
                        <w:rFonts w:ascii="Cambria Math" w:hAnsi="Cambria Math" w:cs="Times New Roman"/>
                        <w:b w:val="0"/>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331" w:type="dxa"/>
            <w:gridSpan w:val="2"/>
            <w:tcBorders>
              <w:top w:val="single" w:sz="4" w:space="0" w:color="auto"/>
              <w:bottom w:val="single" w:sz="4" w:space="0" w:color="auto"/>
            </w:tcBorders>
            <w:shd w:val="clear" w:color="auto" w:fill="auto"/>
            <w:vAlign w:val="center"/>
          </w:tcPr>
          <w:p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r>
                  <m:rPr>
                    <m:sty m:val="bi"/>
                  </m:rPr>
                  <w:rPr>
                    <w:rFonts w:ascii="Cambria Math" w:hAnsi="Cambria Math" w:cs="Times New Roman"/>
                  </w:rPr>
                  <m:t>p</m:t>
                </m:r>
              </m:oMath>
            </m:oMathPara>
          </w:p>
        </w:tc>
        <w:tc>
          <w:tcPr>
            <w:tcW w:w="1105" w:type="dxa"/>
            <w:gridSpan w:val="2"/>
            <w:tcBorders>
              <w:top w:val="single" w:sz="4" w:space="0" w:color="auto"/>
              <w:bottom w:val="single" w:sz="4" w:space="0" w:color="auto"/>
            </w:tcBorders>
            <w:vAlign w:val="center"/>
          </w:tcPr>
          <w:p w:rsidR="00262702" w:rsidRPr="000057A5" w:rsidRDefault="000057A5" w:rsidP="000057A5">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V</m:t>
                </m:r>
              </m:oMath>
            </m:oMathPara>
          </w:p>
        </w:tc>
      </w:tr>
      <w:tr w:rsidR="00262702" w:rsidRPr="00DC6BBF" w:rsidTr="000057A5">
        <w:trPr>
          <w:gridAfter w:val="1"/>
          <w:cnfStyle w:val="000000100000" w:firstRow="0" w:lastRow="0" w:firstColumn="0" w:lastColumn="0" w:oddVBand="0" w:evenVBand="0" w:oddHBand="1" w:evenHBand="0" w:firstRowFirstColumn="0" w:firstRowLastColumn="0" w:lastRowFirstColumn="0" w:lastRowLastColumn="0"/>
          <w:wAfter w:w="1007" w:type="dxa"/>
          <w:trHeight w:val="35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tcBorders>
            <w:shd w:val="clear" w:color="auto" w:fill="auto"/>
          </w:tcPr>
          <w:p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Age</w:t>
            </w:r>
          </w:p>
        </w:tc>
        <w:tc>
          <w:tcPr>
            <w:tcW w:w="1684" w:type="dxa"/>
            <w:tcBorders>
              <w:top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43" w:type="dxa"/>
            <w:tcBorders>
              <w:top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3" w:type="dxa"/>
            <w:tcBorders>
              <w:top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9" w:type="dxa"/>
            <w:gridSpan w:val="2"/>
            <w:tcBorders>
              <w:top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6" w:type="dxa"/>
            <w:gridSpan w:val="2"/>
            <w:tcBorders>
              <w:top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pPr>
          </w:p>
        </w:tc>
      </w:tr>
      <w:tr w:rsidR="00262702" w:rsidRPr="00DC6BBF"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firstLine="318"/>
              <w:jc w:val="both"/>
              <w:rPr>
                <w:rFonts w:ascii="Times New Roman" w:hAnsi="Times New Roman" w:cs="Times New Roman"/>
                <w:b w:val="0"/>
              </w:rPr>
            </w:pPr>
            <w:r w:rsidRPr="00DC6BBF">
              <w:rPr>
                <w:rFonts w:ascii="Times New Roman" w:hAnsi="Times New Roman" w:cs="Times New Roman"/>
                <w:b w:val="0"/>
              </w:rPr>
              <w:t>&lt; 25 years</w:t>
            </w:r>
          </w:p>
        </w:tc>
        <w:tc>
          <w:tcPr>
            <w:tcW w:w="1684"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262 (29.5)</w:t>
            </w:r>
          </w:p>
        </w:tc>
        <w:tc>
          <w:tcPr>
            <w:tcW w:w="1943"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625 (70.5)</w:t>
            </w:r>
          </w:p>
        </w:tc>
        <w:tc>
          <w:tcPr>
            <w:tcW w:w="779" w:type="dxa"/>
            <w:gridSpan w:val="2"/>
            <w:shd w:val="clear" w:color="auto" w:fill="auto"/>
          </w:tcPr>
          <w:p w:rsidR="00262702" w:rsidRPr="00DC6BBF" w:rsidRDefault="00262702" w:rsidP="00234762">
            <w:pPr>
              <w:ind w:left="-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7.049</w:t>
            </w:r>
          </w:p>
        </w:tc>
        <w:tc>
          <w:tcPr>
            <w:tcW w:w="1331"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0.008*</w:t>
            </w:r>
          </w:p>
        </w:tc>
        <w:tc>
          <w:tcPr>
            <w:tcW w:w="1105" w:type="dxa"/>
            <w:gridSpan w:val="2"/>
            <w:shd w:val="clear" w:color="auto" w:fill="auto"/>
            <w:vAlign w:val="center"/>
          </w:tcPr>
          <w:p w:rsidR="00262702" w:rsidRPr="000057A5" w:rsidRDefault="000057A5"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0.070</w:t>
            </w:r>
          </w:p>
        </w:tc>
      </w:tr>
      <w:tr w:rsidR="00262702" w:rsidRPr="00DC6BBF"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firstLine="318"/>
              <w:jc w:val="both"/>
              <w:rPr>
                <w:rFonts w:ascii="Times New Roman" w:hAnsi="Times New Roman" w:cs="Times New Roman"/>
                <w:b w:val="0"/>
              </w:rPr>
            </w:pPr>
            <w:r w:rsidRPr="00DC6BBF">
              <w:rPr>
                <w:rFonts w:ascii="Times New Roman" w:hAnsi="Times New Roman" w:cs="Times New Roman"/>
                <w:b w:val="0"/>
              </w:rPr>
              <w:t>≥ 25 years</w:t>
            </w:r>
          </w:p>
        </w:tc>
        <w:tc>
          <w:tcPr>
            <w:tcW w:w="1684"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129 (23.4)</w:t>
            </w:r>
          </w:p>
        </w:tc>
        <w:tc>
          <w:tcPr>
            <w:tcW w:w="1943"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428 (76.8)</w:t>
            </w:r>
          </w:p>
        </w:tc>
        <w:tc>
          <w:tcPr>
            <w:tcW w:w="779"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rsidTr="000057A5">
        <w:trPr>
          <w:trHeight w:val="305"/>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Education</w:t>
            </w:r>
          </w:p>
        </w:tc>
        <w:tc>
          <w:tcPr>
            <w:tcW w:w="1684"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43"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&lt; 12 years</w:t>
            </w:r>
          </w:p>
        </w:tc>
        <w:tc>
          <w:tcPr>
            <w:tcW w:w="1684"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104 (33.4)</w:t>
            </w:r>
          </w:p>
        </w:tc>
        <w:tc>
          <w:tcPr>
            <w:tcW w:w="1943"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207 (66.6)</w:t>
            </w:r>
          </w:p>
        </w:tc>
        <w:tc>
          <w:tcPr>
            <w:tcW w:w="779"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8.127</w:t>
            </w:r>
          </w:p>
        </w:tc>
        <w:tc>
          <w:tcPr>
            <w:tcW w:w="1331"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0.004*</w:t>
            </w:r>
          </w:p>
        </w:tc>
        <w:tc>
          <w:tcPr>
            <w:tcW w:w="1105" w:type="dxa"/>
            <w:gridSpan w:val="2"/>
            <w:shd w:val="clear" w:color="auto" w:fill="auto"/>
            <w:vAlign w:val="center"/>
          </w:tcPr>
          <w:p w:rsidR="00262702" w:rsidRPr="000057A5" w:rsidRDefault="000057A5"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0.075</w:t>
            </w:r>
          </w:p>
        </w:tc>
      </w:tr>
      <w:tr w:rsidR="00262702" w:rsidRPr="00DC6BBF"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left="318"/>
              <w:jc w:val="both"/>
              <w:rPr>
                <w:rFonts w:ascii="Times New Roman" w:hAnsi="Times New Roman" w:cs="Times New Roman"/>
              </w:rPr>
            </w:pPr>
            <w:r w:rsidRPr="00DC6BBF">
              <w:rPr>
                <w:rFonts w:ascii="Times New Roman" w:hAnsi="Times New Roman" w:cs="Times New Roman"/>
                <w:b w:val="0"/>
              </w:rPr>
              <w:t>≥ 12 years</w:t>
            </w:r>
          </w:p>
        </w:tc>
        <w:tc>
          <w:tcPr>
            <w:tcW w:w="1684"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287 (25.3)</w:t>
            </w:r>
          </w:p>
        </w:tc>
        <w:tc>
          <w:tcPr>
            <w:tcW w:w="1943"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846 (74.7)</w:t>
            </w:r>
          </w:p>
        </w:tc>
        <w:tc>
          <w:tcPr>
            <w:tcW w:w="779"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Religion</w:t>
            </w:r>
          </w:p>
        </w:tc>
        <w:tc>
          <w:tcPr>
            <w:tcW w:w="1684"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43"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Moslem</w:t>
            </w:r>
          </w:p>
        </w:tc>
        <w:tc>
          <w:tcPr>
            <w:tcW w:w="1684"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229 (27.0)</w:t>
            </w:r>
          </w:p>
        </w:tc>
        <w:tc>
          <w:tcPr>
            <w:tcW w:w="1943"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618 (73.0)</w:t>
            </w:r>
          </w:p>
        </w:tc>
        <w:tc>
          <w:tcPr>
            <w:tcW w:w="779"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3.478</w:t>
            </w:r>
          </w:p>
        </w:tc>
        <w:tc>
          <w:tcPr>
            <w:tcW w:w="1331"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0.324</w:t>
            </w:r>
          </w:p>
        </w:tc>
        <w:tc>
          <w:tcPr>
            <w:tcW w:w="1105" w:type="dxa"/>
            <w:gridSpan w:val="2"/>
            <w:shd w:val="clear" w:color="auto" w:fill="auto"/>
            <w:vAlign w:val="center"/>
          </w:tcPr>
          <w:p w:rsidR="00262702" w:rsidRPr="000057A5" w:rsidRDefault="000057A5"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0.049</w:t>
            </w:r>
          </w:p>
        </w:tc>
      </w:tr>
      <w:tr w:rsidR="00262702" w:rsidRPr="00DC6BBF"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Christian/Catholic</w:t>
            </w:r>
          </w:p>
        </w:tc>
        <w:tc>
          <w:tcPr>
            <w:tcW w:w="1684"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130 (27.5)</w:t>
            </w:r>
          </w:p>
        </w:tc>
        <w:tc>
          <w:tcPr>
            <w:tcW w:w="1943" w:type="dxa"/>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342 (72.5)</w:t>
            </w:r>
          </w:p>
        </w:tc>
        <w:tc>
          <w:tcPr>
            <w:tcW w:w="779"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Others</w:t>
            </w:r>
          </w:p>
        </w:tc>
        <w:tc>
          <w:tcPr>
            <w:tcW w:w="1684"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29 (29.30)</w:t>
            </w:r>
          </w:p>
        </w:tc>
        <w:tc>
          <w:tcPr>
            <w:tcW w:w="1943" w:type="dxa"/>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 (70.7)</w:t>
            </w:r>
          </w:p>
        </w:tc>
        <w:tc>
          <w:tcPr>
            <w:tcW w:w="779"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rsidTr="000057A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shd w:val="clear" w:color="auto" w:fill="auto"/>
          </w:tcPr>
          <w:p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Unknown</w:t>
            </w:r>
          </w:p>
        </w:tc>
        <w:tc>
          <w:tcPr>
            <w:tcW w:w="1684" w:type="dxa"/>
            <w:tcBorders>
              <w:bottom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 (11.5)</w:t>
            </w:r>
          </w:p>
        </w:tc>
        <w:tc>
          <w:tcPr>
            <w:tcW w:w="1943" w:type="dxa"/>
            <w:tcBorders>
              <w:bottom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23 (88.5)</w:t>
            </w:r>
          </w:p>
        </w:tc>
        <w:tc>
          <w:tcPr>
            <w:tcW w:w="779" w:type="dxa"/>
            <w:gridSpan w:val="2"/>
            <w:tcBorders>
              <w:bottom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tcBorders>
              <w:bottom w:val="single" w:sz="4" w:space="0" w:color="auto"/>
            </w:tcBorders>
            <w:shd w:val="clear" w:color="auto" w:fill="auto"/>
          </w:tcPr>
          <w:p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tcBorders>
              <w:bottom w:val="single" w:sz="4" w:space="0" w:color="auto"/>
            </w:tcBorders>
            <w:shd w:val="clear" w:color="auto" w:fill="auto"/>
            <w:vAlign w:val="center"/>
          </w:tcPr>
          <w:p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643A4C" w:rsidRPr="00DC6BBF" w:rsidRDefault="00EF0EC8">
      <w:pPr>
        <w:jc w:val="both"/>
        <w:rPr>
          <w:color w:val="000000" w:themeColor="text1"/>
          <w:sz w:val="16"/>
          <w:szCs w:val="16"/>
        </w:rPr>
      </w:pPr>
      <w:r w:rsidRPr="00DC6BBF">
        <w:rPr>
          <w:color w:val="000000" w:themeColor="text1"/>
          <w:sz w:val="16"/>
          <w:szCs w:val="16"/>
        </w:rPr>
        <w:t xml:space="preserve">* Significant to the </w:t>
      </w:r>
      <w:r w:rsidRPr="00DC6BBF">
        <w:rPr>
          <w:i/>
          <w:color w:val="000000" w:themeColor="text1"/>
          <w:sz w:val="16"/>
          <w:szCs w:val="16"/>
        </w:rPr>
        <w:t>alpha level</w:t>
      </w:r>
      <w:r w:rsidRPr="00DC6BBF">
        <w:rPr>
          <w:color w:val="000000" w:themeColor="text1"/>
          <w:sz w:val="16"/>
          <w:szCs w:val="16"/>
        </w:rPr>
        <w:t xml:space="preserve"> = 0.01</w:t>
      </w:r>
    </w:p>
    <w:p w:rsidR="00643A4C" w:rsidRPr="00DC6BBF" w:rsidRDefault="00643A4C">
      <w:pPr>
        <w:jc w:val="both"/>
        <w:rPr>
          <w:color w:val="000000" w:themeColor="text1"/>
        </w:rPr>
      </w:pPr>
    </w:p>
    <w:p w:rsidR="00643A4C" w:rsidRPr="00DC6BBF" w:rsidRDefault="00EF0EC8">
      <w:pPr>
        <w:jc w:val="both"/>
        <w:rPr>
          <w:b/>
          <w:color w:val="000000" w:themeColor="text1"/>
        </w:rPr>
      </w:pPr>
      <w:r w:rsidRPr="00DC6BBF">
        <w:rPr>
          <w:b/>
          <w:color w:val="000000" w:themeColor="text1"/>
        </w:rPr>
        <w:t>(Unwanted) sexual activities</w:t>
      </w:r>
    </w:p>
    <w:p w:rsidR="00643A4C" w:rsidRPr="00DC6BBF" w:rsidRDefault="00EF0EC8">
      <w:pPr>
        <w:jc w:val="both"/>
        <w:rPr>
          <w:color w:val="000000" w:themeColor="text1"/>
        </w:rPr>
      </w:pPr>
      <w:r w:rsidRPr="00DC6BBF">
        <w:rPr>
          <w:color w:val="000000" w:themeColor="text1"/>
        </w:rPr>
        <w:tab/>
        <w:t xml:space="preserve">Almost half (49.0% and 42.6%) of the participants reported that they </w:t>
      </w:r>
      <w:del w:id="687" w:author="Author" w:date="2018-03-14T18:16:00Z">
        <w:r w:rsidRPr="00DC6BBF" w:rsidDel="00B957E7">
          <w:rPr>
            <w:color w:val="000000" w:themeColor="text1"/>
          </w:rPr>
          <w:delText xml:space="preserve">have </w:delText>
        </w:r>
      </w:del>
      <w:ins w:id="688" w:author="Author" w:date="2018-03-14T18:16:00Z">
        <w:r w:rsidR="00B957E7">
          <w:rPr>
            <w:color w:val="000000" w:themeColor="text1"/>
          </w:rPr>
          <w:t>had</w:t>
        </w:r>
        <w:r w:rsidR="00B957E7" w:rsidRPr="00DC6BBF">
          <w:rPr>
            <w:color w:val="000000" w:themeColor="text1"/>
          </w:rPr>
          <w:t xml:space="preserve"> </w:t>
        </w:r>
      </w:ins>
      <w:r w:rsidRPr="00DC6BBF">
        <w:rPr>
          <w:color w:val="000000" w:themeColor="text1"/>
        </w:rPr>
        <w:t>given or received oral sex</w:t>
      </w:r>
      <w:ins w:id="689" w:author="Author" w:date="2018-03-14T18:16:00Z">
        <w:r w:rsidR="00B957E7">
          <w:rPr>
            <w:color w:val="000000" w:themeColor="text1"/>
          </w:rPr>
          <w:t>;</w:t>
        </w:r>
      </w:ins>
      <w:del w:id="690" w:author="Author" w:date="2018-03-14T18:16:00Z">
        <w:r w:rsidRPr="00DC6BBF" w:rsidDel="00B957E7">
          <w:rPr>
            <w:color w:val="000000" w:themeColor="text1"/>
          </w:rPr>
          <w:delText>,</w:delText>
        </w:r>
      </w:del>
      <w:r w:rsidRPr="00DC6BBF">
        <w:rPr>
          <w:color w:val="000000" w:themeColor="text1"/>
        </w:rPr>
        <w:t xml:space="preserve"> a third of them (37.0%) have had sexual intercourse, while 6.4% of them have had anal sex. The top five most unwanted sexual activit</w:t>
      </w:r>
      <w:ins w:id="691" w:author="Author" w:date="2018-03-14T18:16:00Z">
        <w:r w:rsidR="00B957E7">
          <w:rPr>
            <w:color w:val="000000" w:themeColor="text1"/>
          </w:rPr>
          <w:t>ies</w:t>
        </w:r>
      </w:ins>
      <w:del w:id="692" w:author="Author" w:date="2018-03-14T18:16:00Z">
        <w:r w:rsidRPr="00DC6BBF" w:rsidDel="00B957E7">
          <w:rPr>
            <w:color w:val="000000" w:themeColor="text1"/>
          </w:rPr>
          <w:delText>y</w:delText>
        </w:r>
      </w:del>
      <w:r w:rsidRPr="00DC6BBF">
        <w:rPr>
          <w:color w:val="000000" w:themeColor="text1"/>
        </w:rPr>
        <w:t xml:space="preserve"> </w:t>
      </w:r>
      <w:del w:id="693" w:author="Author" w:date="2018-03-14T18:16:00Z">
        <w:r w:rsidRPr="00DC6BBF" w:rsidDel="00B957E7">
          <w:rPr>
            <w:color w:val="000000" w:themeColor="text1"/>
          </w:rPr>
          <w:delText xml:space="preserve">but </w:delText>
        </w:r>
      </w:del>
      <w:ins w:id="694" w:author="Author" w:date="2018-03-14T18:16:00Z">
        <w:r w:rsidR="00B957E7">
          <w:rPr>
            <w:color w:val="000000" w:themeColor="text1"/>
          </w:rPr>
          <w:t xml:space="preserve">that participants did </w:t>
        </w:r>
      </w:ins>
      <w:r w:rsidRPr="00DC6BBF">
        <w:rPr>
          <w:color w:val="000000" w:themeColor="text1"/>
        </w:rPr>
        <w:t xml:space="preserve">were </w:t>
      </w:r>
      <w:del w:id="695" w:author="Author" w:date="2018-03-14T18:16:00Z">
        <w:r w:rsidRPr="00DC6BBF" w:rsidDel="00B957E7">
          <w:rPr>
            <w:color w:val="000000" w:themeColor="text1"/>
          </w:rPr>
          <w:delText xml:space="preserve">done by the participants are </w:delText>
        </w:r>
      </w:del>
      <w:r w:rsidRPr="00DC6BBF">
        <w:rPr>
          <w:color w:val="000000" w:themeColor="text1"/>
        </w:rPr>
        <w:t xml:space="preserve">giving oral sex (21.1%), anal sex (19.4%), sexual intercourse (18.2%), groping of the genitals (14.2%) and receiving oral sex (14.0%). Results also show that participants </w:t>
      </w:r>
      <w:del w:id="696" w:author="Author" w:date="2018-03-14T18:16:00Z">
        <w:r w:rsidRPr="00DC6BBF" w:rsidDel="00B957E7">
          <w:rPr>
            <w:color w:val="000000" w:themeColor="text1"/>
          </w:rPr>
          <w:delText xml:space="preserve">are </w:delText>
        </w:r>
      </w:del>
      <w:ins w:id="697" w:author="Author" w:date="2018-03-14T18:16:00Z">
        <w:r w:rsidR="00B957E7">
          <w:rPr>
            <w:color w:val="000000" w:themeColor="text1"/>
          </w:rPr>
          <w:t xml:space="preserve">were </w:t>
        </w:r>
      </w:ins>
      <w:r w:rsidRPr="00DC6BBF">
        <w:rPr>
          <w:color w:val="000000" w:themeColor="text1"/>
        </w:rPr>
        <w:t xml:space="preserve">more uncomfortable with giving oral sex </w:t>
      </w:r>
      <w:del w:id="698" w:author="Author" w:date="2018-03-14T18:17:00Z">
        <w:r w:rsidRPr="00DC6BBF" w:rsidDel="00B957E7">
          <w:rPr>
            <w:color w:val="000000" w:themeColor="text1"/>
          </w:rPr>
          <w:delText xml:space="preserve">rather </w:delText>
        </w:r>
      </w:del>
      <w:r w:rsidRPr="00DC6BBF">
        <w:rPr>
          <w:color w:val="000000" w:themeColor="text1"/>
        </w:rPr>
        <w:t xml:space="preserve">than </w:t>
      </w:r>
      <w:ins w:id="699" w:author="Author" w:date="2018-03-14T18:17:00Z">
        <w:r w:rsidR="00B957E7">
          <w:rPr>
            <w:color w:val="000000" w:themeColor="text1"/>
          </w:rPr>
          <w:t xml:space="preserve">with </w:t>
        </w:r>
      </w:ins>
      <w:r w:rsidRPr="00DC6BBF">
        <w:rPr>
          <w:color w:val="000000" w:themeColor="text1"/>
        </w:rPr>
        <w:t xml:space="preserve">receiving </w:t>
      </w:r>
      <w:del w:id="700" w:author="Author" w:date="2018-03-14T18:17:00Z">
        <w:r w:rsidRPr="00DC6BBF" w:rsidDel="00B957E7">
          <w:rPr>
            <w:color w:val="000000" w:themeColor="text1"/>
          </w:rPr>
          <w:delText>them</w:delText>
        </w:r>
      </w:del>
      <w:ins w:id="701" w:author="Author" w:date="2018-03-14T18:17:00Z">
        <w:r w:rsidR="00B957E7">
          <w:rPr>
            <w:color w:val="000000" w:themeColor="text1"/>
          </w:rPr>
          <w:t>it</w:t>
        </w:r>
      </w:ins>
      <w:r w:rsidRPr="00DC6BBF">
        <w:rPr>
          <w:color w:val="000000" w:themeColor="text1"/>
        </w:rPr>
        <w:t xml:space="preserve">. Table 2 shows the complete </w:t>
      </w:r>
      <w:del w:id="702" w:author="Author" w:date="2018-03-14T18:17:00Z">
        <w:r w:rsidRPr="00DC6BBF" w:rsidDel="00B957E7">
          <w:rPr>
            <w:color w:val="000000" w:themeColor="text1"/>
          </w:rPr>
          <w:delText xml:space="preserve">information </w:delText>
        </w:r>
      </w:del>
      <w:ins w:id="703" w:author="Author" w:date="2018-03-14T18:17:00Z">
        <w:r w:rsidR="00B957E7">
          <w:rPr>
            <w:color w:val="000000" w:themeColor="text1"/>
          </w:rPr>
          <w:t xml:space="preserve">details for </w:t>
        </w:r>
      </w:ins>
      <w:del w:id="704" w:author="Author" w:date="2018-03-14T18:17:00Z">
        <w:r w:rsidRPr="00DC6BBF" w:rsidDel="00B957E7">
          <w:rPr>
            <w:color w:val="000000" w:themeColor="text1"/>
          </w:rPr>
          <w:delText xml:space="preserve">of </w:delText>
        </w:r>
      </w:del>
      <w:r w:rsidRPr="00DC6BBF">
        <w:rPr>
          <w:color w:val="000000" w:themeColor="text1"/>
        </w:rPr>
        <w:t xml:space="preserve">the types of sexual activities </w:t>
      </w:r>
      <w:ins w:id="705" w:author="Author" w:date="2018-03-14T18:17:00Z">
        <w:r w:rsidR="00B957E7">
          <w:rPr>
            <w:color w:val="000000" w:themeColor="text1"/>
          </w:rPr>
          <w:t xml:space="preserve">which </w:t>
        </w:r>
      </w:ins>
      <w:r w:rsidRPr="00DC6BBF">
        <w:rPr>
          <w:color w:val="000000" w:themeColor="text1"/>
        </w:rPr>
        <w:t>the participants have done and the prevalence of the</w:t>
      </w:r>
      <w:ins w:id="706" w:author="Author" w:date="2018-03-14T18:17:00Z">
        <w:r w:rsidR="00B957E7">
          <w:rPr>
            <w:color w:val="000000" w:themeColor="text1"/>
          </w:rPr>
          <w:t>se</w:t>
        </w:r>
      </w:ins>
      <w:r w:rsidRPr="00DC6BBF">
        <w:rPr>
          <w:color w:val="000000" w:themeColor="text1"/>
        </w:rPr>
        <w:t xml:space="preserve"> unwanted sexual activities.</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Table 2. Sexual activities and the prevalence of unwanted sexual activities</w:t>
      </w:r>
    </w:p>
    <w:tbl>
      <w:tblPr>
        <w:tblStyle w:val="ListTable1Light1"/>
        <w:tblW w:w="8906" w:type="dxa"/>
        <w:tblCellMar>
          <w:top w:w="28" w:type="dxa"/>
          <w:bottom w:w="28" w:type="dxa"/>
        </w:tblCellMar>
        <w:tblLook w:val="04A0" w:firstRow="1" w:lastRow="0" w:firstColumn="1" w:lastColumn="0" w:noHBand="0" w:noVBand="1"/>
      </w:tblPr>
      <w:tblGrid>
        <w:gridCol w:w="3731"/>
        <w:gridCol w:w="2302"/>
        <w:gridCol w:w="2873"/>
      </w:tblGrid>
      <w:tr w:rsidR="00DC6BBF" w:rsidRPr="00DC6BBF" w:rsidTr="0023476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bottom w:val="single" w:sz="4" w:space="0" w:color="auto"/>
            </w:tcBorders>
            <w:shd w:val="clear" w:color="auto" w:fill="auto"/>
            <w:vAlign w:val="center"/>
          </w:tcPr>
          <w:p w:rsidR="00DC6BBF" w:rsidRPr="00DC6BBF" w:rsidRDefault="00DC6BBF" w:rsidP="00234762">
            <w:pPr>
              <w:jc w:val="center"/>
              <w:rPr>
                <w:rFonts w:ascii="Times New Roman" w:hAnsi="Times New Roman" w:cs="Times New Roman"/>
                <w:b w:val="0"/>
              </w:rPr>
            </w:pPr>
            <w:r w:rsidRPr="00DC6BBF">
              <w:rPr>
                <w:rFonts w:ascii="Times New Roman" w:hAnsi="Times New Roman" w:cs="Times New Roman"/>
                <w:b w:val="0"/>
              </w:rPr>
              <w:t>Sexual activities</w:t>
            </w:r>
          </w:p>
        </w:tc>
        <w:tc>
          <w:tcPr>
            <w:tcW w:w="2302" w:type="dxa"/>
            <w:tcBorders>
              <w:top w:val="single" w:sz="4" w:space="0" w:color="auto"/>
              <w:bottom w:val="single" w:sz="4" w:space="0" w:color="auto"/>
            </w:tcBorders>
            <w:shd w:val="clear" w:color="auto" w:fill="auto"/>
            <w:vAlign w:val="center"/>
          </w:tcPr>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w:t>
            </w:r>
            <w:ins w:id="707" w:author="Author" w:date="2018-03-14T18:17:00Z">
              <w:r w:rsidR="00B957E7">
                <w:rPr>
                  <w:rFonts w:ascii="Times New Roman" w:hAnsi="Times New Roman" w:cs="Times New Roman"/>
                  <w:b w:val="0"/>
                </w:rPr>
                <w:t>s</w:t>
              </w:r>
            </w:ins>
            <w:r w:rsidRPr="00DC6BBF">
              <w:rPr>
                <w:rFonts w:ascii="Times New Roman" w:hAnsi="Times New Roman" w:cs="Times New Roman"/>
                <w:b w:val="0"/>
              </w:rPr>
              <w:t xml:space="preserve"> (%)</w:t>
            </w:r>
          </w:p>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2873" w:type="dxa"/>
            <w:tcBorders>
              <w:top w:val="single" w:sz="4" w:space="0" w:color="auto"/>
              <w:bottom w:val="single" w:sz="4" w:space="0" w:color="auto"/>
            </w:tcBorders>
            <w:shd w:val="clear" w:color="auto" w:fill="auto"/>
            <w:vAlign w:val="center"/>
          </w:tcPr>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experienced but unwanted sexual activities (%)*</w:t>
            </w:r>
          </w:p>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 xml:space="preserve">N </w:t>
            </w:r>
            <w:r w:rsidRPr="00DC6BBF">
              <w:rPr>
                <w:rFonts w:ascii="Times New Roman" w:hAnsi="Times New Roman" w:cs="Times New Roman"/>
                <w:b w:val="0"/>
              </w:rPr>
              <w:t>= varied across sexual activities</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tcBorders>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lastRenderedPageBreak/>
              <w:t>Holding hands</w:t>
            </w:r>
          </w:p>
        </w:tc>
        <w:tc>
          <w:tcPr>
            <w:tcW w:w="2302" w:type="dxa"/>
            <w:tcBorders>
              <w:top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1351 (93.6)</w:t>
            </w:r>
          </w:p>
        </w:tc>
        <w:tc>
          <w:tcPr>
            <w:tcW w:w="2873" w:type="dxa"/>
            <w:tcBorders>
              <w:top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19 (1.4)</w:t>
            </w:r>
          </w:p>
        </w:tc>
      </w:tr>
      <w:tr w:rsidR="00DC6BBF" w:rsidRPr="00DC6BBF"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Hugging</w:t>
            </w:r>
          </w:p>
        </w:tc>
        <w:tc>
          <w:tcPr>
            <w:tcW w:w="2302"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1321 (91.5)</w:t>
            </w:r>
          </w:p>
        </w:tc>
        <w:tc>
          <w:tcPr>
            <w:tcW w:w="2873"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(1.6)</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 xml:space="preserve">Kissing </w:t>
            </w:r>
            <w:r w:rsidRPr="003E6CD7">
              <w:rPr>
                <w:rFonts w:ascii="Times New Roman" w:hAnsi="Times New Roman" w:cs="Times New Roman"/>
                <w:b w:val="0"/>
                <w:noProof/>
                <w:color w:val="000000" w:themeColor="text1"/>
              </w:rPr>
              <w:t>o</w:t>
            </w:r>
            <w:r w:rsidR="003E6CD7">
              <w:rPr>
                <w:rFonts w:ascii="Times New Roman" w:hAnsi="Times New Roman" w:cs="Times New Roman"/>
                <w:b w:val="0"/>
                <w:noProof/>
                <w:color w:val="000000" w:themeColor="text1"/>
              </w:rPr>
              <w:t>n</w:t>
            </w:r>
            <w:r w:rsidRPr="00DC6BBF">
              <w:rPr>
                <w:rFonts w:ascii="Times New Roman" w:hAnsi="Times New Roman" w:cs="Times New Roman"/>
                <w:b w:val="0"/>
                <w:color w:val="000000" w:themeColor="text1"/>
              </w:rPr>
              <w:t xml:space="preserve"> the forehead or cheeks</w:t>
            </w:r>
          </w:p>
        </w:tc>
        <w:tc>
          <w:tcPr>
            <w:tcW w:w="2302"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1271 (88.0)</w:t>
            </w:r>
          </w:p>
        </w:tc>
        <w:tc>
          <w:tcPr>
            <w:tcW w:w="2873"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(1.7)</w:t>
            </w:r>
          </w:p>
        </w:tc>
      </w:tr>
      <w:tr w:rsidR="00DC6BBF" w:rsidRPr="00DC6BBF"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3E6CD7" w:rsidP="00234762">
            <w:pPr>
              <w:rPr>
                <w:rFonts w:ascii="Times New Roman" w:hAnsi="Times New Roman" w:cs="Times New Roman"/>
                <w:b w:val="0"/>
              </w:rPr>
            </w:pPr>
            <w:r>
              <w:rPr>
                <w:rFonts w:ascii="Times New Roman" w:hAnsi="Times New Roman" w:cs="Times New Roman"/>
                <w:b w:val="0"/>
                <w:color w:val="000000" w:themeColor="text1"/>
              </w:rPr>
              <w:t>Kissing on</w:t>
            </w:r>
            <w:r w:rsidR="00DC6BBF" w:rsidRPr="00DC6BBF">
              <w:rPr>
                <w:rFonts w:ascii="Times New Roman" w:hAnsi="Times New Roman" w:cs="Times New Roman"/>
                <w:b w:val="0"/>
                <w:color w:val="000000" w:themeColor="text1"/>
              </w:rPr>
              <w:t xml:space="preserve"> the lips</w:t>
            </w:r>
          </w:p>
        </w:tc>
        <w:tc>
          <w:tcPr>
            <w:tcW w:w="2302"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1205 (83.4)</w:t>
            </w:r>
          </w:p>
        </w:tc>
        <w:tc>
          <w:tcPr>
            <w:tcW w:w="2873"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74 (6.1)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Necking</w:t>
            </w:r>
          </w:p>
        </w:tc>
        <w:tc>
          <w:tcPr>
            <w:tcW w:w="2302"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1003 (69.5)</w:t>
            </w:r>
          </w:p>
        </w:tc>
        <w:tc>
          <w:tcPr>
            <w:tcW w:w="2873"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60 (6.0)</w:t>
            </w:r>
          </w:p>
        </w:tc>
      </w:tr>
      <w:tr w:rsidR="00DC6BBF" w:rsidRPr="00DC6BBF"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Breast fondling</w:t>
            </w:r>
          </w:p>
        </w:tc>
        <w:tc>
          <w:tcPr>
            <w:tcW w:w="2302"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993 (68.8)</w:t>
            </w:r>
          </w:p>
        </w:tc>
        <w:tc>
          <w:tcPr>
            <w:tcW w:w="2873"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124 (12.5)</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Groping of the genitals</w:t>
            </w:r>
          </w:p>
        </w:tc>
        <w:tc>
          <w:tcPr>
            <w:tcW w:w="2302"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901 (62.4)</w:t>
            </w:r>
          </w:p>
        </w:tc>
        <w:tc>
          <w:tcPr>
            <w:tcW w:w="2873"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128 (14.2)</w:t>
            </w:r>
          </w:p>
        </w:tc>
      </w:tr>
      <w:tr w:rsidR="00DC6BBF" w:rsidRPr="00DC6BBF" w:rsidTr="00234762">
        <w:trPr>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Petting</w:t>
            </w:r>
          </w:p>
        </w:tc>
        <w:tc>
          <w:tcPr>
            <w:tcW w:w="2302"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724 (50.1)</w:t>
            </w:r>
          </w:p>
        </w:tc>
        <w:tc>
          <w:tcPr>
            <w:tcW w:w="2873"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89 (12.3)</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Giving oral sex</w:t>
            </w:r>
          </w:p>
        </w:tc>
        <w:tc>
          <w:tcPr>
            <w:tcW w:w="2302"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707 (49.0)</w:t>
            </w:r>
          </w:p>
        </w:tc>
        <w:tc>
          <w:tcPr>
            <w:tcW w:w="2873"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(21.1)</w:t>
            </w:r>
          </w:p>
        </w:tc>
      </w:tr>
      <w:tr w:rsidR="00DC6BBF" w:rsidRPr="00DC6BBF"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Receiving oral sex</w:t>
            </w:r>
          </w:p>
        </w:tc>
        <w:tc>
          <w:tcPr>
            <w:tcW w:w="2302"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615 (42.6)</w:t>
            </w:r>
          </w:p>
        </w:tc>
        <w:tc>
          <w:tcPr>
            <w:tcW w:w="2873"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86 (14.0)</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Anal sex</w:t>
            </w:r>
          </w:p>
        </w:tc>
        <w:tc>
          <w:tcPr>
            <w:tcW w:w="2302"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93 (6.4)</w:t>
            </w:r>
          </w:p>
        </w:tc>
        <w:tc>
          <w:tcPr>
            <w:tcW w:w="2873"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 (19.4)</w:t>
            </w:r>
          </w:p>
        </w:tc>
      </w:tr>
      <w:tr w:rsidR="00DC6BBF" w:rsidRPr="00DC6BBF"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tcBorders>
              <w:bottom w:val="single" w:sz="4" w:space="0" w:color="auto"/>
            </w:tcBorders>
            <w:shd w:val="clear" w:color="auto" w:fill="auto"/>
          </w:tcPr>
          <w:p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Sexual intercourse</w:t>
            </w:r>
          </w:p>
        </w:tc>
        <w:tc>
          <w:tcPr>
            <w:tcW w:w="2302" w:type="dxa"/>
            <w:tcBorders>
              <w:bottom w:val="single" w:sz="4" w:space="0" w:color="auto"/>
            </w:tcBorders>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534 (37.0)</w:t>
            </w:r>
          </w:p>
        </w:tc>
        <w:tc>
          <w:tcPr>
            <w:tcW w:w="2873" w:type="dxa"/>
            <w:tcBorders>
              <w:bottom w:val="single" w:sz="4" w:space="0" w:color="auto"/>
            </w:tcBorders>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97 (18.2)</w:t>
            </w:r>
          </w:p>
        </w:tc>
      </w:tr>
    </w:tbl>
    <w:p w:rsidR="00643A4C" w:rsidRPr="00DC6BBF" w:rsidRDefault="00EF0EC8">
      <w:pPr>
        <w:jc w:val="both"/>
        <w:rPr>
          <w:color w:val="000000" w:themeColor="text1"/>
          <w:sz w:val="16"/>
          <w:szCs w:val="16"/>
        </w:rPr>
      </w:pPr>
      <w:r w:rsidRPr="00DC6BBF">
        <w:rPr>
          <w:color w:val="000000" w:themeColor="text1"/>
          <w:sz w:val="16"/>
          <w:szCs w:val="16"/>
        </w:rPr>
        <w:t xml:space="preserve">*Those printed in bold are the </w:t>
      </w:r>
      <w:ins w:id="708" w:author="Author" w:date="2018-03-14T18:18:00Z">
        <w:r w:rsidR="00B957E7">
          <w:rPr>
            <w:color w:val="000000" w:themeColor="text1"/>
            <w:sz w:val="16"/>
            <w:szCs w:val="16"/>
          </w:rPr>
          <w:t xml:space="preserve">participants’ </w:t>
        </w:r>
      </w:ins>
      <w:r w:rsidRPr="00DC6BBF">
        <w:rPr>
          <w:color w:val="000000" w:themeColor="text1"/>
          <w:sz w:val="16"/>
          <w:szCs w:val="16"/>
        </w:rPr>
        <w:t>five most unwanted sexual activit</w:t>
      </w:r>
      <w:ins w:id="709" w:author="Author" w:date="2018-03-14T18:18:00Z">
        <w:r w:rsidR="00B957E7">
          <w:rPr>
            <w:color w:val="000000" w:themeColor="text1"/>
            <w:sz w:val="16"/>
            <w:szCs w:val="16"/>
          </w:rPr>
          <w:t>ies</w:t>
        </w:r>
      </w:ins>
      <w:del w:id="710" w:author="Author" w:date="2018-03-14T18:18:00Z">
        <w:r w:rsidRPr="00DC6BBF" w:rsidDel="00B957E7">
          <w:rPr>
            <w:color w:val="000000" w:themeColor="text1"/>
            <w:sz w:val="16"/>
            <w:szCs w:val="16"/>
          </w:rPr>
          <w:delText>y by the participants</w:delText>
        </w:r>
      </w:del>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Reasons for consenting to unwanted sexual activities</w:t>
      </w:r>
    </w:p>
    <w:p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The most </w:t>
      </w:r>
      <w:del w:id="711" w:author="Author" w:date="2018-03-14T18:18:00Z">
        <w:r w:rsidRPr="00DC6BBF" w:rsidDel="00B957E7">
          <w:rPr>
            <w:color w:val="000000" w:themeColor="text1"/>
          </w:rPr>
          <w:delText xml:space="preserve">agreed </w:delText>
        </w:r>
      </w:del>
      <w:ins w:id="712" w:author="Author" w:date="2018-03-14T18:18:00Z">
        <w:r w:rsidR="00B957E7">
          <w:rPr>
            <w:color w:val="000000" w:themeColor="text1"/>
          </w:rPr>
          <w:t xml:space="preserve">common </w:t>
        </w:r>
      </w:ins>
      <w:del w:id="713" w:author="Author" w:date="2018-03-14T18:18:00Z">
        <w:r w:rsidRPr="00DC6BBF" w:rsidDel="00B957E7">
          <w:rPr>
            <w:color w:val="000000" w:themeColor="text1"/>
          </w:rPr>
          <w:delText xml:space="preserve">upon </w:delText>
        </w:r>
      </w:del>
      <w:r w:rsidRPr="00DC6BBF">
        <w:rPr>
          <w:color w:val="000000" w:themeColor="text1"/>
        </w:rPr>
        <w:t xml:space="preserve">reasons </w:t>
      </w:r>
      <w:ins w:id="714" w:author="Author" w:date="2018-03-14T18:18:00Z">
        <w:r w:rsidR="00B957E7">
          <w:rPr>
            <w:color w:val="000000" w:themeColor="text1"/>
          </w:rPr>
          <w:t xml:space="preserve">given </w:t>
        </w:r>
      </w:ins>
      <w:r w:rsidRPr="00DC6BBF">
        <w:rPr>
          <w:color w:val="000000" w:themeColor="text1"/>
        </w:rPr>
        <w:t xml:space="preserve">for consenting to unwanted sexual activities, in descending order, </w:t>
      </w:r>
      <w:del w:id="715" w:author="Author" w:date="2018-03-14T18:18:00Z">
        <w:r w:rsidRPr="00DC6BBF" w:rsidDel="00B957E7">
          <w:rPr>
            <w:color w:val="000000" w:themeColor="text1"/>
          </w:rPr>
          <w:delText>are</w:delText>
        </w:r>
      </w:del>
      <w:ins w:id="716" w:author="Author" w:date="2018-03-14T18:18:00Z">
        <w:r w:rsidR="00B957E7">
          <w:rPr>
            <w:color w:val="000000" w:themeColor="text1"/>
          </w:rPr>
          <w:t>were as follows:</w:t>
        </w:r>
      </w:ins>
      <w:r w:rsidRPr="00DC6BBF">
        <w:rPr>
          <w:color w:val="000000" w:themeColor="text1"/>
        </w:rPr>
        <w:t xml:space="preserve"> to avoid tension/conflict (</w:t>
      </w:r>
      <m:oMath>
        <m:r>
          <w:rPr>
            <w:rFonts w:ascii="Cambria Math" w:hAnsi="Cambria Math"/>
            <w:color w:val="000000" w:themeColor="text1"/>
          </w:rPr>
          <m:t>M</m:t>
        </m:r>
      </m:oMath>
      <w:r w:rsidRPr="00DC6BBF">
        <w:rPr>
          <w:color w:val="000000" w:themeColor="text1"/>
        </w:rPr>
        <w:t xml:space="preserve"> = 2.75</w:t>
      </w:r>
      <w:r w:rsidR="00535630">
        <w:rPr>
          <w:color w:val="000000" w:themeColor="text1"/>
        </w:rPr>
        <w:t xml:space="preserve">, </w:t>
      </w:r>
      <m:oMath>
        <m:r>
          <w:rPr>
            <w:rFonts w:ascii="Cambria Math" w:hAnsi="Cambria Math"/>
            <w:color w:val="000000" w:themeColor="text1"/>
          </w:rPr>
          <m:t>σ</m:t>
        </m:r>
      </m:oMath>
      <w:r w:rsidR="00091CEE">
        <w:rPr>
          <w:color w:val="000000" w:themeColor="text1"/>
        </w:rPr>
        <w:t xml:space="preserve"> = 0.88</w:t>
      </w:r>
      <w:r w:rsidRPr="00DC6BBF">
        <w:rPr>
          <w:color w:val="000000" w:themeColor="text1"/>
        </w:rPr>
        <w:t>)</w:t>
      </w:r>
      <w:del w:id="717" w:author="Author" w:date="2018-03-14T18:18:00Z">
        <w:r w:rsidRPr="00DC6BBF" w:rsidDel="00B957E7">
          <w:rPr>
            <w:color w:val="000000" w:themeColor="text1"/>
          </w:rPr>
          <w:delText>,</w:delText>
        </w:r>
      </w:del>
      <w:ins w:id="718" w:author="Author" w:date="2018-03-14T18:18:00Z">
        <w:r w:rsidR="00B957E7">
          <w:rPr>
            <w:color w:val="000000" w:themeColor="text1"/>
          </w:rPr>
          <w:t>;</w:t>
        </w:r>
      </w:ins>
      <w:r w:rsidRPr="00DC6BBF">
        <w:rPr>
          <w:color w:val="000000" w:themeColor="text1"/>
        </w:rPr>
        <w:t xml:space="preserve"> wanting to be accepted by the partner (</w:t>
      </w:r>
      <m:oMath>
        <m:r>
          <w:rPr>
            <w:rFonts w:ascii="Cambria Math" w:hAnsi="Cambria Math"/>
            <w:color w:val="000000" w:themeColor="text1"/>
          </w:rPr>
          <m:t>M</m:t>
        </m:r>
      </m:oMath>
      <w:r w:rsidRPr="00DC6BBF">
        <w:rPr>
          <w:color w:val="000000" w:themeColor="text1"/>
        </w:rPr>
        <w:t xml:space="preserve"> = 2.74</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0.89</w:t>
      </w:r>
      <w:r w:rsidRPr="00DC6BBF">
        <w:rPr>
          <w:color w:val="000000" w:themeColor="text1"/>
        </w:rPr>
        <w:t>)</w:t>
      </w:r>
      <w:del w:id="719" w:author="Author" w:date="2018-03-14T18:19:00Z">
        <w:r w:rsidRPr="00DC6BBF" w:rsidDel="00B957E7">
          <w:rPr>
            <w:color w:val="000000" w:themeColor="text1"/>
          </w:rPr>
          <w:delText>,</w:delText>
        </w:r>
      </w:del>
      <w:ins w:id="720" w:author="Author" w:date="2018-03-14T18:19:00Z">
        <w:r w:rsidR="00B957E7">
          <w:rPr>
            <w:color w:val="000000" w:themeColor="text1"/>
          </w:rPr>
          <w:t>;</w:t>
        </w:r>
      </w:ins>
      <w:r w:rsidRPr="00DC6BBF">
        <w:rPr>
          <w:color w:val="000000" w:themeColor="text1"/>
        </w:rPr>
        <w:t xml:space="preserve"> not wanting to hurt the partner’s feelings (</w:t>
      </w:r>
      <m:oMath>
        <m:r>
          <w:rPr>
            <w:rFonts w:ascii="Cambria Math" w:hAnsi="Cambria Math"/>
            <w:color w:val="000000" w:themeColor="text1"/>
          </w:rPr>
          <m:t>M</m:t>
        </m:r>
      </m:oMath>
      <w:r w:rsidRPr="00DC6BBF">
        <w:rPr>
          <w:color w:val="000000" w:themeColor="text1"/>
        </w:rPr>
        <w:t xml:space="preserve"> = 2.71</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0.85</w:t>
      </w:r>
      <w:r w:rsidRPr="00DC6BBF">
        <w:rPr>
          <w:color w:val="000000" w:themeColor="text1"/>
        </w:rPr>
        <w:t>)</w:t>
      </w:r>
      <w:del w:id="721" w:author="Author" w:date="2018-03-14T18:19:00Z">
        <w:r w:rsidRPr="00DC6BBF" w:rsidDel="00B957E7">
          <w:rPr>
            <w:color w:val="000000" w:themeColor="text1"/>
          </w:rPr>
          <w:delText>,</w:delText>
        </w:r>
      </w:del>
      <w:ins w:id="722" w:author="Author" w:date="2018-03-14T18:19:00Z">
        <w:r w:rsidR="00B957E7">
          <w:rPr>
            <w:color w:val="000000" w:themeColor="text1"/>
          </w:rPr>
          <w:t>;</w:t>
        </w:r>
      </w:ins>
      <w:r w:rsidRPr="00DC6BBF">
        <w:rPr>
          <w:color w:val="000000" w:themeColor="text1"/>
        </w:rPr>
        <w:t xml:space="preserve"> not wanting to make the partner feel rejected (</w:t>
      </w:r>
      <m:oMath>
        <m:r>
          <w:rPr>
            <w:rFonts w:ascii="Cambria Math" w:hAnsi="Cambria Math"/>
            <w:color w:val="000000" w:themeColor="text1"/>
          </w:rPr>
          <m:t>M</m:t>
        </m:r>
      </m:oMath>
      <w:r w:rsidRPr="00DC6BBF">
        <w:rPr>
          <w:color w:val="000000" w:themeColor="text1"/>
        </w:rPr>
        <w:t xml:space="preserve"> = 2.67</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0.85</w:t>
      </w:r>
      <w:r w:rsidRPr="00DC6BBF">
        <w:rPr>
          <w:color w:val="000000" w:themeColor="text1"/>
        </w:rPr>
        <w:t>)</w:t>
      </w:r>
      <w:del w:id="723" w:author="Author" w:date="2018-03-14T18:19:00Z">
        <w:r w:rsidRPr="00DC6BBF" w:rsidDel="00B957E7">
          <w:rPr>
            <w:color w:val="000000" w:themeColor="text1"/>
          </w:rPr>
          <w:delText>,</w:delText>
        </w:r>
      </w:del>
      <w:ins w:id="724" w:author="Author" w:date="2018-03-14T18:19:00Z">
        <w:r w:rsidR="00B957E7">
          <w:rPr>
            <w:color w:val="000000" w:themeColor="text1"/>
          </w:rPr>
          <w:t>;</w:t>
        </w:r>
      </w:ins>
      <w:r w:rsidRPr="00DC6BBF">
        <w:rPr>
          <w:color w:val="000000" w:themeColor="text1"/>
        </w:rPr>
        <w:t xml:space="preserve"> to prevent the partner from losing interest in them (</w:t>
      </w:r>
      <m:oMath>
        <m:r>
          <w:rPr>
            <w:rFonts w:ascii="Cambria Math" w:hAnsi="Cambria Math"/>
            <w:color w:val="000000" w:themeColor="text1"/>
          </w:rPr>
          <m:t>M</m:t>
        </m:r>
      </m:oMath>
      <w:r w:rsidRPr="00DC6BBF">
        <w:rPr>
          <w:color w:val="000000" w:themeColor="text1"/>
        </w:rPr>
        <w:t xml:space="preserve"> = 2.57</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0.90</w:t>
      </w:r>
      <w:r w:rsidRPr="00DC6BBF">
        <w:rPr>
          <w:color w:val="000000" w:themeColor="text1"/>
        </w:rPr>
        <w:t>)</w:t>
      </w:r>
      <w:del w:id="725" w:author="Author" w:date="2018-03-14T18:19:00Z">
        <w:r w:rsidRPr="00DC6BBF" w:rsidDel="00B957E7">
          <w:rPr>
            <w:color w:val="000000" w:themeColor="text1"/>
          </w:rPr>
          <w:delText>,</w:delText>
        </w:r>
      </w:del>
      <w:ins w:id="726" w:author="Author" w:date="2018-03-14T18:19:00Z">
        <w:r w:rsidR="00B957E7">
          <w:rPr>
            <w:color w:val="000000" w:themeColor="text1"/>
          </w:rPr>
          <w:t>;</w:t>
        </w:r>
      </w:ins>
      <w:r w:rsidRPr="00DC6BBF">
        <w:rPr>
          <w:color w:val="000000" w:themeColor="text1"/>
        </w:rPr>
        <w:t xml:space="preserve"> and wanting to increase intimacy (</w:t>
      </w:r>
      <m:oMath>
        <m:r>
          <w:rPr>
            <w:rFonts w:ascii="Cambria Math" w:hAnsi="Cambria Math"/>
            <w:color w:val="000000" w:themeColor="text1"/>
          </w:rPr>
          <m:t>M</m:t>
        </m:r>
      </m:oMath>
      <w:r w:rsidRPr="00DC6BBF">
        <w:rPr>
          <w:color w:val="000000" w:themeColor="text1"/>
        </w:rPr>
        <w:t xml:space="preserve"> = 2.52</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0.92</w:t>
      </w:r>
      <w:r w:rsidRPr="00DC6BBF">
        <w:rPr>
          <w:color w:val="000000" w:themeColor="text1"/>
        </w:rPr>
        <w:t xml:space="preserve">). Table 3 shows the complete </w:t>
      </w:r>
      <w:del w:id="727" w:author="Author" w:date="2018-03-14T18:19:00Z">
        <w:r w:rsidRPr="00DC6BBF" w:rsidDel="009B7D6E">
          <w:rPr>
            <w:color w:val="000000" w:themeColor="text1"/>
          </w:rPr>
          <w:delText xml:space="preserve">information </w:delText>
        </w:r>
      </w:del>
      <w:ins w:id="728" w:author="Author" w:date="2018-03-14T18:19:00Z">
        <w:r w:rsidR="009B7D6E">
          <w:rPr>
            <w:color w:val="000000" w:themeColor="text1"/>
          </w:rPr>
          <w:t xml:space="preserve">details for </w:t>
        </w:r>
      </w:ins>
      <w:del w:id="729" w:author="Author" w:date="2018-03-14T18:19:00Z">
        <w:r w:rsidRPr="00DC6BBF" w:rsidDel="009B7D6E">
          <w:rPr>
            <w:color w:val="000000" w:themeColor="text1"/>
          </w:rPr>
          <w:delText xml:space="preserve">on </w:delText>
        </w:r>
      </w:del>
      <w:r w:rsidRPr="00DC6BBF">
        <w:rPr>
          <w:color w:val="000000" w:themeColor="text1"/>
        </w:rPr>
        <w:t xml:space="preserve">the reasons why participants consented to unwanted sexual activities. </w:t>
      </w: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Table 3. Reasons for consenting to unwanted sexual activities</w:t>
      </w:r>
    </w:p>
    <w:tbl>
      <w:tblPr>
        <w:tblStyle w:val="ListTable1Light1"/>
        <w:tblW w:w="9236" w:type="dxa"/>
        <w:tblCellMar>
          <w:top w:w="28" w:type="dxa"/>
          <w:bottom w:w="28" w:type="dxa"/>
        </w:tblCellMar>
        <w:tblLook w:val="04A0" w:firstRow="1" w:lastRow="0" w:firstColumn="1" w:lastColumn="0" w:noHBand="0" w:noVBand="1"/>
      </w:tblPr>
      <w:tblGrid>
        <w:gridCol w:w="6281"/>
        <w:gridCol w:w="1542"/>
        <w:gridCol w:w="1413"/>
      </w:tblGrid>
      <w:tr w:rsidR="00EC1A71" w:rsidRPr="00DC6BBF" w:rsidTr="007C69B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bottom w:val="none" w:sz="0" w:space="0" w:color="auto"/>
            </w:tcBorders>
            <w:shd w:val="clear" w:color="auto" w:fill="auto"/>
            <w:vAlign w:val="center"/>
          </w:tcPr>
          <w:p w:rsidR="00EC1A71" w:rsidRPr="00DC6BBF" w:rsidRDefault="00EC1A71" w:rsidP="007C69BB">
            <w:pPr>
              <w:jc w:val="center"/>
              <w:rPr>
                <w:rFonts w:ascii="Times New Roman" w:hAnsi="Times New Roman" w:cs="Times New Roman"/>
                <w:b w:val="0"/>
              </w:rPr>
            </w:pPr>
          </w:p>
        </w:tc>
        <w:tc>
          <w:tcPr>
            <w:tcW w:w="1542" w:type="dxa"/>
            <w:tcBorders>
              <w:top w:val="single" w:sz="4" w:space="0" w:color="auto"/>
              <w:bottom w:val="none" w:sz="0" w:space="0" w:color="auto"/>
            </w:tcBorders>
            <w:shd w:val="clear" w:color="auto" w:fill="auto"/>
            <w:vAlign w:val="center"/>
          </w:tcPr>
          <w:p w:rsidR="00EC1A71" w:rsidRPr="00FD1B9F" w:rsidRDefault="00EC1A71" w:rsidP="007C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iCs/>
              </w:rPr>
            </w:pPr>
            <w:r w:rsidRPr="00FD1B9F">
              <w:rPr>
                <w:rFonts w:ascii="Times New Roman" w:hAnsi="Times New Roman" w:cs="Times New Roman"/>
                <w:b w:val="0"/>
                <w:i/>
                <w:iCs/>
              </w:rPr>
              <w:t>Mean*</w:t>
            </w:r>
          </w:p>
        </w:tc>
        <w:tc>
          <w:tcPr>
            <w:tcW w:w="1413" w:type="dxa"/>
            <w:tcBorders>
              <w:top w:val="single" w:sz="4" w:space="0" w:color="auto"/>
              <w:bottom w:val="none" w:sz="0" w:space="0" w:color="auto"/>
            </w:tcBorders>
            <w:vAlign w:val="center"/>
          </w:tcPr>
          <w:p w:rsidR="00EC1A71" w:rsidRPr="00FD1B9F" w:rsidRDefault="00FD1B9F" w:rsidP="007C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iCs/>
              </w:rPr>
            </w:pPr>
            <w:r>
              <w:rPr>
                <w:rFonts w:ascii="Times New Roman" w:hAnsi="Times New Roman" w:cs="Times New Roman"/>
                <w:b w:val="0"/>
                <w:i/>
                <w:iCs/>
              </w:rPr>
              <w:t>SD</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Guilty feeling</w:t>
            </w:r>
          </w:p>
        </w:tc>
        <w:tc>
          <w:tcPr>
            <w:tcW w:w="1542" w:type="dxa"/>
            <w:tcBorders>
              <w:top w:val="single" w:sz="4" w:space="0" w:color="auto"/>
            </w:tcBorders>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2.34</w:t>
            </w:r>
          </w:p>
        </w:tc>
        <w:tc>
          <w:tcPr>
            <w:tcW w:w="1413" w:type="dxa"/>
            <w:tcBorders>
              <w:top w:val="single" w:sz="4" w:space="0" w:color="auto"/>
            </w:tcBorders>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0.85</w:t>
            </w:r>
          </w:p>
        </w:tc>
      </w:tr>
      <w:tr w:rsidR="00EC1A71"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Wanting to be accepted by the partner</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2.74</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0.89</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Fear that she will lose her partner</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2.08</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0.91</w:t>
            </w:r>
          </w:p>
        </w:tc>
      </w:tr>
      <w:tr w:rsidR="00EC1A71"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Not wanting to hurt the partner’s feelings</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2.71</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0.85</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To avoid tension/conflict</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2.75</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0.88</w:t>
            </w:r>
          </w:p>
        </w:tc>
      </w:tr>
      <w:tr w:rsidR="00EC1A71"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The feeling that she “must” satisfy the partner’s needs</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2.32</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0.90</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Wanting to be more liked/loved by the partner</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2.28</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0.86</w:t>
            </w:r>
          </w:p>
        </w:tc>
      </w:tr>
      <w:tr w:rsidR="00EC1A71" w:rsidRPr="00DC6BBF" w:rsidTr="00234762">
        <w:trPr>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To prevent the partner from losing interest in them</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2.57</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0.90</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Not wanting to make the partner feel rejected</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2.67</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0.85</w:t>
            </w:r>
          </w:p>
        </w:tc>
      </w:tr>
      <w:tr w:rsidR="00EC1A71"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the current partner</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2.30</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1.00</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a former partner</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1.69</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0.84</w:t>
            </w:r>
          </w:p>
        </w:tc>
      </w:tr>
      <w:tr w:rsidR="00EC1A71"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Wanting to increase intimacy</w:t>
            </w:r>
          </w:p>
        </w:tc>
        <w:tc>
          <w:tcPr>
            <w:tcW w:w="1542"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2.52</w:t>
            </w:r>
          </w:p>
        </w:tc>
        <w:tc>
          <w:tcPr>
            <w:tcW w:w="1413" w:type="dxa"/>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0.92</w:t>
            </w:r>
          </w:p>
        </w:tc>
      </w:tr>
      <w:tr w:rsidR="00EC1A71"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Sexual activity has become the norm or a habit</w:t>
            </w:r>
          </w:p>
        </w:tc>
        <w:tc>
          <w:tcPr>
            <w:tcW w:w="1542"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2.30</w:t>
            </w:r>
          </w:p>
        </w:tc>
        <w:tc>
          <w:tcPr>
            <w:tcW w:w="1413" w:type="dxa"/>
            <w:shd w:val="clear" w:color="auto" w:fill="auto"/>
            <w:vAlign w:val="bottom"/>
          </w:tcPr>
          <w:p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0.93</w:t>
            </w:r>
          </w:p>
        </w:tc>
      </w:tr>
      <w:tr w:rsidR="00EC1A71" w:rsidRPr="00DC6BBF" w:rsidTr="00EC1A71">
        <w:trPr>
          <w:trHeight w:val="267"/>
        </w:trPr>
        <w:tc>
          <w:tcPr>
            <w:cnfStyle w:val="001000000000" w:firstRow="0" w:lastRow="0" w:firstColumn="1" w:lastColumn="0" w:oddVBand="0" w:evenVBand="0" w:oddHBand="0" w:evenHBand="0" w:firstRowFirstColumn="0" w:firstRowLastColumn="0" w:lastRowFirstColumn="0" w:lastRowLastColumn="0"/>
            <w:tcW w:w="6281" w:type="dxa"/>
            <w:tcBorders>
              <w:bottom w:val="single" w:sz="4" w:space="0" w:color="auto"/>
            </w:tcBorders>
            <w:shd w:val="clear" w:color="auto" w:fill="auto"/>
          </w:tcPr>
          <w:p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Fear that the quality of the relationship will decline</w:t>
            </w:r>
          </w:p>
        </w:tc>
        <w:tc>
          <w:tcPr>
            <w:tcW w:w="1542" w:type="dxa"/>
            <w:tcBorders>
              <w:bottom w:val="single" w:sz="4" w:space="0" w:color="auto"/>
            </w:tcBorders>
            <w:shd w:val="clear" w:color="auto" w:fill="auto"/>
            <w:vAlign w:val="bottom"/>
          </w:tcPr>
          <w:p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2.06</w:t>
            </w:r>
          </w:p>
        </w:tc>
        <w:tc>
          <w:tcPr>
            <w:tcW w:w="1413" w:type="dxa"/>
            <w:tcBorders>
              <w:bottom w:val="single" w:sz="4" w:space="0" w:color="auto"/>
            </w:tcBorders>
            <w:shd w:val="clear" w:color="auto" w:fill="auto"/>
          </w:tcPr>
          <w:p w:rsidR="00EC1A71" w:rsidRPr="007C69BB" w:rsidRDefault="007C69BB"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rPr>
              <w:t>0.86</w:t>
            </w:r>
          </w:p>
        </w:tc>
      </w:tr>
    </w:tbl>
    <w:p w:rsidR="00643A4C" w:rsidRPr="00DC6BBF" w:rsidRDefault="00FD1B9F">
      <w:pPr>
        <w:jc w:val="both"/>
        <w:rPr>
          <w:color w:val="000000" w:themeColor="text1"/>
          <w:sz w:val="16"/>
          <w:szCs w:val="16"/>
        </w:rPr>
      </w:pPr>
      <w:r>
        <w:rPr>
          <w:color w:val="000000" w:themeColor="text1"/>
          <w:sz w:val="16"/>
          <w:szCs w:val="16"/>
        </w:rPr>
        <w:lastRenderedPageBreak/>
        <w:t xml:space="preserve">Note. </w:t>
      </w:r>
      <w:r>
        <w:rPr>
          <w:i/>
          <w:iCs/>
          <w:color w:val="000000" w:themeColor="text1"/>
          <w:sz w:val="16"/>
          <w:szCs w:val="16"/>
        </w:rPr>
        <w:t xml:space="preserve">N = </w:t>
      </w:r>
      <w:r>
        <w:rPr>
          <w:color w:val="000000" w:themeColor="text1"/>
          <w:sz w:val="16"/>
          <w:szCs w:val="16"/>
        </w:rPr>
        <w:t xml:space="preserve">683. </w:t>
      </w:r>
      <w:r w:rsidR="00EF0EC8" w:rsidRPr="00DC6BBF">
        <w:rPr>
          <w:color w:val="000000" w:themeColor="text1"/>
          <w:sz w:val="16"/>
          <w:szCs w:val="16"/>
        </w:rPr>
        <w:t xml:space="preserve">*Those printed in bold are reasons with </w:t>
      </w:r>
      <m:oMath>
        <m:r>
          <w:rPr>
            <w:rFonts w:ascii="Cambria" w:eastAsia="Cambria" w:hAnsi="Cambria" w:cs="Cambria"/>
            <w:color w:val="000000" w:themeColor="text1"/>
            <w:sz w:val="16"/>
            <w:szCs w:val="16"/>
          </w:rPr>
          <m:t>M</m:t>
        </m:r>
      </m:oMath>
      <w:r w:rsidR="00EF0EC8" w:rsidRPr="00DC6BBF">
        <w:rPr>
          <w:color w:val="000000" w:themeColor="text1"/>
          <w:sz w:val="16"/>
          <w:szCs w:val="16"/>
        </w:rPr>
        <w:t xml:space="preserve"> &gt; 2.5 on a scale of 1-4</w:t>
      </w: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Partner</w:t>
      </w:r>
      <w:del w:id="730" w:author="Author" w:date="2018-03-14T18:20:00Z">
        <w:r w:rsidRPr="00DC6BBF" w:rsidDel="009B7D6E">
          <w:rPr>
            <w:b/>
            <w:color w:val="000000" w:themeColor="text1"/>
          </w:rPr>
          <w:delText>’s</w:delText>
        </w:r>
      </w:del>
      <w:r w:rsidRPr="00DC6BBF">
        <w:rPr>
          <w:b/>
          <w:color w:val="000000" w:themeColor="text1"/>
        </w:rPr>
        <w:t xml:space="preserve"> behavior(s) that influence sexual compliance</w:t>
      </w:r>
    </w:p>
    <w:p w:rsidR="00643A4C" w:rsidRPr="00DC6BBF" w:rsidRDefault="00EF0EC8">
      <w:pPr>
        <w:ind w:firstLine="720"/>
        <w:jc w:val="both"/>
        <w:rPr>
          <w:b/>
          <w:color w:val="000000" w:themeColor="text1"/>
        </w:rPr>
      </w:pPr>
      <w:r w:rsidRPr="00DC6BBF">
        <w:rPr>
          <w:color w:val="000000" w:themeColor="text1"/>
        </w:rPr>
        <w:t>Table 4 show</w:t>
      </w:r>
      <w:ins w:id="731" w:author="Author" w:date="2018-03-14T18:20:00Z">
        <w:r w:rsidR="009B7D6E">
          <w:rPr>
            <w:color w:val="000000" w:themeColor="text1"/>
          </w:rPr>
          <w:t>s</w:t>
        </w:r>
      </w:ins>
      <w:r w:rsidRPr="00DC6BBF">
        <w:rPr>
          <w:color w:val="000000" w:themeColor="text1"/>
        </w:rPr>
        <w:t xml:space="preserve"> several behaviors performed or done by the partner to initiate or persuade participants to </w:t>
      </w:r>
      <w:ins w:id="732" w:author="Author" w:date="2018-03-14T18:20:00Z">
        <w:r w:rsidR="009B7D6E">
          <w:rPr>
            <w:color w:val="000000" w:themeColor="text1"/>
          </w:rPr>
          <w:t xml:space="preserve">comply </w:t>
        </w:r>
      </w:ins>
      <w:del w:id="733" w:author="Author" w:date="2018-03-14T18:20:00Z">
        <w:r w:rsidRPr="00DC6BBF" w:rsidDel="009B7D6E">
          <w:rPr>
            <w:color w:val="000000" w:themeColor="text1"/>
          </w:rPr>
          <w:delText xml:space="preserve">do </w:delText>
        </w:r>
      </w:del>
      <w:ins w:id="734" w:author="Author" w:date="2018-03-14T18:20:00Z">
        <w:r w:rsidR="009B7D6E">
          <w:rPr>
            <w:color w:val="000000" w:themeColor="text1"/>
          </w:rPr>
          <w:t xml:space="preserve">with </w:t>
        </w:r>
      </w:ins>
      <w:r w:rsidRPr="00DC6BBF">
        <w:rPr>
          <w:color w:val="000000" w:themeColor="text1"/>
        </w:rPr>
        <w:t xml:space="preserve">a certain sexual activity. </w:t>
      </w:r>
      <w:r w:rsidRPr="003E6CD7">
        <w:rPr>
          <w:noProof/>
          <w:color w:val="000000" w:themeColor="text1"/>
        </w:rPr>
        <w:t xml:space="preserve">The most reported behaviors, in decreasing order, are </w:t>
      </w:r>
      <w:ins w:id="735" w:author="Author" w:date="2018-03-14T18:20:00Z">
        <w:r w:rsidR="009B7D6E">
          <w:rPr>
            <w:noProof/>
            <w:color w:val="000000" w:themeColor="text1"/>
          </w:rPr>
          <w:t xml:space="preserve">as follows: </w:t>
        </w:r>
      </w:ins>
      <w:r w:rsidRPr="003E6CD7">
        <w:rPr>
          <w:noProof/>
          <w:color w:val="000000" w:themeColor="text1"/>
        </w:rPr>
        <w:t>saying that they love or care for the participant (60.1%)</w:t>
      </w:r>
      <w:ins w:id="736" w:author="Author" w:date="2018-03-14T18:20:00Z">
        <w:r w:rsidR="009B7D6E">
          <w:rPr>
            <w:noProof/>
            <w:color w:val="000000" w:themeColor="text1"/>
          </w:rPr>
          <w:t>;</w:t>
        </w:r>
      </w:ins>
      <w:del w:id="737" w:author="Author" w:date="2018-03-14T18:20:00Z">
        <w:r w:rsidRPr="003E6CD7" w:rsidDel="009B7D6E">
          <w:rPr>
            <w:noProof/>
            <w:color w:val="000000" w:themeColor="text1"/>
          </w:rPr>
          <w:delText>,</w:delText>
        </w:r>
      </w:del>
      <w:r w:rsidRPr="003E6CD7">
        <w:rPr>
          <w:noProof/>
          <w:color w:val="000000" w:themeColor="text1"/>
        </w:rPr>
        <w:t xml:space="preserve"> begging (38.4%)</w:t>
      </w:r>
      <w:ins w:id="738" w:author="Author" w:date="2018-03-14T18:20:00Z">
        <w:r w:rsidR="009B7D6E">
          <w:rPr>
            <w:noProof/>
            <w:color w:val="000000" w:themeColor="text1"/>
          </w:rPr>
          <w:t>;</w:t>
        </w:r>
      </w:ins>
      <w:del w:id="739" w:author="Author" w:date="2018-03-14T18:20:00Z">
        <w:r w:rsidRPr="003E6CD7" w:rsidDel="009B7D6E">
          <w:rPr>
            <w:noProof/>
            <w:color w:val="000000" w:themeColor="text1"/>
          </w:rPr>
          <w:delText>,</w:delText>
        </w:r>
      </w:del>
      <w:r w:rsidRPr="003E6CD7">
        <w:rPr>
          <w:noProof/>
          <w:color w:val="000000" w:themeColor="text1"/>
        </w:rPr>
        <w:t xml:space="preserve"> admiring the participant’s beauty or body (36.6%)</w:t>
      </w:r>
      <w:ins w:id="740" w:author="Author" w:date="2018-03-14T18:20:00Z">
        <w:r w:rsidR="009B7D6E">
          <w:rPr>
            <w:noProof/>
            <w:color w:val="000000" w:themeColor="text1"/>
          </w:rPr>
          <w:t>;</w:t>
        </w:r>
      </w:ins>
      <w:del w:id="741" w:author="Author" w:date="2018-03-14T18:20:00Z">
        <w:r w:rsidRPr="003E6CD7" w:rsidDel="009B7D6E">
          <w:rPr>
            <w:noProof/>
            <w:color w:val="000000" w:themeColor="text1"/>
          </w:rPr>
          <w:delText>,</w:delText>
        </w:r>
      </w:del>
      <w:r w:rsidRPr="003E6CD7">
        <w:rPr>
          <w:noProof/>
          <w:color w:val="000000" w:themeColor="text1"/>
        </w:rPr>
        <w:t xml:space="preserve"> negotiating (34.0%)</w:t>
      </w:r>
      <w:ins w:id="742" w:author="Author" w:date="2018-03-14T18:20:00Z">
        <w:r w:rsidR="009B7D6E">
          <w:rPr>
            <w:noProof/>
            <w:color w:val="000000" w:themeColor="text1"/>
          </w:rPr>
          <w:t>;</w:t>
        </w:r>
      </w:ins>
      <w:del w:id="743" w:author="Author" w:date="2018-03-14T18:20:00Z">
        <w:r w:rsidRPr="003E6CD7" w:rsidDel="009B7D6E">
          <w:rPr>
            <w:noProof/>
            <w:color w:val="000000" w:themeColor="text1"/>
          </w:rPr>
          <w:delText>,</w:delText>
        </w:r>
      </w:del>
      <w:r w:rsidRPr="003E6CD7">
        <w:rPr>
          <w:noProof/>
          <w:color w:val="000000" w:themeColor="text1"/>
        </w:rPr>
        <w:t xml:space="preserve"> and questioning why the participant does not want to </w:t>
      </w:r>
      <w:del w:id="744" w:author="Author" w:date="2018-03-14T18:20:00Z">
        <w:r w:rsidRPr="003E6CD7" w:rsidDel="009B7D6E">
          <w:rPr>
            <w:noProof/>
            <w:color w:val="000000" w:themeColor="text1"/>
          </w:rPr>
          <w:delText xml:space="preserve">do </w:delText>
        </w:r>
      </w:del>
      <w:ins w:id="745" w:author="Author" w:date="2018-03-14T18:20:00Z">
        <w:r w:rsidR="009B7D6E">
          <w:rPr>
            <w:noProof/>
            <w:color w:val="000000" w:themeColor="text1"/>
          </w:rPr>
          <w:t xml:space="preserve">perform </w:t>
        </w:r>
      </w:ins>
      <w:r w:rsidRPr="003E6CD7">
        <w:rPr>
          <w:noProof/>
          <w:color w:val="000000" w:themeColor="text1"/>
        </w:rPr>
        <w:t>sexual activities (30.7%).</w:t>
      </w:r>
      <w:r w:rsidRPr="00DC6BBF">
        <w:rPr>
          <w:b/>
          <w:color w:val="000000" w:themeColor="text1"/>
        </w:rPr>
        <w:tab/>
      </w: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Table 4. Partner</w:t>
      </w:r>
      <w:del w:id="746" w:author="Author" w:date="2018-03-14T18:20:00Z">
        <w:r w:rsidRPr="00DC6BBF" w:rsidDel="009B7D6E">
          <w:rPr>
            <w:b/>
            <w:color w:val="000000" w:themeColor="text1"/>
          </w:rPr>
          <w:delText>’s</w:delText>
        </w:r>
      </w:del>
      <w:r w:rsidRPr="00DC6BBF">
        <w:rPr>
          <w:b/>
          <w:color w:val="000000" w:themeColor="text1"/>
        </w:rPr>
        <w:t xml:space="preserve"> behavior(s) that influence sexual compliance</w:t>
      </w:r>
    </w:p>
    <w:tbl>
      <w:tblPr>
        <w:tblStyle w:val="ListTable1Light1"/>
        <w:tblW w:w="9356" w:type="dxa"/>
        <w:tblCellMar>
          <w:top w:w="28" w:type="dxa"/>
          <w:bottom w:w="28" w:type="dxa"/>
        </w:tblCellMar>
        <w:tblLook w:val="04A0" w:firstRow="1" w:lastRow="0" w:firstColumn="1" w:lastColumn="0" w:noHBand="0" w:noVBand="1"/>
      </w:tblPr>
      <w:tblGrid>
        <w:gridCol w:w="6771"/>
        <w:gridCol w:w="2585"/>
      </w:tblGrid>
      <w:tr w:rsidR="00DC6BBF" w:rsidRPr="00DC6BBF" w:rsidTr="00234762">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rsidR="00DC6BBF" w:rsidRPr="00DC6BBF" w:rsidRDefault="00DC6BBF" w:rsidP="00234762">
            <w:pPr>
              <w:jc w:val="both"/>
              <w:rPr>
                <w:rFonts w:ascii="Times New Roman" w:hAnsi="Times New Roman" w:cs="Times New Roman"/>
                <w:b w:val="0"/>
              </w:rPr>
            </w:pPr>
          </w:p>
        </w:tc>
        <w:tc>
          <w:tcPr>
            <w:tcW w:w="2585" w:type="dxa"/>
            <w:tcBorders>
              <w:top w:val="single" w:sz="4" w:space="0" w:color="auto"/>
              <w:bottom w:val="single" w:sz="4" w:space="0" w:color="auto"/>
            </w:tcBorders>
            <w:shd w:val="clear" w:color="auto" w:fill="auto"/>
            <w:vAlign w:val="center"/>
          </w:tcPr>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Admiring the participant’s beauty or body</w:t>
            </w:r>
          </w:p>
        </w:tc>
        <w:tc>
          <w:tcPr>
            <w:tcW w:w="2585" w:type="dxa"/>
            <w:tcBorders>
              <w:top w:val="single" w:sz="4" w:space="0" w:color="auto"/>
            </w:tcBorders>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143 (36.6)</w:t>
            </w:r>
          </w:p>
        </w:tc>
      </w:tr>
      <w:tr w:rsidR="00DC6BBF"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Saying that they love or care for the participant</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235 (60.1)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Comparing participant with a former partner</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25 (6.4)</w:t>
            </w:r>
          </w:p>
        </w:tc>
      </w:tr>
      <w:tr w:rsidR="00DC6BBF"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Asking why the participant does not want to do sexual activities</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120 (30.7)</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Promising that he will be responsible</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81 (20.7)</w:t>
            </w:r>
          </w:p>
        </w:tc>
      </w:tr>
      <w:tr w:rsidR="00DC6BBF"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Begging</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150 (38.4)</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Sulking</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94 (24.0)</w:t>
            </w:r>
          </w:p>
        </w:tc>
      </w:tr>
      <w:tr w:rsidR="00DC6BBF" w:rsidRPr="00DC6BBF" w:rsidTr="00234762">
        <w:trPr>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Asking to be felt sorry for</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56 (14.3)</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Feeling sorry for himself</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23 (5.9)</w:t>
            </w:r>
          </w:p>
        </w:tc>
      </w:tr>
      <w:tr w:rsidR="00DC6BBF"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highlight w:val="white"/>
              </w:rPr>
              <w:t>Doubting the participant's sexual attraction to the partner by questioning</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30 (7.7)</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Crying</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 (1.5)</w:t>
            </w:r>
          </w:p>
        </w:tc>
      </w:tr>
      <w:tr w:rsidR="00DC6BBF" w:rsidRPr="00DC6BBF"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Negotiating</w:t>
            </w:r>
          </w:p>
        </w:tc>
        <w:tc>
          <w:tcPr>
            <w:tcW w:w="2585" w:type="dxa"/>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133 (34.0)</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Questioning the participant’s feelings for him</w:t>
            </w:r>
          </w:p>
        </w:tc>
        <w:tc>
          <w:tcPr>
            <w:tcW w:w="2585" w:type="dxa"/>
            <w:shd w:val="clear" w:color="auto" w:fill="auto"/>
            <w:vAlign w:val="center"/>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 (15.6)</w:t>
            </w:r>
          </w:p>
        </w:tc>
      </w:tr>
      <w:tr w:rsidR="00DC6BBF" w:rsidRPr="00DC6BBF" w:rsidTr="00234762">
        <w:trPr>
          <w:trHeight w:val="279"/>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Promising a gift</w:t>
            </w:r>
          </w:p>
        </w:tc>
        <w:tc>
          <w:tcPr>
            <w:tcW w:w="2585" w:type="dxa"/>
            <w:tcBorders>
              <w:bottom w:val="single" w:sz="4" w:space="0" w:color="auto"/>
            </w:tcBorders>
            <w:shd w:val="clear" w:color="auto" w:fill="auto"/>
            <w:vAlign w:val="center"/>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 (2.0)</w:t>
            </w:r>
          </w:p>
        </w:tc>
      </w:tr>
    </w:tbl>
    <w:p w:rsidR="00643A4C" w:rsidRPr="00DC6BBF" w:rsidRDefault="00EF0EC8">
      <w:pPr>
        <w:jc w:val="both"/>
        <w:rPr>
          <w:color w:val="000000" w:themeColor="text1"/>
          <w:sz w:val="16"/>
          <w:szCs w:val="16"/>
        </w:rPr>
      </w:pPr>
      <w:r w:rsidRPr="00DC6BBF">
        <w:rPr>
          <w:color w:val="000000" w:themeColor="text1"/>
          <w:sz w:val="16"/>
          <w:szCs w:val="16"/>
        </w:rPr>
        <w:t>*Those printed in bold are the partner</w:t>
      </w:r>
      <w:del w:id="747" w:author="Author" w:date="2018-03-14T18:21:00Z">
        <w:r w:rsidRPr="00DC6BBF" w:rsidDel="009B7D6E">
          <w:rPr>
            <w:color w:val="000000" w:themeColor="text1"/>
            <w:sz w:val="16"/>
            <w:szCs w:val="16"/>
          </w:rPr>
          <w:delText>’s</w:delText>
        </w:r>
      </w:del>
      <w:r w:rsidRPr="00DC6BBF">
        <w:rPr>
          <w:color w:val="000000" w:themeColor="text1"/>
          <w:sz w:val="16"/>
          <w:szCs w:val="16"/>
        </w:rPr>
        <w:t xml:space="preserve"> behaviors that were reported by more than 30% of the participants</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 xml:space="preserve">Emotional consequences of complying </w:t>
      </w:r>
      <w:r w:rsidR="003E6CD7">
        <w:rPr>
          <w:b/>
          <w:noProof/>
          <w:color w:val="000000" w:themeColor="text1"/>
        </w:rPr>
        <w:t>with</w:t>
      </w:r>
      <w:r w:rsidRPr="00DC6BBF">
        <w:rPr>
          <w:b/>
          <w:color w:val="000000" w:themeColor="text1"/>
        </w:rPr>
        <w:t xml:space="preserve"> unwanted sex</w:t>
      </w:r>
    </w:p>
    <w:p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Table 5 shows the variety of emotions that </w:t>
      </w:r>
      <w:del w:id="748" w:author="Author" w:date="2018-03-14T18:21:00Z">
        <w:r w:rsidRPr="00DC6BBF" w:rsidDel="009B7D6E">
          <w:rPr>
            <w:color w:val="000000" w:themeColor="text1"/>
          </w:rPr>
          <w:delText xml:space="preserve">may be felt by </w:delText>
        </w:r>
      </w:del>
      <w:r w:rsidRPr="00DC6BBF">
        <w:rPr>
          <w:color w:val="000000" w:themeColor="text1"/>
        </w:rPr>
        <w:t xml:space="preserve">women </w:t>
      </w:r>
      <w:ins w:id="749" w:author="Author" w:date="2018-03-14T18:21:00Z">
        <w:r w:rsidR="009B7D6E">
          <w:rPr>
            <w:color w:val="000000" w:themeColor="text1"/>
          </w:rPr>
          <w:t xml:space="preserve">felt </w:t>
        </w:r>
      </w:ins>
      <w:r w:rsidRPr="00DC6BBF">
        <w:rPr>
          <w:color w:val="000000" w:themeColor="text1"/>
        </w:rPr>
        <w:t xml:space="preserve">after performing </w:t>
      </w:r>
      <w:ins w:id="750" w:author="Author" w:date="2018-03-14T18:21:00Z">
        <w:r w:rsidR="009B7D6E">
          <w:rPr>
            <w:color w:val="000000" w:themeColor="text1"/>
          </w:rPr>
          <w:t xml:space="preserve">unwanted </w:t>
        </w:r>
      </w:ins>
      <w:r w:rsidRPr="00DC6BBF">
        <w:rPr>
          <w:color w:val="000000" w:themeColor="text1"/>
        </w:rPr>
        <w:t xml:space="preserve">sexual activities. </w:t>
      </w:r>
      <w:r w:rsidRPr="003E6CD7">
        <w:rPr>
          <w:noProof/>
          <w:color w:val="000000" w:themeColor="text1"/>
        </w:rPr>
        <w:t xml:space="preserve">We can see that the participants’ </w:t>
      </w:r>
      <w:del w:id="751" w:author="Author" w:date="2018-03-14T18:21:00Z">
        <w:r w:rsidRPr="003E6CD7" w:rsidDel="009B7D6E">
          <w:rPr>
            <w:noProof/>
            <w:color w:val="000000" w:themeColor="text1"/>
          </w:rPr>
          <w:delText>answers to describe</w:delText>
        </w:r>
      </w:del>
      <w:ins w:id="752" w:author="Author" w:date="2018-03-14T18:21:00Z">
        <w:r w:rsidR="009B7D6E">
          <w:rPr>
            <w:noProof/>
            <w:color w:val="000000" w:themeColor="text1"/>
          </w:rPr>
          <w:t>descriptions of</w:t>
        </w:r>
      </w:ins>
      <w:r w:rsidRPr="003E6CD7">
        <w:rPr>
          <w:noProof/>
          <w:color w:val="000000" w:themeColor="text1"/>
        </w:rPr>
        <w:t xml:space="preserve"> how they feel after performing unwanted sexual activities also varies, from positive emotions: loved (58.1%), happy (46%), romantic (45.8%), </w:t>
      </w:r>
      <w:del w:id="753" w:author="Author" w:date="2018-03-14T18:22:00Z">
        <w:r w:rsidRPr="003E6CD7" w:rsidDel="009B7D6E">
          <w:rPr>
            <w:noProof/>
            <w:color w:val="000000" w:themeColor="text1"/>
          </w:rPr>
          <w:delText xml:space="preserve">dan </w:delText>
        </w:r>
      </w:del>
      <w:ins w:id="754" w:author="Author" w:date="2018-03-14T18:22:00Z">
        <w:r w:rsidR="009B7D6E">
          <w:rPr>
            <w:noProof/>
            <w:color w:val="000000" w:themeColor="text1"/>
          </w:rPr>
          <w:t xml:space="preserve">and </w:t>
        </w:r>
      </w:ins>
      <w:r w:rsidRPr="003E6CD7">
        <w:rPr>
          <w:noProof/>
          <w:color w:val="000000" w:themeColor="text1"/>
        </w:rPr>
        <w:t>satisfied (46%)</w:t>
      </w:r>
      <w:ins w:id="755" w:author="Author" w:date="2018-03-14T18:22:00Z">
        <w:r w:rsidR="009B7D6E">
          <w:rPr>
            <w:noProof/>
            <w:color w:val="000000" w:themeColor="text1"/>
          </w:rPr>
          <w:t>;</w:t>
        </w:r>
      </w:ins>
      <w:del w:id="756" w:author="Author" w:date="2018-03-14T18:22:00Z">
        <w:r w:rsidRPr="003E6CD7" w:rsidDel="009B7D6E">
          <w:rPr>
            <w:noProof/>
            <w:color w:val="000000" w:themeColor="text1"/>
          </w:rPr>
          <w:delText>,</w:delText>
        </w:r>
      </w:del>
      <w:r w:rsidRPr="003E6CD7">
        <w:rPr>
          <w:noProof/>
          <w:color w:val="000000" w:themeColor="text1"/>
        </w:rPr>
        <w:t xml:space="preserve"> as well as negative emotions: guilty (58.1%), scared (42.2%), regret (41.4%), ashamed (39.4%), and confused (38.1%).</w:t>
      </w: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 xml:space="preserve">Table 5. Emotion(s) experienced after consenting </w:t>
      </w:r>
      <w:r w:rsidR="003E6CD7">
        <w:rPr>
          <w:b/>
          <w:noProof/>
          <w:color w:val="000000" w:themeColor="text1"/>
        </w:rPr>
        <w:t>to</w:t>
      </w:r>
      <w:r w:rsidRPr="00DC6BBF">
        <w:rPr>
          <w:b/>
          <w:color w:val="000000" w:themeColor="text1"/>
        </w:rPr>
        <w:t xml:space="preserve">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rsidTr="00234762">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rsidR="00DC6BBF" w:rsidRPr="00DC6BBF" w:rsidRDefault="00DC6BBF" w:rsidP="00234762">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Satisfied</w:t>
            </w:r>
          </w:p>
        </w:tc>
        <w:tc>
          <w:tcPr>
            <w:tcW w:w="2835" w:type="dxa"/>
            <w:tcBorders>
              <w:top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Happy</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180 (46)</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lastRenderedPageBreak/>
              <w:t>Joyful</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71 (18.2)</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Romantic</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179 (45.8)</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Loved</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Sad</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102 (26.1)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Exploited</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95 (24.3)</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Tense</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54 (13.8)</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Scared</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Guilty</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Nervous</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55 (14.1)</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Ashamed</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154 (39.4)</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Confused</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(38.1)</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Angry</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52 (13.3)</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color w:val="000000" w:themeColor="text1"/>
              </w:rPr>
              <w:t>Regret</w:t>
            </w:r>
          </w:p>
        </w:tc>
        <w:tc>
          <w:tcPr>
            <w:tcW w:w="2835" w:type="dxa"/>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162 (41.4)</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Apprehensive</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107 (27.4)</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Disgusted</w:t>
            </w:r>
          </w:p>
        </w:tc>
        <w:tc>
          <w:tcPr>
            <w:tcW w:w="2835" w:type="dxa"/>
            <w:tcBorders>
              <w:bottom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64 (16.4)</w:t>
            </w:r>
          </w:p>
        </w:tc>
      </w:tr>
    </w:tbl>
    <w:p w:rsidR="00643A4C" w:rsidRPr="00DC6BBF" w:rsidRDefault="00EF0EC8">
      <w:pPr>
        <w:jc w:val="both"/>
        <w:rPr>
          <w:color w:val="000000" w:themeColor="text1"/>
          <w:sz w:val="16"/>
          <w:szCs w:val="16"/>
        </w:rPr>
      </w:pPr>
      <w:r w:rsidRPr="00DC6BBF">
        <w:rPr>
          <w:color w:val="000000" w:themeColor="text1"/>
          <w:sz w:val="16"/>
          <w:szCs w:val="16"/>
        </w:rPr>
        <w:t>*Those printed in bold are the emotions reported by more than 30% of the participants</w:t>
      </w:r>
    </w:p>
    <w:p w:rsidR="00643A4C" w:rsidRPr="00DC6BBF" w:rsidRDefault="00EF0EC8">
      <w:pPr>
        <w:jc w:val="both"/>
        <w:rPr>
          <w:color w:val="000000" w:themeColor="text1"/>
        </w:rPr>
      </w:pPr>
      <w:r w:rsidRPr="00DC6BBF">
        <w:rPr>
          <w:color w:val="000000" w:themeColor="text1"/>
        </w:rPr>
        <w:tab/>
      </w:r>
    </w:p>
    <w:p w:rsidR="00643A4C" w:rsidRPr="00DC6BBF" w:rsidRDefault="00EF0EC8">
      <w:pPr>
        <w:jc w:val="both"/>
        <w:rPr>
          <w:color w:val="000000" w:themeColor="text1"/>
        </w:rPr>
      </w:pPr>
      <w:r w:rsidRPr="00DC6BBF">
        <w:rPr>
          <w:color w:val="000000" w:themeColor="text1"/>
        </w:rPr>
        <w:tab/>
        <w:t xml:space="preserve">Looking at the variety of </w:t>
      </w:r>
      <w:del w:id="757" w:author="Author" w:date="2018-03-14T18:23:00Z">
        <w:r w:rsidRPr="00DC6BBF" w:rsidDel="009B7D6E">
          <w:rPr>
            <w:color w:val="000000" w:themeColor="text1"/>
          </w:rPr>
          <w:delText xml:space="preserve">answers </w:delText>
        </w:r>
      </w:del>
      <w:r w:rsidRPr="00DC6BBF">
        <w:rPr>
          <w:color w:val="000000" w:themeColor="text1"/>
        </w:rPr>
        <w:t>reported</w:t>
      </w:r>
      <w:ins w:id="758" w:author="Author" w:date="2018-03-14T18:23:00Z">
        <w:r w:rsidR="009B7D6E">
          <w:rPr>
            <w:color w:val="000000" w:themeColor="text1"/>
          </w:rPr>
          <w:t xml:space="preserve"> emotions</w:t>
        </w:r>
      </w:ins>
      <w:del w:id="759" w:author="Author" w:date="2018-03-14T18:22:00Z">
        <w:r w:rsidRPr="00DC6BBF" w:rsidDel="009B7D6E">
          <w:rPr>
            <w:color w:val="000000" w:themeColor="text1"/>
          </w:rPr>
          <w:delText xml:space="preserve"> by the participants</w:delText>
        </w:r>
      </w:del>
      <w:r w:rsidRPr="00DC6BBF">
        <w:rPr>
          <w:color w:val="000000" w:themeColor="text1"/>
        </w:rPr>
        <w:t xml:space="preserve">, the authors </w:t>
      </w:r>
      <w:del w:id="760" w:author="Author" w:date="2018-03-14T18:22:00Z">
        <w:r w:rsidRPr="00DC6BBF" w:rsidDel="009B7D6E">
          <w:rPr>
            <w:color w:val="000000" w:themeColor="text1"/>
          </w:rPr>
          <w:delText xml:space="preserve">have </w:delText>
        </w:r>
      </w:del>
      <w:del w:id="761" w:author="Author" w:date="2018-03-14T18:23:00Z">
        <w:r w:rsidRPr="00DC6BBF" w:rsidDel="009B7D6E">
          <w:rPr>
            <w:color w:val="000000" w:themeColor="text1"/>
          </w:rPr>
          <w:delText xml:space="preserve">categorized </w:delText>
        </w:r>
      </w:del>
      <w:ins w:id="762" w:author="Author" w:date="2018-03-14T18:23:00Z">
        <w:r w:rsidR="009B7D6E">
          <w:rPr>
            <w:color w:val="000000" w:themeColor="text1"/>
          </w:rPr>
          <w:t xml:space="preserve">divided </w:t>
        </w:r>
      </w:ins>
      <w:r w:rsidRPr="00DC6BBF">
        <w:rPr>
          <w:color w:val="000000" w:themeColor="text1"/>
        </w:rPr>
        <w:t>the</w:t>
      </w:r>
      <w:del w:id="763" w:author="Author" w:date="2018-03-14T18:23:00Z">
        <w:r w:rsidRPr="00DC6BBF" w:rsidDel="009B7D6E">
          <w:rPr>
            <w:color w:val="000000" w:themeColor="text1"/>
          </w:rPr>
          <w:delText xml:space="preserve"> reported emotions</w:delText>
        </w:r>
      </w:del>
      <w:ins w:id="764" w:author="Author" w:date="2018-03-14T18:23:00Z">
        <w:r w:rsidR="009B7D6E">
          <w:rPr>
            <w:color w:val="000000" w:themeColor="text1"/>
          </w:rPr>
          <w:t>m</w:t>
        </w:r>
      </w:ins>
      <w:r w:rsidRPr="00DC6BBF">
        <w:rPr>
          <w:color w:val="000000" w:themeColor="text1"/>
        </w:rPr>
        <w:t xml:space="preserve"> into three categories: positive emotions, negative emotions, and conflicting emotions (see Table 6). The positive emotions category </w:t>
      </w:r>
      <w:r w:rsidRPr="003E6CD7">
        <w:rPr>
          <w:noProof/>
          <w:color w:val="000000" w:themeColor="text1"/>
        </w:rPr>
        <w:t>was assigned</w:t>
      </w:r>
      <w:r w:rsidRPr="00DC6BBF">
        <w:rPr>
          <w:color w:val="000000" w:themeColor="text1"/>
        </w:rPr>
        <w:t xml:space="preserve"> to participants who reported </w:t>
      </w:r>
      <w:ins w:id="765" w:author="Author" w:date="2018-03-14T18:23:00Z">
        <w:r w:rsidR="009B7D6E">
          <w:rPr>
            <w:color w:val="000000" w:themeColor="text1"/>
          </w:rPr>
          <w:t xml:space="preserve">exclusively </w:t>
        </w:r>
      </w:ins>
      <w:r w:rsidRPr="00DC6BBF">
        <w:rPr>
          <w:color w:val="000000" w:themeColor="text1"/>
        </w:rPr>
        <w:t xml:space="preserve">positive emotions </w:t>
      </w:r>
      <w:del w:id="766" w:author="Author" w:date="2018-03-14T18:23:00Z">
        <w:r w:rsidRPr="00DC6BBF" w:rsidDel="009B7D6E">
          <w:rPr>
            <w:color w:val="000000" w:themeColor="text1"/>
          </w:rPr>
          <w:delText xml:space="preserve">exclusively </w:delText>
        </w:r>
      </w:del>
      <w:r w:rsidRPr="00DC6BBF">
        <w:rPr>
          <w:color w:val="000000" w:themeColor="text1"/>
        </w:rPr>
        <w:t xml:space="preserve">(satisfied, happy, joyful, romantic, or loved). The negative emotions category </w:t>
      </w:r>
      <w:r w:rsidRPr="003E6CD7">
        <w:rPr>
          <w:noProof/>
          <w:color w:val="000000" w:themeColor="text1"/>
        </w:rPr>
        <w:t>was assigned</w:t>
      </w:r>
      <w:r w:rsidRPr="00DC6BBF">
        <w:rPr>
          <w:color w:val="000000" w:themeColor="text1"/>
        </w:rPr>
        <w:t xml:space="preserve"> to participants who reported </w:t>
      </w:r>
      <w:ins w:id="767" w:author="Author" w:date="2018-03-14T18:24:00Z">
        <w:r w:rsidR="009B7D6E">
          <w:rPr>
            <w:color w:val="000000" w:themeColor="text1"/>
          </w:rPr>
          <w:t xml:space="preserve">exclusively </w:t>
        </w:r>
      </w:ins>
      <w:r w:rsidRPr="00DC6BBF">
        <w:rPr>
          <w:color w:val="000000" w:themeColor="text1"/>
        </w:rPr>
        <w:t xml:space="preserve">negative emotions </w:t>
      </w:r>
      <w:del w:id="768" w:author="Author" w:date="2018-03-14T18:24:00Z">
        <w:r w:rsidRPr="00DC6BBF" w:rsidDel="009B7D6E">
          <w:rPr>
            <w:color w:val="000000" w:themeColor="text1"/>
          </w:rPr>
          <w:delText xml:space="preserve">exclusively </w:delText>
        </w:r>
      </w:del>
      <w:r w:rsidRPr="00DC6BBF">
        <w:rPr>
          <w:color w:val="000000" w:themeColor="text1"/>
        </w:rPr>
        <w:t xml:space="preserve">(sad, exploited, tense, scared, guilty, nervous, ashamed, confused, angry, regret, apprehensive, or disgusted). The conflicting emotions category </w:t>
      </w:r>
      <w:r w:rsidRPr="003E6CD7">
        <w:rPr>
          <w:noProof/>
          <w:color w:val="000000" w:themeColor="text1"/>
        </w:rPr>
        <w:t>was assigned</w:t>
      </w:r>
      <w:r w:rsidRPr="00DC6BBF">
        <w:rPr>
          <w:color w:val="000000" w:themeColor="text1"/>
        </w:rPr>
        <w:t xml:space="preserve"> to participants who reported both positive and negative emotions.</w:t>
      </w:r>
    </w:p>
    <w:p w:rsidR="00643A4C" w:rsidRPr="00DC6BBF" w:rsidRDefault="00EF0EC8">
      <w:pPr>
        <w:jc w:val="both"/>
        <w:rPr>
          <w:color w:val="000000" w:themeColor="text1"/>
        </w:rPr>
      </w:pPr>
      <w:r w:rsidRPr="00DC6BBF">
        <w:rPr>
          <w:color w:val="000000" w:themeColor="text1"/>
        </w:rPr>
        <w:tab/>
        <w:t>Results show that a majority of the participants (64.34%) reported having conflicting feelings regarding their experience with unwanted sexual activities. On the one hand, they had positive feelings (loved, happy, etc.), but they also felt negative emotions (</w:t>
      </w:r>
      <w:r w:rsidR="003E6CD7" w:rsidRPr="003E6CD7">
        <w:rPr>
          <w:noProof/>
          <w:color w:val="000000" w:themeColor="text1"/>
        </w:rPr>
        <w:t>guilt</w:t>
      </w:r>
      <w:r w:rsidRPr="00DC6BBF">
        <w:rPr>
          <w:color w:val="000000" w:themeColor="text1"/>
        </w:rPr>
        <w:t xml:space="preserve">, regret, etc.). </w:t>
      </w: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Table 6. Categorization of emotion(s) experienced after doing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rsidTr="00234762">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rsidR="00DC6BBF" w:rsidRPr="00DC6BBF" w:rsidRDefault="00DC6BBF" w:rsidP="00234762">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387*</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rPr>
              <w:t>Positive</w:t>
            </w:r>
          </w:p>
        </w:tc>
        <w:tc>
          <w:tcPr>
            <w:tcW w:w="2835" w:type="dxa"/>
            <w:tcBorders>
              <w:top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59 (15.25)</w:t>
            </w:r>
          </w:p>
        </w:tc>
      </w:tr>
      <w:tr w:rsidR="00DC6BBF" w:rsidRPr="00DC6BBF"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rPr>
              <w:t>Negative</w:t>
            </w:r>
          </w:p>
        </w:tc>
        <w:tc>
          <w:tcPr>
            <w:tcW w:w="2835" w:type="dxa"/>
            <w:shd w:val="clear" w:color="auto" w:fill="auto"/>
          </w:tcPr>
          <w:p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79 (20.41)</w:t>
            </w:r>
          </w:p>
        </w:tc>
      </w:tr>
      <w:tr w:rsidR="00DC6BBF" w:rsidRPr="00DC6BBF"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rsidR="00DC6BBF" w:rsidRPr="00DC6BBF" w:rsidRDefault="00DC6BBF" w:rsidP="00234762">
            <w:pPr>
              <w:jc w:val="both"/>
              <w:rPr>
                <w:rFonts w:ascii="Times New Roman" w:hAnsi="Times New Roman" w:cs="Times New Roman"/>
              </w:rPr>
            </w:pPr>
            <w:r w:rsidRPr="00DC6BBF">
              <w:rPr>
                <w:rFonts w:ascii="Times New Roman" w:hAnsi="Times New Roman" w:cs="Times New Roman"/>
              </w:rPr>
              <w:t>Conflicting</w:t>
            </w:r>
          </w:p>
        </w:tc>
        <w:tc>
          <w:tcPr>
            <w:tcW w:w="2835" w:type="dxa"/>
            <w:tcBorders>
              <w:bottom w:val="single" w:sz="4" w:space="0" w:color="auto"/>
            </w:tcBorders>
            <w:shd w:val="clear" w:color="auto" w:fill="auto"/>
          </w:tcPr>
          <w:p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249 (64.34)</w:t>
            </w:r>
          </w:p>
        </w:tc>
      </w:tr>
    </w:tbl>
    <w:p w:rsidR="00643A4C" w:rsidRPr="00DC6BBF" w:rsidRDefault="00EF0EC8">
      <w:pPr>
        <w:jc w:val="both"/>
        <w:rPr>
          <w:b/>
          <w:color w:val="000000" w:themeColor="text1"/>
        </w:rPr>
      </w:pPr>
      <w:r w:rsidRPr="00DC6BBF">
        <w:rPr>
          <w:color w:val="000000" w:themeColor="text1"/>
          <w:sz w:val="16"/>
          <w:szCs w:val="16"/>
        </w:rPr>
        <w:t>* Four participants did not report their feelings specifically; they stated that the sexual activities they had done did not trigger any emotions or that they were unsure of how to label the emotions they felt</w:t>
      </w: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Discussion</w:t>
      </w:r>
    </w:p>
    <w:p w:rsidR="00643A4C" w:rsidRPr="00DC6BBF" w:rsidRDefault="00EF0EC8" w:rsidP="004D7CD5">
      <w:pPr>
        <w:jc w:val="both"/>
        <w:outlineLvl w:val="0"/>
        <w:rPr>
          <w:i/>
          <w:color w:val="000000" w:themeColor="text1"/>
        </w:rPr>
      </w:pPr>
      <w:r w:rsidRPr="00DC6BBF">
        <w:rPr>
          <w:i/>
          <w:color w:val="000000" w:themeColor="text1"/>
        </w:rPr>
        <w:t>Conclusions and discussion of findings</w:t>
      </w:r>
    </w:p>
    <w:p w:rsidR="00643A4C" w:rsidRPr="00DC6BBF" w:rsidRDefault="00EF0EC8">
      <w:pPr>
        <w:ind w:firstLine="720"/>
        <w:jc w:val="both"/>
        <w:rPr>
          <w:color w:val="000000" w:themeColor="text1"/>
        </w:rPr>
      </w:pPr>
      <w:r w:rsidRPr="00DC6BBF">
        <w:rPr>
          <w:color w:val="000000" w:themeColor="text1"/>
        </w:rPr>
        <w:lastRenderedPageBreak/>
        <w:t xml:space="preserve">The current study discussed </w:t>
      </w:r>
      <w:del w:id="769" w:author="Author" w:date="2018-03-14T18:25:00Z">
        <w:r w:rsidRPr="00DC6BBF" w:rsidDel="009B7D6E">
          <w:rPr>
            <w:color w:val="000000" w:themeColor="text1"/>
          </w:rPr>
          <w:delText xml:space="preserve">the </w:delText>
        </w:r>
      </w:del>
      <w:ins w:id="770" w:author="Author" w:date="2018-03-14T18:25:00Z">
        <w:r w:rsidR="009B7D6E">
          <w:rPr>
            <w:color w:val="000000" w:themeColor="text1"/>
          </w:rPr>
          <w:t xml:space="preserve">an </w:t>
        </w:r>
      </w:ins>
      <w:r w:rsidRPr="00DC6BBF">
        <w:rPr>
          <w:color w:val="000000" w:themeColor="text1"/>
        </w:rPr>
        <w:t>urban society</w:t>
      </w:r>
      <w:ins w:id="771" w:author="Author" w:date="2018-03-14T18:25:00Z">
        <w:r w:rsidR="009B7D6E">
          <w:rPr>
            <w:color w:val="000000" w:themeColor="text1"/>
          </w:rPr>
          <w:t xml:space="preserve"> </w:t>
        </w:r>
      </w:ins>
      <w:del w:id="772" w:author="Author" w:date="2018-03-14T18:25:00Z">
        <w:r w:rsidRPr="00DC6BBF" w:rsidDel="009B7D6E">
          <w:rPr>
            <w:color w:val="000000" w:themeColor="text1"/>
          </w:rPr>
          <w:delText xml:space="preserve">, that </w:delText>
        </w:r>
      </w:del>
      <w:ins w:id="773" w:author="Author" w:date="2018-03-14T18:25:00Z">
        <w:r w:rsidR="009B7D6E">
          <w:rPr>
            <w:color w:val="000000" w:themeColor="text1"/>
          </w:rPr>
          <w:t xml:space="preserve">as </w:t>
        </w:r>
      </w:ins>
      <w:del w:id="774" w:author="Author" w:date="2018-03-14T18:25:00Z">
        <w:r w:rsidRPr="00DC6BBF" w:rsidDel="009B7D6E">
          <w:rPr>
            <w:color w:val="000000" w:themeColor="text1"/>
          </w:rPr>
          <w:delText xml:space="preserve">was reviewed by </w:delText>
        </w:r>
      </w:del>
      <w:r w:rsidRPr="00DC6BBF">
        <w:rPr>
          <w:color w:val="000000" w:themeColor="text1"/>
        </w:rPr>
        <w:t xml:space="preserve">Paddison (2001) </w:t>
      </w:r>
      <w:ins w:id="775" w:author="Author" w:date="2018-03-14T18:25:00Z">
        <w:r w:rsidR="009B7D6E">
          <w:rPr>
            <w:color w:val="000000" w:themeColor="text1"/>
          </w:rPr>
          <w:t xml:space="preserve">reviewed it, </w:t>
        </w:r>
      </w:ins>
      <w:r w:rsidRPr="00DC6BBF">
        <w:rPr>
          <w:color w:val="000000" w:themeColor="text1"/>
        </w:rPr>
        <w:t xml:space="preserve">as an experienced context. </w:t>
      </w:r>
      <w:del w:id="776" w:author="Author" w:date="2018-03-14T18:26:00Z">
        <w:r w:rsidRPr="00DC6BBF" w:rsidDel="009B7D6E">
          <w:rPr>
            <w:color w:val="000000" w:themeColor="text1"/>
          </w:rPr>
          <w:delText xml:space="preserve">As something that </w:delText>
        </w:r>
        <w:r w:rsidRPr="003E6CD7" w:rsidDel="009B7D6E">
          <w:rPr>
            <w:noProof/>
            <w:color w:val="000000" w:themeColor="text1"/>
          </w:rPr>
          <w:delText>is experienced</w:delText>
        </w:r>
        <w:r w:rsidRPr="00DC6BBF" w:rsidDel="009B7D6E">
          <w:rPr>
            <w:color w:val="000000" w:themeColor="text1"/>
          </w:rPr>
          <w:delText>, w</w:delText>
        </w:r>
      </w:del>
      <w:ins w:id="777" w:author="Author" w:date="2018-03-14T18:26:00Z">
        <w:r w:rsidR="009B7D6E">
          <w:rPr>
            <w:color w:val="000000" w:themeColor="text1"/>
          </w:rPr>
          <w:t>W</w:t>
        </w:r>
      </w:ins>
      <w:r w:rsidRPr="00DC6BBF">
        <w:rPr>
          <w:color w:val="000000" w:themeColor="text1"/>
        </w:rPr>
        <w:t xml:space="preserve">hat </w:t>
      </w:r>
      <w:r w:rsidRPr="003E6CD7">
        <w:rPr>
          <w:noProof/>
          <w:color w:val="000000" w:themeColor="text1"/>
        </w:rPr>
        <w:t>is examined</w:t>
      </w:r>
      <w:r w:rsidRPr="00DC6BBF">
        <w:rPr>
          <w:color w:val="000000" w:themeColor="text1"/>
        </w:rPr>
        <w:t xml:space="preserve"> are social actions that </w:t>
      </w:r>
      <w:r w:rsidRPr="003E6CD7">
        <w:rPr>
          <w:noProof/>
          <w:color w:val="000000" w:themeColor="text1"/>
        </w:rPr>
        <w:t>are revealed</w:t>
      </w:r>
      <w:r w:rsidRPr="00DC6BBF">
        <w:rPr>
          <w:color w:val="000000" w:themeColor="text1"/>
        </w:rPr>
        <w:t xml:space="preserve"> through stories or narrations</w:t>
      </w:r>
      <w:ins w:id="778" w:author="Author" w:date="2018-03-14T18:26:00Z">
        <w:r w:rsidR="009B7D6E">
          <w:rPr>
            <w:color w:val="000000" w:themeColor="text1"/>
          </w:rPr>
          <w:t xml:space="preserve"> about one’s experiences</w:t>
        </w:r>
      </w:ins>
      <w:r w:rsidRPr="00DC6BBF">
        <w:rPr>
          <w:color w:val="000000" w:themeColor="text1"/>
        </w:rPr>
        <w:t xml:space="preserve">. What </w:t>
      </w:r>
      <w:r w:rsidRPr="003E6CD7">
        <w:rPr>
          <w:noProof/>
          <w:color w:val="000000" w:themeColor="text1"/>
        </w:rPr>
        <w:t xml:space="preserve">is </w:t>
      </w:r>
      <w:del w:id="779" w:author="Author" w:date="2018-03-14T18:26:00Z">
        <w:r w:rsidRPr="003E6CD7" w:rsidDel="009B7D6E">
          <w:rPr>
            <w:noProof/>
            <w:color w:val="000000" w:themeColor="text1"/>
          </w:rPr>
          <w:delText>told</w:delText>
        </w:r>
        <w:r w:rsidRPr="00DC6BBF" w:rsidDel="009B7D6E">
          <w:rPr>
            <w:color w:val="000000" w:themeColor="text1"/>
          </w:rPr>
          <w:delText xml:space="preserve"> </w:delText>
        </w:r>
      </w:del>
      <w:ins w:id="780" w:author="Author" w:date="2018-03-14T18:26:00Z">
        <w:r w:rsidR="009B7D6E">
          <w:rPr>
            <w:noProof/>
            <w:color w:val="000000" w:themeColor="text1"/>
          </w:rPr>
          <w:t xml:space="preserve">described </w:t>
        </w:r>
      </w:ins>
      <w:r w:rsidRPr="00DC6BBF">
        <w:rPr>
          <w:color w:val="000000" w:themeColor="text1"/>
        </w:rPr>
        <w:t xml:space="preserve">are issues </w:t>
      </w:r>
      <w:del w:id="781" w:author="Author" w:date="2018-03-14T18:26:00Z">
        <w:r w:rsidRPr="00DC6BBF" w:rsidDel="009B7D6E">
          <w:rPr>
            <w:color w:val="000000" w:themeColor="text1"/>
          </w:rPr>
          <w:delText xml:space="preserve">with </w:delText>
        </w:r>
      </w:del>
      <w:ins w:id="782" w:author="Author" w:date="2018-03-14T18:26:00Z">
        <w:r w:rsidR="009B7D6E">
          <w:rPr>
            <w:color w:val="000000" w:themeColor="text1"/>
          </w:rPr>
          <w:t xml:space="preserve">of </w:t>
        </w:r>
      </w:ins>
      <w:r w:rsidRPr="00DC6BBF">
        <w:rPr>
          <w:color w:val="000000" w:themeColor="text1"/>
        </w:rPr>
        <w:t xml:space="preserve">sexuality, especially </w:t>
      </w:r>
      <w:ins w:id="783" w:author="Author" w:date="2018-03-14T18:26:00Z">
        <w:r w:rsidR="009B7D6E">
          <w:rPr>
            <w:color w:val="000000" w:themeColor="text1"/>
          </w:rPr>
          <w:t xml:space="preserve">of </w:t>
        </w:r>
      </w:ins>
      <w:r w:rsidRPr="00DC6BBF">
        <w:rPr>
          <w:color w:val="000000" w:themeColor="text1"/>
        </w:rPr>
        <w:t xml:space="preserve">premarital sex as an unpleasant experience, </w:t>
      </w:r>
      <w:ins w:id="784" w:author="Author" w:date="2018-03-14T18:26:00Z">
        <w:r w:rsidR="009B7D6E">
          <w:rPr>
            <w:color w:val="000000" w:themeColor="text1"/>
          </w:rPr>
          <w:t>al</w:t>
        </w:r>
      </w:ins>
      <w:r w:rsidRPr="00DC6BBF">
        <w:rPr>
          <w:color w:val="000000" w:themeColor="text1"/>
        </w:rPr>
        <w:t xml:space="preserve">though </w:t>
      </w:r>
      <w:del w:id="785" w:author="Author" w:date="2018-03-14T18:26:00Z">
        <w:r w:rsidRPr="00DC6BBF" w:rsidDel="009B7D6E">
          <w:rPr>
            <w:color w:val="000000" w:themeColor="text1"/>
          </w:rPr>
          <w:delText xml:space="preserve">a lot of </w:delText>
        </w:r>
      </w:del>
      <w:ins w:id="786" w:author="Author" w:date="2018-03-14T18:26:00Z">
        <w:r w:rsidR="009B7D6E">
          <w:rPr>
            <w:color w:val="000000" w:themeColor="text1"/>
          </w:rPr>
          <w:t xml:space="preserve">many </w:t>
        </w:r>
      </w:ins>
      <w:r w:rsidRPr="00DC6BBF">
        <w:rPr>
          <w:color w:val="000000" w:themeColor="text1"/>
        </w:rPr>
        <w:t xml:space="preserve">young women are finding it </w:t>
      </w:r>
      <w:del w:id="787" w:author="Author" w:date="2018-03-14T18:26:00Z">
        <w:r w:rsidRPr="00DC6BBF" w:rsidDel="009B7D6E">
          <w:rPr>
            <w:color w:val="000000" w:themeColor="text1"/>
          </w:rPr>
          <w:delText xml:space="preserve">hard </w:delText>
        </w:r>
      </w:del>
      <w:ins w:id="788" w:author="Author" w:date="2018-03-14T18:26:00Z">
        <w:r w:rsidR="009B7D6E">
          <w:rPr>
            <w:color w:val="000000" w:themeColor="text1"/>
          </w:rPr>
          <w:t xml:space="preserve">difficult </w:t>
        </w:r>
      </w:ins>
      <w:r w:rsidRPr="003E6CD7">
        <w:rPr>
          <w:noProof/>
          <w:color w:val="000000" w:themeColor="text1"/>
        </w:rPr>
        <w:t xml:space="preserve">to </w:t>
      </w:r>
      <w:r w:rsidR="003E6CD7">
        <w:rPr>
          <w:noProof/>
          <w:color w:val="000000" w:themeColor="text1"/>
        </w:rPr>
        <w:t>say no assertively</w:t>
      </w:r>
      <w:r w:rsidRPr="00DC6BBF">
        <w:rPr>
          <w:color w:val="000000" w:themeColor="text1"/>
        </w:rPr>
        <w:t>.</w:t>
      </w:r>
    </w:p>
    <w:p w:rsidR="00643A4C" w:rsidRPr="00DC6BBF" w:rsidRDefault="00EF0EC8">
      <w:pPr>
        <w:ind w:firstLine="720"/>
        <w:jc w:val="both"/>
        <w:rPr>
          <w:color w:val="000000" w:themeColor="text1"/>
        </w:rPr>
      </w:pPr>
      <w:r w:rsidRPr="00DC6BBF">
        <w:rPr>
          <w:color w:val="000000" w:themeColor="text1"/>
        </w:rPr>
        <w:t xml:space="preserve">The current study successfully illustrates the premarital sexual compliance phenomenon </w:t>
      </w:r>
      <w:ins w:id="789" w:author="Author" w:date="2018-03-14T18:26:00Z">
        <w:r w:rsidR="009B7D6E">
          <w:rPr>
            <w:color w:val="000000" w:themeColor="text1"/>
          </w:rPr>
          <w:t xml:space="preserve">seen </w:t>
        </w:r>
      </w:ins>
      <w:r w:rsidRPr="00DC6BBF">
        <w:rPr>
          <w:color w:val="000000" w:themeColor="text1"/>
        </w:rPr>
        <w:t>in women in Jabodetabek</w:t>
      </w:r>
      <w:ins w:id="790" w:author="Author" w:date="2018-03-14T18:27:00Z">
        <w:r w:rsidR="009B7D6E">
          <w:rPr>
            <w:color w:val="000000" w:themeColor="text1"/>
          </w:rPr>
          <w:t xml:space="preserve">; it </w:t>
        </w:r>
      </w:ins>
      <w:del w:id="791" w:author="Author" w:date="2018-03-14T18:27:00Z">
        <w:r w:rsidRPr="00DC6BBF" w:rsidDel="009B7D6E">
          <w:rPr>
            <w:color w:val="000000" w:themeColor="text1"/>
          </w:rPr>
          <w:delText xml:space="preserve">, looking at </w:delText>
        </w:r>
      </w:del>
      <w:ins w:id="792" w:author="Author" w:date="2018-03-14T18:27:00Z">
        <w:r w:rsidR="009B7D6E">
          <w:rPr>
            <w:color w:val="000000" w:themeColor="text1"/>
          </w:rPr>
          <w:t xml:space="preserve">examines </w:t>
        </w:r>
      </w:ins>
      <w:r w:rsidRPr="00DC6BBF">
        <w:rPr>
          <w:color w:val="000000" w:themeColor="text1"/>
        </w:rPr>
        <w:t xml:space="preserve">the prevalence, reasons, </w:t>
      </w:r>
      <w:ins w:id="793" w:author="Author" w:date="2018-03-14T18:27:00Z">
        <w:r w:rsidR="009B7D6E">
          <w:rPr>
            <w:color w:val="000000" w:themeColor="text1"/>
          </w:rPr>
          <w:t xml:space="preserve">and </w:t>
        </w:r>
      </w:ins>
      <w:r w:rsidRPr="00DC6BBF">
        <w:rPr>
          <w:color w:val="000000" w:themeColor="text1"/>
        </w:rPr>
        <w:t xml:space="preserve">factors in </w:t>
      </w:r>
      <w:del w:id="794" w:author="Author" w:date="2018-03-14T18:27:00Z">
        <w:r w:rsidRPr="00DC6BBF" w:rsidDel="009B7D6E">
          <w:rPr>
            <w:color w:val="000000" w:themeColor="text1"/>
          </w:rPr>
          <w:delText xml:space="preserve">the </w:delText>
        </w:r>
      </w:del>
      <w:r w:rsidRPr="00DC6BBF">
        <w:rPr>
          <w:color w:val="000000" w:themeColor="text1"/>
        </w:rPr>
        <w:t>relationship</w:t>
      </w:r>
      <w:ins w:id="795" w:author="Author" w:date="2018-03-14T18:27:00Z">
        <w:r w:rsidR="009B7D6E">
          <w:rPr>
            <w:color w:val="000000" w:themeColor="text1"/>
          </w:rPr>
          <w:t>s</w:t>
        </w:r>
      </w:ins>
      <w:r w:rsidRPr="00DC6BBF">
        <w:rPr>
          <w:color w:val="000000" w:themeColor="text1"/>
        </w:rPr>
        <w:t xml:space="preserve"> that precede the occurrence of sexual compliance, as well as </w:t>
      </w:r>
      <w:ins w:id="796" w:author="Author" w:date="2018-03-14T18:27:00Z">
        <w:r w:rsidR="009B7D6E">
          <w:rPr>
            <w:color w:val="000000" w:themeColor="text1"/>
          </w:rPr>
          <w:t xml:space="preserve">the </w:t>
        </w:r>
      </w:ins>
      <w:r w:rsidRPr="00DC6BBF">
        <w:rPr>
          <w:color w:val="000000" w:themeColor="text1"/>
        </w:rPr>
        <w:t xml:space="preserve">emotional consequences incited by sexual compliance. This section will discuss the findings of the study, its strengths and limitations, and the implications of </w:t>
      </w:r>
      <w:del w:id="797" w:author="Author" w:date="2018-03-14T18:27:00Z">
        <w:r w:rsidRPr="00DC6BBF" w:rsidDel="009B7D6E">
          <w:rPr>
            <w:color w:val="000000" w:themeColor="text1"/>
          </w:rPr>
          <w:delText xml:space="preserve">the </w:delText>
        </w:r>
      </w:del>
      <w:ins w:id="798" w:author="Author" w:date="2018-03-14T18:27:00Z">
        <w:r w:rsidR="009B7D6E">
          <w:rPr>
            <w:color w:val="000000" w:themeColor="text1"/>
          </w:rPr>
          <w:t xml:space="preserve">this </w:t>
        </w:r>
      </w:ins>
      <w:r w:rsidRPr="00DC6BBF">
        <w:rPr>
          <w:color w:val="000000" w:themeColor="text1"/>
        </w:rPr>
        <w:t xml:space="preserve">study </w:t>
      </w:r>
      <w:del w:id="799" w:author="Author" w:date="2018-03-14T18:27:00Z">
        <w:r w:rsidRPr="00DC6BBF" w:rsidDel="009B7D6E">
          <w:rPr>
            <w:color w:val="000000" w:themeColor="text1"/>
          </w:rPr>
          <w:delText xml:space="preserve">for </w:delText>
        </w:r>
      </w:del>
      <w:ins w:id="800" w:author="Author" w:date="2018-03-14T18:27:00Z">
        <w:r w:rsidR="009B7D6E">
          <w:rPr>
            <w:color w:val="000000" w:themeColor="text1"/>
          </w:rPr>
          <w:t xml:space="preserve">on </w:t>
        </w:r>
      </w:ins>
      <w:r w:rsidRPr="00DC6BBF">
        <w:rPr>
          <w:color w:val="000000" w:themeColor="text1"/>
        </w:rPr>
        <w:t>future research.</w:t>
      </w:r>
    </w:p>
    <w:p w:rsidR="00643A4C" w:rsidRPr="00DC6BBF" w:rsidRDefault="00EF0EC8">
      <w:pPr>
        <w:ind w:firstLine="720"/>
        <w:jc w:val="both"/>
        <w:rPr>
          <w:color w:val="000000" w:themeColor="text1"/>
        </w:rPr>
      </w:pPr>
      <w:r w:rsidRPr="00DC6BBF">
        <w:rPr>
          <w:color w:val="000000" w:themeColor="text1"/>
        </w:rPr>
        <w:t xml:space="preserve">The current study shows very different results </w:t>
      </w:r>
      <w:ins w:id="801" w:author="Author" w:date="2018-03-14T18:28:00Z">
        <w:r w:rsidR="00AD5BDD">
          <w:rPr>
            <w:color w:val="000000" w:themeColor="text1"/>
          </w:rPr>
          <w:t xml:space="preserve">as </w:t>
        </w:r>
      </w:ins>
      <w:r w:rsidRPr="00DC6BBF">
        <w:rPr>
          <w:color w:val="000000" w:themeColor="text1"/>
        </w:rPr>
        <w:t xml:space="preserve">compared to an earlier survey conducted by Utomo, McDonald, Hull, and Reimondos (2012) </w:t>
      </w:r>
      <w:del w:id="802" w:author="Author" w:date="2018-03-14T18:28:00Z">
        <w:r w:rsidRPr="00DC6BBF" w:rsidDel="00AD5BDD">
          <w:rPr>
            <w:color w:val="000000" w:themeColor="text1"/>
          </w:rPr>
          <w:delText xml:space="preserve">to </w:delText>
        </w:r>
      </w:del>
      <w:ins w:id="803" w:author="Author" w:date="2018-03-14T18:28:00Z">
        <w:r w:rsidR="00AD5BDD">
          <w:rPr>
            <w:color w:val="000000" w:themeColor="text1"/>
          </w:rPr>
          <w:t xml:space="preserve">of </w:t>
        </w:r>
      </w:ins>
      <w:r w:rsidRPr="00DC6BBF">
        <w:rPr>
          <w:color w:val="000000" w:themeColor="text1"/>
        </w:rPr>
        <w:t>3</w:t>
      </w:r>
      <w:ins w:id="804" w:author="Author" w:date="2018-03-14T18:28:00Z">
        <w:r w:rsidR="00AD5BDD">
          <w:rPr>
            <w:color w:val="000000" w:themeColor="text1"/>
          </w:rPr>
          <w:t>,</w:t>
        </w:r>
      </w:ins>
      <w:r w:rsidRPr="00DC6BBF">
        <w:rPr>
          <w:color w:val="000000" w:themeColor="text1"/>
        </w:rPr>
        <w:t xml:space="preserve">006 people ages 20-34 in Jakarta, Bekasi, and Tangerang. </w:t>
      </w:r>
      <w:del w:id="805" w:author="Author" w:date="2018-03-14T18:28:00Z">
        <w:r w:rsidRPr="00DC6BBF" w:rsidDel="00AD5BDD">
          <w:rPr>
            <w:color w:val="000000" w:themeColor="text1"/>
          </w:rPr>
          <w:delText xml:space="preserve">On </w:delText>
        </w:r>
      </w:del>
      <w:ins w:id="806" w:author="Author" w:date="2018-03-14T18:28:00Z">
        <w:r w:rsidR="00AD5BDD">
          <w:rPr>
            <w:color w:val="000000" w:themeColor="text1"/>
          </w:rPr>
          <w:t xml:space="preserve">In </w:t>
        </w:r>
      </w:ins>
      <w:r w:rsidRPr="00DC6BBF">
        <w:rPr>
          <w:color w:val="000000" w:themeColor="text1"/>
        </w:rPr>
        <w:t xml:space="preserve">that </w:t>
      </w:r>
      <w:ins w:id="807" w:author="Author" w:date="2018-03-14T18:28:00Z">
        <w:r w:rsidR="00AD5BDD">
          <w:rPr>
            <w:color w:val="000000" w:themeColor="text1"/>
          </w:rPr>
          <w:t>study</w:t>
        </w:r>
      </w:ins>
      <w:del w:id="808" w:author="Author" w:date="2018-03-14T18:28:00Z">
        <w:r w:rsidRPr="00DC6BBF" w:rsidDel="00AD5BDD">
          <w:rPr>
            <w:color w:val="000000" w:themeColor="text1"/>
          </w:rPr>
          <w:delText>research</w:delText>
        </w:r>
      </w:del>
      <w:r w:rsidRPr="00DC6BBF">
        <w:rPr>
          <w:color w:val="000000" w:themeColor="text1"/>
        </w:rPr>
        <w:t xml:space="preserve">, only 5% of unmarried women reported </w:t>
      </w:r>
      <w:del w:id="809" w:author="Author" w:date="2018-03-14T18:28:00Z">
        <w:r w:rsidRPr="00DC6BBF" w:rsidDel="00AD5BDD">
          <w:rPr>
            <w:color w:val="000000" w:themeColor="text1"/>
          </w:rPr>
          <w:delText xml:space="preserve">to </w:delText>
        </w:r>
      </w:del>
      <w:r w:rsidRPr="00DC6BBF">
        <w:rPr>
          <w:color w:val="000000" w:themeColor="text1"/>
        </w:rPr>
        <w:t>having had sexual intercourse, whereas</w:t>
      </w:r>
      <w:del w:id="810" w:author="Author" w:date="2018-03-14T18:28:00Z">
        <w:r w:rsidR="003E6CD7" w:rsidDel="00AD5BDD">
          <w:rPr>
            <w:color w:val="000000" w:themeColor="text1"/>
          </w:rPr>
          <w:delText>,</w:delText>
        </w:r>
        <w:r w:rsidRPr="00DC6BBF" w:rsidDel="00AD5BDD">
          <w:rPr>
            <w:color w:val="000000" w:themeColor="text1"/>
          </w:rPr>
          <w:delText xml:space="preserve"> </w:delText>
        </w:r>
        <w:r w:rsidRPr="003E6CD7" w:rsidDel="00AD5BDD">
          <w:rPr>
            <w:noProof/>
            <w:color w:val="000000" w:themeColor="text1"/>
          </w:rPr>
          <w:delText>o</w:delText>
        </w:r>
      </w:del>
      <w:ins w:id="811" w:author="Author" w:date="2018-03-14T18:28:00Z">
        <w:r w:rsidR="00AD5BDD">
          <w:rPr>
            <w:color w:val="000000" w:themeColor="text1"/>
          </w:rPr>
          <w:t xml:space="preserve"> i</w:t>
        </w:r>
      </w:ins>
      <w:r w:rsidRPr="003E6CD7">
        <w:rPr>
          <w:noProof/>
          <w:color w:val="000000" w:themeColor="text1"/>
        </w:rPr>
        <w:t>n</w:t>
      </w:r>
      <w:r w:rsidRPr="00DC6BBF">
        <w:rPr>
          <w:color w:val="000000" w:themeColor="text1"/>
        </w:rPr>
        <w:t xml:space="preserve"> th</w:t>
      </w:r>
      <w:ins w:id="812" w:author="Author" w:date="2018-03-14T18:28:00Z">
        <w:r w:rsidR="00AD5BDD">
          <w:rPr>
            <w:color w:val="000000" w:themeColor="text1"/>
          </w:rPr>
          <w:t>is</w:t>
        </w:r>
      </w:ins>
      <w:del w:id="813" w:author="Author" w:date="2018-03-14T18:28:00Z">
        <w:r w:rsidRPr="00DC6BBF" w:rsidDel="00AD5BDD">
          <w:rPr>
            <w:color w:val="000000" w:themeColor="text1"/>
          </w:rPr>
          <w:delText>e</w:delText>
        </w:r>
      </w:del>
      <w:r w:rsidRPr="00DC6BBF">
        <w:rPr>
          <w:color w:val="000000" w:themeColor="text1"/>
        </w:rPr>
        <w:t xml:space="preserve"> </w:t>
      </w:r>
      <w:del w:id="814" w:author="Author" w:date="2018-03-14T18:28:00Z">
        <w:r w:rsidRPr="00DC6BBF" w:rsidDel="00AD5BDD">
          <w:rPr>
            <w:color w:val="000000" w:themeColor="text1"/>
          </w:rPr>
          <w:delText xml:space="preserve">current </w:delText>
        </w:r>
      </w:del>
      <w:r w:rsidRPr="00DC6BBF">
        <w:rPr>
          <w:color w:val="000000" w:themeColor="text1"/>
        </w:rPr>
        <w:t xml:space="preserve">study, </w:t>
      </w:r>
      <w:ins w:id="815" w:author="Author" w:date="2018-03-14T18:28:00Z">
        <w:r w:rsidR="00AD5BDD">
          <w:rPr>
            <w:color w:val="000000" w:themeColor="text1"/>
          </w:rPr>
          <w:t xml:space="preserve">we found that </w:t>
        </w:r>
      </w:ins>
      <w:r w:rsidRPr="00DC6BBF">
        <w:rPr>
          <w:color w:val="000000" w:themeColor="text1"/>
        </w:rPr>
        <w:t xml:space="preserve">37% of unmarried women reported that they </w:t>
      </w:r>
      <w:r w:rsidRPr="003E6CD7">
        <w:rPr>
          <w:noProof/>
          <w:color w:val="000000" w:themeColor="text1"/>
        </w:rPr>
        <w:t>ha</w:t>
      </w:r>
      <w:r w:rsidR="003E6CD7">
        <w:rPr>
          <w:noProof/>
          <w:color w:val="000000" w:themeColor="text1"/>
        </w:rPr>
        <w:t>d</w:t>
      </w:r>
      <w:r w:rsidRPr="00DC6BBF">
        <w:rPr>
          <w:color w:val="000000" w:themeColor="text1"/>
        </w:rPr>
        <w:t xml:space="preserve"> had sexual intercourse. </w:t>
      </w:r>
      <w:ins w:id="816" w:author="Author" w:date="2018-03-14T18:28:00Z">
        <w:r w:rsidR="00AD5BDD">
          <w:rPr>
            <w:color w:val="000000" w:themeColor="text1"/>
          </w:rPr>
          <w:t>Our study found much higher</w:t>
        </w:r>
      </w:ins>
      <w:del w:id="817" w:author="Author" w:date="2018-03-14T18:29:00Z">
        <w:r w:rsidRPr="00DC6BBF" w:rsidDel="00AD5BDD">
          <w:rPr>
            <w:color w:val="000000" w:themeColor="text1"/>
          </w:rPr>
          <w:delText>High</w:delText>
        </w:r>
      </w:del>
      <w:r w:rsidRPr="00DC6BBF">
        <w:rPr>
          <w:color w:val="000000" w:themeColor="text1"/>
        </w:rPr>
        <w:t xml:space="preserve"> figures </w:t>
      </w:r>
      <w:del w:id="818" w:author="Author" w:date="2018-03-14T18:29:00Z">
        <w:r w:rsidRPr="003E6CD7" w:rsidDel="00AD5BDD">
          <w:rPr>
            <w:noProof/>
            <w:color w:val="000000" w:themeColor="text1"/>
          </w:rPr>
          <w:delText>were also found</w:delText>
        </w:r>
        <w:r w:rsidRPr="00DC6BBF" w:rsidDel="00AD5BDD">
          <w:rPr>
            <w:color w:val="000000" w:themeColor="text1"/>
          </w:rPr>
          <w:delText xml:space="preserve"> </w:delText>
        </w:r>
      </w:del>
      <w:r w:rsidRPr="00DC6BBF">
        <w:rPr>
          <w:color w:val="000000" w:themeColor="text1"/>
        </w:rPr>
        <w:t xml:space="preserve">for experiences </w:t>
      </w:r>
      <w:del w:id="819" w:author="Author" w:date="2018-03-14T18:29:00Z">
        <w:r w:rsidRPr="00DC6BBF" w:rsidDel="00AD5BDD">
          <w:rPr>
            <w:color w:val="000000" w:themeColor="text1"/>
          </w:rPr>
          <w:delText xml:space="preserve">in having </w:delText>
        </w:r>
      </w:del>
      <w:ins w:id="820" w:author="Author" w:date="2018-03-14T18:29:00Z">
        <w:r w:rsidR="00AD5BDD">
          <w:rPr>
            <w:color w:val="000000" w:themeColor="text1"/>
          </w:rPr>
          <w:t xml:space="preserve">with </w:t>
        </w:r>
      </w:ins>
      <w:r w:rsidRPr="00DC6BBF">
        <w:rPr>
          <w:color w:val="000000" w:themeColor="text1"/>
        </w:rPr>
        <w:t xml:space="preserve">oral sex, where </w:t>
      </w:r>
      <w:del w:id="821" w:author="Author" w:date="2018-03-14T18:29:00Z">
        <w:r w:rsidRPr="00DC6BBF" w:rsidDel="00AD5BDD">
          <w:rPr>
            <w:color w:val="000000" w:themeColor="text1"/>
          </w:rPr>
          <w:delText xml:space="preserve">respectively </w:delText>
        </w:r>
      </w:del>
      <w:r w:rsidRPr="00DC6BBF">
        <w:rPr>
          <w:color w:val="000000" w:themeColor="text1"/>
        </w:rPr>
        <w:t xml:space="preserve">49.0% and 42.6% of the participants </w:t>
      </w:r>
      <w:ins w:id="822" w:author="Author" w:date="2018-03-14T18:29:00Z">
        <w:r w:rsidR="00AD5BDD">
          <w:rPr>
            <w:color w:val="000000" w:themeColor="text1"/>
          </w:rPr>
          <w:t xml:space="preserve">respectively </w:t>
        </w:r>
      </w:ins>
      <w:r w:rsidRPr="00DC6BBF">
        <w:rPr>
          <w:color w:val="000000" w:themeColor="text1"/>
        </w:rPr>
        <w:t xml:space="preserve">reported </w:t>
      </w:r>
      <w:r w:rsidR="003E6CD7">
        <w:rPr>
          <w:noProof/>
          <w:color w:val="000000" w:themeColor="text1"/>
        </w:rPr>
        <w:t>having</w:t>
      </w:r>
      <w:r w:rsidRPr="00DC6BBF">
        <w:rPr>
          <w:color w:val="000000" w:themeColor="text1"/>
        </w:rPr>
        <w:t xml:space="preserve"> given and received oral sex </w:t>
      </w:r>
      <w:del w:id="823" w:author="Author" w:date="2018-03-14T18:29:00Z">
        <w:r w:rsidRPr="00DC6BBF" w:rsidDel="005C1095">
          <w:rPr>
            <w:color w:val="000000" w:themeColor="text1"/>
          </w:rPr>
          <w:delText xml:space="preserve">to and from </w:delText>
        </w:r>
      </w:del>
      <w:ins w:id="824" w:author="Author" w:date="2018-03-14T18:29:00Z">
        <w:r w:rsidR="005C1095">
          <w:rPr>
            <w:color w:val="000000" w:themeColor="text1"/>
          </w:rPr>
          <w:t xml:space="preserve">with </w:t>
        </w:r>
      </w:ins>
      <w:r w:rsidRPr="00DC6BBF">
        <w:rPr>
          <w:color w:val="000000" w:themeColor="text1"/>
        </w:rPr>
        <w:t>their partner. The difference in findings may be the result of the different sampling techniques used</w:t>
      </w:r>
      <w:ins w:id="825" w:author="Author" w:date="2018-03-14T18:29:00Z">
        <w:r w:rsidR="005C1095">
          <w:rPr>
            <w:color w:val="000000" w:themeColor="text1"/>
          </w:rPr>
          <w:t xml:space="preserve">. </w:t>
        </w:r>
      </w:ins>
      <w:del w:id="826" w:author="Author" w:date="2018-03-14T18:30:00Z">
        <w:r w:rsidRPr="00DC6BBF" w:rsidDel="005C1095">
          <w:rPr>
            <w:color w:val="000000" w:themeColor="text1"/>
          </w:rPr>
          <w:delText xml:space="preserve">, where </w:delText>
        </w:r>
      </w:del>
      <w:r w:rsidRPr="00DC6BBF">
        <w:rPr>
          <w:color w:val="000000" w:themeColor="text1"/>
        </w:rPr>
        <w:t xml:space="preserve">Utomo and </w:t>
      </w:r>
      <w:ins w:id="827" w:author="Author" w:date="2018-03-14T18:29:00Z">
        <w:r w:rsidR="005C1095">
          <w:rPr>
            <w:color w:val="000000" w:themeColor="text1"/>
          </w:rPr>
          <w:t xml:space="preserve">his </w:t>
        </w:r>
      </w:ins>
      <w:r w:rsidRPr="00DC6BBF">
        <w:rPr>
          <w:color w:val="000000" w:themeColor="text1"/>
        </w:rPr>
        <w:t>colleagues’ (2012) study used clustered sampling, whereas the current study used accidental sampling</w:t>
      </w:r>
      <w:ins w:id="828" w:author="Author" w:date="2018-03-14T18:30:00Z">
        <w:r w:rsidR="005C1095">
          <w:rPr>
            <w:color w:val="000000" w:themeColor="text1"/>
          </w:rPr>
          <w:t xml:space="preserve">; </w:t>
        </w:r>
      </w:ins>
      <w:del w:id="829" w:author="Author" w:date="2018-03-14T18:30:00Z">
        <w:r w:rsidR="003E6CD7" w:rsidDel="005C1095">
          <w:rPr>
            <w:color w:val="000000" w:themeColor="text1"/>
          </w:rPr>
          <w:delText xml:space="preserve">, </w:delText>
        </w:r>
      </w:del>
      <w:r w:rsidR="003E6CD7">
        <w:rPr>
          <w:color w:val="000000" w:themeColor="text1"/>
        </w:rPr>
        <w:t>therefore,</w:t>
      </w:r>
      <w:r w:rsidRPr="00DC6BBF">
        <w:rPr>
          <w:color w:val="000000" w:themeColor="text1"/>
        </w:rPr>
        <w:t xml:space="preserve"> the participants obtained may not necessarily represent all layers of the </w:t>
      </w:r>
      <w:del w:id="830" w:author="Author" w:date="2018-03-14T18:30:00Z">
        <w:r w:rsidRPr="00DC6BBF" w:rsidDel="005C1095">
          <w:rPr>
            <w:color w:val="000000" w:themeColor="text1"/>
          </w:rPr>
          <w:delText xml:space="preserve">community in </w:delText>
        </w:r>
      </w:del>
      <w:r w:rsidRPr="00DC6BBF">
        <w:rPr>
          <w:color w:val="000000" w:themeColor="text1"/>
        </w:rPr>
        <w:t>Jabodetabek</w:t>
      </w:r>
      <w:ins w:id="831" w:author="Author" w:date="2018-03-14T18:30:00Z">
        <w:r w:rsidR="005C1095">
          <w:rPr>
            <w:color w:val="000000" w:themeColor="text1"/>
          </w:rPr>
          <w:t xml:space="preserve"> community</w:t>
        </w:r>
      </w:ins>
      <w:r w:rsidRPr="00DC6BBF">
        <w:rPr>
          <w:color w:val="000000" w:themeColor="text1"/>
        </w:rPr>
        <w:t xml:space="preserve">. Moreover, the majority of the participants </w:t>
      </w:r>
      <w:ins w:id="832" w:author="Author" w:date="2018-03-14T18:30:00Z">
        <w:r w:rsidR="005C1095">
          <w:rPr>
            <w:color w:val="000000" w:themeColor="text1"/>
          </w:rPr>
          <w:t>in</w:t>
        </w:r>
      </w:ins>
      <w:del w:id="833" w:author="Author" w:date="2018-03-14T18:30:00Z">
        <w:r w:rsidRPr="00DC6BBF" w:rsidDel="005C1095">
          <w:rPr>
            <w:color w:val="000000" w:themeColor="text1"/>
          </w:rPr>
          <w:delText xml:space="preserve">of </w:delText>
        </w:r>
      </w:del>
      <w:ins w:id="834" w:author="Author" w:date="2018-03-14T18:30:00Z">
        <w:r w:rsidR="005C1095">
          <w:rPr>
            <w:color w:val="000000" w:themeColor="text1"/>
          </w:rPr>
          <w:t xml:space="preserve"> </w:t>
        </w:r>
      </w:ins>
      <w:r w:rsidRPr="00DC6BBF">
        <w:rPr>
          <w:color w:val="000000" w:themeColor="text1"/>
        </w:rPr>
        <w:t xml:space="preserve">the current study have </w:t>
      </w:r>
      <w:del w:id="835" w:author="Author" w:date="2018-03-14T18:30:00Z">
        <w:r w:rsidRPr="00DC6BBF" w:rsidDel="005C1095">
          <w:rPr>
            <w:color w:val="000000" w:themeColor="text1"/>
          </w:rPr>
          <w:delText xml:space="preserve">an </w:delText>
        </w:r>
      </w:del>
      <w:r w:rsidRPr="00DC6BBF">
        <w:rPr>
          <w:color w:val="000000" w:themeColor="text1"/>
        </w:rPr>
        <w:t>undergraduate degree</w:t>
      </w:r>
      <w:ins w:id="836" w:author="Author" w:date="2018-03-14T18:31:00Z">
        <w:r w:rsidR="005C1095">
          <w:rPr>
            <w:color w:val="000000" w:themeColor="text1"/>
          </w:rPr>
          <w:t>s. F</w:t>
        </w:r>
      </w:ins>
      <w:del w:id="837" w:author="Author" w:date="2018-03-14T18:31:00Z">
        <w:r w:rsidR="003E6CD7" w:rsidDel="005C1095">
          <w:rPr>
            <w:color w:val="000000" w:themeColor="text1"/>
          </w:rPr>
          <w:delText>,</w:delText>
        </w:r>
        <w:r w:rsidRPr="00DC6BBF" w:rsidDel="005C1095">
          <w:rPr>
            <w:color w:val="000000" w:themeColor="text1"/>
          </w:rPr>
          <w:delText xml:space="preserve"> </w:delText>
        </w:r>
        <w:r w:rsidRPr="003E6CD7" w:rsidDel="005C1095">
          <w:rPr>
            <w:noProof/>
            <w:color w:val="000000" w:themeColor="text1"/>
          </w:rPr>
          <w:delText>and</w:delText>
        </w:r>
        <w:r w:rsidRPr="00DC6BBF" w:rsidDel="005C1095">
          <w:rPr>
            <w:color w:val="000000" w:themeColor="text1"/>
          </w:rPr>
          <w:delText xml:space="preserve"> f</w:delText>
        </w:r>
      </w:del>
      <w:r w:rsidRPr="00DC6BBF">
        <w:rPr>
          <w:color w:val="000000" w:themeColor="text1"/>
        </w:rPr>
        <w:t xml:space="preserve">rom Utomo and </w:t>
      </w:r>
      <w:ins w:id="838" w:author="Author" w:date="2018-03-14T18:31:00Z">
        <w:r w:rsidR="005C1095">
          <w:rPr>
            <w:color w:val="000000" w:themeColor="text1"/>
          </w:rPr>
          <w:t xml:space="preserve">his </w:t>
        </w:r>
      </w:ins>
      <w:r w:rsidRPr="00DC6BBF">
        <w:rPr>
          <w:color w:val="000000" w:themeColor="text1"/>
        </w:rPr>
        <w:t xml:space="preserve">colleagues’ (2012) research, </w:t>
      </w:r>
      <w:ins w:id="839" w:author="Author" w:date="2018-03-14T18:31:00Z">
        <w:r w:rsidR="005C1095">
          <w:rPr>
            <w:color w:val="000000" w:themeColor="text1"/>
          </w:rPr>
          <w:t xml:space="preserve">we </w:t>
        </w:r>
      </w:ins>
      <w:del w:id="840" w:author="Author" w:date="2018-03-14T18:31:00Z">
        <w:r w:rsidRPr="00DC6BBF" w:rsidDel="005C1095">
          <w:rPr>
            <w:color w:val="000000" w:themeColor="text1"/>
          </w:rPr>
          <w:delText xml:space="preserve">it </w:delText>
        </w:r>
        <w:r w:rsidRPr="003E6CD7" w:rsidDel="005C1095">
          <w:rPr>
            <w:noProof/>
            <w:color w:val="000000" w:themeColor="text1"/>
          </w:rPr>
          <w:delText xml:space="preserve">was </w:delText>
        </w:r>
      </w:del>
      <w:r w:rsidRPr="003E6CD7">
        <w:rPr>
          <w:noProof/>
          <w:color w:val="000000" w:themeColor="text1"/>
        </w:rPr>
        <w:t>know</w:t>
      </w:r>
      <w:del w:id="841" w:author="Author" w:date="2018-03-14T18:31:00Z">
        <w:r w:rsidRPr="003E6CD7" w:rsidDel="005C1095">
          <w:rPr>
            <w:noProof/>
            <w:color w:val="000000" w:themeColor="text1"/>
          </w:rPr>
          <w:delText>n</w:delText>
        </w:r>
      </w:del>
      <w:r w:rsidRPr="00DC6BBF">
        <w:rPr>
          <w:color w:val="000000" w:themeColor="text1"/>
        </w:rPr>
        <w:t xml:space="preserve"> that the higher the level of education, the higher the chance </w:t>
      </w:r>
      <w:ins w:id="842" w:author="Author" w:date="2018-03-14T18:33:00Z">
        <w:r w:rsidR="00EB0AAC">
          <w:rPr>
            <w:color w:val="000000" w:themeColor="text1"/>
          </w:rPr>
          <w:t xml:space="preserve">of </w:t>
        </w:r>
      </w:ins>
      <w:del w:id="843" w:author="Author" w:date="2018-03-14T18:33:00Z">
        <w:r w:rsidRPr="00DC6BBF" w:rsidDel="00EB0AAC">
          <w:rPr>
            <w:color w:val="000000" w:themeColor="text1"/>
          </w:rPr>
          <w:delText xml:space="preserve">that </w:delText>
        </w:r>
      </w:del>
      <w:r w:rsidRPr="00DC6BBF">
        <w:rPr>
          <w:color w:val="000000" w:themeColor="text1"/>
        </w:rPr>
        <w:t xml:space="preserve">the individual </w:t>
      </w:r>
      <w:del w:id="844" w:author="Author" w:date="2018-03-14T18:33:00Z">
        <w:r w:rsidRPr="003E6CD7" w:rsidDel="00EB0AAC">
          <w:rPr>
            <w:noProof/>
            <w:color w:val="000000" w:themeColor="text1"/>
          </w:rPr>
          <w:delText>ha</w:delText>
        </w:r>
        <w:r w:rsidR="003E6CD7" w:rsidDel="00EB0AAC">
          <w:rPr>
            <w:noProof/>
            <w:color w:val="000000" w:themeColor="text1"/>
          </w:rPr>
          <w:delText>s</w:delText>
        </w:r>
        <w:r w:rsidRPr="00DC6BBF" w:rsidDel="00EB0AAC">
          <w:rPr>
            <w:color w:val="000000" w:themeColor="text1"/>
          </w:rPr>
          <w:delText xml:space="preserve"> </w:delText>
        </w:r>
      </w:del>
      <w:ins w:id="845" w:author="Author" w:date="2018-03-14T18:33:00Z">
        <w:r w:rsidR="00EB0AAC">
          <w:rPr>
            <w:noProof/>
            <w:color w:val="000000" w:themeColor="text1"/>
          </w:rPr>
          <w:t xml:space="preserve">having </w:t>
        </w:r>
      </w:ins>
      <w:r w:rsidRPr="00DC6BBF">
        <w:rPr>
          <w:color w:val="000000" w:themeColor="text1"/>
        </w:rPr>
        <w:t xml:space="preserve">had their first sexual experience before marriage. </w:t>
      </w:r>
      <w:r w:rsidRPr="003E6CD7">
        <w:rPr>
          <w:noProof/>
          <w:color w:val="000000" w:themeColor="text1"/>
        </w:rPr>
        <w:t>This</w:t>
      </w:r>
      <w:r w:rsidRPr="00DC6BBF">
        <w:rPr>
          <w:color w:val="000000" w:themeColor="text1"/>
        </w:rPr>
        <w:t xml:space="preserve"> may indicate that the higher an individual’s level of education, the more open they are toward</w:t>
      </w:r>
      <w:del w:id="846" w:author="Author" w:date="2018-03-14T18:31:00Z">
        <w:r w:rsidRPr="00DC6BBF" w:rsidDel="005C1095">
          <w:rPr>
            <w:color w:val="000000" w:themeColor="text1"/>
          </w:rPr>
          <w:delText>s</w:delText>
        </w:r>
      </w:del>
      <w:r w:rsidRPr="00DC6BBF">
        <w:rPr>
          <w:color w:val="000000" w:themeColor="text1"/>
        </w:rPr>
        <w:t xml:space="preserve"> premarital sexual activities. What needs to </w:t>
      </w:r>
      <w:r w:rsidRPr="003E6CD7">
        <w:rPr>
          <w:noProof/>
          <w:color w:val="000000" w:themeColor="text1"/>
        </w:rPr>
        <w:t>be reviewed</w:t>
      </w:r>
      <w:r w:rsidRPr="00DC6BBF">
        <w:rPr>
          <w:color w:val="000000" w:themeColor="text1"/>
        </w:rPr>
        <w:t xml:space="preserve"> </w:t>
      </w:r>
      <w:r w:rsidR="003E6CD7">
        <w:rPr>
          <w:noProof/>
          <w:color w:val="000000" w:themeColor="text1"/>
        </w:rPr>
        <w:t>i</w:t>
      </w:r>
      <w:r w:rsidRPr="003E6CD7">
        <w:rPr>
          <w:noProof/>
          <w:color w:val="000000" w:themeColor="text1"/>
        </w:rPr>
        <w:t>n</w:t>
      </w:r>
      <w:r w:rsidRPr="00DC6BBF">
        <w:rPr>
          <w:color w:val="000000" w:themeColor="text1"/>
        </w:rPr>
        <w:t xml:space="preserve"> the next study is whether openness toward</w:t>
      </w:r>
      <w:del w:id="847" w:author="Author" w:date="2018-03-14T18:31:00Z">
        <w:r w:rsidRPr="00DC6BBF" w:rsidDel="005C1095">
          <w:rPr>
            <w:color w:val="000000" w:themeColor="text1"/>
          </w:rPr>
          <w:delText>s</w:delText>
        </w:r>
      </w:del>
      <w:r w:rsidRPr="00DC6BBF">
        <w:rPr>
          <w:color w:val="000000" w:themeColor="text1"/>
        </w:rPr>
        <w:t xml:space="preserve"> premarital sexual activities </w:t>
      </w:r>
      <w:r w:rsidRPr="003E6CD7">
        <w:rPr>
          <w:noProof/>
          <w:color w:val="000000" w:themeColor="text1"/>
        </w:rPr>
        <w:t>is accompanied</w:t>
      </w:r>
      <w:r w:rsidRPr="00DC6BBF">
        <w:rPr>
          <w:color w:val="000000" w:themeColor="text1"/>
        </w:rPr>
        <w:t xml:space="preserve"> by the knowledge and action of using protection or contraceptives to prevent sexually transmitted diseases and pregnancy. </w:t>
      </w:r>
    </w:p>
    <w:p w:rsidR="00643A4C" w:rsidRPr="00DC6BBF" w:rsidRDefault="00EF0EC8">
      <w:pPr>
        <w:ind w:firstLine="720"/>
        <w:jc w:val="both"/>
        <w:rPr>
          <w:color w:val="000000" w:themeColor="text1"/>
        </w:rPr>
      </w:pPr>
      <w:r w:rsidRPr="00DC6BBF">
        <w:rPr>
          <w:color w:val="000000" w:themeColor="text1"/>
        </w:rPr>
        <w:t xml:space="preserve">We will now discuss </w:t>
      </w:r>
      <w:ins w:id="848" w:author="Author" w:date="2018-03-14T18:34:00Z">
        <w:r w:rsidR="00EB0AAC">
          <w:rPr>
            <w:color w:val="000000" w:themeColor="text1"/>
          </w:rPr>
          <w:t xml:space="preserve">our </w:t>
        </w:r>
      </w:ins>
      <w:r w:rsidRPr="00DC6BBF">
        <w:rPr>
          <w:color w:val="000000" w:themeColor="text1"/>
        </w:rPr>
        <w:t>findings on unwanted sexual activities. There seems to be a pattern</w:t>
      </w:r>
      <w:ins w:id="849" w:author="Author" w:date="2018-03-14T18:34:00Z">
        <w:r w:rsidR="00EB0AAC">
          <w:rPr>
            <w:color w:val="000000" w:themeColor="text1"/>
          </w:rPr>
          <w:t xml:space="preserve"> of </w:t>
        </w:r>
      </w:ins>
      <w:del w:id="850" w:author="Author" w:date="2018-03-14T18:34:00Z">
        <w:r w:rsidRPr="00DC6BBF" w:rsidDel="00EB0AAC">
          <w:rPr>
            <w:color w:val="000000" w:themeColor="text1"/>
          </w:rPr>
          <w:delText xml:space="preserve"> that </w:delText>
        </w:r>
      </w:del>
      <w:ins w:id="851" w:author="Author" w:date="2018-03-14T18:34:00Z">
        <w:r w:rsidR="00EB0AAC">
          <w:rPr>
            <w:color w:val="000000" w:themeColor="text1"/>
          </w:rPr>
          <w:t xml:space="preserve">normally taboo </w:t>
        </w:r>
      </w:ins>
      <w:r w:rsidRPr="00DC6BBF">
        <w:rPr>
          <w:color w:val="000000" w:themeColor="text1"/>
        </w:rPr>
        <w:t xml:space="preserve">sexual activities </w:t>
      </w:r>
      <w:del w:id="852" w:author="Author" w:date="2018-03-14T18:34:00Z">
        <w:r w:rsidRPr="00DC6BBF" w:rsidDel="00EB0AAC">
          <w:rPr>
            <w:color w:val="000000" w:themeColor="text1"/>
          </w:rPr>
          <w:delText xml:space="preserve">that are normatively considered to be taboo </w:delText>
        </w:r>
      </w:del>
      <w:r w:rsidRPr="00DC6BBF">
        <w:rPr>
          <w:color w:val="000000" w:themeColor="text1"/>
        </w:rPr>
        <w:t xml:space="preserve">(such as groping of the genitals, oral sex, anal sex, and sexual intercourse) </w:t>
      </w:r>
      <w:del w:id="853" w:author="Author" w:date="2018-03-14T18:35:00Z">
        <w:r w:rsidRPr="00DC6BBF" w:rsidDel="00EB0AAC">
          <w:rPr>
            <w:color w:val="000000" w:themeColor="text1"/>
          </w:rPr>
          <w:delText xml:space="preserve">are </w:delText>
        </w:r>
      </w:del>
      <w:ins w:id="854" w:author="Author" w:date="2018-03-14T18:35:00Z">
        <w:r w:rsidR="00EB0AAC">
          <w:rPr>
            <w:color w:val="000000" w:themeColor="text1"/>
          </w:rPr>
          <w:t xml:space="preserve">being </w:t>
        </w:r>
      </w:ins>
      <w:r w:rsidRPr="00DC6BBF">
        <w:rPr>
          <w:color w:val="000000" w:themeColor="text1"/>
        </w:rPr>
        <w:t xml:space="preserve">more </w:t>
      </w:r>
      <w:ins w:id="855" w:author="Author" w:date="2018-03-14T18:35:00Z">
        <w:r w:rsidR="00EB0AAC">
          <w:rPr>
            <w:color w:val="000000" w:themeColor="text1"/>
          </w:rPr>
          <w:t xml:space="preserve">commonly </w:t>
        </w:r>
      </w:ins>
      <w:r w:rsidRPr="00DC6BBF">
        <w:rPr>
          <w:color w:val="000000" w:themeColor="text1"/>
        </w:rPr>
        <w:t xml:space="preserve">reported as unwanted </w:t>
      </w:r>
      <w:del w:id="856" w:author="Author" w:date="2018-03-14T18:35:00Z">
        <w:r w:rsidRPr="00DC6BBF" w:rsidDel="00EB0AAC">
          <w:rPr>
            <w:color w:val="000000" w:themeColor="text1"/>
          </w:rPr>
          <w:delText xml:space="preserve">sexual activities </w:delText>
        </w:r>
      </w:del>
      <w:r w:rsidRPr="00DC6BBF">
        <w:rPr>
          <w:color w:val="000000" w:themeColor="text1"/>
        </w:rPr>
        <w:t xml:space="preserve">by the participants, even though they </w:t>
      </w:r>
      <w:del w:id="857" w:author="Author" w:date="2018-03-14T18:35:00Z">
        <w:r w:rsidRPr="00DC6BBF" w:rsidDel="00EB0AAC">
          <w:rPr>
            <w:color w:val="000000" w:themeColor="text1"/>
          </w:rPr>
          <w:delText xml:space="preserve">have done </w:delText>
        </w:r>
      </w:del>
      <w:ins w:id="858" w:author="Author" w:date="2018-03-14T18:35:00Z">
        <w:r w:rsidR="00EB0AAC">
          <w:rPr>
            <w:color w:val="000000" w:themeColor="text1"/>
          </w:rPr>
          <w:t xml:space="preserve">participated in </w:t>
        </w:r>
      </w:ins>
      <w:r w:rsidRPr="00DC6BBF">
        <w:rPr>
          <w:color w:val="000000" w:themeColor="text1"/>
        </w:rPr>
        <w:t xml:space="preserve">it. Meanwhile, only 1.4% of the participants </w:t>
      </w:r>
      <w:ins w:id="859" w:author="Author" w:date="2018-03-14T18:35:00Z">
        <w:r w:rsidR="00EB0AAC">
          <w:rPr>
            <w:color w:val="000000" w:themeColor="text1"/>
          </w:rPr>
          <w:t xml:space="preserve">reported </w:t>
        </w:r>
      </w:ins>
      <w:del w:id="860" w:author="Author" w:date="2018-03-14T18:35:00Z">
        <w:r w:rsidRPr="00DC6BBF" w:rsidDel="00EB0AAC">
          <w:rPr>
            <w:color w:val="000000" w:themeColor="text1"/>
          </w:rPr>
          <w:delText xml:space="preserve">felt </w:delText>
        </w:r>
      </w:del>
      <w:r w:rsidRPr="00DC6BBF">
        <w:rPr>
          <w:color w:val="000000" w:themeColor="text1"/>
        </w:rPr>
        <w:t xml:space="preserve">that they </w:t>
      </w:r>
      <w:del w:id="861" w:author="Author" w:date="2018-03-14T18:35:00Z">
        <w:r w:rsidRPr="00DC6BBF" w:rsidDel="00EB0AAC">
          <w:rPr>
            <w:color w:val="000000" w:themeColor="text1"/>
          </w:rPr>
          <w:delText xml:space="preserve">have </w:delText>
        </w:r>
      </w:del>
      <w:ins w:id="862" w:author="Author" w:date="2018-03-14T18:35:00Z">
        <w:r w:rsidR="00EB0AAC">
          <w:rPr>
            <w:color w:val="000000" w:themeColor="text1"/>
          </w:rPr>
          <w:t xml:space="preserve">had </w:t>
        </w:r>
      </w:ins>
      <w:r w:rsidRPr="00DC6BBF">
        <w:rPr>
          <w:color w:val="000000" w:themeColor="text1"/>
        </w:rPr>
        <w:t xml:space="preserve">held hands with their partners even though they did not want to. </w:t>
      </w:r>
      <w:r w:rsidRPr="00EC136F">
        <w:rPr>
          <w:noProof/>
          <w:color w:val="000000" w:themeColor="text1"/>
        </w:rPr>
        <w:t>This</w:t>
      </w:r>
      <w:r w:rsidRPr="00DC6BBF">
        <w:rPr>
          <w:color w:val="000000" w:themeColor="text1"/>
        </w:rPr>
        <w:t xml:space="preserve"> can be explained by Bennett (2005)</w:t>
      </w:r>
      <w:ins w:id="863" w:author="Author" w:date="2018-03-14T18:35:00Z">
        <w:r w:rsidR="00EB0AAC">
          <w:rPr>
            <w:color w:val="000000" w:themeColor="text1"/>
          </w:rPr>
          <w:t>,</w:t>
        </w:r>
      </w:ins>
      <w:r w:rsidRPr="00DC6BBF">
        <w:rPr>
          <w:color w:val="000000" w:themeColor="text1"/>
        </w:rPr>
        <w:t xml:space="preserve"> who said that even though the act of holding hands with the opposite sex before marriage is still considered taboo by some conservative groups, this activity still occurs more and is considered </w:t>
      </w:r>
      <w:ins w:id="864" w:author="Author" w:date="2018-03-14T18:36:00Z">
        <w:r w:rsidR="00EB0AAC">
          <w:rPr>
            <w:color w:val="000000" w:themeColor="text1"/>
          </w:rPr>
          <w:t xml:space="preserve">much </w:t>
        </w:r>
      </w:ins>
      <w:r w:rsidRPr="00DC6BBF">
        <w:rPr>
          <w:color w:val="000000" w:themeColor="text1"/>
        </w:rPr>
        <w:t>more acceptable than kissing or sexual intercourse.</w:t>
      </w:r>
    </w:p>
    <w:p w:rsidR="00643A4C" w:rsidRPr="00DC6BBF" w:rsidRDefault="00EF0EC8">
      <w:pPr>
        <w:ind w:firstLine="720"/>
        <w:jc w:val="both"/>
        <w:rPr>
          <w:color w:val="000000" w:themeColor="text1"/>
        </w:rPr>
      </w:pPr>
      <w:r w:rsidRPr="00DC6BBF">
        <w:rPr>
          <w:color w:val="000000" w:themeColor="text1"/>
        </w:rPr>
        <w:t xml:space="preserve">Another finding that should be discussed, among others, is </w:t>
      </w:r>
      <w:del w:id="865" w:author="Author" w:date="2018-03-14T18:36:00Z">
        <w:r w:rsidRPr="00DC6BBF" w:rsidDel="00EB0AAC">
          <w:rPr>
            <w:color w:val="000000" w:themeColor="text1"/>
          </w:rPr>
          <w:delText xml:space="preserve">regarding </w:delText>
        </w:r>
      </w:del>
      <w:r w:rsidRPr="00DC6BBF">
        <w:rPr>
          <w:color w:val="000000" w:themeColor="text1"/>
        </w:rPr>
        <w:t xml:space="preserve">the reasons why women </w:t>
      </w:r>
      <w:del w:id="866" w:author="Author" w:date="2018-03-14T18:36:00Z">
        <w:r w:rsidRPr="00DC6BBF" w:rsidDel="00EB0AAC">
          <w:rPr>
            <w:color w:val="000000" w:themeColor="text1"/>
          </w:rPr>
          <w:delText xml:space="preserve">give </w:delText>
        </w:r>
      </w:del>
      <w:r w:rsidRPr="00DC6BBF">
        <w:rPr>
          <w:color w:val="000000" w:themeColor="text1"/>
        </w:rPr>
        <w:t xml:space="preserve">consent to </w:t>
      </w:r>
      <w:del w:id="867" w:author="Author" w:date="2018-03-14T18:36:00Z">
        <w:r w:rsidRPr="00DC6BBF" w:rsidDel="00EB0AAC">
          <w:rPr>
            <w:color w:val="000000" w:themeColor="text1"/>
          </w:rPr>
          <w:delText xml:space="preserve">doing </w:delText>
        </w:r>
      </w:del>
      <w:r w:rsidRPr="00DC6BBF">
        <w:rPr>
          <w:color w:val="000000" w:themeColor="text1"/>
        </w:rPr>
        <w:t>unwanted sexual activit</w:t>
      </w:r>
      <w:ins w:id="868" w:author="Author" w:date="2018-03-14T18:36:00Z">
        <w:r w:rsidR="00EB0AAC">
          <w:rPr>
            <w:color w:val="000000" w:themeColor="text1"/>
          </w:rPr>
          <w:t>y</w:t>
        </w:r>
      </w:ins>
      <w:del w:id="869" w:author="Author" w:date="2018-03-14T18:36:00Z">
        <w:r w:rsidRPr="00DC6BBF" w:rsidDel="00EB0AAC">
          <w:rPr>
            <w:color w:val="000000" w:themeColor="text1"/>
          </w:rPr>
          <w:delText>ies</w:delText>
        </w:r>
      </w:del>
      <w:r w:rsidRPr="00DC6BBF">
        <w:rPr>
          <w:color w:val="000000" w:themeColor="text1"/>
        </w:rPr>
        <w:t xml:space="preserve">. Based on the reason most </w:t>
      </w:r>
      <w:ins w:id="870" w:author="Author" w:date="2018-03-14T18:36:00Z">
        <w:r w:rsidR="00EB0AAC">
          <w:rPr>
            <w:color w:val="000000" w:themeColor="text1"/>
          </w:rPr>
          <w:t xml:space="preserve">commonly reported </w:t>
        </w:r>
      </w:ins>
      <w:del w:id="871" w:author="Author" w:date="2018-03-14T18:36:00Z">
        <w:r w:rsidRPr="00DC6BBF" w:rsidDel="00EB0AAC">
          <w:rPr>
            <w:color w:val="000000" w:themeColor="text1"/>
          </w:rPr>
          <w:delText xml:space="preserve">agreed upon </w:delText>
        </w:r>
      </w:del>
      <w:r w:rsidRPr="00DC6BBF">
        <w:rPr>
          <w:color w:val="000000" w:themeColor="text1"/>
        </w:rPr>
        <w:t xml:space="preserve">by </w:t>
      </w:r>
      <w:del w:id="872" w:author="Author" w:date="2018-03-14T18:36:00Z">
        <w:r w:rsidRPr="00DC6BBF" w:rsidDel="00EB0AAC">
          <w:rPr>
            <w:color w:val="000000" w:themeColor="text1"/>
          </w:rPr>
          <w:delText xml:space="preserve">the </w:delText>
        </w:r>
      </w:del>
      <w:r w:rsidRPr="00DC6BBF">
        <w:rPr>
          <w:color w:val="000000" w:themeColor="text1"/>
        </w:rPr>
        <w:t xml:space="preserve">participants, we can see that the reason women </w:t>
      </w:r>
      <w:ins w:id="873" w:author="Author" w:date="2018-03-14T18:36:00Z">
        <w:r w:rsidR="00EB0AAC">
          <w:rPr>
            <w:color w:val="000000" w:themeColor="text1"/>
          </w:rPr>
          <w:t xml:space="preserve">most often </w:t>
        </w:r>
      </w:ins>
      <w:del w:id="874" w:author="Author" w:date="2018-03-14T18:36:00Z">
        <w:r w:rsidRPr="00DC6BBF" w:rsidDel="00EB0AAC">
          <w:rPr>
            <w:color w:val="000000" w:themeColor="text1"/>
          </w:rPr>
          <w:delText xml:space="preserve">give </w:delText>
        </w:r>
      </w:del>
      <w:r w:rsidRPr="00DC6BBF">
        <w:rPr>
          <w:color w:val="000000" w:themeColor="text1"/>
        </w:rPr>
        <w:t xml:space="preserve">consent </w:t>
      </w:r>
      <w:del w:id="875" w:author="Author" w:date="2018-03-14T18:37:00Z">
        <w:r w:rsidRPr="00DC6BBF" w:rsidDel="00EB0AAC">
          <w:rPr>
            <w:color w:val="000000" w:themeColor="text1"/>
          </w:rPr>
          <w:delText xml:space="preserve">to doing unwanted sexual activities </w:delText>
        </w:r>
      </w:del>
      <w:r w:rsidRPr="00DC6BBF">
        <w:rPr>
          <w:color w:val="000000" w:themeColor="text1"/>
        </w:rPr>
        <w:t>matches the</w:t>
      </w:r>
      <w:ins w:id="876" w:author="Author" w:date="2018-03-14T18:37:00Z">
        <w:r w:rsidR="00EB0AAC">
          <w:rPr>
            <w:color w:val="000000" w:themeColor="text1"/>
          </w:rPr>
          <w:t>ir</w:t>
        </w:r>
      </w:ins>
      <w:r w:rsidRPr="00DC6BBF">
        <w:rPr>
          <w:color w:val="000000" w:themeColor="text1"/>
        </w:rPr>
        <w:t xml:space="preserve"> gender role </w:t>
      </w:r>
      <w:del w:id="877" w:author="Author" w:date="2018-03-14T18:37:00Z">
        <w:r w:rsidRPr="00DC6BBF" w:rsidDel="00EB0AAC">
          <w:rPr>
            <w:color w:val="000000" w:themeColor="text1"/>
          </w:rPr>
          <w:delText xml:space="preserve">of women </w:delText>
        </w:r>
      </w:del>
      <w:r w:rsidRPr="00DC6BBF">
        <w:rPr>
          <w:color w:val="000000" w:themeColor="text1"/>
        </w:rPr>
        <w:t xml:space="preserve">in </w:t>
      </w:r>
      <w:del w:id="878" w:author="Author" w:date="2018-03-14T18:37:00Z">
        <w:r w:rsidRPr="00DC6BBF" w:rsidDel="00EB0AAC">
          <w:rPr>
            <w:color w:val="000000" w:themeColor="text1"/>
          </w:rPr>
          <w:delText xml:space="preserve">the </w:delText>
        </w:r>
      </w:del>
      <w:r w:rsidRPr="00DC6BBF">
        <w:rPr>
          <w:color w:val="000000" w:themeColor="text1"/>
        </w:rPr>
        <w:t xml:space="preserve">society. </w:t>
      </w:r>
      <w:r w:rsidRPr="003E6CD7">
        <w:rPr>
          <w:noProof/>
          <w:color w:val="000000" w:themeColor="text1"/>
        </w:rPr>
        <w:t xml:space="preserve">The socialization of gender roles </w:t>
      </w:r>
      <w:del w:id="879" w:author="Author" w:date="2018-03-14T18:37:00Z">
        <w:r w:rsidRPr="003E6CD7" w:rsidDel="00EB0AAC">
          <w:rPr>
            <w:noProof/>
            <w:color w:val="000000" w:themeColor="text1"/>
          </w:rPr>
          <w:delText xml:space="preserve">to </w:delText>
        </w:r>
      </w:del>
      <w:ins w:id="880" w:author="Author" w:date="2018-03-14T18:37:00Z">
        <w:r w:rsidR="00EB0AAC">
          <w:rPr>
            <w:noProof/>
            <w:color w:val="000000" w:themeColor="text1"/>
          </w:rPr>
          <w:t xml:space="preserve">for </w:t>
        </w:r>
      </w:ins>
      <w:r w:rsidRPr="003E6CD7">
        <w:rPr>
          <w:noProof/>
          <w:color w:val="000000" w:themeColor="text1"/>
        </w:rPr>
        <w:t xml:space="preserve">women </w:t>
      </w:r>
      <w:del w:id="881" w:author="Author" w:date="2018-03-14T18:37:00Z">
        <w:r w:rsidRPr="003E6CD7" w:rsidDel="00EB0AAC">
          <w:rPr>
            <w:noProof/>
            <w:color w:val="000000" w:themeColor="text1"/>
          </w:rPr>
          <w:delText xml:space="preserve">which </w:delText>
        </w:r>
      </w:del>
      <w:ins w:id="882" w:author="Author" w:date="2018-03-14T18:37:00Z">
        <w:r w:rsidR="00EB0AAC">
          <w:rPr>
            <w:noProof/>
            <w:color w:val="000000" w:themeColor="text1"/>
          </w:rPr>
          <w:t xml:space="preserve">continue to </w:t>
        </w:r>
      </w:ins>
      <w:r w:rsidRPr="003E6CD7">
        <w:rPr>
          <w:noProof/>
          <w:color w:val="000000" w:themeColor="text1"/>
        </w:rPr>
        <w:t>highlight</w:t>
      </w:r>
      <w:del w:id="883" w:author="Author" w:date="2018-03-14T18:37:00Z">
        <w:r w:rsidRPr="003E6CD7" w:rsidDel="00EB0AAC">
          <w:rPr>
            <w:noProof/>
            <w:color w:val="000000" w:themeColor="text1"/>
          </w:rPr>
          <w:delText>s</w:delText>
        </w:r>
      </w:del>
      <w:r w:rsidRPr="003E6CD7">
        <w:rPr>
          <w:noProof/>
          <w:color w:val="000000" w:themeColor="text1"/>
        </w:rPr>
        <w:t xml:space="preserve"> the ‘ideal femininity’</w:t>
      </w:r>
      <w:ins w:id="884" w:author="Author" w:date="2018-03-14T18:37:00Z">
        <w:r w:rsidR="00EB0AAC">
          <w:rPr>
            <w:noProof/>
            <w:color w:val="000000" w:themeColor="text1"/>
          </w:rPr>
          <w:t xml:space="preserve"> and </w:t>
        </w:r>
      </w:ins>
      <w:del w:id="885" w:author="Author" w:date="2018-03-14T18:37:00Z">
        <w:r w:rsidRPr="003E6CD7" w:rsidDel="00EB0AAC">
          <w:rPr>
            <w:noProof/>
            <w:color w:val="000000" w:themeColor="text1"/>
          </w:rPr>
          <w:delText xml:space="preserve">, </w:delText>
        </w:r>
      </w:del>
      <w:r w:rsidRPr="003E6CD7">
        <w:rPr>
          <w:noProof/>
          <w:color w:val="000000" w:themeColor="text1"/>
        </w:rPr>
        <w:t>associate</w:t>
      </w:r>
      <w:ins w:id="886" w:author="Author" w:date="2018-03-14T18:37:00Z">
        <w:r w:rsidR="00EB0AAC">
          <w:rPr>
            <w:noProof/>
            <w:color w:val="000000" w:themeColor="text1"/>
          </w:rPr>
          <w:t xml:space="preserve"> women </w:t>
        </w:r>
      </w:ins>
      <w:del w:id="887" w:author="Author" w:date="2018-03-14T18:37:00Z">
        <w:r w:rsidRPr="003E6CD7" w:rsidDel="00EB0AAC">
          <w:rPr>
            <w:noProof/>
            <w:color w:val="000000" w:themeColor="text1"/>
          </w:rPr>
          <w:delText xml:space="preserve">d </w:delText>
        </w:r>
      </w:del>
      <w:r w:rsidRPr="003E6CD7">
        <w:rPr>
          <w:noProof/>
          <w:color w:val="000000" w:themeColor="text1"/>
        </w:rPr>
        <w:t>with nurtur</w:t>
      </w:r>
      <w:ins w:id="888" w:author="Author" w:date="2018-03-14T18:37:00Z">
        <w:r w:rsidR="00EB0AAC">
          <w:rPr>
            <w:noProof/>
            <w:color w:val="000000" w:themeColor="text1"/>
          </w:rPr>
          <w:t>ing behavior</w:t>
        </w:r>
      </w:ins>
      <w:del w:id="889" w:author="Author" w:date="2018-03-14T18:37:00Z">
        <w:r w:rsidRPr="003E6CD7" w:rsidDel="00EB0AAC">
          <w:rPr>
            <w:noProof/>
            <w:color w:val="000000" w:themeColor="text1"/>
          </w:rPr>
          <w:delText>ance</w:delText>
        </w:r>
      </w:del>
      <w:r w:rsidRPr="003E6CD7">
        <w:rPr>
          <w:noProof/>
          <w:color w:val="000000" w:themeColor="text1"/>
        </w:rPr>
        <w:t xml:space="preserve"> and self sacrifice</w:t>
      </w:r>
      <w:del w:id="890" w:author="Author" w:date="2018-03-14T18:37:00Z">
        <w:r w:rsidRPr="003E6CD7" w:rsidDel="00EB0AAC">
          <w:rPr>
            <w:noProof/>
            <w:color w:val="000000" w:themeColor="text1"/>
          </w:rPr>
          <w:delText>s</w:delText>
        </w:r>
      </w:del>
      <w:r w:rsidRPr="003E6CD7">
        <w:rPr>
          <w:noProof/>
          <w:color w:val="000000" w:themeColor="text1"/>
        </w:rPr>
        <w:t xml:space="preserve"> (Hyde &amp; Else-Quest, 2013; Impett &amp; Peplau, 2003; Walker, 1997)</w:t>
      </w:r>
      <w:ins w:id="891" w:author="Author" w:date="2018-03-14T18:37:00Z">
        <w:r w:rsidR="00EB0AAC">
          <w:rPr>
            <w:noProof/>
            <w:color w:val="000000" w:themeColor="text1"/>
          </w:rPr>
          <w:t>. E</w:t>
        </w:r>
      </w:ins>
      <w:del w:id="892" w:author="Author" w:date="2018-03-14T18:37:00Z">
        <w:r w:rsidRPr="003E6CD7" w:rsidDel="00EB0AAC">
          <w:rPr>
            <w:noProof/>
            <w:color w:val="000000" w:themeColor="text1"/>
          </w:rPr>
          <w:delText>, e</w:delText>
        </w:r>
      </w:del>
      <w:r w:rsidRPr="003E6CD7">
        <w:rPr>
          <w:noProof/>
          <w:color w:val="000000" w:themeColor="text1"/>
        </w:rPr>
        <w:t xml:space="preserve">ventually </w:t>
      </w:r>
      <w:ins w:id="893" w:author="Author" w:date="2018-03-14T18:37:00Z">
        <w:r w:rsidR="00EB0AAC">
          <w:rPr>
            <w:noProof/>
            <w:color w:val="000000" w:themeColor="text1"/>
          </w:rPr>
          <w:t xml:space="preserve">this </w:t>
        </w:r>
      </w:ins>
      <w:r w:rsidRPr="003E6CD7">
        <w:rPr>
          <w:noProof/>
          <w:color w:val="000000" w:themeColor="text1"/>
        </w:rPr>
        <w:t xml:space="preserve">pushes </w:t>
      </w:r>
      <w:r w:rsidRPr="003E6CD7">
        <w:rPr>
          <w:noProof/>
          <w:color w:val="000000" w:themeColor="text1"/>
        </w:rPr>
        <w:lastRenderedPageBreak/>
        <w:t xml:space="preserve">women </w:t>
      </w:r>
      <w:ins w:id="894" w:author="Author" w:date="2018-03-14T18:37:00Z">
        <w:r w:rsidR="00EB0AAC">
          <w:rPr>
            <w:noProof/>
            <w:color w:val="000000" w:themeColor="text1"/>
          </w:rPr>
          <w:t>in</w:t>
        </w:r>
      </w:ins>
      <w:r w:rsidRPr="003E6CD7">
        <w:rPr>
          <w:noProof/>
          <w:color w:val="000000" w:themeColor="text1"/>
        </w:rPr>
        <w:t>to perform</w:t>
      </w:r>
      <w:ins w:id="895" w:author="Author" w:date="2018-03-14T18:37:00Z">
        <w:r w:rsidR="00EB0AAC">
          <w:rPr>
            <w:noProof/>
            <w:color w:val="000000" w:themeColor="text1"/>
          </w:rPr>
          <w:t>ing</w:t>
        </w:r>
      </w:ins>
      <w:r w:rsidRPr="003E6CD7">
        <w:rPr>
          <w:noProof/>
          <w:color w:val="000000" w:themeColor="text1"/>
        </w:rPr>
        <w:t xml:space="preserve"> unwanted sexual activities to avoid hurting their partner’s feelings, avoid conflicts, or increase intimacy.</w:t>
      </w:r>
      <w:r w:rsidRPr="00DC6BBF">
        <w:rPr>
          <w:color w:val="000000" w:themeColor="text1"/>
        </w:rPr>
        <w:t xml:space="preserve"> As women who also </w:t>
      </w:r>
      <w:ins w:id="896" w:author="Author" w:date="2018-03-14T18:38:00Z">
        <w:r w:rsidR="00EB0AAC">
          <w:rPr>
            <w:color w:val="000000" w:themeColor="text1"/>
          </w:rPr>
          <w:t xml:space="preserve">feel a </w:t>
        </w:r>
      </w:ins>
      <w:del w:id="897" w:author="Author" w:date="2018-03-14T18:38:00Z">
        <w:r w:rsidRPr="003E6CD7" w:rsidDel="00EB0AAC">
          <w:rPr>
            <w:noProof/>
            <w:color w:val="000000" w:themeColor="text1"/>
          </w:rPr>
          <w:delText>ha</w:delText>
        </w:r>
        <w:r w:rsidR="003E6CD7" w:rsidDel="00EB0AAC">
          <w:rPr>
            <w:noProof/>
            <w:color w:val="000000" w:themeColor="text1"/>
          </w:rPr>
          <w:delText>ve</w:delText>
        </w:r>
        <w:r w:rsidRPr="00DC6BBF" w:rsidDel="00EB0AAC">
          <w:rPr>
            <w:color w:val="000000" w:themeColor="text1"/>
          </w:rPr>
          <w:delText xml:space="preserve"> to </w:delText>
        </w:r>
      </w:del>
      <w:r w:rsidRPr="00DC6BBF">
        <w:rPr>
          <w:color w:val="000000" w:themeColor="text1"/>
        </w:rPr>
        <w:t>duty to nurture</w:t>
      </w:r>
      <w:ins w:id="898" w:author="Author" w:date="2018-03-14T18:38:00Z">
        <w:r w:rsidR="00EB0AAC">
          <w:rPr>
            <w:color w:val="000000" w:themeColor="text1"/>
          </w:rPr>
          <w:t xml:space="preserve"> others</w:t>
        </w:r>
      </w:ins>
      <w:r w:rsidRPr="00DC6BBF">
        <w:rPr>
          <w:color w:val="000000" w:themeColor="text1"/>
        </w:rPr>
        <w:t xml:space="preserve">, they perceive fulfilling their partner’s sexual requests as one way </w:t>
      </w:r>
      <w:ins w:id="899" w:author="Author" w:date="2018-03-14T18:38:00Z">
        <w:r w:rsidR="00EB0AAC">
          <w:rPr>
            <w:color w:val="000000" w:themeColor="text1"/>
          </w:rPr>
          <w:t xml:space="preserve">for their partner </w:t>
        </w:r>
      </w:ins>
      <w:r w:rsidRPr="00DC6BBF">
        <w:rPr>
          <w:color w:val="000000" w:themeColor="text1"/>
        </w:rPr>
        <w:t xml:space="preserve">to </w:t>
      </w:r>
      <w:del w:id="900" w:author="Author" w:date="2018-03-14T18:38:00Z">
        <w:r w:rsidRPr="00DC6BBF" w:rsidDel="00EB0AAC">
          <w:rPr>
            <w:color w:val="000000" w:themeColor="text1"/>
          </w:rPr>
          <w:delText xml:space="preserve">be </w:delText>
        </w:r>
      </w:del>
      <w:r w:rsidRPr="00DC6BBF">
        <w:rPr>
          <w:color w:val="000000" w:themeColor="text1"/>
        </w:rPr>
        <w:t>accept</w:t>
      </w:r>
      <w:del w:id="901" w:author="Author" w:date="2018-03-14T18:38:00Z">
        <w:r w:rsidRPr="00DC6BBF" w:rsidDel="00EB0AAC">
          <w:rPr>
            <w:color w:val="000000" w:themeColor="text1"/>
          </w:rPr>
          <w:delText>ed by their partner</w:delText>
        </w:r>
      </w:del>
      <w:ins w:id="902" w:author="Author" w:date="2018-03-14T18:38:00Z">
        <w:r w:rsidR="00EB0AAC">
          <w:rPr>
            <w:color w:val="000000" w:themeColor="text1"/>
          </w:rPr>
          <w:t xml:space="preserve"> them</w:t>
        </w:r>
      </w:ins>
      <w:r w:rsidRPr="00DC6BBF">
        <w:rPr>
          <w:color w:val="000000" w:themeColor="text1"/>
        </w:rPr>
        <w:t>.</w:t>
      </w:r>
    </w:p>
    <w:p w:rsidR="00643A4C" w:rsidRPr="00DC6BBF" w:rsidRDefault="00EF0EC8">
      <w:pPr>
        <w:ind w:firstLine="720"/>
        <w:jc w:val="both"/>
        <w:rPr>
          <w:color w:val="000000" w:themeColor="text1"/>
        </w:rPr>
      </w:pPr>
      <w:r w:rsidRPr="00DC6BBF">
        <w:rPr>
          <w:color w:val="000000" w:themeColor="text1"/>
        </w:rPr>
        <w:t>The interactional aspect</w:t>
      </w:r>
      <w:ins w:id="903" w:author="Author" w:date="2018-03-14T18:39:00Z">
        <w:r w:rsidR="00EB0AAC">
          <w:rPr>
            <w:color w:val="000000" w:themeColor="text1"/>
          </w:rPr>
          <w:t>s of</w:t>
        </w:r>
      </w:ins>
      <w:del w:id="904" w:author="Author" w:date="2018-03-14T18:39:00Z">
        <w:r w:rsidRPr="00DC6BBF" w:rsidDel="00EB0AAC">
          <w:rPr>
            <w:color w:val="000000" w:themeColor="text1"/>
          </w:rPr>
          <w:delText xml:space="preserve"> in</w:delText>
        </w:r>
      </w:del>
      <w:r w:rsidRPr="00DC6BBF">
        <w:rPr>
          <w:color w:val="000000" w:themeColor="text1"/>
        </w:rPr>
        <w:t xml:space="preserve"> a relationship </w:t>
      </w:r>
      <w:del w:id="905" w:author="Author" w:date="2018-03-14T18:39:00Z">
        <w:r w:rsidRPr="00DC6BBF" w:rsidDel="00EB0AAC">
          <w:rPr>
            <w:color w:val="000000" w:themeColor="text1"/>
          </w:rPr>
          <w:delText xml:space="preserve">is </w:delText>
        </w:r>
      </w:del>
      <w:ins w:id="906" w:author="Author" w:date="2018-03-14T18:39:00Z">
        <w:r w:rsidR="00EB0AAC">
          <w:rPr>
            <w:color w:val="000000" w:themeColor="text1"/>
          </w:rPr>
          <w:t xml:space="preserve">are </w:t>
        </w:r>
      </w:ins>
      <w:r w:rsidRPr="00DC6BBF">
        <w:rPr>
          <w:color w:val="000000" w:themeColor="text1"/>
        </w:rPr>
        <w:t xml:space="preserve">also </w:t>
      </w:r>
      <w:del w:id="907" w:author="Author" w:date="2018-03-14T18:39:00Z">
        <w:r w:rsidRPr="00DC6BBF" w:rsidDel="00EB0AAC">
          <w:rPr>
            <w:color w:val="000000" w:themeColor="text1"/>
          </w:rPr>
          <w:delText xml:space="preserve">an </w:delText>
        </w:r>
      </w:del>
      <w:r w:rsidRPr="00DC6BBF">
        <w:rPr>
          <w:color w:val="000000" w:themeColor="text1"/>
        </w:rPr>
        <w:t>important factor</w:t>
      </w:r>
      <w:ins w:id="908" w:author="Author" w:date="2018-03-14T18:39:00Z">
        <w:r w:rsidR="00EB0AAC">
          <w:rPr>
            <w:color w:val="000000" w:themeColor="text1"/>
          </w:rPr>
          <w:t>s to</w:t>
        </w:r>
      </w:ins>
      <w:r w:rsidRPr="00DC6BBF">
        <w:rPr>
          <w:color w:val="000000" w:themeColor="text1"/>
        </w:rPr>
        <w:t xml:space="preserve"> </w:t>
      </w:r>
      <w:r w:rsidRPr="003E6CD7">
        <w:rPr>
          <w:noProof/>
          <w:color w:val="000000" w:themeColor="text1"/>
        </w:rPr>
        <w:t>be considered</w:t>
      </w:r>
      <w:r w:rsidRPr="00DC6BBF">
        <w:rPr>
          <w:color w:val="000000" w:themeColor="text1"/>
        </w:rPr>
        <w:t xml:space="preserve"> in the discussion of sexual compliance. </w:t>
      </w:r>
      <w:ins w:id="909" w:author="Author" w:date="2018-03-14T18:39:00Z">
        <w:r w:rsidR="00E96465">
          <w:rPr>
            <w:color w:val="000000" w:themeColor="text1"/>
          </w:rPr>
          <w:t xml:space="preserve">Therefore, </w:t>
        </w:r>
      </w:ins>
      <w:del w:id="910" w:author="Author" w:date="2018-03-14T18:39:00Z">
        <w:r w:rsidRPr="00DC6BBF" w:rsidDel="00E96465">
          <w:rPr>
            <w:color w:val="000000" w:themeColor="text1"/>
          </w:rPr>
          <w:delText xml:space="preserve">Due to this, </w:delText>
        </w:r>
      </w:del>
      <w:r w:rsidRPr="00DC6BBF">
        <w:rPr>
          <w:color w:val="000000" w:themeColor="text1"/>
        </w:rPr>
        <w:t xml:space="preserve">the authors have </w:t>
      </w:r>
      <w:ins w:id="911" w:author="Author" w:date="2018-03-14T18:39:00Z">
        <w:r w:rsidR="00E96465">
          <w:rPr>
            <w:color w:val="000000" w:themeColor="text1"/>
          </w:rPr>
          <w:t xml:space="preserve">taken care to </w:t>
        </w:r>
      </w:ins>
      <w:del w:id="912" w:author="Author" w:date="2018-03-14T18:39:00Z">
        <w:r w:rsidRPr="00DC6BBF" w:rsidDel="00E96465">
          <w:rPr>
            <w:color w:val="000000" w:themeColor="text1"/>
          </w:rPr>
          <w:delText xml:space="preserve">also </w:delText>
        </w:r>
      </w:del>
      <w:r w:rsidRPr="00DC6BBF">
        <w:rPr>
          <w:color w:val="000000" w:themeColor="text1"/>
        </w:rPr>
        <w:t>point</w:t>
      </w:r>
      <w:del w:id="913" w:author="Author" w:date="2018-03-14T18:39:00Z">
        <w:r w:rsidRPr="00DC6BBF" w:rsidDel="00E96465">
          <w:rPr>
            <w:color w:val="000000" w:themeColor="text1"/>
          </w:rPr>
          <w:delText>ed</w:delText>
        </w:r>
      </w:del>
      <w:r w:rsidRPr="00DC6BBF">
        <w:rPr>
          <w:color w:val="000000" w:themeColor="text1"/>
        </w:rPr>
        <w:t xml:space="preserve"> out partner</w:t>
      </w:r>
      <w:del w:id="914" w:author="Author" w:date="2018-03-14T18:39:00Z">
        <w:r w:rsidRPr="00DC6BBF" w:rsidDel="00E96465">
          <w:rPr>
            <w:color w:val="000000" w:themeColor="text1"/>
          </w:rPr>
          <w:delText>’s</w:delText>
        </w:r>
      </w:del>
      <w:r w:rsidRPr="00DC6BBF">
        <w:rPr>
          <w:color w:val="000000" w:themeColor="text1"/>
        </w:rPr>
        <w:t xml:space="preserve"> behaviors that may influence the occurrence of sexual compliance. Findings show that the most </w:t>
      </w:r>
      <w:ins w:id="915" w:author="Author" w:date="2018-03-14T18:40:00Z">
        <w:r w:rsidR="00E96465">
          <w:rPr>
            <w:color w:val="000000" w:themeColor="text1"/>
          </w:rPr>
          <w:t xml:space="preserve">commonly </w:t>
        </w:r>
      </w:ins>
      <w:r w:rsidRPr="00DC6BBF">
        <w:rPr>
          <w:color w:val="000000" w:themeColor="text1"/>
        </w:rPr>
        <w:t>repo</w:t>
      </w:r>
      <w:r w:rsidR="00D43D45">
        <w:rPr>
          <w:color w:val="000000" w:themeColor="text1"/>
        </w:rPr>
        <w:t>rted partner</w:t>
      </w:r>
      <w:del w:id="916" w:author="Author" w:date="2018-03-14T18:40:00Z">
        <w:r w:rsidR="00D43D45" w:rsidDel="00E96465">
          <w:rPr>
            <w:color w:val="000000" w:themeColor="text1"/>
          </w:rPr>
          <w:delText>’s</w:delText>
        </w:r>
      </w:del>
      <w:r w:rsidR="00D43D45">
        <w:rPr>
          <w:color w:val="000000" w:themeColor="text1"/>
        </w:rPr>
        <w:t xml:space="preserve"> behaviors match</w:t>
      </w:r>
      <w:r w:rsidRPr="00DC6BBF">
        <w:rPr>
          <w:color w:val="000000" w:themeColor="text1"/>
        </w:rPr>
        <w:t xml:space="preserve"> the male sexual script. </w:t>
      </w:r>
      <w:ins w:id="917" w:author="Author" w:date="2018-03-14T18:40:00Z">
        <w:r w:rsidR="00E96465">
          <w:rPr>
            <w:color w:val="000000" w:themeColor="text1"/>
          </w:rPr>
          <w:t>The male s</w:t>
        </w:r>
      </w:ins>
      <w:del w:id="918" w:author="Author" w:date="2018-03-14T18:40:00Z">
        <w:r w:rsidRPr="003E6CD7" w:rsidDel="00E96465">
          <w:rPr>
            <w:noProof/>
            <w:color w:val="000000" w:themeColor="text1"/>
          </w:rPr>
          <w:delText>S</w:delText>
        </w:r>
      </w:del>
      <w:r w:rsidRPr="003E6CD7">
        <w:rPr>
          <w:noProof/>
          <w:color w:val="000000" w:themeColor="text1"/>
        </w:rPr>
        <w:t xml:space="preserve">exual script is </w:t>
      </w:r>
      <w:ins w:id="919" w:author="Author" w:date="2018-03-14T18:40:00Z">
        <w:r w:rsidR="00E96465">
          <w:rPr>
            <w:noProof/>
            <w:color w:val="000000" w:themeColor="text1"/>
          </w:rPr>
          <w:t xml:space="preserve">defined as </w:t>
        </w:r>
      </w:ins>
      <w:r w:rsidRPr="003E6CD7">
        <w:rPr>
          <w:noProof/>
          <w:color w:val="000000" w:themeColor="text1"/>
        </w:rPr>
        <w:t xml:space="preserve">implicit rules about </w:t>
      </w:r>
      <w:del w:id="920" w:author="Author" w:date="2018-03-14T18:40:00Z">
        <w:r w:rsidRPr="003E6CD7" w:rsidDel="00E96465">
          <w:rPr>
            <w:noProof/>
            <w:color w:val="000000" w:themeColor="text1"/>
          </w:rPr>
          <w:delText xml:space="preserve">the </w:delText>
        </w:r>
      </w:del>
      <w:r w:rsidRPr="003E6CD7">
        <w:rPr>
          <w:noProof/>
          <w:color w:val="000000" w:themeColor="text1"/>
        </w:rPr>
        <w:t xml:space="preserve">who, when, what, where, and how </w:t>
      </w:r>
      <w:ins w:id="921" w:author="Author" w:date="2018-03-14T18:40:00Z">
        <w:r w:rsidR="00E96465">
          <w:rPr>
            <w:noProof/>
            <w:color w:val="000000" w:themeColor="text1"/>
          </w:rPr>
          <w:t xml:space="preserve">men believe </w:t>
        </w:r>
      </w:ins>
      <w:del w:id="922" w:author="Author" w:date="2018-03-14T18:40:00Z">
        <w:r w:rsidRPr="003E6CD7" w:rsidDel="00E96465">
          <w:rPr>
            <w:noProof/>
            <w:color w:val="000000" w:themeColor="text1"/>
          </w:rPr>
          <w:delText xml:space="preserve">individuals </w:delText>
        </w:r>
      </w:del>
      <w:ins w:id="923" w:author="Author" w:date="2018-03-14T18:40:00Z">
        <w:r w:rsidR="00E96465">
          <w:rPr>
            <w:noProof/>
            <w:color w:val="000000" w:themeColor="text1"/>
          </w:rPr>
          <w:t xml:space="preserve">women </w:t>
        </w:r>
      </w:ins>
      <w:del w:id="924" w:author="Author" w:date="2018-03-14T18:40:00Z">
        <w:r w:rsidRPr="003E6CD7" w:rsidDel="00E96465">
          <w:rPr>
            <w:noProof/>
            <w:color w:val="000000" w:themeColor="text1"/>
          </w:rPr>
          <w:delText>sh</w:delText>
        </w:r>
        <w:r w:rsidR="00D43D45" w:rsidRPr="003E6CD7" w:rsidDel="00E96465">
          <w:rPr>
            <w:noProof/>
            <w:color w:val="000000" w:themeColor="text1"/>
          </w:rPr>
          <w:delText xml:space="preserve">ould </w:delText>
        </w:r>
      </w:del>
      <w:r w:rsidR="00D43D45" w:rsidRPr="003E6CD7">
        <w:rPr>
          <w:noProof/>
          <w:color w:val="000000" w:themeColor="text1"/>
        </w:rPr>
        <w:t xml:space="preserve">perform sexual activities </w:t>
      </w:r>
      <w:r w:rsidRPr="003E6CD7">
        <w:rPr>
          <w:noProof/>
          <w:color w:val="000000" w:themeColor="text1"/>
        </w:rPr>
        <w:t>(Laws &amp; Schwartz, in Sollie &amp; Leslie, 1994)</w:t>
      </w:r>
      <w:ins w:id="925" w:author="Author" w:date="2018-03-14T18:40:00Z">
        <w:r w:rsidR="00E96465">
          <w:rPr>
            <w:noProof/>
            <w:color w:val="000000" w:themeColor="text1"/>
          </w:rPr>
          <w:t xml:space="preserve">. This </w:t>
        </w:r>
      </w:ins>
      <w:del w:id="926" w:author="Author" w:date="2018-03-14T18:40:00Z">
        <w:r w:rsidRPr="003E6CD7" w:rsidDel="00E96465">
          <w:rPr>
            <w:noProof/>
            <w:color w:val="000000" w:themeColor="text1"/>
          </w:rPr>
          <w:delText xml:space="preserve">, which </w:delText>
        </w:r>
      </w:del>
      <w:r w:rsidRPr="003E6CD7">
        <w:rPr>
          <w:noProof/>
          <w:color w:val="000000" w:themeColor="text1"/>
        </w:rPr>
        <w:t>includes rules on how to assert authority, communicate topics of sexual activity, and sexual negotiations (Baber &amp; Allen, in Sollie &amp; Leslie, 1994).</w:t>
      </w:r>
      <w:r w:rsidRPr="00DC6BBF">
        <w:rPr>
          <w:color w:val="000000" w:themeColor="text1"/>
        </w:rPr>
        <w:t xml:space="preserve"> When women </w:t>
      </w:r>
      <w:r w:rsidRPr="003E6CD7">
        <w:rPr>
          <w:noProof/>
          <w:color w:val="000000" w:themeColor="text1"/>
        </w:rPr>
        <w:t>reject</w:t>
      </w:r>
      <w:r w:rsidRPr="00DC6BBF">
        <w:rPr>
          <w:color w:val="000000" w:themeColor="text1"/>
        </w:rPr>
        <w:t xml:space="preserve"> men’s sexual advances, men are expected to continue </w:t>
      </w:r>
      <w:ins w:id="927" w:author="Author" w:date="2018-03-14T18:41:00Z">
        <w:r w:rsidR="00E96465">
          <w:rPr>
            <w:color w:val="000000" w:themeColor="text1"/>
          </w:rPr>
          <w:t>the effort to persuade</w:t>
        </w:r>
      </w:ins>
      <w:del w:id="928" w:author="Author" w:date="2018-03-14T18:41:00Z">
        <w:r w:rsidRPr="00DC6BBF" w:rsidDel="00E96465">
          <w:rPr>
            <w:color w:val="000000" w:themeColor="text1"/>
          </w:rPr>
          <w:delText>their sexual persuasions</w:delText>
        </w:r>
      </w:del>
      <w:r w:rsidRPr="00DC6BBF">
        <w:rPr>
          <w:color w:val="000000" w:themeColor="text1"/>
        </w:rPr>
        <w:t xml:space="preserve">, ignoring </w:t>
      </w:r>
      <w:del w:id="929" w:author="Author" w:date="2018-03-14T18:41:00Z">
        <w:r w:rsidRPr="00DC6BBF" w:rsidDel="00E96465">
          <w:rPr>
            <w:color w:val="000000" w:themeColor="text1"/>
          </w:rPr>
          <w:delText xml:space="preserve">the </w:delText>
        </w:r>
      </w:del>
      <w:r w:rsidRPr="00DC6BBF">
        <w:rPr>
          <w:color w:val="000000" w:themeColor="text1"/>
        </w:rPr>
        <w:t xml:space="preserve">rejections, until the women </w:t>
      </w:r>
      <w:r w:rsidRPr="003E6CD7">
        <w:rPr>
          <w:noProof/>
          <w:color w:val="000000" w:themeColor="text1"/>
        </w:rPr>
        <w:t>give</w:t>
      </w:r>
      <w:r w:rsidRPr="00DC6BBF">
        <w:rPr>
          <w:color w:val="000000" w:themeColor="text1"/>
        </w:rPr>
        <w:t xml:space="preserve"> up and </w:t>
      </w:r>
      <w:r w:rsidRPr="003E6CD7">
        <w:rPr>
          <w:noProof/>
          <w:color w:val="000000" w:themeColor="text1"/>
        </w:rPr>
        <w:t>give</w:t>
      </w:r>
      <w:r w:rsidRPr="00DC6BBF">
        <w:rPr>
          <w:color w:val="000000" w:themeColor="text1"/>
        </w:rPr>
        <w:t xml:space="preserve"> in to the sexual invitation. In general, women </w:t>
      </w:r>
      <w:r w:rsidRPr="003E6CD7">
        <w:rPr>
          <w:noProof/>
          <w:color w:val="000000" w:themeColor="text1"/>
        </w:rPr>
        <w:t>are considered</w:t>
      </w:r>
      <w:r w:rsidRPr="00DC6BBF">
        <w:rPr>
          <w:color w:val="000000" w:themeColor="text1"/>
        </w:rPr>
        <w:t xml:space="preserve"> </w:t>
      </w:r>
      <w:del w:id="930" w:author="Author" w:date="2018-03-14T18:41:00Z">
        <w:r w:rsidRPr="00DC6BBF" w:rsidDel="00E96465">
          <w:rPr>
            <w:color w:val="000000" w:themeColor="text1"/>
          </w:rPr>
          <w:delText xml:space="preserve">as </w:delText>
        </w:r>
      </w:del>
      <w:ins w:id="931" w:author="Author" w:date="2018-03-14T18:41:00Z">
        <w:r w:rsidR="00E96465">
          <w:rPr>
            <w:color w:val="000000" w:themeColor="text1"/>
          </w:rPr>
          <w:t>to be “</w:t>
        </w:r>
      </w:ins>
      <w:del w:id="932" w:author="Author" w:date="2018-03-14T18:41:00Z">
        <w:r w:rsidRPr="00DC6BBF" w:rsidDel="00E96465">
          <w:rPr>
            <w:color w:val="000000" w:themeColor="text1"/>
          </w:rPr>
          <w:delText>‘</w:delText>
        </w:r>
      </w:del>
      <w:r w:rsidRPr="00DC6BBF">
        <w:rPr>
          <w:color w:val="000000" w:themeColor="text1"/>
        </w:rPr>
        <w:t>playing hard to get</w:t>
      </w:r>
      <w:ins w:id="933" w:author="Author" w:date="2018-03-14T18:41:00Z">
        <w:r w:rsidR="00E96465">
          <w:rPr>
            <w:color w:val="000000" w:themeColor="text1"/>
          </w:rPr>
          <w:t>”</w:t>
        </w:r>
      </w:ins>
      <w:del w:id="934" w:author="Author" w:date="2018-03-14T18:41:00Z">
        <w:r w:rsidRPr="00DC6BBF" w:rsidDel="00E96465">
          <w:rPr>
            <w:color w:val="000000" w:themeColor="text1"/>
          </w:rPr>
          <w:delText>’</w:delText>
        </w:r>
      </w:del>
      <w:r w:rsidRPr="00DC6BBF">
        <w:rPr>
          <w:color w:val="000000" w:themeColor="text1"/>
        </w:rPr>
        <w:t xml:space="preserve"> and are expected to agree to</w:t>
      </w:r>
      <w:r w:rsidR="00D43D45">
        <w:rPr>
          <w:color w:val="000000" w:themeColor="text1"/>
        </w:rPr>
        <w:t xml:space="preserve"> </w:t>
      </w:r>
      <w:del w:id="935" w:author="Author" w:date="2018-03-14T18:41:00Z">
        <w:r w:rsidR="00D43D45" w:rsidRPr="003E6CD7" w:rsidDel="00E96465">
          <w:rPr>
            <w:noProof/>
            <w:color w:val="000000" w:themeColor="text1"/>
          </w:rPr>
          <w:delText>hav</w:delText>
        </w:r>
        <w:r w:rsidR="003E6CD7" w:rsidDel="00E96465">
          <w:rPr>
            <w:noProof/>
            <w:color w:val="000000" w:themeColor="text1"/>
          </w:rPr>
          <w:delText>e</w:delText>
        </w:r>
        <w:r w:rsidR="00D43D45" w:rsidDel="00E96465">
          <w:rPr>
            <w:color w:val="000000" w:themeColor="text1"/>
          </w:rPr>
          <w:delText xml:space="preserve"> </w:delText>
        </w:r>
      </w:del>
      <w:r w:rsidR="00D43D45">
        <w:rPr>
          <w:color w:val="000000" w:themeColor="text1"/>
        </w:rPr>
        <w:t xml:space="preserve">sex if </w:t>
      </w:r>
      <w:ins w:id="936" w:author="Author" w:date="2018-03-14T18:41:00Z">
        <w:r w:rsidR="00E96465">
          <w:rPr>
            <w:color w:val="000000" w:themeColor="text1"/>
          </w:rPr>
          <w:t xml:space="preserve">only </w:t>
        </w:r>
      </w:ins>
      <w:r w:rsidR="00D43D45">
        <w:rPr>
          <w:color w:val="000000" w:themeColor="text1"/>
        </w:rPr>
        <w:t>the men continue</w:t>
      </w:r>
      <w:r w:rsidRPr="00DC6BBF">
        <w:rPr>
          <w:color w:val="000000" w:themeColor="text1"/>
        </w:rPr>
        <w:t xml:space="preserve"> to persuade</w:t>
      </w:r>
      <w:ins w:id="937" w:author="Author" w:date="2018-03-14T18:42:00Z">
        <w:r w:rsidR="00E96465">
          <w:rPr>
            <w:color w:val="000000" w:themeColor="text1"/>
          </w:rPr>
          <w:t xml:space="preserve"> </w:t>
        </w:r>
      </w:ins>
      <w:del w:id="938" w:author="Author" w:date="2018-03-14T18:42:00Z">
        <w:r w:rsidRPr="00DC6BBF" w:rsidDel="00E96465">
          <w:rPr>
            <w:color w:val="000000" w:themeColor="text1"/>
          </w:rPr>
          <w:delText xml:space="preserve"> </w:delText>
        </w:r>
      </w:del>
      <w:r w:rsidRPr="00DC6BBF">
        <w:rPr>
          <w:color w:val="000000" w:themeColor="text1"/>
        </w:rPr>
        <w:t xml:space="preserve">(Maass, 2006). For the </w:t>
      </w:r>
      <w:ins w:id="939" w:author="Author" w:date="2018-03-14T18:42:00Z">
        <w:r w:rsidR="00E96465">
          <w:rPr>
            <w:color w:val="000000" w:themeColor="text1"/>
          </w:rPr>
          <w:t xml:space="preserve">current study’s </w:t>
        </w:r>
      </w:ins>
      <w:r w:rsidRPr="00DC6BBF">
        <w:rPr>
          <w:color w:val="000000" w:themeColor="text1"/>
        </w:rPr>
        <w:t>participants</w:t>
      </w:r>
      <w:del w:id="940" w:author="Author" w:date="2018-03-14T18:42:00Z">
        <w:r w:rsidRPr="00DC6BBF" w:rsidDel="00E96465">
          <w:rPr>
            <w:color w:val="000000" w:themeColor="text1"/>
          </w:rPr>
          <w:delText xml:space="preserve"> of the current study</w:delText>
        </w:r>
      </w:del>
      <w:r w:rsidRPr="00DC6BBF">
        <w:rPr>
          <w:color w:val="000000" w:themeColor="text1"/>
        </w:rPr>
        <w:t xml:space="preserve">, </w:t>
      </w:r>
      <w:del w:id="941" w:author="Author" w:date="2018-03-14T18:42:00Z">
        <w:r w:rsidRPr="00DC6BBF" w:rsidDel="00E96465">
          <w:rPr>
            <w:color w:val="000000" w:themeColor="text1"/>
          </w:rPr>
          <w:delText xml:space="preserve">those </w:delText>
        </w:r>
      </w:del>
      <w:ins w:id="942" w:author="Author" w:date="2018-03-14T18:42:00Z">
        <w:r w:rsidR="00E96465">
          <w:rPr>
            <w:color w:val="000000" w:themeColor="text1"/>
          </w:rPr>
          <w:t xml:space="preserve">these </w:t>
        </w:r>
      </w:ins>
      <w:r w:rsidRPr="00DC6BBF">
        <w:rPr>
          <w:color w:val="000000" w:themeColor="text1"/>
        </w:rPr>
        <w:t>persuasions appear in the form</w:t>
      </w:r>
      <w:ins w:id="943" w:author="Author" w:date="2018-03-14T18:42:00Z">
        <w:r w:rsidR="00E96465">
          <w:rPr>
            <w:color w:val="000000" w:themeColor="text1"/>
          </w:rPr>
          <w:t>s</w:t>
        </w:r>
      </w:ins>
      <w:r w:rsidRPr="00DC6BBF">
        <w:rPr>
          <w:color w:val="000000" w:themeColor="text1"/>
        </w:rPr>
        <w:t xml:space="preserve"> of declaration</w:t>
      </w:r>
      <w:ins w:id="944" w:author="Author" w:date="2018-03-14T18:42:00Z">
        <w:r w:rsidR="00E96465">
          <w:rPr>
            <w:color w:val="000000" w:themeColor="text1"/>
          </w:rPr>
          <w:t>s</w:t>
        </w:r>
      </w:ins>
      <w:r w:rsidRPr="00DC6BBF">
        <w:rPr>
          <w:color w:val="000000" w:themeColor="text1"/>
        </w:rPr>
        <w:t xml:space="preserve"> of love, begging, admiring beauty or body, negotiating, and asking why the participant does not want to </w:t>
      </w:r>
      <w:del w:id="945" w:author="Author" w:date="2018-03-14T18:42:00Z">
        <w:r w:rsidRPr="00DC6BBF" w:rsidDel="00E96465">
          <w:rPr>
            <w:color w:val="000000" w:themeColor="text1"/>
          </w:rPr>
          <w:delText>do the sexual activity</w:delText>
        </w:r>
      </w:del>
      <w:ins w:id="946" w:author="Author" w:date="2018-03-14T18:42:00Z">
        <w:r w:rsidR="00E96465">
          <w:rPr>
            <w:color w:val="000000" w:themeColor="text1"/>
          </w:rPr>
          <w:t>comply</w:t>
        </w:r>
      </w:ins>
      <w:r w:rsidRPr="00DC6BBF">
        <w:rPr>
          <w:color w:val="000000" w:themeColor="text1"/>
        </w:rPr>
        <w:t xml:space="preserve">. </w:t>
      </w:r>
      <w:r w:rsidRPr="003E6CD7">
        <w:rPr>
          <w:noProof/>
          <w:color w:val="000000" w:themeColor="text1"/>
        </w:rPr>
        <w:t>Th</w:t>
      </w:r>
      <w:r w:rsidR="003E6CD7">
        <w:rPr>
          <w:noProof/>
          <w:color w:val="000000" w:themeColor="text1"/>
        </w:rPr>
        <w:t>is</w:t>
      </w:r>
      <w:r w:rsidRPr="003E6CD7">
        <w:rPr>
          <w:noProof/>
          <w:color w:val="000000" w:themeColor="text1"/>
        </w:rPr>
        <w:t xml:space="preserve"> information</w:t>
      </w:r>
      <w:r w:rsidRPr="00DC6BBF">
        <w:rPr>
          <w:color w:val="000000" w:themeColor="text1"/>
        </w:rPr>
        <w:t xml:space="preserve"> </w:t>
      </w:r>
      <w:del w:id="947" w:author="Author" w:date="2018-03-14T18:43:00Z">
        <w:r w:rsidRPr="00DC6BBF" w:rsidDel="00E96465">
          <w:rPr>
            <w:color w:val="000000" w:themeColor="text1"/>
          </w:rPr>
          <w:delText xml:space="preserve">gives </w:delText>
        </w:r>
      </w:del>
      <w:ins w:id="948" w:author="Author" w:date="2018-03-14T18:43:00Z">
        <w:r w:rsidR="00E96465">
          <w:rPr>
            <w:color w:val="000000" w:themeColor="text1"/>
          </w:rPr>
          <w:t xml:space="preserve">provides </w:t>
        </w:r>
      </w:ins>
      <w:r w:rsidRPr="00DC6BBF">
        <w:rPr>
          <w:color w:val="000000" w:themeColor="text1"/>
        </w:rPr>
        <w:t xml:space="preserve">a clearer </w:t>
      </w:r>
      <w:del w:id="949" w:author="Author" w:date="2018-03-14T18:43:00Z">
        <w:r w:rsidRPr="00DC6BBF" w:rsidDel="00E96465">
          <w:rPr>
            <w:color w:val="000000" w:themeColor="text1"/>
          </w:rPr>
          <w:delText xml:space="preserve">picture </w:delText>
        </w:r>
      </w:del>
      <w:ins w:id="950" w:author="Author" w:date="2018-03-14T18:43:00Z">
        <w:r w:rsidR="00E96465">
          <w:rPr>
            <w:color w:val="000000" w:themeColor="text1"/>
          </w:rPr>
          <w:t xml:space="preserve">view </w:t>
        </w:r>
      </w:ins>
      <w:r w:rsidRPr="00DC6BBF">
        <w:rPr>
          <w:color w:val="000000" w:themeColor="text1"/>
        </w:rPr>
        <w:t xml:space="preserve">of the process that occurs in sexual compliance; </w:t>
      </w:r>
      <w:del w:id="951" w:author="Author" w:date="2018-03-14T18:43:00Z">
        <w:r w:rsidRPr="00DC6BBF" w:rsidDel="00E96465">
          <w:rPr>
            <w:color w:val="000000" w:themeColor="text1"/>
          </w:rPr>
          <w:delText xml:space="preserve">that </w:delText>
        </w:r>
      </w:del>
      <w:r w:rsidRPr="00DC6BBF">
        <w:rPr>
          <w:color w:val="000000" w:themeColor="text1"/>
        </w:rPr>
        <w:t xml:space="preserve">there are </w:t>
      </w:r>
      <w:ins w:id="952" w:author="Author" w:date="2018-03-14T18:43:00Z">
        <w:r w:rsidR="00E96465">
          <w:rPr>
            <w:color w:val="000000" w:themeColor="text1"/>
          </w:rPr>
          <w:t xml:space="preserve">specific </w:t>
        </w:r>
      </w:ins>
      <w:r w:rsidRPr="00DC6BBF">
        <w:rPr>
          <w:color w:val="000000" w:themeColor="text1"/>
        </w:rPr>
        <w:t xml:space="preserve">behaviors </w:t>
      </w:r>
      <w:ins w:id="953" w:author="Author" w:date="2018-03-14T18:43:00Z">
        <w:r w:rsidR="00E96465">
          <w:rPr>
            <w:color w:val="000000" w:themeColor="text1"/>
          </w:rPr>
          <w:t xml:space="preserve">that men use </w:t>
        </w:r>
      </w:ins>
      <w:del w:id="954" w:author="Author" w:date="2018-03-14T18:43:00Z">
        <w:r w:rsidRPr="00DC6BBF" w:rsidDel="00E96465">
          <w:rPr>
            <w:color w:val="000000" w:themeColor="text1"/>
          </w:rPr>
          <w:delText xml:space="preserve">asserted by men </w:delText>
        </w:r>
      </w:del>
      <w:r w:rsidRPr="00DC6BBF">
        <w:rPr>
          <w:color w:val="000000" w:themeColor="text1"/>
        </w:rPr>
        <w:t>to persuade their partner</w:t>
      </w:r>
      <w:ins w:id="955" w:author="Author" w:date="2018-03-14T18:43:00Z">
        <w:r w:rsidR="00E96465">
          <w:rPr>
            <w:color w:val="000000" w:themeColor="text1"/>
          </w:rPr>
          <w:t>s</w:t>
        </w:r>
      </w:ins>
      <w:r w:rsidRPr="00DC6BBF">
        <w:rPr>
          <w:color w:val="000000" w:themeColor="text1"/>
        </w:rPr>
        <w:t xml:space="preserve"> to consent to one or more sexual activities without being forceful or resorting to physical violence.</w:t>
      </w:r>
    </w:p>
    <w:p w:rsidR="00643A4C" w:rsidRPr="00DC6BBF" w:rsidRDefault="00EF0EC8">
      <w:pPr>
        <w:ind w:firstLine="720"/>
        <w:jc w:val="both"/>
        <w:rPr>
          <w:color w:val="000000" w:themeColor="text1"/>
        </w:rPr>
      </w:pPr>
      <w:r w:rsidRPr="003E6CD7">
        <w:rPr>
          <w:noProof/>
          <w:color w:val="000000" w:themeColor="text1"/>
        </w:rPr>
        <w:t xml:space="preserve">Another important finding </w:t>
      </w:r>
      <w:del w:id="956" w:author="Author" w:date="2018-03-14T18:44:00Z">
        <w:r w:rsidRPr="003E6CD7" w:rsidDel="00E96465">
          <w:rPr>
            <w:noProof/>
            <w:color w:val="000000" w:themeColor="text1"/>
          </w:rPr>
          <w:delText xml:space="preserve">to be discussed </w:delText>
        </w:r>
      </w:del>
      <w:r w:rsidRPr="003E6CD7">
        <w:rPr>
          <w:noProof/>
          <w:color w:val="000000" w:themeColor="text1"/>
        </w:rPr>
        <w:t xml:space="preserve">is </w:t>
      </w:r>
      <w:ins w:id="957" w:author="Author" w:date="2018-03-14T18:44:00Z">
        <w:r w:rsidR="00E96465">
          <w:rPr>
            <w:noProof/>
            <w:color w:val="000000" w:themeColor="text1"/>
          </w:rPr>
          <w:t xml:space="preserve">the women’s </w:t>
        </w:r>
      </w:ins>
      <w:del w:id="958" w:author="Author" w:date="2018-03-14T18:44:00Z">
        <w:r w:rsidRPr="003E6CD7" w:rsidDel="00E96465">
          <w:rPr>
            <w:noProof/>
            <w:color w:val="000000" w:themeColor="text1"/>
          </w:rPr>
          <w:delText xml:space="preserve">regarding </w:delText>
        </w:r>
      </w:del>
      <w:r w:rsidRPr="003E6CD7">
        <w:rPr>
          <w:noProof/>
          <w:color w:val="000000" w:themeColor="text1"/>
        </w:rPr>
        <w:t xml:space="preserve">emotions </w:t>
      </w:r>
      <w:del w:id="959" w:author="Author" w:date="2018-03-14T18:44:00Z">
        <w:r w:rsidRPr="003E6CD7" w:rsidDel="00E96465">
          <w:rPr>
            <w:noProof/>
            <w:color w:val="000000" w:themeColor="text1"/>
          </w:rPr>
          <w:delText>felt by women</w:delText>
        </w:r>
        <w:r w:rsidRPr="00DC6BBF" w:rsidDel="00E96465">
          <w:rPr>
            <w:color w:val="000000" w:themeColor="text1"/>
          </w:rPr>
          <w:delText xml:space="preserve"> </w:delText>
        </w:r>
      </w:del>
      <w:r w:rsidRPr="00DC6BBF">
        <w:rPr>
          <w:color w:val="000000" w:themeColor="text1"/>
        </w:rPr>
        <w:t xml:space="preserve">after participating in unwanted sexual activities. The majority of participants </w:t>
      </w:r>
      <w:r w:rsidRPr="003E6CD7">
        <w:rPr>
          <w:noProof/>
          <w:color w:val="000000" w:themeColor="text1"/>
        </w:rPr>
        <w:t>show</w:t>
      </w:r>
      <w:r w:rsidR="003E6CD7">
        <w:rPr>
          <w:noProof/>
          <w:color w:val="000000" w:themeColor="text1"/>
        </w:rPr>
        <w:t>ed</w:t>
      </w:r>
      <w:r w:rsidRPr="00DC6BBF">
        <w:rPr>
          <w:color w:val="000000" w:themeColor="text1"/>
        </w:rPr>
        <w:t xml:space="preserve"> conflicting emotions</w:t>
      </w:r>
      <w:ins w:id="960" w:author="Author" w:date="2018-03-14T18:44:00Z">
        <w:r w:rsidR="00E96465">
          <w:rPr>
            <w:color w:val="000000" w:themeColor="text1"/>
          </w:rPr>
          <w:t xml:space="preserve">; </w:t>
        </w:r>
      </w:ins>
      <w:del w:id="961" w:author="Author" w:date="2018-03-14T18:44:00Z">
        <w:r w:rsidRPr="00DC6BBF" w:rsidDel="00E96465">
          <w:rPr>
            <w:color w:val="000000" w:themeColor="text1"/>
          </w:rPr>
          <w:delText xml:space="preserve">, in that </w:delText>
        </w:r>
      </w:del>
      <w:r w:rsidRPr="00DC6BBF">
        <w:rPr>
          <w:color w:val="000000" w:themeColor="text1"/>
        </w:rPr>
        <w:t xml:space="preserve">they </w:t>
      </w:r>
      <w:ins w:id="962" w:author="Author" w:date="2018-03-14T18:44:00Z">
        <w:r w:rsidR="00E96465">
          <w:rPr>
            <w:color w:val="000000" w:themeColor="text1"/>
          </w:rPr>
          <w:t xml:space="preserve">often reported feeling </w:t>
        </w:r>
      </w:ins>
      <w:del w:id="963" w:author="Author" w:date="2018-03-14T18:44:00Z">
        <w:r w:rsidRPr="00DC6BBF" w:rsidDel="00E96465">
          <w:rPr>
            <w:color w:val="000000" w:themeColor="text1"/>
          </w:rPr>
          <w:delText xml:space="preserve">feel </w:delText>
        </w:r>
      </w:del>
      <w:r w:rsidRPr="00DC6BBF">
        <w:rPr>
          <w:color w:val="000000" w:themeColor="text1"/>
        </w:rPr>
        <w:t xml:space="preserve">romantic and loved </w:t>
      </w:r>
      <w:del w:id="964" w:author="Author" w:date="2018-03-14T18:44:00Z">
        <w:r w:rsidRPr="00DC6BBF" w:rsidDel="00E96465">
          <w:rPr>
            <w:color w:val="000000" w:themeColor="text1"/>
          </w:rPr>
          <w:delText xml:space="preserve">on the one side, </w:delText>
        </w:r>
      </w:del>
      <w:r w:rsidRPr="00DC6BBF">
        <w:rPr>
          <w:color w:val="000000" w:themeColor="text1"/>
        </w:rPr>
        <w:t xml:space="preserve">but </w:t>
      </w:r>
      <w:del w:id="965" w:author="Author" w:date="2018-03-14T18:44:00Z">
        <w:r w:rsidRPr="00DC6BBF" w:rsidDel="00E96465">
          <w:rPr>
            <w:color w:val="000000" w:themeColor="text1"/>
          </w:rPr>
          <w:delText xml:space="preserve">on the other </w:delText>
        </w:r>
        <w:r w:rsidRPr="003E6CD7" w:rsidDel="00E96465">
          <w:rPr>
            <w:noProof/>
            <w:color w:val="000000" w:themeColor="text1"/>
          </w:rPr>
          <w:delText>hand</w:delText>
        </w:r>
        <w:r w:rsidR="003E6CD7" w:rsidDel="00E96465">
          <w:rPr>
            <w:noProof/>
            <w:color w:val="000000" w:themeColor="text1"/>
          </w:rPr>
          <w:delText>,</w:delText>
        </w:r>
        <w:r w:rsidRPr="00DC6BBF" w:rsidDel="00E96465">
          <w:rPr>
            <w:color w:val="000000" w:themeColor="text1"/>
          </w:rPr>
          <w:delText xml:space="preserve"> they </w:delText>
        </w:r>
      </w:del>
      <w:r w:rsidRPr="00DC6BBF">
        <w:rPr>
          <w:color w:val="000000" w:themeColor="text1"/>
        </w:rPr>
        <w:t xml:space="preserve">also </w:t>
      </w:r>
      <w:del w:id="966" w:author="Author" w:date="2018-03-14T18:44:00Z">
        <w:r w:rsidRPr="00DC6BBF" w:rsidDel="00E96465">
          <w:rPr>
            <w:color w:val="000000" w:themeColor="text1"/>
          </w:rPr>
          <w:delText xml:space="preserve">feel negative emotions, predominantly </w:delText>
        </w:r>
      </w:del>
      <w:r w:rsidRPr="00DC6BBF">
        <w:rPr>
          <w:color w:val="000000" w:themeColor="text1"/>
        </w:rPr>
        <w:t xml:space="preserve">feelings of guilt, fear, and regret. This finding confirms the complexity of the issue </w:t>
      </w:r>
      <w:del w:id="967" w:author="Author" w:date="2018-03-14T18:45:00Z">
        <w:r w:rsidRPr="00DC6BBF" w:rsidDel="00E96465">
          <w:rPr>
            <w:color w:val="000000" w:themeColor="text1"/>
          </w:rPr>
          <w:delText xml:space="preserve">with </w:delText>
        </w:r>
      </w:del>
      <w:ins w:id="968" w:author="Author" w:date="2018-03-14T18:45:00Z">
        <w:r w:rsidR="00E96465">
          <w:rPr>
            <w:color w:val="000000" w:themeColor="text1"/>
          </w:rPr>
          <w:t xml:space="preserve">of </w:t>
        </w:r>
      </w:ins>
      <w:r w:rsidRPr="00DC6BBF">
        <w:rPr>
          <w:color w:val="000000" w:themeColor="text1"/>
        </w:rPr>
        <w:t xml:space="preserve">sexual compliance in Indonesia and illustrates the conflict </w:t>
      </w:r>
      <w:ins w:id="969" w:author="Author" w:date="2018-03-14T18:45:00Z">
        <w:r w:rsidR="00E96465">
          <w:rPr>
            <w:color w:val="000000" w:themeColor="text1"/>
          </w:rPr>
          <w:t xml:space="preserve">that is </w:t>
        </w:r>
      </w:ins>
      <w:r w:rsidRPr="00DC6BBF">
        <w:rPr>
          <w:color w:val="000000" w:themeColor="text1"/>
        </w:rPr>
        <w:t>unique to Indonesian women</w:t>
      </w:r>
      <w:del w:id="970" w:author="Author" w:date="2018-03-14T18:45:00Z">
        <w:r w:rsidRPr="00DC6BBF" w:rsidDel="00E96465">
          <w:rPr>
            <w:color w:val="000000" w:themeColor="text1"/>
          </w:rPr>
          <w:delText xml:space="preserve"> in this situation</w:delText>
        </w:r>
      </w:del>
      <w:r w:rsidRPr="00DC6BBF">
        <w:rPr>
          <w:color w:val="000000" w:themeColor="text1"/>
        </w:rPr>
        <w:t>. They are conflicted between needing to please their partner by consenting to their sexual requests</w:t>
      </w:r>
      <w:ins w:id="971" w:author="Author" w:date="2018-03-14T18:45:00Z">
        <w:r w:rsidR="00E96465">
          <w:rPr>
            <w:color w:val="000000" w:themeColor="text1"/>
          </w:rPr>
          <w:t xml:space="preserve"> </w:t>
        </w:r>
      </w:ins>
      <w:del w:id="972" w:author="Author" w:date="2018-03-14T18:45:00Z">
        <w:r w:rsidRPr="00DC6BBF" w:rsidDel="00E96465">
          <w:rPr>
            <w:color w:val="000000" w:themeColor="text1"/>
          </w:rPr>
          <w:delText>–</w:delText>
        </w:r>
      </w:del>
      <w:r w:rsidRPr="00DC6BBF">
        <w:rPr>
          <w:color w:val="000000" w:themeColor="text1"/>
        </w:rPr>
        <w:t>so they can feel romantic, accepted, and loved</w:t>
      </w:r>
      <w:ins w:id="973" w:author="Author" w:date="2018-03-14T18:45:00Z">
        <w:r w:rsidR="00E96465">
          <w:rPr>
            <w:color w:val="000000" w:themeColor="text1"/>
          </w:rPr>
          <w:t xml:space="preserve">, </w:t>
        </w:r>
      </w:ins>
      <w:del w:id="974" w:author="Author" w:date="2018-03-14T18:45:00Z">
        <w:r w:rsidRPr="00DC6BBF" w:rsidDel="00E96465">
          <w:rPr>
            <w:color w:val="000000" w:themeColor="text1"/>
          </w:rPr>
          <w:delText>–</w:delText>
        </w:r>
      </w:del>
      <w:r w:rsidRPr="00DC6BBF">
        <w:rPr>
          <w:color w:val="000000" w:themeColor="text1"/>
        </w:rPr>
        <w:t xml:space="preserve">and </w:t>
      </w:r>
      <w:del w:id="975" w:author="Author" w:date="2018-03-14T18:45:00Z">
        <w:r w:rsidRPr="00DC6BBF" w:rsidDel="00E96465">
          <w:rPr>
            <w:color w:val="000000" w:themeColor="text1"/>
          </w:rPr>
          <w:delText xml:space="preserve">realizing </w:delText>
        </w:r>
      </w:del>
      <w:ins w:id="976" w:author="Author" w:date="2018-03-14T18:45:00Z">
        <w:r w:rsidR="00E96465">
          <w:rPr>
            <w:color w:val="000000" w:themeColor="text1"/>
          </w:rPr>
          <w:t xml:space="preserve">knowing </w:t>
        </w:r>
      </w:ins>
      <w:r w:rsidRPr="00DC6BBF">
        <w:rPr>
          <w:color w:val="000000" w:themeColor="text1"/>
        </w:rPr>
        <w:t xml:space="preserve">that they should not perform premarital sexual activities because they do not align with their beliefs, which consequently triggers guilt, fear, and regret. </w:t>
      </w:r>
    </w:p>
    <w:p w:rsidR="00643A4C" w:rsidRPr="00DC6BBF" w:rsidRDefault="00643A4C">
      <w:pPr>
        <w:ind w:firstLine="720"/>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Strengths and limitations</w:t>
      </w:r>
    </w:p>
    <w:p w:rsidR="00643A4C" w:rsidRPr="00DC6BBF" w:rsidRDefault="00EF0EC8">
      <w:pPr>
        <w:jc w:val="both"/>
        <w:rPr>
          <w:color w:val="000000" w:themeColor="text1"/>
        </w:rPr>
      </w:pPr>
      <w:r w:rsidRPr="00DC6BBF">
        <w:rPr>
          <w:color w:val="000000" w:themeColor="text1"/>
        </w:rPr>
        <w:tab/>
        <w:t xml:space="preserve">The current study </w:t>
      </w:r>
      <w:r w:rsidR="00D43D45">
        <w:rPr>
          <w:color w:val="000000" w:themeColor="text1"/>
        </w:rPr>
        <w:t>has</w:t>
      </w:r>
      <w:r w:rsidRPr="00DC6BBF">
        <w:rPr>
          <w:color w:val="000000" w:themeColor="text1"/>
        </w:rPr>
        <w:t xml:space="preserve"> </w:t>
      </w:r>
      <w:del w:id="977" w:author="Author" w:date="2018-03-14T18:45:00Z">
        <w:r w:rsidRPr="00DC6BBF" w:rsidDel="00E96465">
          <w:rPr>
            <w:color w:val="000000" w:themeColor="text1"/>
          </w:rPr>
          <w:delText xml:space="preserve">given </w:delText>
        </w:r>
      </w:del>
      <w:ins w:id="978" w:author="Author" w:date="2018-03-14T18:45:00Z">
        <w:r w:rsidR="00E96465">
          <w:rPr>
            <w:color w:val="000000" w:themeColor="text1"/>
          </w:rPr>
          <w:t>provided a</w:t>
        </w:r>
      </w:ins>
      <w:del w:id="979" w:author="Author" w:date="2018-03-14T18:46:00Z">
        <w:r w:rsidRPr="00DC6BBF" w:rsidDel="00E96465">
          <w:rPr>
            <w:color w:val="000000" w:themeColor="text1"/>
          </w:rPr>
          <w:delText>the</w:delText>
        </w:r>
      </w:del>
      <w:r w:rsidRPr="00DC6BBF">
        <w:rPr>
          <w:color w:val="000000" w:themeColor="text1"/>
        </w:rPr>
        <w:t xml:space="preserve"> snapshot of sexual compliance as a phenomenon in the premarital context of urban Indonesia. This snapshot </w:t>
      </w:r>
      <w:del w:id="980" w:author="Author" w:date="2018-03-14T18:46:00Z">
        <w:r w:rsidRPr="00DC6BBF" w:rsidDel="00E96465">
          <w:rPr>
            <w:color w:val="000000" w:themeColor="text1"/>
          </w:rPr>
          <w:delText xml:space="preserve">is </w:delText>
        </w:r>
      </w:del>
      <w:ins w:id="981" w:author="Author" w:date="2018-03-14T18:46:00Z">
        <w:r w:rsidR="00E96465">
          <w:rPr>
            <w:color w:val="000000" w:themeColor="text1"/>
          </w:rPr>
          <w:t xml:space="preserve">adds </w:t>
        </w:r>
      </w:ins>
      <w:r w:rsidRPr="00DC6BBF">
        <w:rPr>
          <w:color w:val="000000" w:themeColor="text1"/>
        </w:rPr>
        <w:t xml:space="preserve">new information to the archive of </w:t>
      </w:r>
      <w:ins w:id="982" w:author="Author" w:date="2018-03-14T18:46:00Z">
        <w:r w:rsidR="00E96465">
          <w:rPr>
            <w:color w:val="000000" w:themeColor="text1"/>
          </w:rPr>
          <w:t xml:space="preserve">Indonesian </w:t>
        </w:r>
      </w:ins>
      <w:r w:rsidRPr="00DC6BBF">
        <w:rPr>
          <w:color w:val="000000" w:themeColor="text1"/>
        </w:rPr>
        <w:t xml:space="preserve">psychological studies </w:t>
      </w:r>
      <w:del w:id="983" w:author="Author" w:date="2018-03-14T18:46:00Z">
        <w:r w:rsidRPr="00DC6BBF" w:rsidDel="00E96465">
          <w:rPr>
            <w:color w:val="000000" w:themeColor="text1"/>
          </w:rPr>
          <w:delText xml:space="preserve">in Indonesia </w:delText>
        </w:r>
      </w:del>
      <w:r w:rsidRPr="00DC6BBF">
        <w:rPr>
          <w:color w:val="000000" w:themeColor="text1"/>
        </w:rPr>
        <w:t>because there was previously no study which examined the topic of sexual compliance.</w:t>
      </w:r>
    </w:p>
    <w:p w:rsidR="00643A4C" w:rsidRPr="00DC6BBF" w:rsidRDefault="00EF0EC8">
      <w:pPr>
        <w:jc w:val="both"/>
        <w:rPr>
          <w:color w:val="000000" w:themeColor="text1"/>
        </w:rPr>
      </w:pPr>
      <w:r w:rsidRPr="00DC6BBF">
        <w:rPr>
          <w:color w:val="000000" w:themeColor="text1"/>
        </w:rPr>
        <w:tab/>
      </w:r>
      <w:r w:rsidR="00EC136F">
        <w:rPr>
          <w:noProof/>
          <w:color w:val="000000" w:themeColor="text1"/>
        </w:rPr>
        <w:t>However</w:t>
      </w:r>
      <w:r w:rsidRPr="00DC6BBF">
        <w:rPr>
          <w:color w:val="000000" w:themeColor="text1"/>
        </w:rPr>
        <w:t xml:space="preserve">, the current study </w:t>
      </w:r>
      <w:del w:id="984" w:author="Author" w:date="2018-03-14T18:46:00Z">
        <w:r w:rsidRPr="00DC6BBF" w:rsidDel="00E96465">
          <w:rPr>
            <w:color w:val="000000" w:themeColor="text1"/>
          </w:rPr>
          <w:delText xml:space="preserve">is </w:delText>
        </w:r>
      </w:del>
      <w:ins w:id="985" w:author="Author" w:date="2018-03-14T18:46:00Z">
        <w:r w:rsidR="00E96465">
          <w:rPr>
            <w:color w:val="000000" w:themeColor="text1"/>
          </w:rPr>
          <w:t xml:space="preserve">was </w:t>
        </w:r>
      </w:ins>
      <w:del w:id="986" w:author="Author" w:date="2018-03-14T18:46:00Z">
        <w:r w:rsidRPr="00DC6BBF" w:rsidDel="00E96465">
          <w:rPr>
            <w:color w:val="000000" w:themeColor="text1"/>
          </w:rPr>
          <w:delText xml:space="preserve">not </w:delText>
        </w:r>
      </w:del>
      <w:r w:rsidRPr="00DC6BBF">
        <w:rPr>
          <w:color w:val="000000" w:themeColor="text1"/>
        </w:rPr>
        <w:t>susceptible to a few limitations. First of all, the current study used a</w:t>
      </w:r>
      <w:ins w:id="987" w:author="Author" w:date="2018-03-14T18:46:00Z">
        <w:r w:rsidR="00E96465">
          <w:rPr>
            <w:color w:val="000000" w:themeColor="text1"/>
          </w:rPr>
          <w:t xml:space="preserve"> non-</w:t>
        </w:r>
      </w:ins>
      <w:del w:id="988" w:author="Author" w:date="2018-03-14T18:47:00Z">
        <w:r w:rsidRPr="00DC6BBF" w:rsidDel="00E96465">
          <w:rPr>
            <w:color w:val="000000" w:themeColor="text1"/>
          </w:rPr>
          <w:delText>n un</w:delText>
        </w:r>
      </w:del>
      <w:r w:rsidRPr="00DC6BBF">
        <w:rPr>
          <w:color w:val="000000" w:themeColor="text1"/>
        </w:rPr>
        <w:t>systematic non-probability sampling technique, which means that the participants obtained might not fairly represent all of Jabodetabek.</w:t>
      </w:r>
    </w:p>
    <w:p w:rsidR="00643A4C" w:rsidRPr="00DC6BBF" w:rsidRDefault="00EF0EC8">
      <w:pPr>
        <w:jc w:val="both"/>
        <w:rPr>
          <w:color w:val="000000" w:themeColor="text1"/>
        </w:rPr>
      </w:pPr>
      <w:r w:rsidRPr="00DC6BBF">
        <w:rPr>
          <w:color w:val="000000" w:themeColor="text1"/>
        </w:rPr>
        <w:tab/>
        <w:t>Secondly, the authors also did not collect comprehensive information to get a complete picture of the interactions that take place in a relationship preceding sexual compliance. The authors only asked about what partners did to the participant that influence</w:t>
      </w:r>
      <w:ins w:id="989" w:author="Author" w:date="2018-03-14T18:47:00Z">
        <w:r w:rsidR="00E96465">
          <w:rPr>
            <w:color w:val="000000" w:themeColor="text1"/>
          </w:rPr>
          <w:t>d</w:t>
        </w:r>
      </w:ins>
      <w:del w:id="990" w:author="Author" w:date="2018-03-14T18:47:00Z">
        <w:r w:rsidRPr="00DC6BBF" w:rsidDel="00E96465">
          <w:rPr>
            <w:color w:val="000000" w:themeColor="text1"/>
          </w:rPr>
          <w:delText>s</w:delText>
        </w:r>
      </w:del>
      <w:r w:rsidRPr="00DC6BBF">
        <w:rPr>
          <w:color w:val="000000" w:themeColor="text1"/>
        </w:rPr>
        <w:t xml:space="preserve"> the participant’s decision to consent to unwanted sexual activities. The authors did not ask about how the participants responded to their partner’s sexual advances. </w:t>
      </w:r>
      <w:r w:rsidRPr="00DC6BBF">
        <w:rPr>
          <w:color w:val="000000" w:themeColor="text1"/>
        </w:rPr>
        <w:lastRenderedPageBreak/>
        <w:t xml:space="preserve">Therefore, further studies </w:t>
      </w:r>
      <w:del w:id="991" w:author="Author" w:date="2018-03-14T18:48:00Z">
        <w:r w:rsidRPr="00DC6BBF" w:rsidDel="00E96465">
          <w:rPr>
            <w:color w:val="000000" w:themeColor="text1"/>
          </w:rPr>
          <w:delText xml:space="preserve">are suggested to </w:delText>
        </w:r>
      </w:del>
      <w:ins w:id="992" w:author="Author" w:date="2018-03-14T18:48:00Z">
        <w:r w:rsidR="00E96465">
          <w:rPr>
            <w:color w:val="000000" w:themeColor="text1"/>
          </w:rPr>
          <w:t xml:space="preserve">should </w:t>
        </w:r>
      </w:ins>
      <w:r w:rsidRPr="00DC6BBF">
        <w:rPr>
          <w:color w:val="000000" w:themeColor="text1"/>
        </w:rPr>
        <w:t>ask about behaviors performed by both the participants and their partner</w:t>
      </w:r>
      <w:ins w:id="993" w:author="Author" w:date="2018-03-14T18:48:00Z">
        <w:r w:rsidR="00E96465">
          <w:rPr>
            <w:color w:val="000000" w:themeColor="text1"/>
          </w:rPr>
          <w:t>s</w:t>
        </w:r>
      </w:ins>
      <w:r w:rsidRPr="00DC6BBF">
        <w:rPr>
          <w:color w:val="000000" w:themeColor="text1"/>
        </w:rPr>
        <w:t xml:space="preserve"> during </w:t>
      </w:r>
      <w:del w:id="994" w:author="Author" w:date="2018-03-14T18:48:00Z">
        <w:r w:rsidRPr="00DC6BBF" w:rsidDel="00E96465">
          <w:rPr>
            <w:color w:val="000000" w:themeColor="text1"/>
          </w:rPr>
          <w:delText xml:space="preserve">the </w:delText>
        </w:r>
      </w:del>
      <w:r w:rsidRPr="00DC6BBF">
        <w:rPr>
          <w:color w:val="000000" w:themeColor="text1"/>
        </w:rPr>
        <w:t>said sexual initiation</w:t>
      </w:r>
      <w:r w:rsidR="00EC136F">
        <w:rPr>
          <w:noProof/>
          <w:color w:val="000000" w:themeColor="text1"/>
        </w:rPr>
        <w:t xml:space="preserve"> so that</w:t>
      </w:r>
      <w:r w:rsidRPr="00DC6BBF">
        <w:rPr>
          <w:color w:val="000000" w:themeColor="text1"/>
        </w:rPr>
        <w:t xml:space="preserve"> we can </w:t>
      </w:r>
      <w:del w:id="995" w:author="Author" w:date="2018-03-14T18:48:00Z">
        <w:r w:rsidRPr="00DC6BBF" w:rsidDel="00E96465">
          <w:rPr>
            <w:color w:val="000000" w:themeColor="text1"/>
          </w:rPr>
          <w:delText xml:space="preserve">get a </w:delText>
        </w:r>
      </w:del>
      <w:r w:rsidRPr="00DC6BBF">
        <w:rPr>
          <w:color w:val="000000" w:themeColor="text1"/>
        </w:rPr>
        <w:t>more comprehensive</w:t>
      </w:r>
      <w:ins w:id="996" w:author="Author" w:date="2018-03-14T18:48:00Z">
        <w:r w:rsidR="00E96465">
          <w:rPr>
            <w:color w:val="000000" w:themeColor="text1"/>
          </w:rPr>
          <w:t>ly</w:t>
        </w:r>
      </w:ins>
      <w:r w:rsidRPr="00DC6BBF">
        <w:rPr>
          <w:color w:val="000000" w:themeColor="text1"/>
        </w:rPr>
        <w:t xml:space="preserve"> understand</w:t>
      </w:r>
      <w:del w:id="997" w:author="Author" w:date="2018-03-14T18:48:00Z">
        <w:r w:rsidRPr="00DC6BBF" w:rsidDel="00E96465">
          <w:rPr>
            <w:color w:val="000000" w:themeColor="text1"/>
          </w:rPr>
          <w:delText>ing</w:delText>
        </w:r>
      </w:del>
      <w:r w:rsidRPr="00DC6BBF">
        <w:rPr>
          <w:color w:val="000000" w:themeColor="text1"/>
        </w:rPr>
        <w:t xml:space="preserve"> </w:t>
      </w:r>
      <w:del w:id="998" w:author="Author" w:date="2018-03-14T18:48:00Z">
        <w:r w:rsidRPr="00DC6BBF" w:rsidDel="00E96465">
          <w:rPr>
            <w:color w:val="000000" w:themeColor="text1"/>
          </w:rPr>
          <w:delText xml:space="preserve">of </w:delText>
        </w:r>
      </w:del>
      <w:r w:rsidRPr="00DC6BBF">
        <w:rPr>
          <w:color w:val="000000" w:themeColor="text1"/>
        </w:rPr>
        <w:t>the interaction</w:t>
      </w:r>
      <w:ins w:id="999" w:author="Author" w:date="2018-03-14T18:48:00Z">
        <w:r w:rsidR="00760391">
          <w:rPr>
            <w:color w:val="000000" w:themeColor="text1"/>
          </w:rPr>
          <w:t>s</w:t>
        </w:r>
      </w:ins>
      <w:r w:rsidRPr="00DC6BBF">
        <w:rPr>
          <w:color w:val="000000" w:themeColor="text1"/>
        </w:rPr>
        <w:t xml:space="preserve"> preceding sexual compliance.</w:t>
      </w:r>
    </w:p>
    <w:p w:rsidR="00643A4C" w:rsidRPr="00DC6BBF" w:rsidRDefault="00EF0EC8">
      <w:pPr>
        <w:jc w:val="both"/>
        <w:rPr>
          <w:color w:val="000000" w:themeColor="text1"/>
        </w:rPr>
      </w:pPr>
      <w:r w:rsidRPr="00DC6BBF">
        <w:rPr>
          <w:color w:val="000000" w:themeColor="text1"/>
        </w:rPr>
        <w:tab/>
        <w:t xml:space="preserve">Thirdly, </w:t>
      </w:r>
      <w:del w:id="1000" w:author="Author" w:date="2018-03-14T18:48:00Z">
        <w:r w:rsidRPr="00DC6BBF" w:rsidDel="00760391">
          <w:rPr>
            <w:color w:val="000000" w:themeColor="text1"/>
          </w:rPr>
          <w:delText xml:space="preserve">there is a </w:delText>
        </w:r>
      </w:del>
      <w:ins w:id="1001" w:author="Author" w:date="2018-03-14T18:48:00Z">
        <w:r w:rsidR="00760391">
          <w:rPr>
            <w:color w:val="000000" w:themeColor="text1"/>
          </w:rPr>
          <w:t xml:space="preserve">the </w:t>
        </w:r>
      </w:ins>
      <w:r w:rsidRPr="00DC6BBF">
        <w:rPr>
          <w:color w:val="000000" w:themeColor="text1"/>
        </w:rPr>
        <w:t xml:space="preserve">structure of </w:t>
      </w:r>
      <w:del w:id="1002" w:author="Author" w:date="2018-03-14T18:49:00Z">
        <w:r w:rsidRPr="00DC6BBF" w:rsidDel="00760391">
          <w:rPr>
            <w:color w:val="000000" w:themeColor="text1"/>
          </w:rPr>
          <w:delText xml:space="preserve">a </w:delText>
        </w:r>
      </w:del>
      <w:ins w:id="1003" w:author="Author" w:date="2018-03-14T18:49:00Z">
        <w:r w:rsidR="00760391">
          <w:rPr>
            <w:color w:val="000000" w:themeColor="text1"/>
          </w:rPr>
          <w:t xml:space="preserve">one </w:t>
        </w:r>
      </w:ins>
      <w:r w:rsidRPr="00DC6BBF">
        <w:rPr>
          <w:color w:val="000000" w:themeColor="text1"/>
        </w:rPr>
        <w:t xml:space="preserve">question in the </w:t>
      </w:r>
      <w:del w:id="1004" w:author="Author" w:date="2018-03-14T18:49:00Z">
        <w:r w:rsidRPr="00DC6BBF" w:rsidDel="00760391">
          <w:rPr>
            <w:color w:val="000000" w:themeColor="text1"/>
          </w:rPr>
          <w:delText xml:space="preserve">questionnaire </w:delText>
        </w:r>
      </w:del>
      <w:ins w:id="1005" w:author="Author" w:date="2018-03-14T18:49:00Z">
        <w:r w:rsidR="00760391">
          <w:rPr>
            <w:color w:val="000000" w:themeColor="text1"/>
          </w:rPr>
          <w:t xml:space="preserve">survey was </w:t>
        </w:r>
      </w:ins>
      <w:del w:id="1006" w:author="Author" w:date="2018-03-14T18:49:00Z">
        <w:r w:rsidRPr="00DC6BBF" w:rsidDel="00760391">
          <w:rPr>
            <w:color w:val="000000" w:themeColor="text1"/>
          </w:rPr>
          <w:delText xml:space="preserve">that is </w:delText>
        </w:r>
      </w:del>
      <w:r w:rsidRPr="00DC6BBF">
        <w:rPr>
          <w:color w:val="000000" w:themeColor="text1"/>
        </w:rPr>
        <w:t xml:space="preserve">deemed confusing by a few participants, which may have led to the possibility of misinterpretation. To evaluate the emotions </w:t>
      </w:r>
      <w:del w:id="1007" w:author="Author" w:date="2018-03-14T18:49:00Z">
        <w:r w:rsidRPr="00DC6BBF" w:rsidDel="00760391">
          <w:rPr>
            <w:color w:val="000000" w:themeColor="text1"/>
          </w:rPr>
          <w:delText xml:space="preserve">felt by </w:delText>
        </w:r>
      </w:del>
      <w:r w:rsidRPr="00DC6BBF">
        <w:rPr>
          <w:color w:val="000000" w:themeColor="text1"/>
        </w:rPr>
        <w:t xml:space="preserve">participants </w:t>
      </w:r>
      <w:ins w:id="1008" w:author="Author" w:date="2018-03-14T18:49:00Z">
        <w:r w:rsidR="00760391">
          <w:rPr>
            <w:color w:val="000000" w:themeColor="text1"/>
          </w:rPr>
          <w:t xml:space="preserve">felt </w:t>
        </w:r>
      </w:ins>
      <w:r w:rsidRPr="00DC6BBF">
        <w:rPr>
          <w:color w:val="000000" w:themeColor="text1"/>
        </w:rPr>
        <w:t xml:space="preserve">after </w:t>
      </w:r>
      <w:del w:id="1009" w:author="Author" w:date="2018-03-14T18:49:00Z">
        <w:r w:rsidRPr="00DC6BBF" w:rsidDel="00760391">
          <w:rPr>
            <w:color w:val="000000" w:themeColor="text1"/>
          </w:rPr>
          <w:delText xml:space="preserve">doing </w:delText>
        </w:r>
      </w:del>
      <w:ins w:id="1010" w:author="Author" w:date="2018-03-14T18:49:00Z">
        <w:r w:rsidR="00760391">
          <w:rPr>
            <w:color w:val="000000" w:themeColor="text1"/>
          </w:rPr>
          <w:t xml:space="preserve">complying with </w:t>
        </w:r>
      </w:ins>
      <w:r w:rsidRPr="00DC6BBF">
        <w:rPr>
          <w:color w:val="000000" w:themeColor="text1"/>
        </w:rPr>
        <w:t>unwanted sexual activities, the authors asked: “What emotions come up after you finish a sexual activity (you may choose more than 1)?” Even though previous questions refer</w:t>
      </w:r>
      <w:ins w:id="1011" w:author="Author" w:date="2018-03-14T18:49:00Z">
        <w:r w:rsidR="00760391">
          <w:rPr>
            <w:color w:val="000000" w:themeColor="text1"/>
          </w:rPr>
          <w:t>red</w:t>
        </w:r>
      </w:ins>
      <w:r w:rsidRPr="00DC6BBF">
        <w:rPr>
          <w:color w:val="000000" w:themeColor="text1"/>
        </w:rPr>
        <w:t xml:space="preserve"> to unwanted sexual experiences, </w:t>
      </w:r>
      <w:ins w:id="1012" w:author="Author" w:date="2018-03-14T18:49:00Z">
        <w:r w:rsidR="00760391">
          <w:rPr>
            <w:color w:val="000000" w:themeColor="text1"/>
          </w:rPr>
          <w:t xml:space="preserve">in this question, </w:t>
        </w:r>
      </w:ins>
      <w:r w:rsidRPr="00DC6BBF">
        <w:rPr>
          <w:color w:val="000000" w:themeColor="text1"/>
        </w:rPr>
        <w:t xml:space="preserve">the authors did not explicitly state </w:t>
      </w:r>
      <w:del w:id="1013" w:author="Author" w:date="2018-03-14T18:49:00Z">
        <w:r w:rsidRPr="00DC6BBF" w:rsidDel="00760391">
          <w:rPr>
            <w:color w:val="000000" w:themeColor="text1"/>
          </w:rPr>
          <w:delText xml:space="preserve">in the above question </w:delText>
        </w:r>
      </w:del>
      <w:r w:rsidRPr="00DC6BBF">
        <w:rPr>
          <w:color w:val="000000" w:themeColor="text1"/>
        </w:rPr>
        <w:t xml:space="preserve">that the participant should respond by </w:t>
      </w:r>
      <w:r w:rsidRPr="00EC136F">
        <w:rPr>
          <w:noProof/>
          <w:color w:val="000000" w:themeColor="text1"/>
        </w:rPr>
        <w:t>refe</w:t>
      </w:r>
      <w:r w:rsidR="00EC136F">
        <w:rPr>
          <w:noProof/>
          <w:color w:val="000000" w:themeColor="text1"/>
        </w:rPr>
        <w:t>r</w:t>
      </w:r>
      <w:r w:rsidRPr="00EC136F">
        <w:rPr>
          <w:noProof/>
          <w:color w:val="000000" w:themeColor="text1"/>
        </w:rPr>
        <w:t>ring</w:t>
      </w:r>
      <w:r w:rsidRPr="00DC6BBF">
        <w:rPr>
          <w:color w:val="000000" w:themeColor="text1"/>
        </w:rPr>
        <w:t xml:space="preserve"> only to unwanted sexual activities. </w:t>
      </w:r>
      <w:ins w:id="1014" w:author="Author" w:date="2018-03-14T18:49:00Z">
        <w:r w:rsidR="00760391">
          <w:rPr>
            <w:color w:val="000000" w:themeColor="text1"/>
          </w:rPr>
          <w:t xml:space="preserve">It is </w:t>
        </w:r>
      </w:ins>
      <w:del w:id="1015" w:author="Author" w:date="2018-03-14T18:50:00Z">
        <w:r w:rsidRPr="00DC6BBF" w:rsidDel="00760391">
          <w:rPr>
            <w:color w:val="000000" w:themeColor="text1"/>
          </w:rPr>
          <w:delText xml:space="preserve">There is a </w:delText>
        </w:r>
      </w:del>
      <w:r w:rsidRPr="00DC6BBF">
        <w:rPr>
          <w:color w:val="000000" w:themeColor="text1"/>
        </w:rPr>
        <w:t>possib</w:t>
      </w:r>
      <w:ins w:id="1016" w:author="Author" w:date="2018-03-14T18:50:00Z">
        <w:r w:rsidR="00760391">
          <w:rPr>
            <w:color w:val="000000" w:themeColor="text1"/>
          </w:rPr>
          <w:t xml:space="preserve">le that </w:t>
        </w:r>
      </w:ins>
      <w:del w:id="1017" w:author="Author" w:date="2018-03-14T18:50:00Z">
        <w:r w:rsidRPr="00DC6BBF" w:rsidDel="00760391">
          <w:rPr>
            <w:color w:val="000000" w:themeColor="text1"/>
          </w:rPr>
          <w:delText xml:space="preserve">ility that other than unwanted sexual experiences, </w:delText>
        </w:r>
      </w:del>
      <w:r w:rsidRPr="00DC6BBF">
        <w:rPr>
          <w:color w:val="000000" w:themeColor="text1"/>
        </w:rPr>
        <w:t xml:space="preserve">the participant </w:t>
      </w:r>
      <w:ins w:id="1018" w:author="Author" w:date="2018-03-14T18:50:00Z">
        <w:r w:rsidR="00760391">
          <w:rPr>
            <w:color w:val="000000" w:themeColor="text1"/>
          </w:rPr>
          <w:t xml:space="preserve">experienced </w:t>
        </w:r>
      </w:ins>
      <w:del w:id="1019" w:author="Author" w:date="2018-03-14T18:50:00Z">
        <w:r w:rsidRPr="00EC136F" w:rsidDel="00760391">
          <w:rPr>
            <w:noProof/>
            <w:color w:val="000000" w:themeColor="text1"/>
          </w:rPr>
          <w:delText>ha</w:delText>
        </w:r>
        <w:r w:rsidR="00EC136F" w:rsidDel="00760391">
          <w:rPr>
            <w:noProof/>
            <w:color w:val="000000" w:themeColor="text1"/>
          </w:rPr>
          <w:delText>s</w:delText>
        </w:r>
        <w:r w:rsidRPr="00DC6BBF" w:rsidDel="00760391">
          <w:rPr>
            <w:color w:val="000000" w:themeColor="text1"/>
          </w:rPr>
          <w:delText xml:space="preserve"> also had wanted </w:delText>
        </w:r>
      </w:del>
      <w:ins w:id="1020" w:author="Author" w:date="2018-03-14T18:50:00Z">
        <w:r w:rsidR="00760391">
          <w:rPr>
            <w:noProof/>
            <w:color w:val="000000" w:themeColor="text1"/>
          </w:rPr>
          <w:t xml:space="preserve">desired </w:t>
        </w:r>
      </w:ins>
      <w:r w:rsidRPr="00DC6BBF">
        <w:rPr>
          <w:color w:val="000000" w:themeColor="text1"/>
        </w:rPr>
        <w:t>sexual experiences</w:t>
      </w:r>
      <w:ins w:id="1021" w:author="Author" w:date="2018-03-14T18:50:00Z">
        <w:r w:rsidR="00760391">
          <w:rPr>
            <w:color w:val="000000" w:themeColor="text1"/>
          </w:rPr>
          <w:t xml:space="preserve"> in addition to unwanted ones</w:t>
        </w:r>
      </w:ins>
      <w:r w:rsidR="00EC136F">
        <w:rPr>
          <w:noProof/>
          <w:color w:val="000000" w:themeColor="text1"/>
        </w:rPr>
        <w:t>. T</w:t>
      </w:r>
      <w:r w:rsidRPr="00EC136F">
        <w:rPr>
          <w:noProof/>
          <w:color w:val="000000" w:themeColor="text1"/>
        </w:rPr>
        <w:t>herefore</w:t>
      </w:r>
      <w:r w:rsidRPr="00DC6BBF">
        <w:rPr>
          <w:color w:val="000000" w:themeColor="text1"/>
        </w:rPr>
        <w:t xml:space="preserve"> their answer</w:t>
      </w:r>
      <w:ins w:id="1022" w:author="Author" w:date="2018-03-14T18:50:00Z">
        <w:r w:rsidR="00760391">
          <w:rPr>
            <w:color w:val="000000" w:themeColor="text1"/>
          </w:rPr>
          <w:t>s</w:t>
        </w:r>
      </w:ins>
      <w:r w:rsidRPr="00DC6BBF">
        <w:rPr>
          <w:color w:val="000000" w:themeColor="text1"/>
        </w:rPr>
        <w:t xml:space="preserve"> to </w:t>
      </w:r>
      <w:del w:id="1023" w:author="Author" w:date="2018-03-14T18:50:00Z">
        <w:r w:rsidRPr="00DC6BBF" w:rsidDel="00760391">
          <w:rPr>
            <w:color w:val="000000" w:themeColor="text1"/>
          </w:rPr>
          <w:delText xml:space="preserve">the </w:delText>
        </w:r>
      </w:del>
      <w:ins w:id="1024" w:author="Author" w:date="2018-03-14T18:50:00Z">
        <w:r w:rsidR="00760391">
          <w:rPr>
            <w:color w:val="000000" w:themeColor="text1"/>
          </w:rPr>
          <w:t xml:space="preserve">this </w:t>
        </w:r>
      </w:ins>
      <w:r w:rsidRPr="00DC6BBF">
        <w:rPr>
          <w:color w:val="000000" w:themeColor="text1"/>
        </w:rPr>
        <w:t xml:space="preserve">question may have referred to both. In this situation, the authors </w:t>
      </w:r>
      <w:del w:id="1025" w:author="Author" w:date="2018-03-14T18:50:00Z">
        <w:r w:rsidRPr="00DC6BBF" w:rsidDel="00BA0F51">
          <w:rPr>
            <w:color w:val="000000" w:themeColor="text1"/>
          </w:rPr>
          <w:delText xml:space="preserve">are </w:delText>
        </w:r>
      </w:del>
      <w:ins w:id="1026" w:author="Author" w:date="2018-03-14T18:50:00Z">
        <w:r w:rsidR="00BA0F51">
          <w:rPr>
            <w:color w:val="000000" w:themeColor="text1"/>
          </w:rPr>
          <w:t xml:space="preserve">were </w:t>
        </w:r>
      </w:ins>
      <w:r w:rsidRPr="00DC6BBF">
        <w:rPr>
          <w:color w:val="000000" w:themeColor="text1"/>
        </w:rPr>
        <w:t xml:space="preserve">unable to </w:t>
      </w:r>
      <w:del w:id="1027" w:author="Author" w:date="2018-03-14T18:50:00Z">
        <w:r w:rsidRPr="00DC6BBF" w:rsidDel="00BA0F51">
          <w:rPr>
            <w:color w:val="000000" w:themeColor="text1"/>
          </w:rPr>
          <w:delText xml:space="preserve">make </w:delText>
        </w:r>
      </w:del>
      <w:ins w:id="1028" w:author="Author" w:date="2018-03-14T18:50:00Z">
        <w:r w:rsidR="00BA0F51">
          <w:rPr>
            <w:color w:val="000000" w:themeColor="text1"/>
          </w:rPr>
          <w:t>en</w:t>
        </w:r>
      </w:ins>
      <w:r w:rsidRPr="00DC6BBF">
        <w:rPr>
          <w:color w:val="000000" w:themeColor="text1"/>
        </w:rPr>
        <w:t xml:space="preserve">sure or clarify that the selected emotions </w:t>
      </w:r>
      <w:del w:id="1029" w:author="Author" w:date="2018-03-14T18:50:00Z">
        <w:r w:rsidRPr="00DC6BBF" w:rsidDel="00BA0F51">
          <w:rPr>
            <w:color w:val="000000" w:themeColor="text1"/>
          </w:rPr>
          <w:delText xml:space="preserve">only </w:delText>
        </w:r>
      </w:del>
      <w:r w:rsidRPr="00DC6BBF">
        <w:rPr>
          <w:color w:val="000000" w:themeColor="text1"/>
        </w:rPr>
        <w:t>refer</w:t>
      </w:r>
      <w:ins w:id="1030" w:author="Author" w:date="2018-03-14T18:50:00Z">
        <w:r w:rsidR="00BA0F51">
          <w:rPr>
            <w:color w:val="000000" w:themeColor="text1"/>
          </w:rPr>
          <w:t>red only</w:t>
        </w:r>
      </w:ins>
      <w:r w:rsidRPr="00DC6BBF">
        <w:rPr>
          <w:color w:val="000000" w:themeColor="text1"/>
        </w:rPr>
        <w:t xml:space="preserve"> to their unwanted sexual experiences. Further studies are suggested to formulate every question </w:t>
      </w:r>
      <w:r w:rsidRPr="00EC136F">
        <w:rPr>
          <w:noProof/>
          <w:color w:val="000000" w:themeColor="text1"/>
        </w:rPr>
        <w:t>specifically</w:t>
      </w:r>
      <w:r w:rsidRPr="00DC6BBF">
        <w:rPr>
          <w:color w:val="000000" w:themeColor="text1"/>
        </w:rPr>
        <w:t>, context-wise, to prevent misinterpretation</w:t>
      </w:r>
      <w:del w:id="1031" w:author="Author" w:date="2018-03-14T18:51:00Z">
        <w:r w:rsidRPr="00DC6BBF" w:rsidDel="00BA0F51">
          <w:rPr>
            <w:color w:val="000000" w:themeColor="text1"/>
          </w:rPr>
          <w:delText>s</w:delText>
        </w:r>
      </w:del>
      <w:r w:rsidRPr="00DC6BBF">
        <w:rPr>
          <w:color w:val="000000" w:themeColor="text1"/>
        </w:rPr>
        <w:t xml:space="preserve">. </w:t>
      </w:r>
    </w:p>
    <w:p w:rsidR="00643A4C" w:rsidRPr="00DC6BBF" w:rsidRDefault="00EF0EC8">
      <w:pPr>
        <w:jc w:val="both"/>
        <w:rPr>
          <w:color w:val="000000" w:themeColor="text1"/>
        </w:rPr>
      </w:pPr>
      <w:r w:rsidRPr="00DC6BBF">
        <w:rPr>
          <w:color w:val="000000" w:themeColor="text1"/>
        </w:rPr>
        <w:tab/>
        <w:t xml:space="preserve">Fourthly, on the same question, the </w:t>
      </w:r>
      <w:ins w:id="1032" w:author="Author" w:date="2018-03-14T18:51:00Z">
        <w:r w:rsidR="00BA0F51">
          <w:rPr>
            <w:color w:val="000000" w:themeColor="text1"/>
          </w:rPr>
          <w:t xml:space="preserve">number of </w:t>
        </w:r>
      </w:ins>
      <w:del w:id="1033" w:author="Author" w:date="2018-03-14T18:51:00Z">
        <w:r w:rsidRPr="00DC6BBF" w:rsidDel="00BA0F51">
          <w:rPr>
            <w:color w:val="000000" w:themeColor="text1"/>
          </w:rPr>
          <w:delText xml:space="preserve">choice of </w:delText>
        </w:r>
      </w:del>
      <w:r w:rsidRPr="00DC6BBF">
        <w:rPr>
          <w:color w:val="000000" w:themeColor="text1"/>
        </w:rPr>
        <w:t xml:space="preserve">negative emotions </w:t>
      </w:r>
      <w:ins w:id="1034" w:author="Author" w:date="2018-03-14T18:51:00Z">
        <w:r w:rsidR="00BA0F51">
          <w:rPr>
            <w:color w:val="000000" w:themeColor="text1"/>
          </w:rPr>
          <w:t xml:space="preserve">from which participants could choose </w:t>
        </w:r>
      </w:ins>
      <w:r w:rsidRPr="00DC6BBF">
        <w:rPr>
          <w:color w:val="000000" w:themeColor="text1"/>
        </w:rPr>
        <w:t xml:space="preserve">(12) </w:t>
      </w:r>
      <w:del w:id="1035" w:author="Author" w:date="2018-03-14T18:51:00Z">
        <w:r w:rsidR="00EC136F" w:rsidDel="00BA0F51">
          <w:rPr>
            <w:noProof/>
            <w:color w:val="000000" w:themeColor="text1"/>
          </w:rPr>
          <w:delText>is</w:delText>
        </w:r>
        <w:r w:rsidRPr="00DC6BBF" w:rsidDel="00BA0F51">
          <w:rPr>
            <w:color w:val="000000" w:themeColor="text1"/>
          </w:rPr>
          <w:delText xml:space="preserve"> </w:delText>
        </w:r>
      </w:del>
      <w:ins w:id="1036" w:author="Author" w:date="2018-03-14T18:51:00Z">
        <w:r w:rsidR="00BA0F51">
          <w:rPr>
            <w:noProof/>
            <w:color w:val="000000" w:themeColor="text1"/>
          </w:rPr>
          <w:t xml:space="preserve">was </w:t>
        </w:r>
      </w:ins>
      <w:r w:rsidRPr="00DC6BBF">
        <w:rPr>
          <w:color w:val="000000" w:themeColor="text1"/>
        </w:rPr>
        <w:t xml:space="preserve">a lot </w:t>
      </w:r>
      <w:del w:id="1037" w:author="Author" w:date="2018-03-14T18:51:00Z">
        <w:r w:rsidRPr="00DC6BBF" w:rsidDel="00BA0F51">
          <w:rPr>
            <w:color w:val="000000" w:themeColor="text1"/>
          </w:rPr>
          <w:delText xml:space="preserve">more </w:delText>
        </w:r>
      </w:del>
      <w:ins w:id="1038" w:author="Author" w:date="2018-03-14T18:51:00Z">
        <w:r w:rsidR="00BA0F51">
          <w:rPr>
            <w:color w:val="000000" w:themeColor="text1"/>
          </w:rPr>
          <w:t xml:space="preserve">higher </w:t>
        </w:r>
      </w:ins>
      <w:r w:rsidRPr="00DC6BBF">
        <w:rPr>
          <w:color w:val="000000" w:themeColor="text1"/>
        </w:rPr>
        <w:t xml:space="preserve">than the </w:t>
      </w:r>
      <w:ins w:id="1039" w:author="Author" w:date="2018-03-14T18:51:00Z">
        <w:r w:rsidR="00BA0F51">
          <w:rPr>
            <w:color w:val="000000" w:themeColor="text1"/>
          </w:rPr>
          <w:t xml:space="preserve">number </w:t>
        </w:r>
      </w:ins>
      <w:del w:id="1040" w:author="Author" w:date="2018-03-14T18:51:00Z">
        <w:r w:rsidRPr="00DC6BBF" w:rsidDel="00BA0F51">
          <w:rPr>
            <w:color w:val="000000" w:themeColor="text1"/>
          </w:rPr>
          <w:delText xml:space="preserve">choice </w:delText>
        </w:r>
      </w:del>
      <w:r w:rsidRPr="00DC6BBF">
        <w:rPr>
          <w:color w:val="000000" w:themeColor="text1"/>
        </w:rPr>
        <w:t>of positive emotion</w:t>
      </w:r>
      <w:ins w:id="1041" w:author="Author" w:date="2018-03-14T18:51:00Z">
        <w:r w:rsidR="00BA0F51">
          <w:rPr>
            <w:color w:val="000000" w:themeColor="text1"/>
          </w:rPr>
          <w:t xml:space="preserve"> choices</w:t>
        </w:r>
      </w:ins>
      <w:del w:id="1042" w:author="Author" w:date="2018-03-14T18:51:00Z">
        <w:r w:rsidRPr="00DC6BBF" w:rsidDel="00BA0F51">
          <w:rPr>
            <w:color w:val="000000" w:themeColor="text1"/>
          </w:rPr>
          <w:delText>s</w:delText>
        </w:r>
      </w:del>
      <w:r w:rsidRPr="00DC6BBF">
        <w:rPr>
          <w:color w:val="000000" w:themeColor="text1"/>
        </w:rPr>
        <w:t xml:space="preserve"> (5). Although the decision </w:t>
      </w:r>
      <w:del w:id="1043" w:author="Author" w:date="2018-03-14T18:51:00Z">
        <w:r w:rsidRPr="00DC6BBF" w:rsidDel="00BA0F51">
          <w:rPr>
            <w:color w:val="000000" w:themeColor="text1"/>
          </w:rPr>
          <w:delText xml:space="preserve">of </w:delText>
        </w:r>
      </w:del>
      <w:ins w:id="1044" w:author="Author" w:date="2018-03-14T18:51:00Z">
        <w:r w:rsidR="00BA0F51">
          <w:rPr>
            <w:color w:val="000000" w:themeColor="text1"/>
          </w:rPr>
          <w:t xml:space="preserve">to </w:t>
        </w:r>
      </w:ins>
      <w:r w:rsidRPr="00DC6BBF">
        <w:rPr>
          <w:color w:val="000000" w:themeColor="text1"/>
        </w:rPr>
        <w:t>us</w:t>
      </w:r>
      <w:ins w:id="1045" w:author="Author" w:date="2018-03-14T18:51:00Z">
        <w:r w:rsidR="00BA0F51">
          <w:rPr>
            <w:color w:val="000000" w:themeColor="text1"/>
          </w:rPr>
          <w:t>e</w:t>
        </w:r>
      </w:ins>
      <w:del w:id="1046" w:author="Author" w:date="2018-03-14T18:51:00Z">
        <w:r w:rsidRPr="00DC6BBF" w:rsidDel="00BA0F51">
          <w:rPr>
            <w:color w:val="000000" w:themeColor="text1"/>
          </w:rPr>
          <w:delText>ing</w:delText>
        </w:r>
      </w:del>
      <w:r w:rsidRPr="00DC6BBF">
        <w:rPr>
          <w:color w:val="000000" w:themeColor="text1"/>
        </w:rPr>
        <w:t xml:space="preserve"> the </w:t>
      </w:r>
      <w:ins w:id="1047" w:author="Author" w:date="2018-03-14T18:52:00Z">
        <w:r w:rsidR="00BA0F51">
          <w:rPr>
            <w:color w:val="000000" w:themeColor="text1"/>
          </w:rPr>
          <w:t xml:space="preserve">current </w:t>
        </w:r>
      </w:ins>
      <w:r w:rsidRPr="00DC6BBF">
        <w:rPr>
          <w:color w:val="000000" w:themeColor="text1"/>
        </w:rPr>
        <w:t xml:space="preserve">options involved a literature review and discussion between the authors, the </w:t>
      </w:r>
      <w:ins w:id="1048" w:author="Author" w:date="2018-03-14T18:52:00Z">
        <w:r w:rsidR="00BA0F51">
          <w:rPr>
            <w:color w:val="000000" w:themeColor="text1"/>
          </w:rPr>
          <w:t xml:space="preserve">marked </w:t>
        </w:r>
      </w:ins>
      <w:r w:rsidRPr="00DC6BBF">
        <w:rPr>
          <w:color w:val="000000" w:themeColor="text1"/>
        </w:rPr>
        <w:t xml:space="preserve">difference </w:t>
      </w:r>
      <w:r w:rsidR="00EC136F">
        <w:rPr>
          <w:noProof/>
          <w:color w:val="000000" w:themeColor="text1"/>
        </w:rPr>
        <w:t>between</w:t>
      </w:r>
      <w:r w:rsidRPr="00DC6BBF">
        <w:rPr>
          <w:color w:val="000000" w:themeColor="text1"/>
        </w:rPr>
        <w:t xml:space="preserve"> positive and negative emotions may become a potential bias, leading </w:t>
      </w:r>
      <w:ins w:id="1049" w:author="Author" w:date="2018-03-14T18:52:00Z">
        <w:r w:rsidR="00BA0F51">
          <w:rPr>
            <w:color w:val="000000" w:themeColor="text1"/>
          </w:rPr>
          <w:t xml:space="preserve">a </w:t>
        </w:r>
      </w:ins>
      <w:r w:rsidRPr="00DC6BBF">
        <w:rPr>
          <w:color w:val="000000" w:themeColor="text1"/>
        </w:rPr>
        <w:t xml:space="preserve">participant to choose more negative </w:t>
      </w:r>
      <w:ins w:id="1050" w:author="Author" w:date="2018-03-14T18:52:00Z">
        <w:r w:rsidR="00BA0F51">
          <w:rPr>
            <w:color w:val="000000" w:themeColor="text1"/>
          </w:rPr>
          <w:t xml:space="preserve">than positive </w:t>
        </w:r>
      </w:ins>
      <w:r w:rsidRPr="00DC6BBF">
        <w:rPr>
          <w:color w:val="000000" w:themeColor="text1"/>
        </w:rPr>
        <w:t xml:space="preserve">emotions. Further studies should provide an equal </w:t>
      </w:r>
      <w:ins w:id="1051" w:author="Author" w:date="2018-03-14T18:52:00Z">
        <w:r w:rsidR="00BA0F51">
          <w:rPr>
            <w:color w:val="000000" w:themeColor="text1"/>
          </w:rPr>
          <w:t xml:space="preserve">number of </w:t>
        </w:r>
      </w:ins>
      <w:r w:rsidRPr="00DC6BBF">
        <w:rPr>
          <w:color w:val="000000" w:themeColor="text1"/>
        </w:rPr>
        <w:t>choice</w:t>
      </w:r>
      <w:ins w:id="1052" w:author="Author" w:date="2018-03-14T18:52:00Z">
        <w:r w:rsidR="00BA0F51">
          <w:rPr>
            <w:color w:val="000000" w:themeColor="text1"/>
          </w:rPr>
          <w:t>s</w:t>
        </w:r>
      </w:ins>
      <w:r w:rsidRPr="00DC6BBF">
        <w:rPr>
          <w:color w:val="000000" w:themeColor="text1"/>
        </w:rPr>
        <w:t xml:space="preserve"> </w:t>
      </w:r>
      <w:del w:id="1053" w:author="Author" w:date="2018-03-14T18:52:00Z">
        <w:r w:rsidRPr="00DC6BBF" w:rsidDel="00BA0F51">
          <w:rPr>
            <w:color w:val="000000" w:themeColor="text1"/>
          </w:rPr>
          <w:delText xml:space="preserve">of </w:delText>
        </w:r>
      </w:del>
      <w:ins w:id="1054" w:author="Author" w:date="2018-03-14T18:52:00Z">
        <w:r w:rsidR="00BA0F51">
          <w:rPr>
            <w:color w:val="000000" w:themeColor="text1"/>
          </w:rPr>
          <w:t xml:space="preserve">for both </w:t>
        </w:r>
      </w:ins>
      <w:r w:rsidRPr="00DC6BBF">
        <w:rPr>
          <w:color w:val="000000" w:themeColor="text1"/>
        </w:rPr>
        <w:t>positive and negative emotions.</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Implications</w:t>
      </w:r>
    </w:p>
    <w:p w:rsidR="00643A4C" w:rsidRPr="00DC6BBF" w:rsidRDefault="00EF0EC8">
      <w:pPr>
        <w:jc w:val="both"/>
        <w:rPr>
          <w:color w:val="000000" w:themeColor="text1"/>
        </w:rPr>
      </w:pPr>
      <w:r w:rsidRPr="00DC6BBF">
        <w:rPr>
          <w:color w:val="000000" w:themeColor="text1"/>
        </w:rPr>
        <w:tab/>
        <w:t xml:space="preserve">Looking at the high prevalence and complexity of the issue of sexual compliance in Indonesia, the authors propose </w:t>
      </w:r>
      <w:del w:id="1055" w:author="Author" w:date="2018-03-14T18:52:00Z">
        <w:r w:rsidRPr="00DC6BBF" w:rsidDel="00BA0F51">
          <w:rPr>
            <w:color w:val="000000" w:themeColor="text1"/>
          </w:rPr>
          <w:delText xml:space="preserve">the development </w:delText>
        </w:r>
      </w:del>
      <w:ins w:id="1056" w:author="Author" w:date="2018-03-14T18:52:00Z">
        <w:r w:rsidR="00BA0F51">
          <w:rPr>
            <w:color w:val="000000" w:themeColor="text1"/>
          </w:rPr>
          <w:t xml:space="preserve">that </w:t>
        </w:r>
      </w:ins>
      <w:r w:rsidRPr="00DC6BBF">
        <w:rPr>
          <w:color w:val="000000" w:themeColor="text1"/>
        </w:rPr>
        <w:t xml:space="preserve">an intervention or prevention program </w:t>
      </w:r>
      <w:del w:id="1057" w:author="Author" w:date="2018-03-14T18:52:00Z">
        <w:r w:rsidRPr="00DC6BBF" w:rsidDel="00BA0F51">
          <w:rPr>
            <w:color w:val="000000" w:themeColor="text1"/>
          </w:rPr>
          <w:delText xml:space="preserve">to </w:delText>
        </w:r>
      </w:del>
      <w:ins w:id="1058" w:author="Author" w:date="2018-03-14T18:52:00Z">
        <w:r w:rsidR="00BA0F51">
          <w:rPr>
            <w:color w:val="000000" w:themeColor="text1"/>
          </w:rPr>
          <w:t xml:space="preserve">could </w:t>
        </w:r>
      </w:ins>
      <w:r w:rsidRPr="00DC6BBF">
        <w:rPr>
          <w:color w:val="000000" w:themeColor="text1"/>
        </w:rPr>
        <w:t xml:space="preserve">eradicate this problem. </w:t>
      </w:r>
      <w:r w:rsidRPr="00EC136F">
        <w:rPr>
          <w:noProof/>
          <w:color w:val="000000" w:themeColor="text1"/>
        </w:rPr>
        <w:t xml:space="preserve">Results of several studies show that one of the protective factors for women </w:t>
      </w:r>
      <w:ins w:id="1059" w:author="Author" w:date="2018-03-14T18:53:00Z">
        <w:r w:rsidR="00BA0F51">
          <w:rPr>
            <w:noProof/>
            <w:color w:val="000000" w:themeColor="text1"/>
          </w:rPr>
          <w:t xml:space="preserve">around </w:t>
        </w:r>
      </w:ins>
      <w:del w:id="1060" w:author="Author" w:date="2018-03-14T18:53:00Z">
        <w:r w:rsidRPr="00EC136F" w:rsidDel="00BA0F51">
          <w:rPr>
            <w:noProof/>
            <w:color w:val="000000" w:themeColor="text1"/>
          </w:rPr>
          <w:delText xml:space="preserve">from performing </w:delText>
        </w:r>
      </w:del>
      <w:ins w:id="1061" w:author="Author" w:date="2018-03-14T18:53:00Z">
        <w:r w:rsidR="00BA0F51">
          <w:rPr>
            <w:noProof/>
            <w:color w:val="000000" w:themeColor="text1"/>
          </w:rPr>
          <w:t xml:space="preserve">complying with </w:t>
        </w:r>
      </w:ins>
      <w:r w:rsidRPr="00EC136F">
        <w:rPr>
          <w:noProof/>
          <w:color w:val="000000" w:themeColor="text1"/>
        </w:rPr>
        <w:t xml:space="preserve">sexual </w:t>
      </w:r>
      <w:del w:id="1062" w:author="Author" w:date="2018-03-14T18:53:00Z">
        <w:r w:rsidRPr="00EC136F" w:rsidDel="00BA0F51">
          <w:rPr>
            <w:noProof/>
            <w:color w:val="000000" w:themeColor="text1"/>
          </w:rPr>
          <w:delText xml:space="preserve">compliance </w:delText>
        </w:r>
      </w:del>
      <w:ins w:id="1063" w:author="Author" w:date="2018-03-14T18:53:00Z">
        <w:r w:rsidR="00BA0F51">
          <w:rPr>
            <w:noProof/>
            <w:color w:val="000000" w:themeColor="text1"/>
          </w:rPr>
          <w:t xml:space="preserve">activity </w:t>
        </w:r>
      </w:ins>
      <w:r w:rsidRPr="00EC136F">
        <w:rPr>
          <w:noProof/>
          <w:color w:val="000000" w:themeColor="text1"/>
        </w:rPr>
        <w:t xml:space="preserve">is if she can </w:t>
      </w:r>
      <w:ins w:id="1064" w:author="Author" w:date="2018-03-14T18:53:00Z">
        <w:r w:rsidR="00BA0F51">
          <w:rPr>
            <w:noProof/>
            <w:color w:val="000000" w:themeColor="text1"/>
          </w:rPr>
          <w:t xml:space="preserve">successfully </w:t>
        </w:r>
      </w:ins>
      <w:del w:id="1065" w:author="Author" w:date="2018-03-14T18:53:00Z">
        <w:r w:rsidRPr="00EC136F" w:rsidDel="00BA0F51">
          <w:rPr>
            <w:noProof/>
            <w:color w:val="000000" w:themeColor="text1"/>
          </w:rPr>
          <w:delText xml:space="preserve">perform </w:delText>
        </w:r>
      </w:del>
      <w:ins w:id="1066" w:author="Author" w:date="2018-03-14T18:53:00Z">
        <w:r w:rsidR="00BA0F51">
          <w:rPr>
            <w:noProof/>
            <w:color w:val="000000" w:themeColor="text1"/>
          </w:rPr>
          <w:t xml:space="preserve">act </w:t>
        </w:r>
      </w:ins>
      <w:del w:id="1067" w:author="Author" w:date="2018-03-14T18:53:00Z">
        <w:r w:rsidRPr="00EC136F" w:rsidDel="00BA0F51">
          <w:rPr>
            <w:noProof/>
            <w:color w:val="000000" w:themeColor="text1"/>
          </w:rPr>
          <w:delText xml:space="preserve">sexual </w:delText>
        </w:r>
      </w:del>
      <w:r w:rsidRPr="00EC136F">
        <w:rPr>
          <w:noProof/>
          <w:color w:val="000000" w:themeColor="text1"/>
        </w:rPr>
        <w:t>assertive</w:t>
      </w:r>
      <w:ins w:id="1068" w:author="Author" w:date="2018-03-14T18:53:00Z">
        <w:r w:rsidR="00BA0F51">
          <w:rPr>
            <w:noProof/>
            <w:color w:val="000000" w:themeColor="text1"/>
          </w:rPr>
          <w:t xml:space="preserve"> in sexual situations</w:t>
        </w:r>
      </w:ins>
      <w:del w:id="1069" w:author="Author" w:date="2018-03-14T18:53:00Z">
        <w:r w:rsidRPr="00EC136F" w:rsidDel="00BA0F51">
          <w:rPr>
            <w:noProof/>
            <w:color w:val="000000" w:themeColor="text1"/>
          </w:rPr>
          <w:delText>ness</w:delText>
        </w:r>
      </w:del>
      <w:r w:rsidRPr="00EC136F">
        <w:rPr>
          <w:noProof/>
          <w:color w:val="000000" w:themeColor="text1"/>
        </w:rPr>
        <w:t xml:space="preserve"> (Carlson &amp; Johnson, 1975; Greene &amp; Navarro, 1998; Morokoff, 2000; Rickert, Sanghvi, &amp; Wiemann, 2002; Schry &amp; White, 2013; Testa &amp; Dermen, 1999; Viscione, 2015).</w:t>
      </w:r>
      <w:r w:rsidRPr="00DC6BBF">
        <w:rPr>
          <w:color w:val="000000" w:themeColor="text1"/>
        </w:rPr>
        <w:t xml:space="preserve"> Sexual assertiveness also positively correlates with the use of condoms </w:t>
      </w:r>
      <w:r w:rsidRPr="00EC136F">
        <w:rPr>
          <w:noProof/>
          <w:color w:val="000000" w:themeColor="text1"/>
        </w:rPr>
        <w:t>to</w:t>
      </w:r>
      <w:r w:rsidRPr="00DC6BBF">
        <w:rPr>
          <w:color w:val="000000" w:themeColor="text1"/>
        </w:rPr>
        <w:t xml:space="preserve"> protect oneself from pregnancy </w:t>
      </w:r>
      <w:del w:id="1070" w:author="Author" w:date="2018-03-14T18:54:00Z">
        <w:r w:rsidRPr="00DC6BBF" w:rsidDel="00BA0F51">
          <w:rPr>
            <w:color w:val="000000" w:themeColor="text1"/>
          </w:rPr>
          <w:delText xml:space="preserve">or </w:delText>
        </w:r>
      </w:del>
      <w:ins w:id="1071" w:author="Author" w:date="2018-03-14T18:54:00Z">
        <w:r w:rsidR="00BA0F51">
          <w:rPr>
            <w:color w:val="000000" w:themeColor="text1"/>
          </w:rPr>
          <w:t xml:space="preserve">and </w:t>
        </w:r>
      </w:ins>
      <w:r w:rsidRPr="00DC6BBF">
        <w:rPr>
          <w:color w:val="000000" w:themeColor="text1"/>
        </w:rPr>
        <w:t xml:space="preserve">sexually transmitted diseases (Morokof et al., 2009; Noar, Morokoff, &amp; Harlow, 2004). Based on this finding, the authors suggest that the </w:t>
      </w:r>
      <w:r w:rsidR="00EC136F">
        <w:rPr>
          <w:noProof/>
          <w:color w:val="000000" w:themeColor="text1"/>
        </w:rPr>
        <w:t xml:space="preserve">intervention </w:t>
      </w:r>
      <w:del w:id="1072" w:author="Author" w:date="2018-03-14T18:54:00Z">
        <w:r w:rsidR="00EC136F" w:rsidDel="00BA0F51">
          <w:rPr>
            <w:noProof/>
            <w:color w:val="000000" w:themeColor="text1"/>
          </w:rPr>
          <w:delText>above</w:delText>
        </w:r>
        <w:r w:rsidRPr="00DC6BBF" w:rsidDel="00BA0F51">
          <w:rPr>
            <w:color w:val="000000" w:themeColor="text1"/>
          </w:rPr>
          <w:delText xml:space="preserve"> </w:delText>
        </w:r>
      </w:del>
      <w:r w:rsidRPr="00DC6BBF">
        <w:rPr>
          <w:color w:val="000000" w:themeColor="text1"/>
        </w:rPr>
        <w:t>or prevention program focus</w:t>
      </w:r>
      <w:del w:id="1073" w:author="Author" w:date="2018-03-14T18:54:00Z">
        <w:r w:rsidRPr="00DC6BBF" w:rsidDel="00BA0F51">
          <w:rPr>
            <w:color w:val="000000" w:themeColor="text1"/>
          </w:rPr>
          <w:delText>es</w:delText>
        </w:r>
      </w:del>
      <w:r w:rsidRPr="00DC6BBF">
        <w:rPr>
          <w:color w:val="000000" w:themeColor="text1"/>
        </w:rPr>
        <w:t xml:space="preserve"> on increasing the sexual assertiveness of unmarried women.</w:t>
      </w:r>
    </w:p>
    <w:p w:rsidR="00643A4C" w:rsidRPr="00DC6BBF" w:rsidRDefault="00EF0EC8">
      <w:pPr>
        <w:jc w:val="both"/>
        <w:rPr>
          <w:color w:val="000000" w:themeColor="text1"/>
        </w:rPr>
      </w:pPr>
      <w:r w:rsidRPr="00DC6BBF">
        <w:rPr>
          <w:color w:val="000000" w:themeColor="text1"/>
        </w:rPr>
        <w:tab/>
        <w:t xml:space="preserve">Other than </w:t>
      </w:r>
      <w:del w:id="1074" w:author="Author" w:date="2018-03-14T18:54:00Z">
        <w:r w:rsidRPr="00DC6BBF" w:rsidDel="00BA0F51">
          <w:rPr>
            <w:color w:val="000000" w:themeColor="text1"/>
          </w:rPr>
          <w:delText xml:space="preserve">the </w:delText>
        </w:r>
      </w:del>
      <w:ins w:id="1075" w:author="Author" w:date="2018-03-14T18:54:00Z">
        <w:r w:rsidR="00BA0F51">
          <w:rPr>
            <w:color w:val="000000" w:themeColor="text1"/>
          </w:rPr>
          <w:t>a</w:t>
        </w:r>
        <w:r w:rsidR="00BA0F51" w:rsidRPr="00DC6BBF">
          <w:rPr>
            <w:color w:val="000000" w:themeColor="text1"/>
          </w:rPr>
          <w:t xml:space="preserve"> </w:t>
        </w:r>
      </w:ins>
      <w:r w:rsidRPr="00DC6BBF">
        <w:rPr>
          <w:color w:val="000000" w:themeColor="text1"/>
        </w:rPr>
        <w:t xml:space="preserve">program to increase sexual assertiveness, the authors also see </w:t>
      </w:r>
      <w:del w:id="1076" w:author="Author" w:date="2018-03-14T18:54:00Z">
        <w:r w:rsidRPr="00DC6BBF" w:rsidDel="00BA0F51">
          <w:rPr>
            <w:color w:val="000000" w:themeColor="text1"/>
          </w:rPr>
          <w:delText xml:space="preserve">the </w:delText>
        </w:r>
      </w:del>
      <w:ins w:id="1077" w:author="Author" w:date="2018-03-14T18:54:00Z">
        <w:r w:rsidR="00BA0F51">
          <w:rPr>
            <w:color w:val="000000" w:themeColor="text1"/>
          </w:rPr>
          <w:t>an</w:t>
        </w:r>
        <w:r w:rsidR="00BA0F51" w:rsidRPr="00DC6BBF">
          <w:rPr>
            <w:color w:val="000000" w:themeColor="text1"/>
          </w:rPr>
          <w:t xml:space="preserve"> </w:t>
        </w:r>
      </w:ins>
      <w:r w:rsidRPr="00EC136F">
        <w:rPr>
          <w:noProof/>
          <w:color w:val="000000" w:themeColor="text1"/>
        </w:rPr>
        <w:t>ever</w:t>
      </w:r>
      <w:r w:rsidR="00EC136F">
        <w:rPr>
          <w:noProof/>
          <w:color w:val="000000" w:themeColor="text1"/>
        </w:rPr>
        <w:t>-</w:t>
      </w:r>
      <w:r w:rsidRPr="00EC136F">
        <w:rPr>
          <w:noProof/>
          <w:color w:val="000000" w:themeColor="text1"/>
        </w:rPr>
        <w:t>growing</w:t>
      </w:r>
      <w:r w:rsidRPr="00DC6BBF">
        <w:rPr>
          <w:color w:val="000000" w:themeColor="text1"/>
        </w:rPr>
        <w:t xml:space="preserve"> need to implement a comprehensive sex education program in schools. </w:t>
      </w:r>
      <w:r w:rsidRPr="00EC136F">
        <w:rPr>
          <w:noProof/>
          <w:color w:val="000000" w:themeColor="text1"/>
        </w:rPr>
        <w:t>This</w:t>
      </w:r>
      <w:r w:rsidRPr="00DC6BBF">
        <w:rPr>
          <w:color w:val="000000" w:themeColor="text1"/>
        </w:rPr>
        <w:t xml:space="preserve"> is very important because</w:t>
      </w:r>
      <w:ins w:id="1078" w:author="Author" w:date="2018-03-14T18:54:00Z">
        <w:r w:rsidR="00BA0F51">
          <w:rPr>
            <w:color w:val="000000" w:themeColor="text1"/>
          </w:rPr>
          <w:t>, as we saw from our findings,</w:t>
        </w:r>
      </w:ins>
      <w:r w:rsidRPr="00DC6BBF">
        <w:rPr>
          <w:color w:val="000000" w:themeColor="text1"/>
        </w:rPr>
        <w:t xml:space="preserve"> </w:t>
      </w:r>
      <w:del w:id="1079" w:author="Author" w:date="2018-03-14T18:55:00Z">
        <w:r w:rsidRPr="00DC6BBF" w:rsidDel="00BA0F51">
          <w:rPr>
            <w:color w:val="000000" w:themeColor="text1"/>
          </w:rPr>
          <w:delText xml:space="preserve">there are </w:delText>
        </w:r>
      </w:del>
      <w:r w:rsidRPr="00DC6BBF">
        <w:rPr>
          <w:color w:val="000000" w:themeColor="text1"/>
        </w:rPr>
        <w:t xml:space="preserve">more than a third of </w:t>
      </w:r>
      <w:del w:id="1080" w:author="Author" w:date="2018-03-14T18:55:00Z">
        <w:r w:rsidRPr="00DC6BBF" w:rsidDel="00BA0F51">
          <w:rPr>
            <w:color w:val="000000" w:themeColor="text1"/>
          </w:rPr>
          <w:delText xml:space="preserve">the </w:delText>
        </w:r>
      </w:del>
      <w:r w:rsidRPr="00DC6BBF">
        <w:rPr>
          <w:color w:val="000000" w:themeColor="text1"/>
        </w:rPr>
        <w:t xml:space="preserve">participants </w:t>
      </w:r>
      <w:del w:id="1081" w:author="Author" w:date="2018-03-14T18:55:00Z">
        <w:r w:rsidRPr="00DC6BBF" w:rsidDel="00BA0F51">
          <w:rPr>
            <w:color w:val="000000" w:themeColor="text1"/>
          </w:rPr>
          <w:delText xml:space="preserve">who </w:delText>
        </w:r>
      </w:del>
      <w:r w:rsidRPr="00DC6BBF">
        <w:rPr>
          <w:color w:val="000000" w:themeColor="text1"/>
        </w:rPr>
        <w:t xml:space="preserve">felt confused and scared after </w:t>
      </w:r>
      <w:del w:id="1082" w:author="Author" w:date="2018-03-14T18:55:00Z">
        <w:r w:rsidRPr="00DC6BBF" w:rsidDel="00BA0F51">
          <w:rPr>
            <w:color w:val="000000" w:themeColor="text1"/>
          </w:rPr>
          <w:delText xml:space="preserve">doing </w:delText>
        </w:r>
      </w:del>
      <w:ins w:id="1083" w:author="Author" w:date="2018-03-14T18:55:00Z">
        <w:r w:rsidR="00BA0F51">
          <w:rPr>
            <w:color w:val="000000" w:themeColor="text1"/>
          </w:rPr>
          <w:t xml:space="preserve">complying with </w:t>
        </w:r>
      </w:ins>
      <w:r w:rsidRPr="00DC6BBF">
        <w:rPr>
          <w:color w:val="000000" w:themeColor="text1"/>
        </w:rPr>
        <w:t>sexual activities. The</w:t>
      </w:r>
      <w:ins w:id="1084" w:author="Author" w:date="2018-03-14T18:55:00Z">
        <w:r w:rsidR="00BA0F51">
          <w:rPr>
            <w:color w:val="000000" w:themeColor="text1"/>
          </w:rPr>
          <w:t>ir</w:t>
        </w:r>
      </w:ins>
      <w:r w:rsidRPr="00DC6BBF">
        <w:rPr>
          <w:color w:val="000000" w:themeColor="text1"/>
        </w:rPr>
        <w:t xml:space="preserve"> conflicting emotions </w:t>
      </w:r>
      <w:del w:id="1085" w:author="Author" w:date="2018-03-14T18:55:00Z">
        <w:r w:rsidRPr="00DC6BBF" w:rsidDel="00BA0F51">
          <w:rPr>
            <w:color w:val="000000" w:themeColor="text1"/>
          </w:rPr>
          <w:delText xml:space="preserve">they felt also </w:delText>
        </w:r>
      </w:del>
      <w:ins w:id="1086" w:author="Author" w:date="2018-03-14T18:55:00Z">
        <w:r w:rsidR="00BA0F51">
          <w:rPr>
            <w:color w:val="000000" w:themeColor="text1"/>
          </w:rPr>
          <w:t xml:space="preserve">surely </w:t>
        </w:r>
      </w:ins>
      <w:r w:rsidRPr="00DC6BBF">
        <w:rPr>
          <w:color w:val="000000" w:themeColor="text1"/>
        </w:rPr>
        <w:t xml:space="preserve">reflect that </w:t>
      </w:r>
      <w:del w:id="1087" w:author="Author" w:date="2018-03-14T18:55:00Z">
        <w:r w:rsidRPr="00DC6BBF" w:rsidDel="00BA0F51">
          <w:rPr>
            <w:color w:val="000000" w:themeColor="text1"/>
          </w:rPr>
          <w:delText xml:space="preserve">perhaps the </w:delText>
        </w:r>
      </w:del>
      <w:r w:rsidRPr="00DC6BBF">
        <w:rPr>
          <w:color w:val="000000" w:themeColor="text1"/>
        </w:rPr>
        <w:t xml:space="preserve">participants are not entirely sure of what they want sexually, and this may </w:t>
      </w:r>
      <w:ins w:id="1088" w:author="Author" w:date="2018-03-14T18:55:00Z">
        <w:r w:rsidR="00BA0F51">
          <w:rPr>
            <w:color w:val="000000" w:themeColor="text1"/>
          </w:rPr>
          <w:t xml:space="preserve">be </w:t>
        </w:r>
      </w:ins>
      <w:r w:rsidRPr="00DC6BBF">
        <w:rPr>
          <w:color w:val="000000" w:themeColor="text1"/>
        </w:rPr>
        <w:t>root</w:t>
      </w:r>
      <w:ins w:id="1089" w:author="Author" w:date="2018-03-14T18:55:00Z">
        <w:r w:rsidR="00BA0F51">
          <w:rPr>
            <w:color w:val="000000" w:themeColor="text1"/>
          </w:rPr>
          <w:t xml:space="preserve">ed in their </w:t>
        </w:r>
      </w:ins>
      <w:del w:id="1090" w:author="Author" w:date="2018-03-14T18:55:00Z">
        <w:r w:rsidRPr="00DC6BBF" w:rsidDel="00BA0F51">
          <w:rPr>
            <w:color w:val="000000" w:themeColor="text1"/>
          </w:rPr>
          <w:delText xml:space="preserve"> from the </w:delText>
        </w:r>
      </w:del>
      <w:r w:rsidRPr="00DC6BBF">
        <w:rPr>
          <w:color w:val="000000" w:themeColor="text1"/>
        </w:rPr>
        <w:t xml:space="preserve">lack of knowledge </w:t>
      </w:r>
      <w:del w:id="1091" w:author="Author" w:date="2018-03-14T18:55:00Z">
        <w:r w:rsidRPr="00DC6BBF" w:rsidDel="00BA0F51">
          <w:rPr>
            <w:color w:val="000000" w:themeColor="text1"/>
          </w:rPr>
          <w:delText xml:space="preserve">of their </w:delText>
        </w:r>
      </w:del>
      <w:ins w:id="1092" w:author="Author" w:date="2018-03-14T18:55:00Z">
        <w:r w:rsidR="00BA0F51">
          <w:rPr>
            <w:color w:val="000000" w:themeColor="text1"/>
          </w:rPr>
          <w:t xml:space="preserve">about </w:t>
        </w:r>
      </w:ins>
      <w:r w:rsidRPr="00DC6BBF">
        <w:rPr>
          <w:color w:val="000000" w:themeColor="text1"/>
        </w:rPr>
        <w:t>sexuality.</w:t>
      </w:r>
    </w:p>
    <w:p w:rsidR="00643A4C" w:rsidRPr="00DC6BBF" w:rsidRDefault="00643A4C">
      <w:pPr>
        <w:jc w:val="both"/>
        <w:rPr>
          <w:color w:val="000000" w:themeColor="text1"/>
        </w:rPr>
      </w:pPr>
    </w:p>
    <w:p w:rsidR="00643A4C" w:rsidRPr="00DC6BBF" w:rsidRDefault="00EF0EC8" w:rsidP="004D7CD5">
      <w:pPr>
        <w:jc w:val="both"/>
        <w:outlineLvl w:val="0"/>
        <w:rPr>
          <w:i/>
          <w:color w:val="000000" w:themeColor="text1"/>
        </w:rPr>
      </w:pPr>
      <w:r w:rsidRPr="00DC6BBF">
        <w:rPr>
          <w:i/>
          <w:color w:val="000000" w:themeColor="text1"/>
        </w:rPr>
        <w:t>Regarding gender review in urban societies</w:t>
      </w:r>
    </w:p>
    <w:p w:rsidR="00643A4C" w:rsidRPr="00DC6BBF" w:rsidRDefault="00EF0EC8">
      <w:pPr>
        <w:jc w:val="both"/>
        <w:rPr>
          <w:color w:val="000000" w:themeColor="text1"/>
        </w:rPr>
      </w:pPr>
      <w:r w:rsidRPr="00DC6BBF">
        <w:rPr>
          <w:i/>
          <w:color w:val="000000" w:themeColor="text1"/>
        </w:rPr>
        <w:tab/>
      </w:r>
      <w:r w:rsidRPr="00DC6BBF">
        <w:rPr>
          <w:color w:val="000000" w:themeColor="text1"/>
        </w:rPr>
        <w:t xml:space="preserve">As mentioned at the beginning, the </w:t>
      </w:r>
      <w:del w:id="1093" w:author="Author" w:date="2018-03-14T18:56:00Z">
        <w:r w:rsidRPr="00DC6BBF" w:rsidDel="00BA0F51">
          <w:rPr>
            <w:color w:val="000000" w:themeColor="text1"/>
          </w:rPr>
          <w:delText xml:space="preserve">current study </w:delText>
        </w:r>
      </w:del>
      <w:ins w:id="1094" w:author="Author" w:date="2018-03-14T18:56:00Z">
        <w:r w:rsidR="00BA0F51">
          <w:rPr>
            <w:color w:val="000000" w:themeColor="text1"/>
          </w:rPr>
          <w:t xml:space="preserve">current </w:t>
        </w:r>
      </w:ins>
      <w:r w:rsidRPr="00DC6BBF">
        <w:rPr>
          <w:color w:val="000000" w:themeColor="text1"/>
        </w:rPr>
        <w:t>discuss</w:t>
      </w:r>
      <w:ins w:id="1095" w:author="Author" w:date="2018-03-14T18:56:00Z">
        <w:r w:rsidR="00BA0F51">
          <w:rPr>
            <w:color w:val="000000" w:themeColor="text1"/>
          </w:rPr>
          <w:t>ion</w:t>
        </w:r>
      </w:ins>
      <w:del w:id="1096" w:author="Author" w:date="2018-03-14T18:56:00Z">
        <w:r w:rsidRPr="00DC6BBF" w:rsidDel="00BA0F51">
          <w:rPr>
            <w:color w:val="000000" w:themeColor="text1"/>
          </w:rPr>
          <w:delText>es</w:delText>
        </w:r>
      </w:del>
      <w:r w:rsidRPr="00DC6BBF">
        <w:rPr>
          <w:color w:val="000000" w:themeColor="text1"/>
        </w:rPr>
        <w:t xml:space="preserve"> </w:t>
      </w:r>
      <w:ins w:id="1097" w:author="Author" w:date="2018-03-14T18:56:00Z">
        <w:r w:rsidR="00BA0F51">
          <w:rPr>
            <w:color w:val="000000" w:themeColor="text1"/>
          </w:rPr>
          <w:t xml:space="preserve">of </w:t>
        </w:r>
      </w:ins>
      <w:r w:rsidRPr="00DC6BBF">
        <w:rPr>
          <w:color w:val="000000" w:themeColor="text1"/>
        </w:rPr>
        <w:t>sexuality</w:t>
      </w:r>
      <w:ins w:id="1098" w:author="Author" w:date="2018-03-14T18:56:00Z">
        <w:r w:rsidR="00BA0F51">
          <w:rPr>
            <w:color w:val="000000" w:themeColor="text1"/>
          </w:rPr>
          <w:t xml:space="preserve"> is </w:t>
        </w:r>
      </w:ins>
      <w:del w:id="1099" w:author="Author" w:date="2018-03-14T18:56:00Z">
        <w:r w:rsidRPr="00DC6BBF" w:rsidDel="00BA0F51">
          <w:rPr>
            <w:color w:val="000000" w:themeColor="text1"/>
          </w:rPr>
          <w:delText xml:space="preserve">, something that is </w:delText>
        </w:r>
      </w:del>
      <w:r w:rsidRPr="00DC6BBF">
        <w:rPr>
          <w:color w:val="000000" w:themeColor="text1"/>
        </w:rPr>
        <w:t xml:space="preserve">heavily influenced by the construction of gender-related topics, which are </w:t>
      </w:r>
      <w:r w:rsidRPr="00DC6BBF">
        <w:rPr>
          <w:color w:val="000000" w:themeColor="text1"/>
        </w:rPr>
        <w:lastRenderedPageBreak/>
        <w:t xml:space="preserve">difficult to </w:t>
      </w:r>
      <w:del w:id="1100" w:author="Author" w:date="2018-03-14T18:56:00Z">
        <w:r w:rsidRPr="00DC6BBF" w:rsidDel="00BA0F51">
          <w:rPr>
            <w:color w:val="000000" w:themeColor="text1"/>
          </w:rPr>
          <w:delText xml:space="preserve">be </w:delText>
        </w:r>
      </w:del>
      <w:r w:rsidRPr="00DC6BBF">
        <w:rPr>
          <w:color w:val="000000" w:themeColor="text1"/>
        </w:rPr>
        <w:t>confine</w:t>
      </w:r>
      <w:del w:id="1101" w:author="Author" w:date="2018-03-14T18:56:00Z">
        <w:r w:rsidRPr="00DC6BBF" w:rsidDel="00BA0F51">
          <w:rPr>
            <w:color w:val="000000" w:themeColor="text1"/>
          </w:rPr>
          <w:delText>d</w:delText>
        </w:r>
      </w:del>
      <w:r w:rsidRPr="00DC6BBF">
        <w:rPr>
          <w:color w:val="000000" w:themeColor="text1"/>
        </w:rPr>
        <w:t xml:space="preserve"> </w:t>
      </w:r>
      <w:del w:id="1102" w:author="Author" w:date="2018-03-14T18:56:00Z">
        <w:r w:rsidRPr="00DC6BBF" w:rsidDel="00BA0F51">
          <w:rPr>
            <w:color w:val="000000" w:themeColor="text1"/>
          </w:rPr>
          <w:delText xml:space="preserve">in </w:delText>
        </w:r>
      </w:del>
      <w:ins w:id="1103" w:author="Author" w:date="2018-03-14T18:56:00Z">
        <w:r w:rsidR="00BA0F51">
          <w:rPr>
            <w:color w:val="000000" w:themeColor="text1"/>
          </w:rPr>
          <w:t xml:space="preserve">to </w:t>
        </w:r>
      </w:ins>
      <w:r w:rsidRPr="00DC6BBF">
        <w:rPr>
          <w:color w:val="000000" w:themeColor="text1"/>
        </w:rPr>
        <w:t xml:space="preserve">the context of physical-material space (Paddison, 2001). </w:t>
      </w:r>
      <w:ins w:id="1104" w:author="Author" w:date="2018-03-14T18:56:00Z">
        <w:r w:rsidR="00BA0F51">
          <w:rPr>
            <w:color w:val="000000" w:themeColor="text1"/>
          </w:rPr>
          <w:t>That is</w:t>
        </w:r>
      </w:ins>
      <w:del w:id="1105" w:author="Author" w:date="2018-03-14T18:56:00Z">
        <w:r w:rsidRPr="00DC6BBF" w:rsidDel="00BA0F51">
          <w:rPr>
            <w:color w:val="000000" w:themeColor="text1"/>
          </w:rPr>
          <w:delText xml:space="preserve">As something that </w:delText>
        </w:r>
        <w:r w:rsidRPr="00EC136F" w:rsidDel="00BA0F51">
          <w:rPr>
            <w:noProof/>
            <w:color w:val="000000" w:themeColor="text1"/>
          </w:rPr>
          <w:delText>is experienced</w:delText>
        </w:r>
      </w:del>
      <w:r w:rsidRPr="00DC6BBF">
        <w:rPr>
          <w:color w:val="000000" w:themeColor="text1"/>
        </w:rPr>
        <w:t xml:space="preserve">, urban communities have begun to </w:t>
      </w:r>
      <w:del w:id="1106" w:author="Author" w:date="2018-03-14T18:56:00Z">
        <w:r w:rsidRPr="00DC6BBF" w:rsidDel="00BA0F51">
          <w:rPr>
            <w:color w:val="000000" w:themeColor="text1"/>
          </w:rPr>
          <w:delText xml:space="preserve">give </w:delText>
        </w:r>
      </w:del>
      <w:ins w:id="1107" w:author="Author" w:date="2018-03-14T18:56:00Z">
        <w:r w:rsidR="00BA0F51">
          <w:rPr>
            <w:color w:val="000000" w:themeColor="text1"/>
          </w:rPr>
          <w:t xml:space="preserve">allow </w:t>
        </w:r>
      </w:ins>
      <w:r w:rsidRPr="00DC6BBF">
        <w:rPr>
          <w:color w:val="000000" w:themeColor="text1"/>
        </w:rPr>
        <w:t xml:space="preserve">more freedom to </w:t>
      </w:r>
      <w:del w:id="1108" w:author="Author" w:date="2018-03-14T18:56:00Z">
        <w:r w:rsidRPr="00DC6BBF" w:rsidDel="00BA0F51">
          <w:rPr>
            <w:color w:val="000000" w:themeColor="text1"/>
          </w:rPr>
          <w:delText xml:space="preserve">its </w:delText>
        </w:r>
      </w:del>
      <w:ins w:id="1109" w:author="Author" w:date="2018-03-14T18:56:00Z">
        <w:r w:rsidR="00BA0F51">
          <w:rPr>
            <w:color w:val="000000" w:themeColor="text1"/>
          </w:rPr>
          <w:t xml:space="preserve">their </w:t>
        </w:r>
      </w:ins>
      <w:r w:rsidRPr="00DC6BBF">
        <w:rPr>
          <w:color w:val="000000" w:themeColor="text1"/>
        </w:rPr>
        <w:t xml:space="preserve">inhabitants than before. People are </w:t>
      </w:r>
      <w:ins w:id="1110" w:author="Author" w:date="2018-03-14T18:57:00Z">
        <w:r w:rsidR="00BA0F51">
          <w:rPr>
            <w:color w:val="000000" w:themeColor="text1"/>
          </w:rPr>
          <w:t xml:space="preserve">more </w:t>
        </w:r>
      </w:ins>
      <w:r w:rsidRPr="00DC6BBF">
        <w:rPr>
          <w:color w:val="000000" w:themeColor="text1"/>
        </w:rPr>
        <w:t xml:space="preserve">free to do anything, including </w:t>
      </w:r>
      <w:r w:rsidRPr="00EC136F">
        <w:rPr>
          <w:noProof/>
          <w:color w:val="000000" w:themeColor="text1"/>
        </w:rPr>
        <w:t>hav</w:t>
      </w:r>
      <w:r w:rsidR="00EC136F">
        <w:rPr>
          <w:noProof/>
          <w:color w:val="000000" w:themeColor="text1"/>
        </w:rPr>
        <w:t>ing</w:t>
      </w:r>
      <w:r w:rsidRPr="00DC6BBF">
        <w:rPr>
          <w:color w:val="000000" w:themeColor="text1"/>
        </w:rPr>
        <w:t xml:space="preserve"> sexual relations, especially </w:t>
      </w:r>
      <w:del w:id="1111" w:author="Author" w:date="2018-03-14T18:57:00Z">
        <w:r w:rsidRPr="00DC6BBF" w:rsidDel="00BA0F51">
          <w:rPr>
            <w:color w:val="000000" w:themeColor="text1"/>
          </w:rPr>
          <w:delText xml:space="preserve">within </w:delText>
        </w:r>
      </w:del>
      <w:ins w:id="1112" w:author="Author" w:date="2018-03-14T18:57:00Z">
        <w:r w:rsidR="00BA0F51">
          <w:rPr>
            <w:color w:val="000000" w:themeColor="text1"/>
          </w:rPr>
          <w:t xml:space="preserve">behind </w:t>
        </w:r>
      </w:ins>
      <w:r w:rsidRPr="00DC6BBF">
        <w:rPr>
          <w:color w:val="000000" w:themeColor="text1"/>
        </w:rPr>
        <w:t xml:space="preserve">closed doors or in private. </w:t>
      </w:r>
      <w:ins w:id="1113" w:author="Author" w:date="2018-03-14T18:57:00Z">
        <w:r w:rsidR="00BA0F51">
          <w:rPr>
            <w:color w:val="000000" w:themeColor="text1"/>
          </w:rPr>
          <w:t xml:space="preserve">Of course, </w:t>
        </w:r>
      </w:ins>
      <w:del w:id="1114" w:author="Author" w:date="2018-03-14T18:57:00Z">
        <w:r w:rsidRPr="00DC6BBF" w:rsidDel="00BA0F51">
          <w:rPr>
            <w:color w:val="000000" w:themeColor="text1"/>
          </w:rPr>
          <w:delText xml:space="preserve">On the other hand, for women, </w:delText>
        </w:r>
      </w:del>
      <w:r w:rsidRPr="00DC6BBF">
        <w:rPr>
          <w:color w:val="000000" w:themeColor="text1"/>
        </w:rPr>
        <w:t xml:space="preserve">this freedom </w:t>
      </w:r>
      <w:ins w:id="1115" w:author="Author" w:date="2018-03-14T18:57:00Z">
        <w:r w:rsidR="00BA0F51">
          <w:rPr>
            <w:color w:val="000000" w:themeColor="text1"/>
          </w:rPr>
          <w:t xml:space="preserve">creates </w:t>
        </w:r>
      </w:ins>
      <w:del w:id="1116" w:author="Author" w:date="2018-03-14T18:57:00Z">
        <w:r w:rsidRPr="00DC6BBF" w:rsidDel="00BA0F51">
          <w:rPr>
            <w:color w:val="000000" w:themeColor="text1"/>
          </w:rPr>
          <w:delText xml:space="preserve">has its </w:delText>
        </w:r>
      </w:del>
      <w:r w:rsidRPr="00DC6BBF">
        <w:rPr>
          <w:color w:val="000000" w:themeColor="text1"/>
        </w:rPr>
        <w:t xml:space="preserve">dilemmas, </w:t>
      </w:r>
      <w:ins w:id="1117" w:author="Author" w:date="2018-03-14T18:57:00Z">
        <w:r w:rsidR="00BA0F51">
          <w:rPr>
            <w:color w:val="000000" w:themeColor="text1"/>
          </w:rPr>
          <w:t xml:space="preserve">especially for women, who must </w:t>
        </w:r>
      </w:ins>
      <w:r w:rsidRPr="00DC6BBF">
        <w:rPr>
          <w:color w:val="000000" w:themeColor="text1"/>
        </w:rPr>
        <w:t>keep</w:t>
      </w:r>
      <w:del w:id="1118" w:author="Author" w:date="2018-03-14T18:57:00Z">
        <w:r w:rsidRPr="00DC6BBF" w:rsidDel="00BA0F51">
          <w:rPr>
            <w:color w:val="000000" w:themeColor="text1"/>
          </w:rPr>
          <w:delText>ing</w:delText>
        </w:r>
      </w:del>
      <w:r w:rsidRPr="00DC6BBF">
        <w:rPr>
          <w:color w:val="000000" w:themeColor="text1"/>
        </w:rPr>
        <w:t xml:space="preserve"> </w:t>
      </w:r>
      <w:ins w:id="1119" w:author="Author" w:date="2018-03-14T18:58:00Z">
        <w:r w:rsidR="00BA0F51">
          <w:rPr>
            <w:color w:val="000000" w:themeColor="text1"/>
          </w:rPr>
          <w:t xml:space="preserve">in mind </w:t>
        </w:r>
      </w:ins>
      <w:del w:id="1120" w:author="Author" w:date="2018-03-14T18:57:00Z">
        <w:r w:rsidRPr="00DC6BBF" w:rsidDel="00BA0F51">
          <w:rPr>
            <w:color w:val="000000" w:themeColor="text1"/>
          </w:rPr>
          <w:delText xml:space="preserve">in mind </w:delText>
        </w:r>
      </w:del>
      <w:r w:rsidRPr="00DC6BBF">
        <w:rPr>
          <w:color w:val="000000" w:themeColor="text1"/>
        </w:rPr>
        <w:t>the challenges</w:t>
      </w:r>
      <w:ins w:id="1121" w:author="Author" w:date="2018-03-14T18:57:00Z">
        <w:r w:rsidR="00BA0F51">
          <w:rPr>
            <w:color w:val="000000" w:themeColor="text1"/>
          </w:rPr>
          <w:t>,</w:t>
        </w:r>
      </w:ins>
      <w:r w:rsidRPr="00DC6BBF">
        <w:rPr>
          <w:color w:val="000000" w:themeColor="text1"/>
        </w:rPr>
        <w:t xml:space="preserve"> </w:t>
      </w:r>
      <w:del w:id="1122" w:author="Author" w:date="2018-03-14T18:57:00Z">
        <w:r w:rsidRPr="00DC6BBF" w:rsidDel="00BA0F51">
          <w:rPr>
            <w:color w:val="000000" w:themeColor="text1"/>
          </w:rPr>
          <w:delText xml:space="preserve">and </w:delText>
        </w:r>
      </w:del>
      <w:r w:rsidRPr="00DC6BBF">
        <w:rPr>
          <w:color w:val="000000" w:themeColor="text1"/>
        </w:rPr>
        <w:t xml:space="preserve">vulnerabilities, and stigmas that </w:t>
      </w:r>
      <w:r w:rsidRPr="00EC136F">
        <w:rPr>
          <w:noProof/>
          <w:color w:val="000000" w:themeColor="text1"/>
        </w:rPr>
        <w:t>are still associated</w:t>
      </w:r>
      <w:ins w:id="1123" w:author="Author" w:date="2018-03-14T18:58:00Z">
        <w:r w:rsidR="00BA0F51">
          <w:rPr>
            <w:color w:val="000000" w:themeColor="text1"/>
          </w:rPr>
          <w:t xml:space="preserve"> with negative </w:t>
        </w:r>
      </w:ins>
      <w:del w:id="1124" w:author="Author" w:date="2018-03-14T18:58:00Z">
        <w:r w:rsidRPr="00DC6BBF" w:rsidDel="00BA0F51">
          <w:rPr>
            <w:color w:val="000000" w:themeColor="text1"/>
          </w:rPr>
          <w:delText xml:space="preserve"> with women as </w:delText>
        </w:r>
      </w:del>
      <w:del w:id="1125" w:author="Author" w:date="2018-03-14T18:57:00Z">
        <w:r w:rsidRPr="00DC6BBF" w:rsidDel="00BA0F51">
          <w:rPr>
            <w:color w:val="000000" w:themeColor="text1"/>
          </w:rPr>
          <w:delText xml:space="preserve">its </w:delText>
        </w:r>
      </w:del>
      <w:r w:rsidRPr="00DC6BBF">
        <w:rPr>
          <w:color w:val="000000" w:themeColor="text1"/>
        </w:rPr>
        <w:t>consequences.</w:t>
      </w:r>
    </w:p>
    <w:p w:rsidR="00643A4C" w:rsidRPr="00DC6BBF" w:rsidRDefault="00EF0EC8">
      <w:pPr>
        <w:jc w:val="both"/>
        <w:rPr>
          <w:color w:val="000000" w:themeColor="text1"/>
        </w:rPr>
      </w:pPr>
      <w:r w:rsidRPr="00DC6BBF">
        <w:rPr>
          <w:color w:val="000000" w:themeColor="text1"/>
        </w:rPr>
        <w:tab/>
        <w:t>In the discussion of public vs. private space</w:t>
      </w:r>
      <w:ins w:id="1126" w:author="Author" w:date="2018-03-14T18:59:00Z">
        <w:r w:rsidR="00BA0F51">
          <w:rPr>
            <w:color w:val="000000" w:themeColor="text1"/>
          </w:rPr>
          <w:t>,</w:t>
        </w:r>
      </w:ins>
      <w:r w:rsidRPr="00DC6BBF">
        <w:rPr>
          <w:color w:val="000000" w:themeColor="text1"/>
        </w:rPr>
        <w:t xml:space="preserve"> </w:t>
      </w:r>
      <w:ins w:id="1127" w:author="Author" w:date="2018-03-14T18:59:00Z">
        <w:r w:rsidR="00BA0F51">
          <w:rPr>
            <w:color w:val="000000" w:themeColor="text1"/>
          </w:rPr>
          <w:t>with</w:t>
        </w:r>
      </w:ins>
      <w:r w:rsidRPr="00DC6BBF">
        <w:rPr>
          <w:color w:val="000000" w:themeColor="text1"/>
        </w:rPr>
        <w:t xml:space="preserve">in the context of intimate relationships between men and women, it seems that it is not enough to remember that romantic relationships </w:t>
      </w:r>
      <w:r w:rsidRPr="00EC136F">
        <w:rPr>
          <w:noProof/>
          <w:color w:val="000000" w:themeColor="text1"/>
        </w:rPr>
        <w:t>are more often seen</w:t>
      </w:r>
      <w:r w:rsidRPr="00DC6BBF">
        <w:rPr>
          <w:color w:val="000000" w:themeColor="text1"/>
        </w:rPr>
        <w:t xml:space="preserve"> as private and personal, where third parties do not need </w:t>
      </w:r>
      <w:ins w:id="1128" w:author="Author" w:date="2018-03-14T18:59:00Z">
        <w:r w:rsidR="00BA0F51">
          <w:rPr>
            <w:color w:val="000000" w:themeColor="text1"/>
          </w:rPr>
          <w:t xml:space="preserve">to be </w:t>
        </w:r>
      </w:ins>
      <w:r w:rsidRPr="00DC6BBF">
        <w:rPr>
          <w:color w:val="000000" w:themeColor="text1"/>
        </w:rPr>
        <w:t xml:space="preserve">and find it hard to be involved. Peake (2009) said </w:t>
      </w:r>
      <w:r w:rsidRPr="00EC136F">
        <w:rPr>
          <w:noProof/>
          <w:color w:val="000000" w:themeColor="text1"/>
        </w:rPr>
        <w:t>that</w:t>
      </w:r>
      <w:r w:rsidRPr="00DC6BBF">
        <w:rPr>
          <w:color w:val="000000" w:themeColor="text1"/>
        </w:rPr>
        <w:t xml:space="preserve"> “This analytical view of the city as a space of containment for women has been challenged by those who put forward a view of the city as a contradictory and shifting space that allows women opportunities</w:t>
      </w:r>
      <w:del w:id="1129" w:author="Author" w:date="2018-03-14T18:59:00Z">
        <w:r w:rsidRPr="00DC6BBF" w:rsidDel="00BA0F51">
          <w:rPr>
            <w:color w:val="000000" w:themeColor="text1"/>
          </w:rPr>
          <w:delText>.</w:delText>
        </w:r>
      </w:del>
      <w:r w:rsidRPr="00DC6BBF">
        <w:rPr>
          <w:color w:val="000000" w:themeColor="text1"/>
        </w:rPr>
        <w:t>” (p. 327)</w:t>
      </w:r>
      <w:ins w:id="1130" w:author="Author" w:date="2018-03-14T18:59:00Z">
        <w:r w:rsidR="00BA0F51">
          <w:rPr>
            <w:color w:val="000000" w:themeColor="text1"/>
          </w:rPr>
          <w:t>.</w:t>
        </w:r>
      </w:ins>
      <w:r w:rsidRPr="00DC6BBF">
        <w:rPr>
          <w:color w:val="000000" w:themeColor="text1"/>
        </w:rPr>
        <w:t xml:space="preserve"> Therefore, </w:t>
      </w:r>
      <w:ins w:id="1131" w:author="Author" w:date="2018-03-14T18:59:00Z">
        <w:r w:rsidR="00BA0F51">
          <w:rPr>
            <w:color w:val="000000" w:themeColor="text1"/>
          </w:rPr>
          <w:t xml:space="preserve">perhaps new questions should be asked while </w:t>
        </w:r>
      </w:ins>
      <w:r w:rsidRPr="00DC6BBF">
        <w:rPr>
          <w:color w:val="000000" w:themeColor="text1"/>
        </w:rPr>
        <w:t xml:space="preserve">integrating people’s </w:t>
      </w:r>
      <w:ins w:id="1132" w:author="Author" w:date="2018-03-14T19:00:00Z">
        <w:r w:rsidR="00BA0F51">
          <w:rPr>
            <w:color w:val="000000" w:themeColor="text1"/>
          </w:rPr>
          <w:t xml:space="preserve">functional </w:t>
        </w:r>
      </w:ins>
      <w:del w:id="1133" w:author="Author" w:date="2018-03-14T19:00:00Z">
        <w:r w:rsidRPr="00DC6BBF" w:rsidDel="00BA0F51">
          <w:rPr>
            <w:color w:val="000000" w:themeColor="text1"/>
          </w:rPr>
          <w:delText xml:space="preserve">stories as </w:delText>
        </w:r>
      </w:del>
      <w:r w:rsidRPr="00DC6BBF">
        <w:rPr>
          <w:color w:val="000000" w:themeColor="text1"/>
        </w:rPr>
        <w:t xml:space="preserve">experiences with </w:t>
      </w:r>
      <w:del w:id="1134" w:author="Author" w:date="2018-03-14T19:00:00Z">
        <w:r w:rsidRPr="00DC6BBF" w:rsidDel="00BA0F51">
          <w:rPr>
            <w:color w:val="000000" w:themeColor="text1"/>
          </w:rPr>
          <w:delText xml:space="preserve">the review of </w:delText>
        </w:r>
      </w:del>
      <w:r w:rsidRPr="00DC6BBF">
        <w:rPr>
          <w:color w:val="000000" w:themeColor="text1"/>
        </w:rPr>
        <w:t>the city</w:t>
      </w:r>
      <w:del w:id="1135" w:author="Author" w:date="2018-03-14T19:00:00Z">
        <w:r w:rsidRPr="00DC6BBF" w:rsidDel="00BA0F51">
          <w:rPr>
            <w:color w:val="000000" w:themeColor="text1"/>
          </w:rPr>
          <w:delText xml:space="preserve"> that is functional, perhaps new questions should be raised</w:delText>
        </w:r>
      </w:del>
      <w:r w:rsidRPr="00DC6BBF">
        <w:rPr>
          <w:color w:val="000000" w:themeColor="text1"/>
        </w:rPr>
        <w:t xml:space="preserve">. For instance, to what extent do women feel safe and comfortable in their own home, and is feeling safe and comfortable the same </w:t>
      </w:r>
      <w:del w:id="1136" w:author="Author" w:date="2018-03-14T19:00:00Z">
        <w:r w:rsidRPr="00DC6BBF" w:rsidDel="00185120">
          <w:rPr>
            <w:color w:val="000000" w:themeColor="text1"/>
          </w:rPr>
          <w:delText xml:space="preserve">between </w:delText>
        </w:r>
      </w:del>
      <w:ins w:id="1137" w:author="Author" w:date="2018-03-14T19:00:00Z">
        <w:r w:rsidR="00185120">
          <w:rPr>
            <w:color w:val="000000" w:themeColor="text1"/>
          </w:rPr>
          <w:t xml:space="preserve">for </w:t>
        </w:r>
      </w:ins>
      <w:r w:rsidRPr="00DC6BBF">
        <w:rPr>
          <w:color w:val="000000" w:themeColor="text1"/>
        </w:rPr>
        <w:t>women who are away from their partner (</w:t>
      </w:r>
      <w:r w:rsidRPr="00EC136F">
        <w:rPr>
          <w:noProof/>
          <w:color w:val="000000" w:themeColor="text1"/>
        </w:rPr>
        <w:t>e.g.</w:t>
      </w:r>
      <w:r w:rsidR="00EC136F">
        <w:rPr>
          <w:noProof/>
          <w:color w:val="000000" w:themeColor="text1"/>
        </w:rPr>
        <w:t>,</w:t>
      </w:r>
      <w:r w:rsidRPr="00DC6BBF">
        <w:rPr>
          <w:color w:val="000000" w:themeColor="text1"/>
        </w:rPr>
        <w:t xml:space="preserve"> living separately) and those who live together with their partner?</w:t>
      </w:r>
    </w:p>
    <w:p w:rsidR="00643A4C" w:rsidRPr="00DC6BBF" w:rsidRDefault="00EF0EC8">
      <w:pPr>
        <w:ind w:firstLine="720"/>
        <w:jc w:val="both"/>
        <w:rPr>
          <w:b/>
          <w:color w:val="000000" w:themeColor="text1"/>
        </w:rPr>
      </w:pPr>
      <w:r w:rsidRPr="00DC6BBF">
        <w:rPr>
          <w:color w:val="000000" w:themeColor="text1"/>
        </w:rPr>
        <w:t xml:space="preserve">Furthermore, Peake (2009) stated </w:t>
      </w:r>
      <w:r w:rsidRPr="00EC136F">
        <w:rPr>
          <w:noProof/>
          <w:color w:val="000000" w:themeColor="text1"/>
        </w:rPr>
        <w:t>that</w:t>
      </w:r>
      <w:r w:rsidRPr="00DC6BBF">
        <w:rPr>
          <w:color w:val="000000" w:themeColor="text1"/>
        </w:rPr>
        <w:t xml:space="preserve"> “Research has also shown how women have made numerous attempts to create their urban spaces</w:t>
      </w:r>
      <w:del w:id="1138" w:author="Author" w:date="2018-03-14T19:01:00Z">
        <w:r w:rsidRPr="00DC6BBF" w:rsidDel="00185120">
          <w:rPr>
            <w:color w:val="000000" w:themeColor="text1"/>
          </w:rPr>
          <w:delText>.</w:delText>
        </w:r>
      </w:del>
      <w:r w:rsidRPr="00DC6BBF">
        <w:rPr>
          <w:color w:val="000000" w:themeColor="text1"/>
        </w:rPr>
        <w:t>” (p. 327)</w:t>
      </w:r>
      <w:ins w:id="1139" w:author="Author" w:date="2018-03-14T19:01:00Z">
        <w:r w:rsidR="00185120">
          <w:rPr>
            <w:color w:val="000000" w:themeColor="text1"/>
          </w:rPr>
          <w:t>.</w:t>
        </w:r>
      </w:ins>
      <w:r w:rsidRPr="00DC6BBF">
        <w:rPr>
          <w:color w:val="000000" w:themeColor="text1"/>
        </w:rPr>
        <w:t xml:space="preserve"> Women take steps to respond to the structures of patriarchal urban social space. </w:t>
      </w:r>
      <w:ins w:id="1140" w:author="Author" w:date="2018-03-14T19:01:00Z">
        <w:r w:rsidR="00185120">
          <w:rPr>
            <w:color w:val="000000" w:themeColor="text1"/>
          </w:rPr>
          <w:t xml:space="preserve">So, another </w:t>
        </w:r>
      </w:ins>
      <w:del w:id="1141" w:author="Author" w:date="2018-03-14T19:01:00Z">
        <w:r w:rsidRPr="00DC6BBF" w:rsidDel="00185120">
          <w:rPr>
            <w:color w:val="000000" w:themeColor="text1"/>
          </w:rPr>
          <w:delText xml:space="preserve">Then the </w:delText>
        </w:r>
      </w:del>
      <w:r w:rsidRPr="00DC6BBF">
        <w:rPr>
          <w:color w:val="000000" w:themeColor="text1"/>
        </w:rPr>
        <w:t xml:space="preserve">question for the next study should be: </w:t>
      </w:r>
      <w:ins w:id="1142" w:author="Author" w:date="2018-03-14T19:01:00Z">
        <w:r w:rsidR="00185120">
          <w:rPr>
            <w:color w:val="000000" w:themeColor="text1"/>
          </w:rPr>
          <w:t>“</w:t>
        </w:r>
      </w:ins>
      <w:r w:rsidRPr="00DC6BBF">
        <w:rPr>
          <w:color w:val="000000" w:themeColor="text1"/>
        </w:rPr>
        <w:t xml:space="preserve">How do women manage to feel safe and comfortable with their sexuality–in the physical and social, public and private space–wherever </w:t>
      </w:r>
      <w:r w:rsidR="00C96850">
        <w:rPr>
          <w:color w:val="000000" w:themeColor="text1"/>
        </w:rPr>
        <w:t>they are</w:t>
      </w:r>
      <w:r w:rsidRPr="00DC6BBF">
        <w:rPr>
          <w:color w:val="000000" w:themeColor="text1"/>
        </w:rPr>
        <w:t>?</w:t>
      </w:r>
      <w:ins w:id="1143" w:author="Author" w:date="2018-03-14T19:01:00Z">
        <w:r w:rsidR="00185120">
          <w:rPr>
            <w:color w:val="000000" w:themeColor="text1"/>
          </w:rPr>
          <w:t>”</w:t>
        </w:r>
      </w:ins>
    </w:p>
    <w:p w:rsidR="00643A4C" w:rsidRPr="00DC6BBF" w:rsidRDefault="00643A4C">
      <w:pPr>
        <w:jc w:val="both"/>
        <w:rPr>
          <w:b/>
          <w:color w:val="000000" w:themeColor="text1"/>
        </w:rPr>
      </w:pPr>
    </w:p>
    <w:p w:rsidR="00643A4C" w:rsidRPr="00DC6BBF" w:rsidRDefault="00643A4C">
      <w:pPr>
        <w:jc w:val="both"/>
        <w:rPr>
          <w:b/>
          <w:color w:val="000000" w:themeColor="text1"/>
        </w:rPr>
      </w:pPr>
    </w:p>
    <w:p w:rsidR="00643A4C" w:rsidRPr="00DC6BBF" w:rsidRDefault="00EF0EC8" w:rsidP="004D7CD5">
      <w:pPr>
        <w:jc w:val="both"/>
        <w:outlineLvl w:val="0"/>
        <w:rPr>
          <w:b/>
          <w:color w:val="000000" w:themeColor="text1"/>
        </w:rPr>
      </w:pPr>
      <w:r w:rsidRPr="00DC6BBF">
        <w:rPr>
          <w:b/>
          <w:color w:val="000000" w:themeColor="text1"/>
        </w:rPr>
        <w:t>References</w:t>
      </w:r>
    </w:p>
    <w:p w:rsidR="00643A4C" w:rsidRPr="00DC6BBF" w:rsidRDefault="00643A4C">
      <w:pPr>
        <w:ind w:left="709" w:hanging="709"/>
        <w:jc w:val="both"/>
        <w:rPr>
          <w:color w:val="000000" w:themeColor="text1"/>
        </w:rPr>
      </w:pPr>
    </w:p>
    <w:p w:rsidR="00643A4C" w:rsidRPr="00DC6BBF" w:rsidRDefault="00EF0EC8">
      <w:pPr>
        <w:ind w:left="709" w:hanging="709"/>
        <w:jc w:val="both"/>
        <w:rPr>
          <w:color w:val="000000" w:themeColor="text1"/>
        </w:rPr>
      </w:pPr>
      <w:r w:rsidRPr="00DC6BBF">
        <w:rPr>
          <w:color w:val="000000" w:themeColor="text1"/>
        </w:rPr>
        <w:t xml:space="preserve">Bennett, L., R. (2005). </w:t>
      </w:r>
      <w:r w:rsidRPr="00DC6BBF">
        <w:rPr>
          <w:i/>
          <w:color w:val="000000" w:themeColor="text1"/>
        </w:rPr>
        <w:t xml:space="preserve">Women, Islam </w:t>
      </w:r>
      <w:r w:rsidRPr="00EC136F">
        <w:rPr>
          <w:i/>
          <w:noProof/>
          <w:color w:val="000000" w:themeColor="text1"/>
        </w:rPr>
        <w:t>and</w:t>
      </w:r>
      <w:r w:rsidRPr="00DC6BBF">
        <w:rPr>
          <w:i/>
          <w:color w:val="000000" w:themeColor="text1"/>
        </w:rPr>
        <w:t xml:space="preserve"> modernity: Single women, sexuality and reproductive health in contemporary Indonesia</w:t>
      </w:r>
      <w:r w:rsidRPr="00DC6BBF">
        <w:rPr>
          <w:color w:val="000000" w:themeColor="text1"/>
        </w:rPr>
        <w:t>. Oxon: RoutledgeCurzon.</w:t>
      </w:r>
    </w:p>
    <w:p w:rsidR="00643A4C" w:rsidRPr="00DC6BBF" w:rsidRDefault="00EF0EC8">
      <w:pPr>
        <w:ind w:left="709" w:hanging="709"/>
        <w:jc w:val="both"/>
        <w:rPr>
          <w:color w:val="000000" w:themeColor="text1"/>
        </w:rPr>
      </w:pPr>
      <w:r w:rsidRPr="00DC6BBF">
        <w:rPr>
          <w:color w:val="000000" w:themeColor="text1"/>
        </w:rPr>
        <w:t xml:space="preserve">Bennett, L., R. (2007). Zina and the enigma of sex education for Indonesian Muslim youth. </w:t>
      </w:r>
      <w:r w:rsidRPr="00DC6BBF">
        <w:rPr>
          <w:i/>
          <w:color w:val="000000" w:themeColor="text1"/>
        </w:rPr>
        <w:t xml:space="preserve">Sex Education: Sexuality, Society </w:t>
      </w:r>
      <w:r w:rsidRPr="00EC136F">
        <w:rPr>
          <w:i/>
          <w:noProof/>
          <w:color w:val="000000" w:themeColor="text1"/>
        </w:rPr>
        <w:t>and</w:t>
      </w:r>
      <w:r w:rsidRPr="00DC6BBF">
        <w:rPr>
          <w:i/>
          <w:color w:val="000000" w:themeColor="text1"/>
        </w:rPr>
        <w:t xml:space="preserve"> Learning</w:t>
      </w:r>
      <w:r w:rsidRPr="00DC6BBF">
        <w:rPr>
          <w:color w:val="000000" w:themeColor="text1"/>
        </w:rPr>
        <w:t xml:space="preserve">, </w:t>
      </w:r>
      <w:r w:rsidRPr="00DC6BBF">
        <w:rPr>
          <w:i/>
          <w:color w:val="000000" w:themeColor="text1"/>
        </w:rPr>
        <w:t>7</w:t>
      </w:r>
      <w:r w:rsidRPr="00DC6BBF">
        <w:rPr>
          <w:color w:val="000000" w:themeColor="text1"/>
        </w:rPr>
        <w:t>(4), 371-386.</w:t>
      </w:r>
    </w:p>
    <w:p w:rsidR="00643A4C" w:rsidRPr="00DC6BBF" w:rsidRDefault="00EF0EC8">
      <w:pPr>
        <w:ind w:left="709" w:hanging="709"/>
        <w:jc w:val="both"/>
        <w:rPr>
          <w:color w:val="000000" w:themeColor="text1"/>
        </w:rPr>
      </w:pPr>
      <w:r w:rsidRPr="00DC6BBF">
        <w:rPr>
          <w:color w:val="000000" w:themeColor="text1"/>
        </w:rPr>
        <w:t xml:space="preserve">Bogle, K. A. (2007). The shift from dating to hooking up in college: What scholars have missed. </w:t>
      </w:r>
      <w:r w:rsidRPr="00DC6BBF">
        <w:rPr>
          <w:i/>
          <w:color w:val="000000" w:themeColor="text1"/>
        </w:rPr>
        <w:t>Sociology Compass</w:t>
      </w:r>
      <w:r w:rsidRPr="00DC6BBF">
        <w:rPr>
          <w:color w:val="000000" w:themeColor="text1"/>
        </w:rPr>
        <w:t xml:space="preserve">, </w:t>
      </w:r>
      <w:r w:rsidRPr="00DC6BBF">
        <w:rPr>
          <w:i/>
          <w:color w:val="000000" w:themeColor="text1"/>
        </w:rPr>
        <w:t>1</w:t>
      </w:r>
      <w:r w:rsidRPr="00DC6BBF">
        <w:rPr>
          <w:color w:val="000000" w:themeColor="text1"/>
        </w:rPr>
        <w:t>, 775</w:t>
      </w:r>
      <w:ins w:id="1144" w:author="Author" w:date="2018-03-16T15:06:00Z">
        <w:r w:rsidR="00C9628B">
          <w:rPr>
            <w:color w:val="000000" w:themeColor="text1"/>
          </w:rPr>
          <w:t>-</w:t>
        </w:r>
      </w:ins>
      <w:del w:id="1145" w:author="Author" w:date="2018-03-16T15:06:00Z">
        <w:r w:rsidRPr="00DC6BBF" w:rsidDel="00C9628B">
          <w:rPr>
            <w:color w:val="000000" w:themeColor="text1"/>
          </w:rPr>
          <w:delText>–</w:delText>
        </w:r>
      </w:del>
      <w:r w:rsidRPr="00DC6BBF">
        <w:rPr>
          <w:color w:val="000000" w:themeColor="text1"/>
        </w:rPr>
        <w:t xml:space="preserve">788. </w:t>
      </w:r>
    </w:p>
    <w:p w:rsidR="00643A4C" w:rsidRPr="00DC6BBF" w:rsidRDefault="00EF0EC8">
      <w:pPr>
        <w:ind w:left="709" w:hanging="709"/>
        <w:jc w:val="both"/>
        <w:rPr>
          <w:color w:val="000000" w:themeColor="text1"/>
        </w:rPr>
      </w:pPr>
      <w:r w:rsidRPr="00DC6BBF">
        <w:rPr>
          <w:color w:val="000000" w:themeColor="text1"/>
        </w:rPr>
        <w:t xml:space="preserve">Cahill, A. J. (2001). </w:t>
      </w:r>
      <w:r w:rsidRPr="00DC6BBF">
        <w:rPr>
          <w:i/>
          <w:color w:val="000000" w:themeColor="text1"/>
        </w:rPr>
        <w:t>Rethinking rape</w:t>
      </w:r>
      <w:r w:rsidRPr="00DC6BBF">
        <w:rPr>
          <w:color w:val="000000" w:themeColor="text1"/>
        </w:rPr>
        <w:t>. Ithaca, NY: Cornell University Press.</w:t>
      </w:r>
    </w:p>
    <w:p w:rsidR="00643A4C" w:rsidRPr="00DC6BBF" w:rsidRDefault="00EF0EC8">
      <w:pPr>
        <w:ind w:left="709" w:hanging="709"/>
        <w:jc w:val="both"/>
        <w:rPr>
          <w:color w:val="000000" w:themeColor="text1"/>
        </w:rPr>
      </w:pPr>
      <w:r w:rsidRPr="00DC6BBF">
        <w:rPr>
          <w:color w:val="000000" w:themeColor="text1"/>
        </w:rPr>
        <w:t xml:space="preserve">Carlson, N. R. &amp; Johnson, D. A. (1975). Sexuality assertiveness training: A workshop for women. </w:t>
      </w:r>
      <w:r w:rsidRPr="00DC6BBF">
        <w:rPr>
          <w:i/>
          <w:color w:val="000000" w:themeColor="text1"/>
        </w:rPr>
        <w:t>The Counseling Psychologist</w:t>
      </w:r>
      <w:r w:rsidRPr="00DC6BBF">
        <w:rPr>
          <w:color w:val="000000" w:themeColor="text1"/>
        </w:rPr>
        <w:t xml:space="preserve">, </w:t>
      </w:r>
      <w:r w:rsidRPr="00DC6BBF">
        <w:rPr>
          <w:i/>
          <w:color w:val="000000" w:themeColor="text1"/>
        </w:rPr>
        <w:t>5</w:t>
      </w:r>
      <w:r w:rsidRPr="00DC6BBF">
        <w:rPr>
          <w:color w:val="000000" w:themeColor="text1"/>
        </w:rPr>
        <w:t>(4), 53-59.</w:t>
      </w:r>
    </w:p>
    <w:p w:rsidR="00643A4C" w:rsidRPr="00DC6BBF" w:rsidRDefault="00EF0EC8">
      <w:pPr>
        <w:ind w:left="709" w:hanging="709"/>
        <w:jc w:val="both"/>
        <w:rPr>
          <w:color w:val="000000" w:themeColor="text1"/>
        </w:rPr>
      </w:pPr>
      <w:r w:rsidRPr="00DC6BBF">
        <w:rPr>
          <w:color w:val="000000" w:themeColor="text1"/>
        </w:rPr>
        <w:t xml:space="preserve">Carroll, J. L. (2010). </w:t>
      </w:r>
      <w:r w:rsidRPr="00DC6BBF">
        <w:rPr>
          <w:i/>
          <w:color w:val="000000" w:themeColor="text1"/>
        </w:rPr>
        <w:t xml:space="preserve">Sexuality </w:t>
      </w:r>
      <w:r w:rsidRPr="00EC136F">
        <w:rPr>
          <w:i/>
          <w:noProof/>
          <w:color w:val="000000" w:themeColor="text1"/>
        </w:rPr>
        <w:t>now</w:t>
      </w:r>
      <w:r w:rsidRPr="00DC6BBF">
        <w:rPr>
          <w:i/>
          <w:color w:val="000000" w:themeColor="text1"/>
        </w:rPr>
        <w:t>: Embracing diversity</w:t>
      </w:r>
      <w:r w:rsidRPr="00DC6BBF">
        <w:rPr>
          <w:color w:val="000000" w:themeColor="text1"/>
        </w:rPr>
        <w:t xml:space="preserve"> (ed. 3). Belmont, CA: Wadsworth.</w:t>
      </w:r>
    </w:p>
    <w:p w:rsidR="00643A4C" w:rsidRPr="00DC6BBF" w:rsidRDefault="00EF0EC8">
      <w:pPr>
        <w:ind w:left="709" w:hanging="709"/>
        <w:jc w:val="both"/>
        <w:rPr>
          <w:color w:val="000000" w:themeColor="text1"/>
        </w:rPr>
      </w:pPr>
      <w:r w:rsidRPr="00DC6BBF">
        <w:rPr>
          <w:color w:val="000000" w:themeColor="text1"/>
        </w:rPr>
        <w:t xml:space="preserve">French, B. H. &amp; Neville, H. A. (2016). What is nonconsensual sex? Young women identify sources of coerced sex. </w:t>
      </w:r>
      <w:r w:rsidRPr="00DC6BBF">
        <w:rPr>
          <w:i/>
          <w:color w:val="000000" w:themeColor="text1"/>
        </w:rPr>
        <w:t>Violence Against Women, 4</w:t>
      </w:r>
      <w:r w:rsidRPr="00DC6BBF">
        <w:rPr>
          <w:color w:val="000000" w:themeColor="text1"/>
        </w:rPr>
        <w:t>(12), 1-27.</w:t>
      </w:r>
    </w:p>
    <w:p w:rsidR="00643A4C" w:rsidRPr="00DC6BBF" w:rsidRDefault="00EF0EC8">
      <w:pPr>
        <w:ind w:left="709" w:hanging="709"/>
        <w:jc w:val="both"/>
        <w:rPr>
          <w:color w:val="000000" w:themeColor="text1"/>
        </w:rPr>
      </w:pPr>
      <w:r w:rsidRPr="00DC6BBF">
        <w:rPr>
          <w:color w:val="000000" w:themeColor="text1"/>
        </w:rPr>
        <w:t xml:space="preserve">Greene, D. M. &amp; Navarro, R. L. Situation-specific assertiveness in the epidemiology of sexual victimization among university women: A prospective path analysis. </w:t>
      </w:r>
      <w:r w:rsidRPr="00EC136F">
        <w:rPr>
          <w:i/>
          <w:noProof/>
          <w:color w:val="000000" w:themeColor="text1"/>
        </w:rPr>
        <w:t>Psychology</w:t>
      </w:r>
      <w:r w:rsidRPr="00DC6BBF">
        <w:rPr>
          <w:i/>
          <w:color w:val="000000" w:themeColor="text1"/>
        </w:rPr>
        <w:t xml:space="preserve"> of Women Quarterly</w:t>
      </w:r>
      <w:r w:rsidRPr="00DC6BBF">
        <w:rPr>
          <w:color w:val="000000" w:themeColor="text1"/>
        </w:rPr>
        <w:t xml:space="preserve">, </w:t>
      </w:r>
      <w:r w:rsidRPr="00DC6BBF">
        <w:rPr>
          <w:i/>
          <w:color w:val="000000" w:themeColor="text1"/>
        </w:rPr>
        <w:t>22</w:t>
      </w:r>
      <w:r w:rsidRPr="00DC6BBF">
        <w:rPr>
          <w:color w:val="000000" w:themeColor="text1"/>
        </w:rPr>
        <w:t>, 589-604.</w:t>
      </w:r>
    </w:p>
    <w:p w:rsidR="00643A4C" w:rsidRPr="00DC6BBF" w:rsidRDefault="00EF0EC8">
      <w:pPr>
        <w:ind w:left="709" w:hanging="709"/>
        <w:jc w:val="both"/>
        <w:rPr>
          <w:color w:val="000000" w:themeColor="text1"/>
        </w:rPr>
      </w:pPr>
      <w:r w:rsidRPr="00DC6BBF">
        <w:rPr>
          <w:color w:val="000000" w:themeColor="text1"/>
        </w:rPr>
        <w:t xml:space="preserve">Guggino, J. M., &amp; Ponzetti, J. J. (1997). Gender differences in affective reactions to first coitus. </w:t>
      </w:r>
      <w:r w:rsidRPr="00DC6BBF">
        <w:rPr>
          <w:i/>
          <w:color w:val="000000" w:themeColor="text1"/>
        </w:rPr>
        <w:t>Journal of Adolescence, 20</w:t>
      </w:r>
      <w:r w:rsidRPr="00DC6BBF">
        <w:rPr>
          <w:color w:val="000000" w:themeColor="text1"/>
        </w:rPr>
        <w:t>, 189–200.</w:t>
      </w:r>
    </w:p>
    <w:p w:rsidR="00643A4C" w:rsidRPr="00DC6BBF" w:rsidRDefault="00EF0EC8">
      <w:pPr>
        <w:ind w:left="709" w:hanging="709"/>
        <w:jc w:val="both"/>
        <w:rPr>
          <w:color w:val="000000" w:themeColor="text1"/>
        </w:rPr>
      </w:pPr>
      <w:r w:rsidRPr="00DC6BBF">
        <w:rPr>
          <w:color w:val="000000" w:themeColor="text1"/>
        </w:rPr>
        <w:t xml:space="preserve">Hickman, L. J., Jaycox, L. H., &amp; Aronoff, J. (2004). Dating violence among adolescents: Prevalence, gender distribution, and program effectiveness. </w:t>
      </w:r>
      <w:r w:rsidRPr="00DC6BBF">
        <w:rPr>
          <w:i/>
          <w:color w:val="000000" w:themeColor="text1"/>
        </w:rPr>
        <w:t>Trauma, Violence, &amp; Abuse, 5</w:t>
      </w:r>
      <w:r w:rsidRPr="00DC6BBF">
        <w:rPr>
          <w:color w:val="000000" w:themeColor="text1"/>
        </w:rPr>
        <w:t>(2), 123</w:t>
      </w:r>
      <w:ins w:id="1146" w:author="Author" w:date="2018-03-16T15:06:00Z">
        <w:r w:rsidR="00C9628B">
          <w:rPr>
            <w:color w:val="000000" w:themeColor="text1"/>
          </w:rPr>
          <w:t>-</w:t>
        </w:r>
      </w:ins>
      <w:del w:id="1147" w:author="Author" w:date="2018-03-16T15:06:00Z">
        <w:r w:rsidRPr="00DC6BBF" w:rsidDel="00C9628B">
          <w:rPr>
            <w:color w:val="000000" w:themeColor="text1"/>
          </w:rPr>
          <w:delText>–</w:delText>
        </w:r>
      </w:del>
      <w:r w:rsidRPr="00DC6BBF">
        <w:rPr>
          <w:color w:val="000000" w:themeColor="text1"/>
        </w:rPr>
        <w:t>142.</w:t>
      </w:r>
    </w:p>
    <w:p w:rsidR="00643A4C" w:rsidRPr="00DC6BBF" w:rsidRDefault="00341068">
      <w:pPr>
        <w:ind w:left="709" w:hanging="709"/>
        <w:jc w:val="both"/>
        <w:rPr>
          <w:color w:val="000000" w:themeColor="text1"/>
        </w:rPr>
      </w:pPr>
      <w:r w:rsidRPr="000F1D1C">
        <w:rPr>
          <w:color w:val="000000" w:themeColor="text1"/>
        </w:rPr>
        <w:lastRenderedPageBreak/>
        <w:t xml:space="preserve">Holzner, B. M. &amp; Oetomo, D. (2004). </w:t>
      </w:r>
      <w:r w:rsidR="00EF0EC8" w:rsidRPr="00DC6BBF">
        <w:rPr>
          <w:color w:val="000000" w:themeColor="text1"/>
        </w:rPr>
        <w:t xml:space="preserve">Youth, sexuality </w:t>
      </w:r>
      <w:r w:rsidR="00EF0EC8" w:rsidRPr="00EC136F">
        <w:rPr>
          <w:noProof/>
          <w:color w:val="000000" w:themeColor="text1"/>
        </w:rPr>
        <w:t>and</w:t>
      </w:r>
      <w:r w:rsidR="00EF0EC8" w:rsidRPr="00DC6BBF">
        <w:rPr>
          <w:color w:val="000000" w:themeColor="text1"/>
        </w:rPr>
        <w:t xml:space="preserve"> sex education messages in Indonesia: Issues of desire and control. </w:t>
      </w:r>
      <w:r w:rsidR="00EF0EC8" w:rsidRPr="00DC6BBF">
        <w:rPr>
          <w:i/>
          <w:color w:val="000000" w:themeColor="text1"/>
        </w:rPr>
        <w:t>Reproductive Health Matters, 12</w:t>
      </w:r>
      <w:r w:rsidR="00EF0EC8" w:rsidRPr="00DC6BBF">
        <w:rPr>
          <w:color w:val="000000" w:themeColor="text1"/>
        </w:rPr>
        <w:t>(23), 40-49.</w:t>
      </w:r>
    </w:p>
    <w:p w:rsidR="00643A4C" w:rsidRPr="00DC6BBF" w:rsidRDefault="00341068">
      <w:pPr>
        <w:ind w:left="709" w:hanging="709"/>
        <w:jc w:val="both"/>
        <w:rPr>
          <w:color w:val="000000" w:themeColor="text1"/>
        </w:rPr>
      </w:pPr>
      <w:r w:rsidRPr="00C96039">
        <w:rPr>
          <w:color w:val="000000" w:themeColor="text1"/>
        </w:rPr>
        <w:t xml:space="preserve">Humphreys, T. P. &amp; Kennett, D. J. (2011). </w:t>
      </w:r>
      <w:r w:rsidR="00EF0EC8" w:rsidRPr="00DC6BBF">
        <w:rPr>
          <w:color w:val="000000" w:themeColor="text1"/>
        </w:rPr>
        <w:t xml:space="preserve">Reasons for consenting to unwanted sex scale. In T. D. Fisher, C. M. Davis, W. L. Yarber, &amp; S. L. Davis. (Eds.). </w:t>
      </w:r>
      <w:r w:rsidR="00EF0EC8" w:rsidRPr="00EC136F">
        <w:rPr>
          <w:i/>
          <w:noProof/>
          <w:color w:val="000000" w:themeColor="text1"/>
        </w:rPr>
        <w:t>Handbook</w:t>
      </w:r>
      <w:r w:rsidR="00EF0EC8" w:rsidRPr="00DC6BBF">
        <w:rPr>
          <w:i/>
          <w:color w:val="000000" w:themeColor="text1"/>
        </w:rPr>
        <w:t xml:space="preserve"> of sexuality-related measures </w:t>
      </w:r>
      <w:r w:rsidR="00EF0EC8" w:rsidRPr="00DC6BBF">
        <w:rPr>
          <w:color w:val="000000" w:themeColor="text1"/>
        </w:rPr>
        <w:t>(ed. 3; pp. 176-178). New York, NY: Routledge.</w:t>
      </w:r>
    </w:p>
    <w:p w:rsidR="00643A4C" w:rsidRPr="00DC6BBF" w:rsidRDefault="00341068">
      <w:pPr>
        <w:ind w:left="709" w:hanging="709"/>
        <w:jc w:val="both"/>
        <w:rPr>
          <w:color w:val="000000" w:themeColor="text1"/>
        </w:rPr>
      </w:pPr>
      <w:r w:rsidRPr="000F1D1C">
        <w:rPr>
          <w:color w:val="000000" w:themeColor="text1"/>
        </w:rPr>
        <w:t xml:space="preserve">Hyde, J. S. &amp; Else-Quest, N. (2013). </w:t>
      </w:r>
      <w:r w:rsidR="00EF0EC8" w:rsidRPr="00DC6BBF">
        <w:rPr>
          <w:i/>
          <w:color w:val="000000" w:themeColor="text1"/>
        </w:rPr>
        <w:t>Half the human experience: The psychology of women</w:t>
      </w:r>
      <w:r w:rsidR="00EF0EC8" w:rsidRPr="00DC6BBF">
        <w:rPr>
          <w:color w:val="000000" w:themeColor="text1"/>
        </w:rPr>
        <w:t xml:space="preserve"> (ed. 8). Belmont, CA: Wadsworth, Cengage Learning. </w:t>
      </w:r>
    </w:p>
    <w:p w:rsidR="00643A4C" w:rsidRPr="00DC6BBF" w:rsidRDefault="00EF0EC8">
      <w:pPr>
        <w:ind w:left="709" w:hanging="709"/>
        <w:jc w:val="both"/>
        <w:rPr>
          <w:color w:val="000000" w:themeColor="text1"/>
        </w:rPr>
      </w:pPr>
      <w:r w:rsidRPr="00DC6BBF">
        <w:rPr>
          <w:color w:val="000000" w:themeColor="text1"/>
        </w:rPr>
        <w:t xml:space="preserve">Impett, E.A., &amp; Peplau, L. A. (2002). Why some women consent to unwanted sex with a dating partner: Insights from attachment theory. </w:t>
      </w:r>
      <w:r w:rsidRPr="00EC136F">
        <w:rPr>
          <w:i/>
          <w:noProof/>
          <w:color w:val="000000" w:themeColor="text1"/>
        </w:rPr>
        <w:t>Psychology</w:t>
      </w:r>
      <w:r w:rsidRPr="00DC6BBF">
        <w:rPr>
          <w:i/>
          <w:color w:val="000000" w:themeColor="text1"/>
        </w:rPr>
        <w:t xml:space="preserve"> of Women Quarterly</w:t>
      </w:r>
      <w:r w:rsidRPr="00DC6BBF">
        <w:rPr>
          <w:color w:val="000000" w:themeColor="text1"/>
        </w:rPr>
        <w:t xml:space="preserve">, </w:t>
      </w:r>
      <w:r w:rsidRPr="00DC6BBF">
        <w:rPr>
          <w:i/>
          <w:color w:val="000000" w:themeColor="text1"/>
        </w:rPr>
        <w:t>26</w:t>
      </w:r>
      <w:r w:rsidRPr="00DC6BBF">
        <w:rPr>
          <w:color w:val="000000" w:themeColor="text1"/>
        </w:rPr>
        <w:t>, 360-370.</w:t>
      </w:r>
    </w:p>
    <w:p w:rsidR="00643A4C" w:rsidRPr="00DC6BBF" w:rsidRDefault="00EF0EC8">
      <w:pPr>
        <w:ind w:left="709" w:hanging="709"/>
        <w:jc w:val="both"/>
        <w:rPr>
          <w:color w:val="000000" w:themeColor="text1"/>
        </w:rPr>
      </w:pPr>
      <w:r w:rsidRPr="00DC6BBF">
        <w:rPr>
          <w:color w:val="000000" w:themeColor="text1"/>
        </w:rPr>
        <w:t xml:space="preserve">Impett, E.A., &amp; Peplau, L. A. (2003). Sexual compliance: Gender, motivational, and relationship perspectives. </w:t>
      </w:r>
      <w:r w:rsidRPr="00DC6BBF">
        <w:rPr>
          <w:i/>
          <w:color w:val="000000" w:themeColor="text1"/>
        </w:rPr>
        <w:t>The Journal of Sex Research, 40</w:t>
      </w:r>
      <w:r w:rsidRPr="00DC6BBF">
        <w:rPr>
          <w:color w:val="000000" w:themeColor="text1"/>
        </w:rPr>
        <w:t xml:space="preserve">(1), 87-100. </w:t>
      </w:r>
    </w:p>
    <w:p w:rsidR="00643A4C" w:rsidRPr="00DC6BBF" w:rsidRDefault="00EF0EC8">
      <w:pPr>
        <w:ind w:left="709" w:hanging="709"/>
        <w:jc w:val="both"/>
        <w:rPr>
          <w:color w:val="000000" w:themeColor="text1"/>
        </w:rPr>
      </w:pPr>
      <w:r w:rsidRPr="00DC6BBF">
        <w:rPr>
          <w:color w:val="000000" w:themeColor="text1"/>
        </w:rPr>
        <w:t xml:space="preserve">Katz, J., &amp; Tirone, V. (2009). Women’s sexual compliance with male dating partners: Associations with investment in ideal womanhood and romantic well-being. </w:t>
      </w:r>
      <w:r w:rsidRPr="00DC6BBF">
        <w:rPr>
          <w:i/>
          <w:color w:val="000000" w:themeColor="text1"/>
        </w:rPr>
        <w:t>Sex Roles, 60</w:t>
      </w:r>
      <w:r w:rsidRPr="00DC6BBF">
        <w:rPr>
          <w:color w:val="000000" w:themeColor="text1"/>
        </w:rPr>
        <w:t>, 347-356.</w:t>
      </w:r>
    </w:p>
    <w:p w:rsidR="00643A4C" w:rsidRPr="00DC6BBF" w:rsidRDefault="00EF0EC8">
      <w:pPr>
        <w:ind w:left="709" w:hanging="709"/>
        <w:jc w:val="both"/>
        <w:rPr>
          <w:color w:val="000000" w:themeColor="text1"/>
        </w:rPr>
      </w:pPr>
      <w:r w:rsidRPr="00DC6BBF">
        <w:rPr>
          <w:color w:val="000000" w:themeColor="text1"/>
        </w:rPr>
        <w:t xml:space="preserve">Lewin, M. (1985). Unwanted intercourse: The difficulty of saying no. </w:t>
      </w:r>
      <w:r w:rsidRPr="00DC6BBF">
        <w:rPr>
          <w:i/>
          <w:color w:val="000000" w:themeColor="text1"/>
        </w:rPr>
        <w:t xml:space="preserve">Psychology of Women Quarterly, 9, </w:t>
      </w:r>
      <w:r w:rsidRPr="00DC6BBF">
        <w:rPr>
          <w:color w:val="000000" w:themeColor="text1"/>
        </w:rPr>
        <w:t xml:space="preserve">184-192. </w:t>
      </w:r>
    </w:p>
    <w:p w:rsidR="00643A4C" w:rsidRPr="00DC6BBF" w:rsidRDefault="00EF0EC8">
      <w:pPr>
        <w:ind w:left="709" w:hanging="709"/>
        <w:jc w:val="both"/>
        <w:rPr>
          <w:color w:val="000000" w:themeColor="text1"/>
        </w:rPr>
      </w:pPr>
      <w:r w:rsidRPr="00DC6BBF">
        <w:rPr>
          <w:color w:val="000000" w:themeColor="text1"/>
        </w:rPr>
        <w:t xml:space="preserve">Liu, M. (2006). </w:t>
      </w:r>
      <w:r w:rsidRPr="00EC136F">
        <w:rPr>
          <w:i/>
          <w:noProof/>
          <w:color w:val="000000" w:themeColor="text1"/>
        </w:rPr>
        <w:t>Speaking the unspeakable: Chinese women’s condom use communication</w:t>
      </w:r>
      <w:r w:rsidRPr="00EC136F">
        <w:rPr>
          <w:noProof/>
          <w:color w:val="000000" w:themeColor="text1"/>
        </w:rPr>
        <w:t>.</w:t>
      </w:r>
      <w:r w:rsidRPr="00DC6BBF">
        <w:rPr>
          <w:color w:val="000000" w:themeColor="text1"/>
        </w:rPr>
        <w:t xml:space="preserve"> Disertasi </w:t>
      </w:r>
      <w:r w:rsidRPr="00EC136F">
        <w:rPr>
          <w:noProof/>
          <w:color w:val="000000" w:themeColor="text1"/>
        </w:rPr>
        <w:t>doktoral</w:t>
      </w:r>
      <w:r w:rsidRPr="00DC6BBF">
        <w:rPr>
          <w:color w:val="000000" w:themeColor="text1"/>
        </w:rPr>
        <w:t>. Fargo: North Dakota State University.</w:t>
      </w:r>
    </w:p>
    <w:p w:rsidR="00643A4C" w:rsidRPr="00DC6BBF" w:rsidRDefault="00EF0EC8">
      <w:pPr>
        <w:ind w:left="709" w:hanging="709"/>
        <w:jc w:val="both"/>
        <w:rPr>
          <w:color w:val="000000" w:themeColor="text1"/>
        </w:rPr>
      </w:pPr>
      <w:r w:rsidRPr="00DC6BBF">
        <w:rPr>
          <w:color w:val="000000" w:themeColor="text1"/>
        </w:rPr>
        <w:t xml:space="preserve">Livingston, J. A., Buddie, A. M., Testa, M., &amp; VanZile-Tamsen, C. (2004). The role of sexual precedence in verbal sexual coercion. </w:t>
      </w:r>
      <w:r w:rsidRPr="00EC136F">
        <w:rPr>
          <w:i/>
          <w:noProof/>
          <w:color w:val="000000" w:themeColor="text1"/>
        </w:rPr>
        <w:t>Psychology</w:t>
      </w:r>
      <w:r w:rsidRPr="00DC6BBF">
        <w:rPr>
          <w:i/>
          <w:color w:val="000000" w:themeColor="text1"/>
        </w:rPr>
        <w:t xml:space="preserve"> of Women Quarterly, 28</w:t>
      </w:r>
      <w:r w:rsidRPr="00DC6BBF">
        <w:rPr>
          <w:color w:val="000000" w:themeColor="text1"/>
        </w:rPr>
        <w:t>, 287</w:t>
      </w:r>
      <w:ins w:id="1148" w:author="Author" w:date="2018-03-16T15:06:00Z">
        <w:r w:rsidR="00C9628B">
          <w:rPr>
            <w:color w:val="000000" w:themeColor="text1"/>
          </w:rPr>
          <w:t>-</w:t>
        </w:r>
      </w:ins>
      <w:del w:id="1149" w:author="Author" w:date="2018-03-16T15:06:00Z">
        <w:r w:rsidRPr="00DC6BBF" w:rsidDel="00C9628B">
          <w:rPr>
            <w:color w:val="000000" w:themeColor="text1"/>
          </w:rPr>
          <w:delText>–</w:delText>
        </w:r>
      </w:del>
      <w:r w:rsidRPr="00DC6BBF">
        <w:rPr>
          <w:color w:val="000000" w:themeColor="text1"/>
        </w:rPr>
        <w:t xml:space="preserve">297. </w:t>
      </w:r>
    </w:p>
    <w:p w:rsidR="00643A4C" w:rsidRPr="00DC6BBF" w:rsidRDefault="00EF0EC8">
      <w:pPr>
        <w:ind w:left="709" w:hanging="709"/>
        <w:jc w:val="both"/>
        <w:rPr>
          <w:color w:val="000000" w:themeColor="text1"/>
        </w:rPr>
      </w:pPr>
      <w:r w:rsidRPr="00DC6BBF">
        <w:rPr>
          <w:color w:val="000000" w:themeColor="text1"/>
        </w:rPr>
        <w:t>Maass, V. S. (2006</w:t>
      </w:r>
      <w:r w:rsidRPr="00DC6BBF">
        <w:rPr>
          <w:i/>
          <w:color w:val="000000" w:themeColor="text1"/>
        </w:rPr>
        <w:t>).</w:t>
      </w:r>
      <w:r w:rsidRPr="00DC6BBF">
        <w:rPr>
          <w:color w:val="000000" w:themeColor="text1"/>
        </w:rPr>
        <w:t xml:space="preserve"> </w:t>
      </w:r>
      <w:r w:rsidRPr="00EC136F">
        <w:rPr>
          <w:i/>
          <w:noProof/>
          <w:color w:val="000000" w:themeColor="text1"/>
        </w:rPr>
        <w:t xml:space="preserve">Facing the complexities of women’s sexual </w:t>
      </w:r>
      <w:r w:rsidRPr="00EC136F">
        <w:rPr>
          <w:noProof/>
          <w:color w:val="000000" w:themeColor="text1"/>
        </w:rPr>
        <w:t>desire.</w:t>
      </w:r>
      <w:r w:rsidRPr="00DC6BBF">
        <w:rPr>
          <w:color w:val="000000" w:themeColor="text1"/>
        </w:rPr>
        <w:t xml:space="preserve"> New York, NY: Springer Science + Business Media.</w:t>
      </w:r>
    </w:p>
    <w:p w:rsidR="00643A4C" w:rsidRPr="00DC6BBF" w:rsidRDefault="00EF0EC8">
      <w:pPr>
        <w:ind w:left="720" w:hanging="720"/>
        <w:jc w:val="both"/>
        <w:rPr>
          <w:color w:val="000000" w:themeColor="text1"/>
        </w:rPr>
      </w:pPr>
      <w:r w:rsidRPr="00DC6BBF">
        <w:rPr>
          <w:color w:val="000000" w:themeColor="text1"/>
        </w:rPr>
        <w:t xml:space="preserve">McDowell, L. (2001). Women, men, cities. In R. Paddison. (Ed.) 2001. </w:t>
      </w:r>
      <w:r w:rsidRPr="00EC136F">
        <w:rPr>
          <w:i/>
          <w:noProof/>
          <w:color w:val="000000" w:themeColor="text1"/>
        </w:rPr>
        <w:t>Handbook</w:t>
      </w:r>
      <w:r w:rsidRPr="00DC6BBF">
        <w:rPr>
          <w:i/>
          <w:color w:val="000000" w:themeColor="text1"/>
        </w:rPr>
        <w:t xml:space="preserve"> of Urban Studies</w:t>
      </w:r>
      <w:r w:rsidRPr="00DC6BBF">
        <w:rPr>
          <w:color w:val="000000" w:themeColor="text1"/>
        </w:rPr>
        <w:t>. (pp. 206</w:t>
      </w:r>
      <w:ins w:id="1150" w:author="Author" w:date="2018-03-16T15:07:00Z">
        <w:r w:rsidR="00C9628B">
          <w:rPr>
            <w:color w:val="000000" w:themeColor="text1"/>
          </w:rPr>
          <w:t>-</w:t>
        </w:r>
      </w:ins>
      <w:del w:id="1151" w:author="Author" w:date="2018-03-16T15:07:00Z">
        <w:r w:rsidRPr="00DC6BBF" w:rsidDel="00C9628B">
          <w:rPr>
            <w:color w:val="000000" w:themeColor="text1"/>
          </w:rPr>
          <w:delText xml:space="preserve"> – </w:delText>
        </w:r>
      </w:del>
      <w:r w:rsidRPr="00DC6BBF">
        <w:rPr>
          <w:color w:val="000000" w:themeColor="text1"/>
        </w:rPr>
        <w:t xml:space="preserve">219). London: Sage Publications. </w:t>
      </w:r>
    </w:p>
    <w:p w:rsidR="00643A4C" w:rsidRPr="00DC6BBF" w:rsidRDefault="00EF0EC8">
      <w:pPr>
        <w:ind w:left="709" w:hanging="709"/>
        <w:jc w:val="both"/>
        <w:rPr>
          <w:color w:val="000000" w:themeColor="text1"/>
        </w:rPr>
      </w:pPr>
      <w:r w:rsidRPr="00DC6BBF">
        <w:rPr>
          <w:color w:val="000000" w:themeColor="text1"/>
        </w:rPr>
        <w:t xml:space="preserve">Meston, C. M., &amp; Buss, D. M. (2007). Why humans have sex. </w:t>
      </w:r>
      <w:r w:rsidRPr="00EC136F">
        <w:rPr>
          <w:i/>
          <w:noProof/>
          <w:color w:val="000000" w:themeColor="text1"/>
        </w:rPr>
        <w:t>Archives</w:t>
      </w:r>
      <w:r w:rsidRPr="00DC6BBF">
        <w:rPr>
          <w:i/>
          <w:color w:val="000000" w:themeColor="text1"/>
        </w:rPr>
        <w:t xml:space="preserve"> of Sexual Behavior, 36, </w:t>
      </w:r>
      <w:r w:rsidRPr="00DC6BBF">
        <w:rPr>
          <w:color w:val="000000" w:themeColor="text1"/>
        </w:rPr>
        <w:t>477</w:t>
      </w:r>
      <w:ins w:id="1152" w:author="Author" w:date="2018-03-16T15:06:00Z">
        <w:r w:rsidR="00C9628B">
          <w:rPr>
            <w:color w:val="000000" w:themeColor="text1"/>
          </w:rPr>
          <w:t>-</w:t>
        </w:r>
      </w:ins>
      <w:del w:id="1153" w:author="Author" w:date="2018-03-16T15:06:00Z">
        <w:r w:rsidRPr="00DC6BBF" w:rsidDel="00C9628B">
          <w:rPr>
            <w:color w:val="000000" w:themeColor="text1"/>
          </w:rPr>
          <w:delText>–</w:delText>
        </w:r>
      </w:del>
      <w:r w:rsidRPr="00DC6BBF">
        <w:rPr>
          <w:color w:val="000000" w:themeColor="text1"/>
        </w:rPr>
        <w:t>507.</w:t>
      </w:r>
    </w:p>
    <w:p w:rsidR="00643A4C" w:rsidRPr="00DC6BBF" w:rsidRDefault="00EF0EC8">
      <w:pPr>
        <w:ind w:left="709" w:hanging="709"/>
        <w:jc w:val="both"/>
        <w:rPr>
          <w:color w:val="000000" w:themeColor="text1"/>
        </w:rPr>
      </w:pPr>
      <w:r w:rsidRPr="00DC6BBF">
        <w:rPr>
          <w:color w:val="000000" w:themeColor="text1"/>
        </w:rPr>
        <w:t>Morokoff, P. (2000). A cultural context for sexual assertiveness</w:t>
      </w:r>
      <w:r w:rsidRPr="00DC6BBF">
        <w:rPr>
          <w:i/>
          <w:color w:val="000000" w:themeColor="text1"/>
        </w:rPr>
        <w:t xml:space="preserve"> </w:t>
      </w:r>
      <w:r w:rsidRPr="00DC6BBF">
        <w:rPr>
          <w:color w:val="000000" w:themeColor="text1"/>
        </w:rPr>
        <w:t xml:space="preserve">in women. In C. B. Travis &amp; J. W. White (Eds.), </w:t>
      </w:r>
      <w:r w:rsidRPr="00DC6BBF">
        <w:rPr>
          <w:i/>
          <w:color w:val="000000" w:themeColor="text1"/>
        </w:rPr>
        <w:t>Sexuality, society, and feminism</w:t>
      </w:r>
      <w:r w:rsidRPr="00DC6BBF">
        <w:rPr>
          <w:color w:val="000000" w:themeColor="text1"/>
        </w:rPr>
        <w:t xml:space="preserve"> (pp. 299-319). Washington, DC: American Psychological Association.</w:t>
      </w:r>
    </w:p>
    <w:p w:rsidR="00643A4C" w:rsidRPr="00DC6BBF" w:rsidRDefault="00341068">
      <w:pPr>
        <w:ind w:left="709" w:hanging="709"/>
        <w:jc w:val="both"/>
        <w:rPr>
          <w:color w:val="000000" w:themeColor="text1"/>
        </w:rPr>
      </w:pPr>
      <w:r w:rsidRPr="000F1D1C">
        <w:rPr>
          <w:color w:val="000000" w:themeColor="text1"/>
        </w:rPr>
        <w:t xml:space="preserve">O’Sullivan, L. F. &amp; Allgeier, E. R. (1998). </w:t>
      </w:r>
      <w:r w:rsidR="00EF0EC8" w:rsidRPr="00DC6BBF">
        <w:rPr>
          <w:color w:val="000000" w:themeColor="text1"/>
        </w:rPr>
        <w:t xml:space="preserve">Feigning sexual desire: Consenting to unwanted sexual activity in heterosexual dating relationships. </w:t>
      </w:r>
      <w:r w:rsidR="00EF0EC8" w:rsidRPr="00DC6BBF">
        <w:rPr>
          <w:i/>
          <w:color w:val="000000" w:themeColor="text1"/>
        </w:rPr>
        <w:t>The Journal of Sex Research, 35</w:t>
      </w:r>
      <w:r w:rsidR="00EF0EC8" w:rsidRPr="00DC6BBF">
        <w:rPr>
          <w:color w:val="000000" w:themeColor="text1"/>
        </w:rPr>
        <w:t>(3): 234-243.</w:t>
      </w:r>
    </w:p>
    <w:p w:rsidR="00643A4C" w:rsidRPr="00DC6BBF" w:rsidRDefault="00EF0EC8">
      <w:pPr>
        <w:ind w:left="709" w:hanging="709"/>
        <w:jc w:val="both"/>
        <w:rPr>
          <w:color w:val="000000" w:themeColor="text1"/>
        </w:rPr>
      </w:pPr>
      <w:r w:rsidRPr="00DC6BBF">
        <w:rPr>
          <w:color w:val="000000" w:themeColor="text1"/>
        </w:rPr>
        <w:t xml:space="preserve">Paddison, R. (Ed). (2001). </w:t>
      </w:r>
      <w:r w:rsidRPr="00EC136F">
        <w:rPr>
          <w:i/>
          <w:noProof/>
          <w:color w:val="000000" w:themeColor="text1"/>
        </w:rPr>
        <w:t>Handbook</w:t>
      </w:r>
      <w:r w:rsidRPr="00DC6BBF">
        <w:rPr>
          <w:i/>
          <w:color w:val="000000" w:themeColor="text1"/>
        </w:rPr>
        <w:t xml:space="preserve"> of Urban Studies</w:t>
      </w:r>
      <w:r w:rsidRPr="00DC6BBF">
        <w:rPr>
          <w:color w:val="000000" w:themeColor="text1"/>
        </w:rPr>
        <w:t xml:space="preserve">. London: Sage Publications. </w:t>
      </w:r>
    </w:p>
    <w:p w:rsidR="00643A4C" w:rsidRPr="00DC6BBF" w:rsidRDefault="00EF0EC8">
      <w:pPr>
        <w:ind w:left="709" w:hanging="709"/>
        <w:jc w:val="both"/>
        <w:rPr>
          <w:color w:val="000000" w:themeColor="text1"/>
        </w:rPr>
      </w:pPr>
      <w:r w:rsidRPr="00DC6BBF">
        <w:rPr>
          <w:color w:val="000000" w:themeColor="text1"/>
        </w:rPr>
        <w:t xml:space="preserve">Peake. L. (2009) Urban geography: gender in the city. In R. Kitchin and N. Thrift (Eds.), </w:t>
      </w:r>
      <w:r w:rsidRPr="00DC6BBF">
        <w:rPr>
          <w:i/>
          <w:color w:val="000000" w:themeColor="text1"/>
        </w:rPr>
        <w:t xml:space="preserve">The international encyclopedia of human geography </w:t>
      </w:r>
      <w:r w:rsidRPr="00DC6BBF">
        <w:rPr>
          <w:color w:val="000000" w:themeColor="text1"/>
        </w:rPr>
        <w:t>(pp. 320-327). London: Elsevier.</w:t>
      </w:r>
    </w:p>
    <w:p w:rsidR="00643A4C" w:rsidRPr="00DC6BBF" w:rsidRDefault="00EF0EC8">
      <w:pPr>
        <w:ind w:left="709" w:hanging="709"/>
        <w:jc w:val="both"/>
        <w:rPr>
          <w:color w:val="000000" w:themeColor="text1"/>
        </w:rPr>
      </w:pPr>
      <w:r w:rsidRPr="00DC6BBF">
        <w:rPr>
          <w:color w:val="000000" w:themeColor="text1"/>
        </w:rPr>
        <w:t xml:space="preserve">Premarital sexual experience among adolescent women </w:t>
      </w:r>
      <w:r w:rsidRPr="00EC136F">
        <w:rPr>
          <w:noProof/>
          <w:color w:val="000000" w:themeColor="text1"/>
        </w:rPr>
        <w:t>United</w:t>
      </w:r>
      <w:r w:rsidRPr="00DC6BBF">
        <w:rPr>
          <w:color w:val="000000" w:themeColor="text1"/>
        </w:rPr>
        <w:t xml:space="preserve"> States, 1970–1988. (1991). </w:t>
      </w:r>
      <w:r w:rsidRPr="00DC6BBF">
        <w:rPr>
          <w:i/>
          <w:color w:val="000000" w:themeColor="text1"/>
        </w:rPr>
        <w:t>Patient Education and Counseling</w:t>
      </w:r>
      <w:r w:rsidRPr="00DC6BBF">
        <w:rPr>
          <w:color w:val="000000" w:themeColor="text1"/>
        </w:rPr>
        <w:t xml:space="preserve">, </w:t>
      </w:r>
      <w:r w:rsidRPr="00DC6BBF">
        <w:rPr>
          <w:i/>
          <w:color w:val="000000" w:themeColor="text1"/>
        </w:rPr>
        <w:t>17</w:t>
      </w:r>
      <w:r w:rsidRPr="00DC6BBF">
        <w:rPr>
          <w:color w:val="000000" w:themeColor="text1"/>
        </w:rPr>
        <w:t>(3), 243-346.</w:t>
      </w:r>
    </w:p>
    <w:p w:rsidR="00643A4C" w:rsidRPr="00DC6BBF" w:rsidRDefault="00341068">
      <w:pPr>
        <w:ind w:left="709" w:hanging="709"/>
        <w:jc w:val="both"/>
        <w:rPr>
          <w:color w:val="000000" w:themeColor="text1"/>
        </w:rPr>
      </w:pPr>
      <w:r w:rsidRPr="001A53D2">
        <w:rPr>
          <w:color w:val="000000" w:themeColor="text1"/>
          <w:lang w:val="de-DE"/>
        </w:rPr>
        <w:t xml:space="preserve">Rickert, V. I., Sanghvi, R., &amp; Wiemann, </w:t>
      </w:r>
      <w:r w:rsidRPr="000F1D1C">
        <w:rPr>
          <w:color w:val="000000" w:themeColor="text1"/>
          <w:lang w:val="de-DE"/>
        </w:rPr>
        <w:t xml:space="preserve">C. M. (2002). </w:t>
      </w:r>
      <w:r w:rsidR="00EF0EC8" w:rsidRPr="00DC6BBF">
        <w:rPr>
          <w:color w:val="000000" w:themeColor="text1"/>
        </w:rPr>
        <w:t xml:space="preserve">Is lack </w:t>
      </w:r>
      <w:r w:rsidR="00EF0EC8" w:rsidRPr="00EC136F">
        <w:rPr>
          <w:noProof/>
          <w:color w:val="000000" w:themeColor="text1"/>
        </w:rPr>
        <w:t>os</w:t>
      </w:r>
      <w:r w:rsidR="00EF0EC8" w:rsidRPr="00DC6BBF">
        <w:rPr>
          <w:color w:val="000000" w:themeColor="text1"/>
        </w:rPr>
        <w:t xml:space="preserve"> sexual assertiveness</w:t>
      </w:r>
      <w:r w:rsidR="00EF0EC8" w:rsidRPr="00DC6BBF">
        <w:rPr>
          <w:i/>
          <w:color w:val="000000" w:themeColor="text1"/>
        </w:rPr>
        <w:t xml:space="preserve"> </w:t>
      </w:r>
      <w:r w:rsidR="00EF0EC8" w:rsidRPr="00DC6BBF">
        <w:rPr>
          <w:color w:val="000000" w:themeColor="text1"/>
        </w:rPr>
        <w:t xml:space="preserve">among adolescent and young adult women a cause for concern? </w:t>
      </w:r>
      <w:r w:rsidR="00EF0EC8" w:rsidRPr="00DC6BBF">
        <w:rPr>
          <w:i/>
          <w:color w:val="000000" w:themeColor="text1"/>
        </w:rPr>
        <w:t>Perspectives on Sexual and Reproductive Health, 34</w:t>
      </w:r>
      <w:r w:rsidR="00EF0EC8" w:rsidRPr="00DC6BBF">
        <w:rPr>
          <w:color w:val="000000" w:themeColor="text1"/>
        </w:rPr>
        <w:t>(4), 178</w:t>
      </w:r>
      <w:ins w:id="1154" w:author="Author" w:date="2018-03-16T15:07:00Z">
        <w:r w:rsidR="00C9628B">
          <w:rPr>
            <w:color w:val="000000" w:themeColor="text1"/>
          </w:rPr>
          <w:t>-</w:t>
        </w:r>
      </w:ins>
      <w:del w:id="1155" w:author="Author" w:date="2018-03-16T15:07:00Z">
        <w:r w:rsidR="00EF0EC8" w:rsidRPr="00DC6BBF" w:rsidDel="00C9628B">
          <w:rPr>
            <w:color w:val="000000" w:themeColor="text1"/>
          </w:rPr>
          <w:delText>–</w:delText>
        </w:r>
      </w:del>
      <w:r w:rsidR="00EF0EC8" w:rsidRPr="00DC6BBF">
        <w:rPr>
          <w:color w:val="000000" w:themeColor="text1"/>
        </w:rPr>
        <w:t>183.</w:t>
      </w:r>
    </w:p>
    <w:p w:rsidR="00643A4C" w:rsidRPr="003D1411" w:rsidRDefault="00EF0EC8">
      <w:pPr>
        <w:ind w:left="709" w:hanging="709"/>
        <w:jc w:val="both"/>
        <w:rPr>
          <w:color w:val="000000" w:themeColor="text1"/>
          <w:lang w:val="es-ES"/>
        </w:rPr>
      </w:pPr>
      <w:r w:rsidRPr="00DC6BBF">
        <w:rPr>
          <w:color w:val="000000" w:themeColor="text1"/>
        </w:rPr>
        <w:t>Schry, A. R. &amp; White, S. W. (2013). Sexual assertiveness</w:t>
      </w:r>
      <w:r w:rsidRPr="00DC6BBF">
        <w:rPr>
          <w:i/>
          <w:color w:val="000000" w:themeColor="text1"/>
        </w:rPr>
        <w:t xml:space="preserve"> </w:t>
      </w:r>
      <w:r w:rsidRPr="00DC6BBF">
        <w:rPr>
          <w:color w:val="000000" w:themeColor="text1"/>
        </w:rPr>
        <w:t xml:space="preserve">mediates the effect of social </w:t>
      </w:r>
      <w:r w:rsidRPr="00EC136F">
        <w:rPr>
          <w:noProof/>
          <w:color w:val="000000" w:themeColor="text1"/>
        </w:rPr>
        <w:t>interation</w:t>
      </w:r>
      <w:r w:rsidRPr="00DC6BBF">
        <w:rPr>
          <w:color w:val="000000" w:themeColor="text1"/>
        </w:rPr>
        <w:t xml:space="preserve"> anxiety on sexual victimization risk among college women. </w:t>
      </w:r>
      <w:r w:rsidRPr="003D1411">
        <w:rPr>
          <w:i/>
          <w:color w:val="000000" w:themeColor="text1"/>
          <w:lang w:val="es-ES"/>
        </w:rPr>
        <w:t>Behavior Therapy, 44</w:t>
      </w:r>
      <w:r w:rsidRPr="003D1411">
        <w:rPr>
          <w:color w:val="000000" w:themeColor="text1"/>
          <w:lang w:val="es-ES"/>
        </w:rPr>
        <w:t>, 125-136.</w:t>
      </w:r>
    </w:p>
    <w:p w:rsidR="00643A4C" w:rsidRPr="00DC6BBF" w:rsidRDefault="00EF0EC8">
      <w:pPr>
        <w:ind w:left="709" w:hanging="709"/>
        <w:jc w:val="both"/>
        <w:rPr>
          <w:color w:val="000000" w:themeColor="text1"/>
        </w:rPr>
      </w:pPr>
      <w:r w:rsidRPr="003D1411">
        <w:rPr>
          <w:color w:val="000000" w:themeColor="text1"/>
          <w:lang w:val="es-ES"/>
        </w:rPr>
        <w:t xml:space="preserve">Segarra-Echebarria, R., Fernandez-Perez, I., Gracia-Moncho, J., &amp; Delarze-Carillo, L. (2015). </w:t>
      </w:r>
      <w:r w:rsidRPr="00DC6BBF">
        <w:rPr>
          <w:color w:val="000000" w:themeColor="text1"/>
        </w:rPr>
        <w:t xml:space="preserve">Psychosexual development and sexual dysfunctions. In M. Sáenz-Herrero. </w:t>
      </w:r>
      <w:r w:rsidRPr="00DC6BBF">
        <w:rPr>
          <w:color w:val="000000" w:themeColor="text1"/>
        </w:rPr>
        <w:lastRenderedPageBreak/>
        <w:t xml:space="preserve">(Ed.) </w:t>
      </w:r>
      <w:r w:rsidRPr="00DC6BBF">
        <w:rPr>
          <w:i/>
          <w:color w:val="000000" w:themeColor="text1"/>
        </w:rPr>
        <w:t xml:space="preserve">Psychopathology in women: Incorporating </w:t>
      </w:r>
      <w:r w:rsidRPr="00EC136F">
        <w:rPr>
          <w:i/>
          <w:noProof/>
          <w:color w:val="000000" w:themeColor="text1"/>
        </w:rPr>
        <w:t>gender</w:t>
      </w:r>
      <w:r w:rsidRPr="00DC6BBF">
        <w:rPr>
          <w:i/>
          <w:color w:val="000000" w:themeColor="text1"/>
        </w:rPr>
        <w:t xml:space="preserve"> perspective into descriptive psychopathology</w:t>
      </w:r>
      <w:r w:rsidRPr="00DC6BBF">
        <w:rPr>
          <w:color w:val="000000" w:themeColor="text1"/>
        </w:rPr>
        <w:t xml:space="preserve"> (pp. 25-51). Cham: Springer International Publishing.</w:t>
      </w:r>
    </w:p>
    <w:p w:rsidR="00643A4C" w:rsidRPr="00DC6BBF" w:rsidRDefault="00EF0EC8">
      <w:pPr>
        <w:ind w:left="709" w:hanging="709"/>
        <w:jc w:val="both"/>
        <w:rPr>
          <w:color w:val="000000" w:themeColor="text1"/>
        </w:rPr>
      </w:pPr>
      <w:r w:rsidRPr="00DC6BBF">
        <w:rPr>
          <w:color w:val="000000" w:themeColor="text1"/>
        </w:rPr>
        <w:t xml:space="preserve">Shackelford, T. K., &amp; Goetz, A. T. (2004). Men’s sexual coercion in intimate relationships: Development and initial validation of the Sexual Coercion in Intimate Relationships Scale. </w:t>
      </w:r>
      <w:r w:rsidRPr="00DC6BBF">
        <w:rPr>
          <w:i/>
          <w:color w:val="000000" w:themeColor="text1"/>
        </w:rPr>
        <w:t>Violence and Victims, 19</w:t>
      </w:r>
      <w:r w:rsidRPr="00DC6BBF">
        <w:rPr>
          <w:color w:val="000000" w:themeColor="text1"/>
        </w:rPr>
        <w:t>, 541</w:t>
      </w:r>
      <w:ins w:id="1156" w:author="Author" w:date="2018-03-16T15:07:00Z">
        <w:r w:rsidR="00C9628B">
          <w:rPr>
            <w:color w:val="000000" w:themeColor="text1"/>
          </w:rPr>
          <w:t>-</w:t>
        </w:r>
      </w:ins>
      <w:del w:id="1157" w:author="Author" w:date="2018-03-16T15:07:00Z">
        <w:r w:rsidRPr="00DC6BBF" w:rsidDel="00C9628B">
          <w:rPr>
            <w:color w:val="000000" w:themeColor="text1"/>
          </w:rPr>
          <w:delText>–</w:delText>
        </w:r>
      </w:del>
      <w:r w:rsidRPr="00DC6BBF">
        <w:rPr>
          <w:color w:val="000000" w:themeColor="text1"/>
        </w:rPr>
        <w:t>556.</w:t>
      </w:r>
    </w:p>
    <w:p w:rsidR="00643A4C" w:rsidRPr="00DC6BBF" w:rsidRDefault="00EF0EC8">
      <w:pPr>
        <w:ind w:left="720" w:hanging="720"/>
        <w:jc w:val="both"/>
        <w:rPr>
          <w:color w:val="000000" w:themeColor="text1"/>
        </w:rPr>
      </w:pPr>
      <w:r w:rsidRPr="00DC6BBF">
        <w:rPr>
          <w:color w:val="000000" w:themeColor="text1"/>
        </w:rPr>
        <w:t xml:space="preserve">Sollie, D. L. &amp; Leslie, L. A. (1994). </w:t>
      </w:r>
      <w:r w:rsidRPr="00DC6BBF">
        <w:rPr>
          <w:i/>
          <w:color w:val="000000" w:themeColor="text1"/>
        </w:rPr>
        <w:t xml:space="preserve">Gender, families, and close relationships: Feminist research journeys </w:t>
      </w:r>
      <w:r w:rsidRPr="00DC6BBF">
        <w:rPr>
          <w:color w:val="000000" w:themeColor="text1"/>
        </w:rPr>
        <w:t>(ed. 2). New Delhi: Sage.</w:t>
      </w:r>
    </w:p>
    <w:p w:rsidR="00643A4C" w:rsidRPr="00DC6BBF" w:rsidRDefault="00EF0EC8">
      <w:pPr>
        <w:ind w:left="709" w:hanging="709"/>
        <w:jc w:val="both"/>
        <w:rPr>
          <w:color w:val="000000" w:themeColor="text1"/>
        </w:rPr>
      </w:pPr>
      <w:r w:rsidRPr="00DC6BBF">
        <w:rPr>
          <w:color w:val="000000" w:themeColor="text1"/>
        </w:rPr>
        <w:t xml:space="preserve">Stepp, L. S. (2007). </w:t>
      </w:r>
      <w:r w:rsidRPr="00DC6BBF">
        <w:rPr>
          <w:i/>
          <w:color w:val="000000" w:themeColor="text1"/>
        </w:rPr>
        <w:t>Unhooked: How young women pursue sex, delay love, and lose at both</w:t>
      </w:r>
      <w:r w:rsidRPr="00DC6BBF">
        <w:rPr>
          <w:color w:val="000000" w:themeColor="text1"/>
        </w:rPr>
        <w:t xml:space="preserve">. New York: Riverhead. </w:t>
      </w:r>
    </w:p>
    <w:p w:rsidR="00643A4C" w:rsidRPr="00DC6BBF" w:rsidRDefault="00341068">
      <w:pPr>
        <w:ind w:left="709" w:hanging="709"/>
        <w:jc w:val="both"/>
        <w:rPr>
          <w:color w:val="000000" w:themeColor="text1"/>
        </w:rPr>
      </w:pPr>
      <w:r w:rsidRPr="000F1D1C">
        <w:rPr>
          <w:color w:val="000000" w:themeColor="text1"/>
        </w:rPr>
        <w:t xml:space="preserve">Testa, M. &amp; Dermen, K. H. (1999). </w:t>
      </w:r>
      <w:r w:rsidR="00EF0EC8" w:rsidRPr="00DC6BBF">
        <w:rPr>
          <w:color w:val="000000" w:themeColor="text1"/>
        </w:rPr>
        <w:t xml:space="preserve">The differential correlates of sexual coercion and rape. </w:t>
      </w:r>
      <w:r w:rsidR="00EF0EC8" w:rsidRPr="00DC6BBF">
        <w:rPr>
          <w:i/>
          <w:color w:val="000000" w:themeColor="text1"/>
        </w:rPr>
        <w:t>Journal of Interpersonal Violence</w:t>
      </w:r>
      <w:r w:rsidR="00EF0EC8" w:rsidRPr="00DC6BBF">
        <w:rPr>
          <w:color w:val="000000" w:themeColor="text1"/>
        </w:rPr>
        <w:t xml:space="preserve">, </w:t>
      </w:r>
      <w:r w:rsidR="00EF0EC8" w:rsidRPr="00DC6BBF">
        <w:rPr>
          <w:i/>
          <w:color w:val="000000" w:themeColor="text1"/>
        </w:rPr>
        <w:t>14</w:t>
      </w:r>
      <w:r w:rsidR="00EF0EC8" w:rsidRPr="00DC6BBF">
        <w:rPr>
          <w:color w:val="000000" w:themeColor="text1"/>
        </w:rPr>
        <w:t>(5), 548-561.</w:t>
      </w:r>
    </w:p>
    <w:p w:rsidR="00643A4C" w:rsidRPr="00DC6BBF" w:rsidRDefault="00EF0EC8">
      <w:pPr>
        <w:ind w:left="709" w:hanging="709"/>
        <w:jc w:val="both"/>
        <w:rPr>
          <w:color w:val="000000" w:themeColor="text1"/>
        </w:rPr>
      </w:pPr>
      <w:r w:rsidRPr="00DC6BBF">
        <w:rPr>
          <w:color w:val="000000" w:themeColor="text1"/>
        </w:rPr>
        <w:t xml:space="preserve">Thiangtham, W., Bennett, T., &amp; Nuntaboot, K. (2010). Sexual health status and cervical cancer primary prevention among Thai couples. </w:t>
      </w:r>
      <w:r w:rsidRPr="00DC6BBF">
        <w:rPr>
          <w:i/>
          <w:color w:val="000000" w:themeColor="text1"/>
        </w:rPr>
        <w:t>Journal of Public Health</w:t>
      </w:r>
      <w:r w:rsidRPr="00DC6BBF">
        <w:rPr>
          <w:color w:val="000000" w:themeColor="text1"/>
        </w:rPr>
        <w:t xml:space="preserve">, </w:t>
      </w:r>
      <w:r w:rsidRPr="00DC6BBF">
        <w:rPr>
          <w:i/>
          <w:color w:val="000000" w:themeColor="text1"/>
        </w:rPr>
        <w:t>1</w:t>
      </w:r>
      <w:r w:rsidRPr="00DC6BBF">
        <w:rPr>
          <w:color w:val="000000" w:themeColor="text1"/>
        </w:rPr>
        <w:t>(2), 22-30.</w:t>
      </w:r>
    </w:p>
    <w:p w:rsidR="00643A4C" w:rsidRPr="00DC6BBF" w:rsidRDefault="00EF0EC8">
      <w:pPr>
        <w:ind w:left="709" w:hanging="709"/>
        <w:jc w:val="both"/>
        <w:rPr>
          <w:color w:val="000000" w:themeColor="text1"/>
        </w:rPr>
      </w:pPr>
      <w:r w:rsidRPr="00DC6BBF">
        <w:rPr>
          <w:color w:val="000000" w:themeColor="text1"/>
        </w:rPr>
        <w:t xml:space="preserve">Twenge, J. M., Sherman, R. A., Wells, B. E. (2015). </w:t>
      </w:r>
      <w:r w:rsidRPr="00EC136F">
        <w:rPr>
          <w:noProof/>
          <w:color w:val="000000" w:themeColor="text1"/>
        </w:rPr>
        <w:t>Changes</w:t>
      </w:r>
      <w:r w:rsidRPr="00DC6BBF">
        <w:rPr>
          <w:color w:val="000000" w:themeColor="text1"/>
        </w:rPr>
        <w:t xml:space="preserve"> in American adults’ sexual behavior and attitudes, 1972-2012. </w:t>
      </w:r>
      <w:r w:rsidRPr="00EC136F">
        <w:rPr>
          <w:i/>
          <w:noProof/>
          <w:color w:val="000000" w:themeColor="text1"/>
        </w:rPr>
        <w:t>Archives</w:t>
      </w:r>
      <w:r w:rsidRPr="00DC6BBF">
        <w:rPr>
          <w:i/>
          <w:color w:val="000000" w:themeColor="text1"/>
        </w:rPr>
        <w:t xml:space="preserve"> of Sexual Behavior, 44</w:t>
      </w:r>
      <w:r w:rsidRPr="00DC6BBF">
        <w:rPr>
          <w:color w:val="000000" w:themeColor="text1"/>
        </w:rPr>
        <w:t xml:space="preserve">(8), 2273-3385. </w:t>
      </w:r>
    </w:p>
    <w:p w:rsidR="00643A4C" w:rsidRPr="00DC6BBF" w:rsidRDefault="00EF0EC8">
      <w:pPr>
        <w:ind w:left="709" w:hanging="709"/>
        <w:jc w:val="both"/>
        <w:rPr>
          <w:color w:val="000000" w:themeColor="text1"/>
        </w:rPr>
      </w:pPr>
      <w:r w:rsidRPr="00DC6BBF">
        <w:rPr>
          <w:color w:val="000000" w:themeColor="text1"/>
        </w:rPr>
        <w:t xml:space="preserve">Utomo, I. D., McDonald, P., Hull, T., &amp; Reimondos, A. (2012, Mei). </w:t>
      </w:r>
      <w:r w:rsidRPr="00DC6BBF">
        <w:rPr>
          <w:i/>
          <w:color w:val="000000" w:themeColor="text1"/>
        </w:rPr>
        <w:t xml:space="preserve">Premarital sex, conception </w:t>
      </w:r>
      <w:r w:rsidRPr="00EC136F">
        <w:rPr>
          <w:i/>
          <w:noProof/>
          <w:color w:val="000000" w:themeColor="text1"/>
        </w:rPr>
        <w:t>and</w:t>
      </w:r>
      <w:r w:rsidRPr="00DC6BBF">
        <w:rPr>
          <w:i/>
          <w:color w:val="000000" w:themeColor="text1"/>
        </w:rPr>
        <w:t xml:space="preserve"> birth among young adults in Jakarta, Bekasi and Tangerang, Indonesia.</w:t>
      </w:r>
      <w:r w:rsidRPr="00DC6BBF">
        <w:rPr>
          <w:color w:val="000000" w:themeColor="text1"/>
        </w:rPr>
        <w:t xml:space="preserve"> Paper </w:t>
      </w:r>
      <w:r w:rsidRPr="00EC136F">
        <w:rPr>
          <w:noProof/>
          <w:color w:val="000000" w:themeColor="text1"/>
        </w:rPr>
        <w:t>was presented</w:t>
      </w:r>
      <w:r w:rsidRPr="00DC6BBF">
        <w:rPr>
          <w:color w:val="000000" w:themeColor="text1"/>
        </w:rPr>
        <w:t xml:space="preserve"> </w:t>
      </w:r>
      <w:r w:rsidRPr="00EC136F">
        <w:rPr>
          <w:noProof/>
          <w:color w:val="000000" w:themeColor="text1"/>
        </w:rPr>
        <w:t>on</w:t>
      </w:r>
      <w:r w:rsidRPr="00DC6BBF">
        <w:rPr>
          <w:color w:val="000000" w:themeColor="text1"/>
        </w:rPr>
        <w:t xml:space="preserve"> the Population Association of America 2012 Annual Meeting Program, San Fransisco, CA.</w:t>
      </w:r>
    </w:p>
    <w:p w:rsidR="00643A4C" w:rsidRPr="00DC6BBF" w:rsidRDefault="00EF0EC8">
      <w:pPr>
        <w:ind w:left="709" w:hanging="709"/>
        <w:jc w:val="both"/>
        <w:rPr>
          <w:color w:val="000000" w:themeColor="text1"/>
        </w:rPr>
      </w:pPr>
      <w:r w:rsidRPr="00DC6BBF">
        <w:rPr>
          <w:color w:val="000000" w:themeColor="text1"/>
        </w:rPr>
        <w:t xml:space="preserve">Viscione, E. R. (2015). </w:t>
      </w:r>
      <w:r w:rsidRPr="00DC6BBF">
        <w:rPr>
          <w:i/>
          <w:color w:val="000000" w:themeColor="text1"/>
        </w:rPr>
        <w:t>An investigation of correlates to compliant sex in college students</w:t>
      </w:r>
      <w:r w:rsidRPr="00DC6BBF">
        <w:rPr>
          <w:color w:val="000000" w:themeColor="text1"/>
        </w:rPr>
        <w:t xml:space="preserve">. </w:t>
      </w:r>
      <w:del w:id="1158" w:author="Author" w:date="2018-03-16T15:07:00Z">
        <w:r w:rsidRPr="00DC6BBF" w:rsidDel="00C13B71">
          <w:rPr>
            <w:color w:val="000000" w:themeColor="text1"/>
          </w:rPr>
          <w:delText xml:space="preserve"> </w:delText>
        </w:r>
      </w:del>
      <w:r w:rsidRPr="00DC6BBF">
        <w:rPr>
          <w:color w:val="000000" w:themeColor="text1"/>
        </w:rPr>
        <w:t>Senior Honor Projects. Kingston, RI: University of Rhode Island.</w:t>
      </w:r>
    </w:p>
    <w:p w:rsidR="00643A4C" w:rsidRPr="00DC6BBF" w:rsidRDefault="00EF0EC8">
      <w:pPr>
        <w:ind w:left="709" w:hanging="709"/>
        <w:jc w:val="both"/>
        <w:rPr>
          <w:color w:val="000000" w:themeColor="text1"/>
        </w:rPr>
      </w:pPr>
      <w:r w:rsidRPr="00DC6BBF">
        <w:rPr>
          <w:color w:val="000000" w:themeColor="text1"/>
        </w:rPr>
        <w:t xml:space="preserve">Walker, S. (1997). When "no" becomes "yes": Why girls and women consent to unwanted sex. </w:t>
      </w:r>
      <w:r w:rsidRPr="00DC6BBF">
        <w:rPr>
          <w:i/>
          <w:color w:val="000000" w:themeColor="text1"/>
        </w:rPr>
        <w:t>Applied &amp; Preventive Psychology, 6</w:t>
      </w:r>
      <w:r w:rsidRPr="00DC6BBF">
        <w:rPr>
          <w:color w:val="000000" w:themeColor="text1"/>
        </w:rPr>
        <w:t>, 157-166.</w:t>
      </w:r>
      <w:del w:id="1159" w:author="Author" w:date="2018-03-16T15:07:00Z">
        <w:r w:rsidRPr="00DC6BBF" w:rsidDel="00C13B71">
          <w:rPr>
            <w:color w:val="000000" w:themeColor="text1"/>
          </w:rPr>
          <w:delText xml:space="preserve">  </w:delText>
        </w:r>
      </w:del>
    </w:p>
    <w:p w:rsidR="00643A4C" w:rsidRPr="00DC6BBF" w:rsidRDefault="00EF0EC8">
      <w:pPr>
        <w:ind w:left="709" w:hanging="709"/>
        <w:jc w:val="both"/>
        <w:rPr>
          <w:color w:val="000000" w:themeColor="text1"/>
        </w:rPr>
      </w:pPr>
      <w:r w:rsidRPr="00DC6BBF">
        <w:rPr>
          <w:color w:val="000000" w:themeColor="text1"/>
        </w:rPr>
        <w:t xml:space="preserve">Wright, P. J. (2015). Americans’ attitudes toward premarital sex and pornography Consumption: A national panel analysis. </w:t>
      </w:r>
      <w:r w:rsidRPr="00EC136F">
        <w:rPr>
          <w:i/>
          <w:noProof/>
          <w:color w:val="000000" w:themeColor="text1"/>
        </w:rPr>
        <w:t>Archives</w:t>
      </w:r>
      <w:r w:rsidRPr="00DC6BBF">
        <w:rPr>
          <w:i/>
          <w:color w:val="000000" w:themeColor="text1"/>
        </w:rPr>
        <w:t xml:space="preserve"> of Sexual Behavior</w:t>
      </w:r>
      <w:r w:rsidRPr="00DC6BBF">
        <w:rPr>
          <w:color w:val="000000" w:themeColor="text1"/>
        </w:rPr>
        <w:t xml:space="preserve">, </w:t>
      </w:r>
      <w:r w:rsidRPr="00DC6BBF">
        <w:rPr>
          <w:i/>
          <w:color w:val="000000" w:themeColor="text1"/>
        </w:rPr>
        <w:t>44</w:t>
      </w:r>
      <w:r w:rsidRPr="00DC6BBF">
        <w:rPr>
          <w:color w:val="000000" w:themeColor="text1"/>
        </w:rPr>
        <w:t xml:space="preserve">(1), 89-97. </w:t>
      </w:r>
    </w:p>
    <w:p w:rsidR="00643A4C" w:rsidRPr="00DC6BBF" w:rsidRDefault="00EF0EC8">
      <w:pPr>
        <w:ind w:left="709" w:hanging="709"/>
        <w:jc w:val="both"/>
        <w:rPr>
          <w:color w:val="000000" w:themeColor="text1"/>
        </w:rPr>
      </w:pPr>
      <w:r w:rsidRPr="00DC6BBF">
        <w:rPr>
          <w:color w:val="000000" w:themeColor="text1"/>
        </w:rPr>
        <w:t xml:space="preserve">Young, B. J., &amp; Furman, W. (2008). </w:t>
      </w:r>
      <w:r w:rsidRPr="00EC136F">
        <w:rPr>
          <w:noProof/>
          <w:color w:val="000000" w:themeColor="text1"/>
        </w:rPr>
        <w:t>Interpersonal factors</w:t>
      </w:r>
      <w:r w:rsidRPr="00DC6BBF">
        <w:rPr>
          <w:color w:val="000000" w:themeColor="text1"/>
        </w:rPr>
        <w:t xml:space="preserve"> in the risk for sexual victimization and its recurrence during adolescence. </w:t>
      </w:r>
      <w:r w:rsidRPr="00DC6BBF">
        <w:rPr>
          <w:i/>
          <w:color w:val="000000" w:themeColor="text1"/>
        </w:rPr>
        <w:t>Journal of Youth and Adolescence</w:t>
      </w:r>
      <w:r w:rsidRPr="00DC6BBF">
        <w:rPr>
          <w:color w:val="000000" w:themeColor="text1"/>
        </w:rPr>
        <w:t xml:space="preserve">, </w:t>
      </w:r>
      <w:r w:rsidRPr="00DC6BBF">
        <w:rPr>
          <w:i/>
          <w:color w:val="000000" w:themeColor="text1"/>
        </w:rPr>
        <w:t>37</w:t>
      </w:r>
      <w:r w:rsidRPr="00DC6BBF">
        <w:rPr>
          <w:color w:val="000000" w:themeColor="text1"/>
        </w:rPr>
        <w:t>, 297</w:t>
      </w:r>
      <w:ins w:id="1160" w:author="Author" w:date="2018-03-16T15:07:00Z">
        <w:r w:rsidR="00C13B71">
          <w:rPr>
            <w:color w:val="000000" w:themeColor="text1"/>
          </w:rPr>
          <w:t>-</w:t>
        </w:r>
      </w:ins>
      <w:del w:id="1161" w:author="Author" w:date="2018-03-16T15:07:00Z">
        <w:r w:rsidRPr="00DC6BBF" w:rsidDel="00C13B71">
          <w:rPr>
            <w:color w:val="000000" w:themeColor="text1"/>
          </w:rPr>
          <w:delText>–</w:delText>
        </w:r>
      </w:del>
      <w:r w:rsidRPr="00DC6BBF">
        <w:rPr>
          <w:color w:val="000000" w:themeColor="text1"/>
        </w:rPr>
        <w:t>309.</w:t>
      </w:r>
    </w:p>
    <w:p w:rsidR="00643A4C" w:rsidRPr="00DC6BBF" w:rsidRDefault="00643A4C">
      <w:pPr>
        <w:jc w:val="both"/>
        <w:rPr>
          <w:color w:val="000000" w:themeColor="text1"/>
        </w:rPr>
      </w:pPr>
    </w:p>
    <w:p w:rsidR="00643A4C" w:rsidRPr="00DC6BBF" w:rsidRDefault="00643A4C">
      <w:pPr>
        <w:jc w:val="both"/>
        <w:rPr>
          <w:color w:val="000000" w:themeColor="text1"/>
        </w:rPr>
      </w:pPr>
    </w:p>
    <w:p w:rsidR="00643A4C" w:rsidRPr="00DC6BBF" w:rsidRDefault="00EF0EC8" w:rsidP="004D7CD5">
      <w:pPr>
        <w:jc w:val="both"/>
        <w:outlineLvl w:val="0"/>
        <w:rPr>
          <w:b/>
          <w:color w:val="000000" w:themeColor="text1"/>
        </w:rPr>
      </w:pPr>
      <w:r w:rsidRPr="00DC6BBF">
        <w:rPr>
          <w:color w:val="000000" w:themeColor="text1"/>
        </w:rPr>
        <w:br w:type="page"/>
      </w:r>
      <w:r w:rsidRPr="00DC6BBF">
        <w:rPr>
          <w:b/>
          <w:color w:val="000000" w:themeColor="text1"/>
        </w:rPr>
        <w:lastRenderedPageBreak/>
        <w:t xml:space="preserve">Authors’ </w:t>
      </w:r>
      <w:ins w:id="1162" w:author="Author" w:date="2018-03-16T15:04:00Z">
        <w:r w:rsidR="003268C6">
          <w:rPr>
            <w:b/>
            <w:color w:val="000000" w:themeColor="text1"/>
          </w:rPr>
          <w:t>s</w:t>
        </w:r>
      </w:ins>
      <w:del w:id="1163" w:author="Author" w:date="2018-03-16T15:04:00Z">
        <w:r w:rsidRPr="00DC6BBF" w:rsidDel="003268C6">
          <w:rPr>
            <w:b/>
            <w:color w:val="000000" w:themeColor="text1"/>
          </w:rPr>
          <w:delText>S</w:delText>
        </w:r>
      </w:del>
      <w:r w:rsidRPr="00DC6BBF">
        <w:rPr>
          <w:b/>
          <w:color w:val="000000" w:themeColor="text1"/>
        </w:rPr>
        <w:t xml:space="preserve">hort </w:t>
      </w:r>
      <w:ins w:id="1164" w:author="Author" w:date="2018-03-16T15:04:00Z">
        <w:r w:rsidR="003268C6">
          <w:rPr>
            <w:b/>
            <w:color w:val="000000" w:themeColor="text1"/>
          </w:rPr>
          <w:t>b</w:t>
        </w:r>
      </w:ins>
      <w:del w:id="1165" w:author="Author" w:date="2018-03-16T15:04:00Z">
        <w:r w:rsidRPr="00DC6BBF" w:rsidDel="003268C6">
          <w:rPr>
            <w:b/>
            <w:color w:val="000000" w:themeColor="text1"/>
          </w:rPr>
          <w:delText>B</w:delText>
        </w:r>
      </w:del>
      <w:r w:rsidRPr="00DC6BBF">
        <w:rPr>
          <w:b/>
          <w:color w:val="000000" w:themeColor="text1"/>
        </w:rPr>
        <w:t>io</w:t>
      </w:r>
    </w:p>
    <w:p w:rsidR="00643A4C" w:rsidRPr="00DC6BBF" w:rsidRDefault="00643A4C">
      <w:pPr>
        <w:jc w:val="both"/>
        <w:rPr>
          <w:color w:val="000000" w:themeColor="text1"/>
        </w:rPr>
      </w:pPr>
    </w:p>
    <w:p w:rsidR="00643A4C" w:rsidRPr="00DC6BBF" w:rsidRDefault="00EF0EC8">
      <w:pPr>
        <w:jc w:val="both"/>
        <w:rPr>
          <w:color w:val="000000" w:themeColor="text1"/>
        </w:rPr>
      </w:pPr>
      <w:r w:rsidRPr="00DC6BBF">
        <w:rPr>
          <w:b/>
          <w:color w:val="000000" w:themeColor="text1"/>
        </w:rPr>
        <w:t xml:space="preserve">Inez Kristanti </w:t>
      </w:r>
      <w:r w:rsidRPr="00DC6BBF">
        <w:rPr>
          <w:color w:val="000000" w:themeColor="text1"/>
        </w:rPr>
        <w:t>is a clinical psychologist with a strong interest in sexuality, reproductive health, and gender issues. She graduated cum laude from Universitas Indonesia with a Master’s Degree in Adult Clinical Psychology in July 2017. Her work as a graduate student motivated her to focus her research on the complexity of premarital sexual behaviors among unmarried women in Indonesia. She is currently working as a part-time lecturer at Faculty of Psychology, Universitas Katolik Indonesia Atma Jaya. She is also practicing as a clinical psychologist at Angsamerah, a sexual and reproductive health clinic.</w:t>
      </w:r>
    </w:p>
    <w:p w:rsidR="00643A4C" w:rsidRPr="00DC6BBF" w:rsidRDefault="00643A4C">
      <w:pPr>
        <w:jc w:val="both"/>
        <w:rPr>
          <w:color w:val="000000" w:themeColor="text1"/>
        </w:rPr>
      </w:pPr>
    </w:p>
    <w:p w:rsidR="00643A4C" w:rsidRPr="00DC6BBF" w:rsidRDefault="00EF0EC8">
      <w:pPr>
        <w:jc w:val="both"/>
        <w:rPr>
          <w:b/>
          <w:color w:val="000000" w:themeColor="text1"/>
        </w:rPr>
      </w:pPr>
      <w:r w:rsidRPr="00DC6BBF">
        <w:rPr>
          <w:b/>
          <w:color w:val="000000" w:themeColor="text1"/>
        </w:rPr>
        <w:t>Elizabeth Kristi Poerwandari</w:t>
      </w:r>
      <w:r w:rsidRPr="00DC6BBF">
        <w:rPr>
          <w:color w:val="000000" w:themeColor="text1"/>
        </w:rPr>
        <w:t xml:space="preserve"> is a lecturer at the Faculty of Psychology and the School of Strategic and Global Studies, Universitas Indonesia. She is a psychologist with a Doctorate in Philosophy. Her research interests are in the area of psychology of violence, trauma intervention, community development, gender studies, qualitative research, and psychology of law. </w:t>
      </w:r>
      <w:r w:rsidRPr="00EC136F">
        <w:rPr>
          <w:noProof/>
          <w:color w:val="000000" w:themeColor="text1"/>
        </w:rPr>
        <w:t>Currently</w:t>
      </w:r>
      <w:r w:rsidRPr="00DC6BBF">
        <w:rPr>
          <w:color w:val="000000" w:themeColor="text1"/>
        </w:rPr>
        <w:t xml:space="preserve"> she is focusing herself </w:t>
      </w:r>
      <w:r w:rsidRPr="00EC136F">
        <w:rPr>
          <w:noProof/>
          <w:color w:val="000000" w:themeColor="text1"/>
        </w:rPr>
        <w:t>to study sexual offending</w:t>
      </w:r>
      <w:r w:rsidRPr="00DC6BBF">
        <w:rPr>
          <w:color w:val="000000" w:themeColor="text1"/>
        </w:rPr>
        <w:t>. Kristi is a part of the editorial committee of the Asian Journal of Women’s Studies, and the editor of “Indonesian Women in a Changing Society</w:t>
      </w:r>
      <w:r w:rsidR="00EC136F">
        <w:rPr>
          <w:noProof/>
          <w:color w:val="000000" w:themeColor="text1"/>
        </w:rPr>
        <w:t>,”</w:t>
      </w:r>
      <w:r w:rsidRPr="00DC6BBF">
        <w:rPr>
          <w:color w:val="000000" w:themeColor="text1"/>
        </w:rPr>
        <w:t xml:space="preserve"> (Ewha Womans University Press, Korea, 2005). She has published books on community-based psychosocial recovery and empowerment; qualitative research; prevention and intervention of violence, and gender issues.</w:t>
      </w:r>
    </w:p>
    <w:sectPr w:rsidR="00643A4C" w:rsidRPr="00DC6BBF" w:rsidSect="00A04BC6">
      <w:footerReference w:type="even" r:id="rId8"/>
      <w:footerReference w:type="default" r:id="rId9"/>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DC6" w:rsidRDefault="000A6DC6">
      <w:r>
        <w:separator/>
      </w:r>
    </w:p>
  </w:endnote>
  <w:endnote w:type="continuationSeparator" w:id="0">
    <w:p w:rsidR="000A6DC6" w:rsidRDefault="000A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28B" w:rsidRDefault="00C9628B" w:rsidP="00A04B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628B" w:rsidRDefault="00C9628B">
    <w:pPr>
      <w:tabs>
        <w:tab w:val="center" w:pos="4680"/>
        <w:tab w:val="right" w:pos="9360"/>
      </w:tabs>
      <w:jc w:val="center"/>
    </w:pPr>
  </w:p>
  <w:p w:rsidR="00C9628B" w:rsidRDefault="00C9628B">
    <w:pPr>
      <w:tabs>
        <w:tab w:val="center" w:pos="4680"/>
        <w:tab w:val="right" w:pos="9360"/>
      </w:tabs>
      <w:spacing w:after="1428"/>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28B" w:rsidRDefault="00C9628B" w:rsidP="00A04BC6">
    <w:pPr>
      <w:pStyle w:val="Footer"/>
      <w:framePr w:wrap="none" w:vAnchor="text" w:hAnchor="page" w:x="6047" w:y="879"/>
      <w:rPr>
        <w:rStyle w:val="PageNumber"/>
      </w:rPr>
    </w:pPr>
    <w:r>
      <w:rPr>
        <w:rStyle w:val="PageNumber"/>
      </w:rPr>
      <w:fldChar w:fldCharType="begin"/>
    </w:r>
    <w:r>
      <w:rPr>
        <w:rStyle w:val="PageNumber"/>
      </w:rPr>
      <w:instrText xml:space="preserve">PAGE  </w:instrText>
    </w:r>
    <w:r>
      <w:rPr>
        <w:rStyle w:val="PageNumber"/>
      </w:rPr>
      <w:fldChar w:fldCharType="separate"/>
    </w:r>
    <w:r w:rsidR="00C96039">
      <w:rPr>
        <w:rStyle w:val="PageNumber"/>
        <w:noProof/>
      </w:rPr>
      <w:t>2</w:t>
    </w:r>
    <w:r>
      <w:rPr>
        <w:rStyle w:val="PageNumber"/>
      </w:rPr>
      <w:fldChar w:fldCharType="end"/>
    </w:r>
  </w:p>
  <w:p w:rsidR="00C9628B" w:rsidRDefault="00C9628B">
    <w:pPr>
      <w:tabs>
        <w:tab w:val="center" w:pos="4680"/>
        <w:tab w:val="right" w:pos="9360"/>
      </w:tabs>
      <w:spacing w:after="1428"/>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DC6" w:rsidRDefault="000A6DC6">
      <w:r>
        <w:separator/>
      </w:r>
    </w:p>
  </w:footnote>
  <w:footnote w:type="continuationSeparator" w:id="0">
    <w:p w:rsidR="000A6DC6" w:rsidRDefault="000A6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E3MrU0MDcxsjQyMLVU0lEKTi0uzszPAykwrAUAlYHFcywAAAA="/>
  </w:docVars>
  <w:rsids>
    <w:rsidRoot w:val="00643A4C"/>
    <w:rsid w:val="000057A5"/>
    <w:rsid w:val="00070B53"/>
    <w:rsid w:val="00091CEE"/>
    <w:rsid w:val="00096287"/>
    <w:rsid w:val="000A6DC6"/>
    <w:rsid w:val="000F1D1C"/>
    <w:rsid w:val="00185120"/>
    <w:rsid w:val="001957A2"/>
    <w:rsid w:val="001A53D2"/>
    <w:rsid w:val="001B73F9"/>
    <w:rsid w:val="00234762"/>
    <w:rsid w:val="00262702"/>
    <w:rsid w:val="002A4463"/>
    <w:rsid w:val="0030119B"/>
    <w:rsid w:val="003268C6"/>
    <w:rsid w:val="00341068"/>
    <w:rsid w:val="003828B5"/>
    <w:rsid w:val="003D1411"/>
    <w:rsid w:val="003E6CD7"/>
    <w:rsid w:val="004B5DBD"/>
    <w:rsid w:val="004B61B9"/>
    <w:rsid w:val="004D7CD5"/>
    <w:rsid w:val="00535630"/>
    <w:rsid w:val="00570105"/>
    <w:rsid w:val="005B3335"/>
    <w:rsid w:val="005C1095"/>
    <w:rsid w:val="00643319"/>
    <w:rsid w:val="00643A4C"/>
    <w:rsid w:val="006B55F0"/>
    <w:rsid w:val="006C172C"/>
    <w:rsid w:val="00734224"/>
    <w:rsid w:val="00760391"/>
    <w:rsid w:val="007C69BB"/>
    <w:rsid w:val="008E6F1C"/>
    <w:rsid w:val="00943A3D"/>
    <w:rsid w:val="009602A0"/>
    <w:rsid w:val="009B7D6E"/>
    <w:rsid w:val="009E31D4"/>
    <w:rsid w:val="00A04BC6"/>
    <w:rsid w:val="00AD5BDD"/>
    <w:rsid w:val="00AE74EC"/>
    <w:rsid w:val="00B4231D"/>
    <w:rsid w:val="00B62093"/>
    <w:rsid w:val="00B957E7"/>
    <w:rsid w:val="00BA0F51"/>
    <w:rsid w:val="00BA1A07"/>
    <w:rsid w:val="00BE6622"/>
    <w:rsid w:val="00C13B71"/>
    <w:rsid w:val="00C96039"/>
    <w:rsid w:val="00C9628B"/>
    <w:rsid w:val="00C96850"/>
    <w:rsid w:val="00CC5803"/>
    <w:rsid w:val="00CC66D5"/>
    <w:rsid w:val="00D155CB"/>
    <w:rsid w:val="00D35E93"/>
    <w:rsid w:val="00D43D45"/>
    <w:rsid w:val="00DC0B2F"/>
    <w:rsid w:val="00DC6BBF"/>
    <w:rsid w:val="00DE4611"/>
    <w:rsid w:val="00E46530"/>
    <w:rsid w:val="00E96465"/>
    <w:rsid w:val="00EB0AAC"/>
    <w:rsid w:val="00EC136F"/>
    <w:rsid w:val="00EC1A71"/>
    <w:rsid w:val="00EF0EC8"/>
    <w:rsid w:val="00F5344D"/>
    <w:rsid w:val="00F67783"/>
    <w:rsid w:val="00FD1B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068"/>
  </w:style>
  <w:style w:type="paragraph" w:styleId="Heading1">
    <w:name w:val="heading 1"/>
    <w:basedOn w:val="Normal"/>
    <w:next w:val="Normal"/>
    <w:rsid w:val="00341068"/>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rsid w:val="00341068"/>
    <w:pPr>
      <w:keepNext/>
      <w:keepLines/>
      <w:spacing w:before="360" w:after="80"/>
      <w:outlineLvl w:val="1"/>
    </w:pPr>
    <w:rPr>
      <w:b/>
      <w:sz w:val="36"/>
      <w:szCs w:val="36"/>
    </w:rPr>
  </w:style>
  <w:style w:type="paragraph" w:styleId="Heading3">
    <w:name w:val="heading 3"/>
    <w:basedOn w:val="Normal"/>
    <w:next w:val="Normal"/>
    <w:rsid w:val="00341068"/>
    <w:pPr>
      <w:keepNext/>
      <w:keepLines/>
      <w:spacing w:before="280" w:after="80"/>
      <w:outlineLvl w:val="2"/>
    </w:pPr>
    <w:rPr>
      <w:b/>
      <w:sz w:val="28"/>
      <w:szCs w:val="28"/>
    </w:rPr>
  </w:style>
  <w:style w:type="paragraph" w:styleId="Heading4">
    <w:name w:val="heading 4"/>
    <w:basedOn w:val="Normal"/>
    <w:next w:val="Normal"/>
    <w:rsid w:val="00341068"/>
    <w:pPr>
      <w:keepNext/>
      <w:keepLines/>
      <w:spacing w:before="240" w:after="40"/>
      <w:outlineLvl w:val="3"/>
    </w:pPr>
    <w:rPr>
      <w:b/>
    </w:rPr>
  </w:style>
  <w:style w:type="paragraph" w:styleId="Heading5">
    <w:name w:val="heading 5"/>
    <w:basedOn w:val="Normal"/>
    <w:next w:val="Normal"/>
    <w:rsid w:val="00341068"/>
    <w:pPr>
      <w:keepNext/>
      <w:keepLines/>
      <w:spacing w:before="220" w:after="40"/>
      <w:outlineLvl w:val="4"/>
    </w:pPr>
    <w:rPr>
      <w:b/>
      <w:sz w:val="22"/>
      <w:szCs w:val="22"/>
    </w:rPr>
  </w:style>
  <w:style w:type="paragraph" w:styleId="Heading6">
    <w:name w:val="heading 6"/>
    <w:basedOn w:val="Normal"/>
    <w:next w:val="Normal"/>
    <w:rsid w:val="003410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41068"/>
    <w:pPr>
      <w:keepNext/>
      <w:keepLines/>
      <w:spacing w:before="480" w:after="120"/>
    </w:pPr>
    <w:rPr>
      <w:b/>
      <w:sz w:val="72"/>
      <w:szCs w:val="72"/>
    </w:rPr>
  </w:style>
  <w:style w:type="paragraph" w:styleId="Subtitle">
    <w:name w:val="Subtitle"/>
    <w:basedOn w:val="Normal"/>
    <w:next w:val="Normal"/>
    <w:rsid w:val="00341068"/>
    <w:pPr>
      <w:keepNext/>
      <w:keepLines/>
      <w:spacing w:before="360" w:after="80"/>
    </w:pPr>
    <w:rPr>
      <w:rFonts w:ascii="Georgia" w:eastAsia="Georgia" w:hAnsi="Georgia" w:cs="Georgia"/>
      <w:i/>
      <w:color w:val="666666"/>
      <w:sz w:val="48"/>
      <w:szCs w:val="48"/>
    </w:rPr>
  </w:style>
  <w:style w:type="table" w:customStyle="1" w:styleId="a">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 w:type="paragraph" w:styleId="DocumentMap">
    <w:name w:val="Document Map"/>
    <w:basedOn w:val="Normal"/>
    <w:link w:val="DocumentMapChar"/>
    <w:uiPriority w:val="99"/>
    <w:semiHidden/>
    <w:unhideWhenUsed/>
    <w:rsid w:val="004D7CD5"/>
  </w:style>
  <w:style w:type="character" w:customStyle="1" w:styleId="DocumentMapChar">
    <w:name w:val="Document Map Char"/>
    <w:basedOn w:val="DefaultParagraphFont"/>
    <w:link w:val="DocumentMap"/>
    <w:uiPriority w:val="99"/>
    <w:semiHidden/>
    <w:rsid w:val="004D7C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 w:type="paragraph" w:styleId="DocumentMap">
    <w:name w:val="Document Map"/>
    <w:basedOn w:val="Normal"/>
    <w:link w:val="DocumentMapChar"/>
    <w:uiPriority w:val="99"/>
    <w:semiHidden/>
    <w:unhideWhenUsed/>
    <w:rsid w:val="004D7CD5"/>
  </w:style>
  <w:style w:type="character" w:customStyle="1" w:styleId="DocumentMapChar">
    <w:name w:val="Document Map Char"/>
    <w:basedOn w:val="DefaultParagraphFont"/>
    <w:link w:val="DocumentMap"/>
    <w:uiPriority w:val="99"/>
    <w:semiHidden/>
    <w:rsid w:val="004D7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 w:id="1326930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izabeth.kristi@ui.ac.i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7615</Words>
  <Characters>43409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5</cp:revision>
  <dcterms:created xsi:type="dcterms:W3CDTF">2018-03-15T01:03:00Z</dcterms:created>
  <dcterms:modified xsi:type="dcterms:W3CDTF">2018-03-16T09:38:00Z</dcterms:modified>
</cp:coreProperties>
</file>