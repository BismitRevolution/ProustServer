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25932" w14:textId="77777777" w:rsidR="0052291C" w:rsidRPr="00C06771" w:rsidRDefault="0052291C" w:rsidP="00D4694C">
      <w:pPr>
        <w:jc w:val="center"/>
        <w:rPr>
          <w:rFonts w:ascii="Times New Roman" w:hAnsi="Times New Roman" w:cs="Times New Roman"/>
          <w:sz w:val="24"/>
          <w:szCs w:val="24"/>
          <w:lang w:val="en-US"/>
        </w:rPr>
      </w:pPr>
      <w:bookmarkStart w:id="0" w:name="_GoBack"/>
      <w:bookmarkEnd w:id="0"/>
    </w:p>
    <w:p w14:paraId="057C305C" w14:textId="77777777" w:rsidR="00D4694C" w:rsidRPr="00C06771" w:rsidRDefault="00D4694C" w:rsidP="00D4694C">
      <w:pPr>
        <w:jc w:val="center"/>
        <w:rPr>
          <w:rFonts w:ascii="Times New Roman" w:hAnsi="Times New Roman" w:cs="Times New Roman"/>
          <w:sz w:val="24"/>
          <w:szCs w:val="24"/>
          <w:lang w:val="en-US"/>
        </w:rPr>
      </w:pPr>
      <w:r w:rsidRPr="00C06771">
        <w:rPr>
          <w:rFonts w:ascii="Times New Roman" w:hAnsi="Times New Roman" w:cs="Times New Roman"/>
          <w:sz w:val="24"/>
          <w:szCs w:val="24"/>
          <w:lang w:val="en-US"/>
        </w:rPr>
        <w:t>Coping with Sexual Abuse</w:t>
      </w:r>
    </w:p>
    <w:p w14:paraId="0857E76E" w14:textId="77777777" w:rsidR="00D4694C" w:rsidRPr="00C06771" w:rsidRDefault="00D4694C" w:rsidP="00D4694C">
      <w:pPr>
        <w:jc w:val="center"/>
        <w:rPr>
          <w:rFonts w:ascii="Times New Roman" w:hAnsi="Times New Roman" w:cs="Times New Roman"/>
          <w:sz w:val="24"/>
          <w:szCs w:val="24"/>
          <w:lang w:val="en-US"/>
        </w:rPr>
      </w:pPr>
    </w:p>
    <w:p w14:paraId="2F562EAB" w14:textId="77777777" w:rsidR="00D4694C" w:rsidRPr="00C06771" w:rsidRDefault="00D4694C" w:rsidP="00D4694C">
      <w:pPr>
        <w:jc w:val="center"/>
        <w:rPr>
          <w:rFonts w:ascii="Times New Roman" w:hAnsi="Times New Roman" w:cs="Times New Roman"/>
          <w:sz w:val="24"/>
          <w:szCs w:val="24"/>
          <w:lang w:val="en-US"/>
        </w:rPr>
      </w:pPr>
    </w:p>
    <w:p w14:paraId="18492972" w14:textId="77777777" w:rsidR="00D4694C" w:rsidRPr="00C06771" w:rsidRDefault="00D4694C" w:rsidP="00D4694C">
      <w:pPr>
        <w:jc w:val="center"/>
        <w:rPr>
          <w:rFonts w:ascii="Times New Roman" w:hAnsi="Times New Roman" w:cs="Times New Roman"/>
          <w:sz w:val="24"/>
          <w:szCs w:val="24"/>
          <w:lang w:val="en-US"/>
        </w:rPr>
      </w:pPr>
    </w:p>
    <w:p w14:paraId="49C7AD4A" w14:textId="77777777" w:rsidR="00D4694C" w:rsidRPr="00C06771" w:rsidRDefault="00D4694C" w:rsidP="00D4694C">
      <w:pPr>
        <w:jc w:val="center"/>
        <w:rPr>
          <w:rFonts w:ascii="Times New Roman" w:hAnsi="Times New Roman" w:cs="Times New Roman"/>
          <w:sz w:val="24"/>
          <w:szCs w:val="24"/>
          <w:lang w:val="en-US"/>
        </w:rPr>
      </w:pPr>
    </w:p>
    <w:p w14:paraId="0C4FD68A" w14:textId="77777777" w:rsidR="00D4694C" w:rsidRPr="00C06771" w:rsidRDefault="00D4694C" w:rsidP="00D4694C">
      <w:pPr>
        <w:jc w:val="center"/>
        <w:rPr>
          <w:rFonts w:ascii="Times New Roman" w:hAnsi="Times New Roman" w:cs="Times New Roman"/>
          <w:sz w:val="24"/>
          <w:szCs w:val="24"/>
          <w:lang w:val="en-US"/>
        </w:rPr>
      </w:pPr>
    </w:p>
    <w:p w14:paraId="6DE619C3" w14:textId="77777777" w:rsidR="00D4694C" w:rsidRPr="00C06771" w:rsidRDefault="00D4694C" w:rsidP="00D4694C">
      <w:pPr>
        <w:jc w:val="center"/>
        <w:rPr>
          <w:rFonts w:ascii="Times New Roman" w:hAnsi="Times New Roman" w:cs="Times New Roman"/>
          <w:sz w:val="24"/>
          <w:szCs w:val="24"/>
          <w:lang w:val="en-US"/>
        </w:rPr>
      </w:pPr>
    </w:p>
    <w:p w14:paraId="2F773F6F" w14:textId="77777777" w:rsidR="00D4694C" w:rsidRPr="00C06771" w:rsidRDefault="00D4694C" w:rsidP="00D4694C">
      <w:pPr>
        <w:jc w:val="center"/>
        <w:rPr>
          <w:rFonts w:ascii="Times New Roman" w:hAnsi="Times New Roman" w:cs="Times New Roman"/>
          <w:sz w:val="24"/>
          <w:szCs w:val="24"/>
          <w:lang w:val="en-US"/>
        </w:rPr>
      </w:pPr>
    </w:p>
    <w:p w14:paraId="0CC946E4" w14:textId="77777777" w:rsidR="00D4694C" w:rsidRPr="00C06771" w:rsidRDefault="00D4694C" w:rsidP="00D4694C">
      <w:pPr>
        <w:jc w:val="center"/>
        <w:rPr>
          <w:rFonts w:ascii="Times New Roman" w:hAnsi="Times New Roman" w:cs="Times New Roman"/>
          <w:sz w:val="24"/>
          <w:szCs w:val="24"/>
          <w:lang w:val="en-US"/>
        </w:rPr>
      </w:pPr>
    </w:p>
    <w:p w14:paraId="20B149D5" w14:textId="77777777" w:rsidR="00D4694C" w:rsidRPr="00C06771" w:rsidRDefault="00D4694C" w:rsidP="00D4694C">
      <w:pPr>
        <w:jc w:val="center"/>
        <w:rPr>
          <w:rFonts w:ascii="Times New Roman" w:hAnsi="Times New Roman" w:cs="Times New Roman"/>
          <w:sz w:val="24"/>
          <w:szCs w:val="24"/>
          <w:lang w:val="en-US"/>
        </w:rPr>
      </w:pPr>
    </w:p>
    <w:p w14:paraId="4C6A4246" w14:textId="77777777" w:rsidR="00D4694C" w:rsidRPr="00C06771" w:rsidRDefault="00D4694C" w:rsidP="00D4694C">
      <w:pPr>
        <w:jc w:val="center"/>
        <w:rPr>
          <w:rFonts w:ascii="Times New Roman" w:hAnsi="Times New Roman" w:cs="Times New Roman"/>
          <w:sz w:val="24"/>
          <w:szCs w:val="24"/>
          <w:lang w:val="en-US"/>
        </w:rPr>
      </w:pPr>
    </w:p>
    <w:p w14:paraId="237D65BA" w14:textId="77777777" w:rsidR="00D4694C" w:rsidRPr="00C06771" w:rsidRDefault="00D4694C" w:rsidP="00D4694C">
      <w:pPr>
        <w:jc w:val="center"/>
        <w:rPr>
          <w:rFonts w:ascii="Times New Roman" w:hAnsi="Times New Roman" w:cs="Times New Roman"/>
          <w:sz w:val="24"/>
          <w:szCs w:val="24"/>
          <w:lang w:val="en-US"/>
        </w:rPr>
      </w:pPr>
    </w:p>
    <w:p w14:paraId="1CB4526F" w14:textId="77777777" w:rsidR="00D4694C" w:rsidRPr="00C06771" w:rsidRDefault="00D4694C" w:rsidP="00D4694C">
      <w:pPr>
        <w:jc w:val="center"/>
        <w:rPr>
          <w:rFonts w:ascii="Times New Roman" w:hAnsi="Times New Roman" w:cs="Times New Roman"/>
          <w:sz w:val="24"/>
          <w:szCs w:val="24"/>
          <w:lang w:val="en-US"/>
        </w:rPr>
      </w:pPr>
    </w:p>
    <w:p w14:paraId="4CCB3933" w14:textId="77777777" w:rsidR="00D4694C" w:rsidRPr="00C06771" w:rsidRDefault="00D4694C" w:rsidP="00D4694C">
      <w:pPr>
        <w:jc w:val="center"/>
        <w:rPr>
          <w:rFonts w:ascii="Times New Roman" w:hAnsi="Times New Roman" w:cs="Times New Roman"/>
          <w:sz w:val="24"/>
          <w:szCs w:val="24"/>
          <w:lang w:val="en-US"/>
        </w:rPr>
      </w:pPr>
    </w:p>
    <w:p w14:paraId="2B5E414E" w14:textId="77777777" w:rsidR="00D4694C" w:rsidRPr="00C06771" w:rsidRDefault="00D4694C" w:rsidP="00D4694C">
      <w:pPr>
        <w:rPr>
          <w:rFonts w:ascii="Times New Roman" w:hAnsi="Times New Roman" w:cs="Times New Roman"/>
          <w:sz w:val="24"/>
          <w:szCs w:val="24"/>
          <w:lang w:val="en-US"/>
        </w:rPr>
      </w:pPr>
    </w:p>
    <w:p w14:paraId="59FC16C4" w14:textId="77777777" w:rsidR="00D4694C" w:rsidRPr="00C06771" w:rsidRDefault="00D4694C" w:rsidP="00D4694C">
      <w:pPr>
        <w:rPr>
          <w:rFonts w:ascii="Times New Roman" w:hAnsi="Times New Roman" w:cs="Times New Roman"/>
          <w:sz w:val="24"/>
          <w:szCs w:val="24"/>
          <w:lang w:val="en-US"/>
        </w:rPr>
      </w:pPr>
    </w:p>
    <w:p w14:paraId="37023758" w14:textId="77777777" w:rsidR="00D4694C" w:rsidRPr="00C06771" w:rsidRDefault="00D4694C" w:rsidP="00D4694C">
      <w:pPr>
        <w:rPr>
          <w:rFonts w:ascii="Times New Roman" w:hAnsi="Times New Roman" w:cs="Times New Roman"/>
          <w:sz w:val="24"/>
          <w:szCs w:val="24"/>
          <w:lang w:val="en-US"/>
        </w:rPr>
      </w:pPr>
    </w:p>
    <w:p w14:paraId="6B11F226" w14:textId="77777777" w:rsidR="00D4694C" w:rsidRPr="00C06771" w:rsidRDefault="00D4694C" w:rsidP="00D4694C">
      <w:pPr>
        <w:rPr>
          <w:rFonts w:ascii="Times New Roman" w:hAnsi="Times New Roman" w:cs="Times New Roman"/>
          <w:sz w:val="24"/>
          <w:szCs w:val="24"/>
          <w:lang w:val="en-US"/>
        </w:rPr>
      </w:pPr>
    </w:p>
    <w:p w14:paraId="2A838B13" w14:textId="77777777" w:rsidR="00D4694C" w:rsidRPr="00C06771" w:rsidRDefault="00D4694C" w:rsidP="00D4694C">
      <w:pPr>
        <w:rPr>
          <w:rFonts w:ascii="Times New Roman" w:hAnsi="Times New Roman" w:cs="Times New Roman"/>
          <w:sz w:val="24"/>
          <w:szCs w:val="24"/>
          <w:lang w:val="en-US"/>
        </w:rPr>
      </w:pPr>
    </w:p>
    <w:p w14:paraId="137B27B4" w14:textId="77777777" w:rsidR="00D4694C" w:rsidRPr="00C06771" w:rsidRDefault="00D4694C" w:rsidP="00D4694C">
      <w:pPr>
        <w:jc w:val="center"/>
        <w:rPr>
          <w:rFonts w:ascii="Times New Roman" w:hAnsi="Times New Roman" w:cs="Times New Roman"/>
          <w:sz w:val="24"/>
          <w:szCs w:val="24"/>
          <w:lang w:val="en-US"/>
        </w:rPr>
      </w:pPr>
    </w:p>
    <w:p w14:paraId="76AEE906" w14:textId="77777777" w:rsidR="00722DD0" w:rsidRPr="00C06771" w:rsidRDefault="00722DD0" w:rsidP="00D4694C">
      <w:pPr>
        <w:jc w:val="center"/>
        <w:rPr>
          <w:rFonts w:ascii="Times New Roman" w:hAnsi="Times New Roman" w:cs="Times New Roman"/>
          <w:sz w:val="24"/>
          <w:szCs w:val="24"/>
          <w:lang w:val="en-US"/>
        </w:rPr>
      </w:pPr>
    </w:p>
    <w:p w14:paraId="2F2E73B5" w14:textId="77777777" w:rsidR="00722DD0" w:rsidRPr="00C06771" w:rsidRDefault="00722DD0" w:rsidP="00D4694C">
      <w:pPr>
        <w:jc w:val="center"/>
        <w:rPr>
          <w:rFonts w:ascii="Times New Roman" w:hAnsi="Times New Roman" w:cs="Times New Roman"/>
          <w:sz w:val="24"/>
          <w:szCs w:val="24"/>
          <w:lang w:val="en-US"/>
        </w:rPr>
      </w:pPr>
    </w:p>
    <w:p w14:paraId="2419A938" w14:textId="77777777" w:rsidR="00722DD0" w:rsidRPr="00C06771" w:rsidRDefault="00722DD0" w:rsidP="00D4694C">
      <w:pPr>
        <w:jc w:val="center"/>
        <w:rPr>
          <w:rFonts w:ascii="Times New Roman" w:hAnsi="Times New Roman" w:cs="Times New Roman"/>
          <w:sz w:val="24"/>
          <w:szCs w:val="24"/>
          <w:lang w:val="en-US"/>
        </w:rPr>
      </w:pPr>
    </w:p>
    <w:p w14:paraId="077D813E" w14:textId="77777777" w:rsidR="00722DD0" w:rsidRPr="00C06771" w:rsidRDefault="00722DD0" w:rsidP="00D4694C">
      <w:pPr>
        <w:jc w:val="center"/>
        <w:rPr>
          <w:rFonts w:ascii="Times New Roman" w:hAnsi="Times New Roman" w:cs="Times New Roman"/>
          <w:sz w:val="24"/>
          <w:szCs w:val="24"/>
          <w:lang w:val="en-US"/>
        </w:rPr>
      </w:pPr>
    </w:p>
    <w:p w14:paraId="74D3EE54" w14:textId="77777777" w:rsidR="00722DD0" w:rsidRPr="00C06771" w:rsidRDefault="00722DD0" w:rsidP="00D4694C">
      <w:pPr>
        <w:jc w:val="center"/>
        <w:rPr>
          <w:rFonts w:ascii="Times New Roman" w:hAnsi="Times New Roman" w:cs="Times New Roman"/>
          <w:sz w:val="24"/>
          <w:szCs w:val="24"/>
          <w:lang w:val="en-US"/>
        </w:rPr>
      </w:pPr>
    </w:p>
    <w:p w14:paraId="016AFF4F" w14:textId="77777777" w:rsidR="00D4694C" w:rsidRPr="00C06771" w:rsidRDefault="00D4694C" w:rsidP="00D4694C">
      <w:pPr>
        <w:jc w:val="center"/>
        <w:rPr>
          <w:rFonts w:ascii="Times New Roman" w:hAnsi="Times New Roman" w:cs="Times New Roman"/>
          <w:sz w:val="24"/>
          <w:szCs w:val="24"/>
          <w:lang w:val="en-US"/>
        </w:rPr>
      </w:pPr>
    </w:p>
    <w:p w14:paraId="755156EA" w14:textId="77777777" w:rsidR="00D4694C" w:rsidRPr="00C06771" w:rsidRDefault="00D4694C" w:rsidP="00D4694C">
      <w:pPr>
        <w:jc w:val="center"/>
        <w:rPr>
          <w:rFonts w:ascii="Times New Roman" w:hAnsi="Times New Roman" w:cs="Times New Roman"/>
          <w:b/>
          <w:sz w:val="24"/>
          <w:szCs w:val="24"/>
          <w:lang w:val="en-US"/>
        </w:rPr>
      </w:pPr>
      <w:r w:rsidRPr="00C06771">
        <w:rPr>
          <w:rFonts w:ascii="Times New Roman" w:hAnsi="Times New Roman" w:cs="Times New Roman"/>
          <w:b/>
          <w:sz w:val="24"/>
          <w:szCs w:val="24"/>
          <w:lang w:val="en-US"/>
        </w:rPr>
        <w:lastRenderedPageBreak/>
        <w:t>Abstract</w:t>
      </w:r>
    </w:p>
    <w:p w14:paraId="7840FEA3" w14:textId="0F8A584B" w:rsidR="005E0291" w:rsidRPr="00C06771" w:rsidRDefault="00647FAD" w:rsidP="005E0291">
      <w:pPr>
        <w:spacing w:line="480" w:lineRule="auto"/>
        <w:jc w:val="both"/>
        <w:rPr>
          <w:rFonts w:ascii="Times New Roman" w:hAnsi="Times New Roman" w:cs="Times New Roman"/>
          <w:sz w:val="24"/>
          <w:szCs w:val="24"/>
          <w:lang w:val="en-US"/>
        </w:rPr>
      </w:pPr>
      <w:del w:id="1" w:author="Author">
        <w:r w:rsidRPr="00C06771">
          <w:rPr>
            <w:rFonts w:ascii="Times New Roman" w:hAnsi="Times New Roman" w:cs="Times New Roman"/>
            <w:sz w:val="24"/>
            <w:szCs w:val="24"/>
            <w:lang w:val="en-US"/>
          </w:rPr>
          <w:delText>In terms of child sexual abuse (CSA), there is general</w:delText>
        </w:r>
      </w:del>
      <w:ins w:id="2" w:author="Author">
        <w:r w:rsidR="00512AC9" w:rsidRPr="00C06771">
          <w:rPr>
            <w:rFonts w:ascii="Times New Roman" w:hAnsi="Times New Roman" w:cs="Times New Roman"/>
            <w:sz w:val="24"/>
            <w:szCs w:val="24"/>
            <w:lang w:val="en-US"/>
          </w:rPr>
          <w:t>G</w:t>
        </w:r>
        <w:r w:rsidRPr="00C06771">
          <w:rPr>
            <w:rFonts w:ascii="Times New Roman" w:hAnsi="Times New Roman" w:cs="Times New Roman"/>
            <w:sz w:val="24"/>
            <w:szCs w:val="24"/>
            <w:lang w:val="en-US"/>
          </w:rPr>
          <w:t>eneral</w:t>
        </w:r>
      </w:ins>
      <w:r w:rsidRPr="00C06771">
        <w:rPr>
          <w:rFonts w:ascii="Times New Roman" w:hAnsi="Times New Roman" w:cs="Times New Roman"/>
          <w:sz w:val="24"/>
          <w:szCs w:val="24"/>
          <w:lang w:val="en-US"/>
        </w:rPr>
        <w:t xml:space="preserve"> consensus</w:t>
      </w:r>
      <w:r w:rsidR="00300491" w:rsidRPr="00C06771">
        <w:rPr>
          <w:rFonts w:ascii="Times New Roman" w:hAnsi="Times New Roman" w:cs="Times New Roman"/>
          <w:sz w:val="24"/>
          <w:szCs w:val="24"/>
          <w:lang w:val="en-US"/>
        </w:rPr>
        <w:t xml:space="preserve"> </w:t>
      </w:r>
      <w:ins w:id="3" w:author="Author">
        <w:r w:rsidR="00300491" w:rsidRPr="00C06771">
          <w:rPr>
            <w:rFonts w:ascii="Times New Roman" w:hAnsi="Times New Roman" w:cs="Times New Roman"/>
            <w:sz w:val="24"/>
            <w:szCs w:val="24"/>
            <w:lang w:val="en-US"/>
          </w:rPr>
          <w:t>exists</w:t>
        </w:r>
        <w:r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in the psychological literature </w:t>
      </w:r>
      <w:del w:id="4" w:author="Author">
        <w:r w:rsidRPr="00C06771">
          <w:rPr>
            <w:rFonts w:ascii="Times New Roman" w:hAnsi="Times New Roman" w:cs="Times New Roman"/>
            <w:sz w:val="24"/>
            <w:szCs w:val="24"/>
            <w:lang w:val="en-US"/>
          </w:rPr>
          <w:delText>about</w:delText>
        </w:r>
      </w:del>
      <w:ins w:id="5" w:author="Author">
        <w:r w:rsidR="003D1EDD" w:rsidRPr="00C06771">
          <w:rPr>
            <w:rFonts w:ascii="Times New Roman" w:hAnsi="Times New Roman" w:cs="Times New Roman"/>
            <w:sz w:val="24"/>
            <w:szCs w:val="24"/>
            <w:lang w:val="en-US"/>
          </w:rPr>
          <w:t>with regard to</w:t>
        </w:r>
      </w:ins>
      <w:r w:rsidR="003D1EDD"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what constitutes </w:t>
      </w:r>
      <w:ins w:id="6" w:author="Author">
        <w:r w:rsidR="00512AC9" w:rsidRPr="00C06771">
          <w:rPr>
            <w:rFonts w:ascii="Times New Roman" w:hAnsi="Times New Roman" w:cs="Times New Roman"/>
            <w:sz w:val="24"/>
            <w:szCs w:val="24"/>
            <w:lang w:val="en-US"/>
          </w:rPr>
          <w:t>child sexual abuse (</w:t>
        </w:r>
      </w:ins>
      <w:r w:rsidRPr="00C06771">
        <w:rPr>
          <w:rFonts w:ascii="Times New Roman" w:hAnsi="Times New Roman" w:cs="Times New Roman"/>
          <w:sz w:val="24"/>
          <w:szCs w:val="24"/>
          <w:lang w:val="en-US"/>
        </w:rPr>
        <w:t>CSA</w:t>
      </w:r>
      <w:ins w:id="7" w:author="Author">
        <w:r w:rsidR="00512AC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the negative implications for victims of CSA throughout the course of their lives. Recently, different types of cognitive strategies that victims may use to cope with CSA and the </w:t>
      </w:r>
      <w:ins w:id="8" w:author="Author">
        <w:r w:rsidR="00300491" w:rsidRPr="00C06771">
          <w:rPr>
            <w:rFonts w:ascii="Times New Roman" w:hAnsi="Times New Roman" w:cs="Times New Roman"/>
            <w:sz w:val="24"/>
            <w:szCs w:val="24"/>
            <w:lang w:val="en-US"/>
          </w:rPr>
          <w:t xml:space="preserve">possible </w:t>
        </w:r>
      </w:ins>
      <w:r w:rsidRPr="00C06771">
        <w:rPr>
          <w:rFonts w:ascii="Times New Roman" w:hAnsi="Times New Roman" w:cs="Times New Roman"/>
          <w:sz w:val="24"/>
          <w:szCs w:val="24"/>
          <w:lang w:val="en-US"/>
        </w:rPr>
        <w:t xml:space="preserve">effects </w:t>
      </w:r>
      <w:ins w:id="9" w:author="Author">
        <w:r w:rsidR="00300491" w:rsidRPr="00C06771">
          <w:rPr>
            <w:rFonts w:ascii="Times New Roman" w:hAnsi="Times New Roman" w:cs="Times New Roman"/>
            <w:sz w:val="24"/>
            <w:szCs w:val="24"/>
            <w:lang w:val="en-US"/>
          </w:rPr>
          <w:t xml:space="preserve">of </w:t>
        </w:r>
      </w:ins>
      <w:r w:rsidRPr="00C06771">
        <w:rPr>
          <w:rFonts w:ascii="Times New Roman" w:hAnsi="Times New Roman" w:cs="Times New Roman"/>
          <w:sz w:val="24"/>
          <w:szCs w:val="24"/>
          <w:lang w:val="en-US"/>
        </w:rPr>
        <w:t xml:space="preserve">these coping strategies </w:t>
      </w:r>
      <w:del w:id="10" w:author="Author">
        <w:r w:rsidRPr="00C06771">
          <w:rPr>
            <w:rFonts w:ascii="Times New Roman" w:hAnsi="Times New Roman" w:cs="Times New Roman"/>
            <w:sz w:val="24"/>
            <w:szCs w:val="24"/>
            <w:lang w:val="en-US"/>
          </w:rPr>
          <w:delText xml:space="preserve">may have </w:delText>
        </w:r>
      </w:del>
      <w:r w:rsidRPr="00C06771">
        <w:rPr>
          <w:rFonts w:ascii="Times New Roman" w:hAnsi="Times New Roman" w:cs="Times New Roman"/>
          <w:sz w:val="24"/>
          <w:szCs w:val="24"/>
          <w:lang w:val="en-US"/>
        </w:rPr>
        <w:t xml:space="preserve">on memory have received </w:t>
      </w:r>
      <w:del w:id="11" w:author="Author">
        <w:r w:rsidRPr="00C06771">
          <w:rPr>
            <w:rFonts w:ascii="Times New Roman" w:hAnsi="Times New Roman" w:cs="Times New Roman"/>
            <w:sz w:val="24"/>
            <w:szCs w:val="24"/>
            <w:lang w:val="en-US"/>
          </w:rPr>
          <w:delText>much</w:delText>
        </w:r>
      </w:del>
      <w:ins w:id="12" w:author="Author">
        <w:r w:rsidR="003D1EDD" w:rsidRPr="00C06771">
          <w:rPr>
            <w:rFonts w:ascii="Times New Roman" w:hAnsi="Times New Roman" w:cs="Times New Roman"/>
            <w:sz w:val="24"/>
            <w:szCs w:val="24"/>
            <w:lang w:val="en-US"/>
          </w:rPr>
          <w:t>considerable</w:t>
        </w:r>
      </w:ins>
      <w:r w:rsidR="003D1EDD"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empirical attention. The first aim of this paper is to </w:t>
      </w:r>
      <w:del w:id="13" w:author="Author">
        <w:r w:rsidRPr="00C06771">
          <w:rPr>
            <w:rFonts w:ascii="Times New Roman" w:hAnsi="Times New Roman" w:cs="Times New Roman"/>
            <w:sz w:val="24"/>
            <w:szCs w:val="24"/>
            <w:lang w:val="en-US"/>
          </w:rPr>
          <w:delText>give</w:delText>
        </w:r>
      </w:del>
      <w:ins w:id="14" w:author="Author">
        <w:r w:rsidR="001E3CF6" w:rsidRPr="00C06771">
          <w:rPr>
            <w:rFonts w:ascii="Times New Roman" w:hAnsi="Times New Roman" w:cs="Times New Roman"/>
            <w:sz w:val="24"/>
            <w:szCs w:val="24"/>
            <w:lang w:val="en-US"/>
          </w:rPr>
          <w:t>provide</w:t>
        </w:r>
      </w:ins>
      <w:r w:rsidR="001E3CF6"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an overview of the current literature about why, how, and when</w:t>
      </w:r>
      <w:r w:rsidR="00B4098B" w:rsidRPr="00C06771">
        <w:rPr>
          <w:rFonts w:ascii="Times New Roman" w:hAnsi="Times New Roman" w:cs="Times New Roman"/>
          <w:sz w:val="24"/>
          <w:szCs w:val="24"/>
          <w:lang w:val="en-US"/>
        </w:rPr>
        <w:t xml:space="preserve"> </w:t>
      </w:r>
      <w:del w:id="15"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victims</w:t>
      </w:r>
      <w:ins w:id="16" w:author="Author">
        <w:r w:rsidR="00B4098B" w:rsidRPr="00C06771">
          <w:rPr>
            <w:rFonts w:ascii="Times New Roman" w:hAnsi="Times New Roman" w:cs="Times New Roman"/>
            <w:sz w:val="24"/>
            <w:szCs w:val="24"/>
            <w:lang w:val="en-US"/>
          </w:rPr>
          <w:t xml:space="preserve"> of</w:t>
        </w:r>
        <w:r w:rsidRPr="00C06771">
          <w:rPr>
            <w:rFonts w:ascii="Times New Roman" w:hAnsi="Times New Roman" w:cs="Times New Roman"/>
            <w:sz w:val="24"/>
            <w:szCs w:val="24"/>
            <w:lang w:val="en-US"/>
          </w:rPr>
          <w:t xml:space="preserve"> CSA</w:t>
        </w:r>
      </w:ins>
      <w:r w:rsidR="00B4098B"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use the cognitive coping strategies of false denial, disclosure, and recantation to cope with psychological, emotional, and even interpersonal implications of their abuse. Over the years, disclosure is the one strategy that has been researched extensively</w:t>
      </w:r>
      <w:ins w:id="17" w:author="Author">
        <w:r w:rsidR="00DD411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whereas research on false denial and recantation has barely just begun. The second aim is to </w:t>
      </w:r>
      <w:del w:id="18" w:author="Author">
        <w:r w:rsidRPr="00C06771">
          <w:rPr>
            <w:rFonts w:ascii="Times New Roman" w:hAnsi="Times New Roman" w:cs="Times New Roman"/>
            <w:sz w:val="24"/>
            <w:szCs w:val="24"/>
            <w:lang w:val="en-US"/>
          </w:rPr>
          <w:delText>give</w:delText>
        </w:r>
      </w:del>
      <w:ins w:id="19" w:author="Author">
        <w:r w:rsidR="00DD4119" w:rsidRPr="00C06771">
          <w:rPr>
            <w:rFonts w:ascii="Times New Roman" w:hAnsi="Times New Roman" w:cs="Times New Roman"/>
            <w:sz w:val="24"/>
            <w:szCs w:val="24"/>
            <w:lang w:val="en-US"/>
          </w:rPr>
          <w:t>provide</w:t>
        </w:r>
      </w:ins>
      <w:r w:rsidR="00DD4119"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a recent overview of the relationship between coping strategies and memory in the context of CSA. Speci</w:t>
      </w:r>
      <w:r w:rsidR="0052291C" w:rsidRPr="00C06771">
        <w:rPr>
          <w:rFonts w:ascii="Times New Roman" w:hAnsi="Times New Roman" w:cs="Times New Roman"/>
          <w:sz w:val="24"/>
          <w:szCs w:val="24"/>
          <w:lang w:val="en-US"/>
        </w:rPr>
        <w:t>fic</w:t>
      </w:r>
      <w:r w:rsidRPr="00C06771">
        <w:rPr>
          <w:rFonts w:ascii="Times New Roman" w:hAnsi="Times New Roman" w:cs="Times New Roman"/>
          <w:sz w:val="24"/>
          <w:szCs w:val="24"/>
          <w:lang w:val="en-US"/>
        </w:rPr>
        <w:t xml:space="preserve">ally, we will discuss how false denials may have the potential to negatively affect a victim’s memory. </w:t>
      </w:r>
      <w:r w:rsidR="005E0291" w:rsidRPr="00C06771">
        <w:rPr>
          <w:rFonts w:ascii="Times New Roman" w:hAnsi="Times New Roman" w:cs="Times New Roman"/>
          <w:sz w:val="24"/>
          <w:szCs w:val="24"/>
          <w:lang w:val="en-US"/>
        </w:rPr>
        <w:t>Finally</w:t>
      </w:r>
      <w:ins w:id="20" w:author="Author">
        <w:r w:rsidR="00DD4119" w:rsidRPr="00C06771">
          <w:rPr>
            <w:rFonts w:ascii="Times New Roman" w:hAnsi="Times New Roman" w:cs="Times New Roman"/>
            <w:sz w:val="24"/>
            <w:szCs w:val="24"/>
            <w:lang w:val="en-US"/>
          </w:rPr>
          <w:t>,</w:t>
        </w:r>
      </w:ins>
      <w:r w:rsidR="005E0291" w:rsidRPr="00C06771">
        <w:rPr>
          <w:rFonts w:ascii="Times New Roman" w:hAnsi="Times New Roman" w:cs="Times New Roman"/>
          <w:sz w:val="24"/>
          <w:szCs w:val="24"/>
          <w:lang w:val="en-US"/>
        </w:rPr>
        <w:t xml:space="preserve"> we</w:t>
      </w:r>
      <w:r w:rsidR="00DD4119" w:rsidRPr="00C06771">
        <w:rPr>
          <w:rFonts w:ascii="Times New Roman" w:hAnsi="Times New Roman" w:cs="Times New Roman"/>
          <w:sz w:val="24"/>
          <w:szCs w:val="24"/>
          <w:lang w:val="en-US"/>
        </w:rPr>
        <w:t xml:space="preserve"> </w:t>
      </w:r>
      <w:del w:id="21" w:author="Author">
        <w:r w:rsidR="005E0291" w:rsidRPr="00C06771">
          <w:rPr>
            <w:rFonts w:ascii="Times New Roman" w:hAnsi="Times New Roman" w:cs="Times New Roman"/>
            <w:sz w:val="24"/>
            <w:szCs w:val="24"/>
            <w:lang w:val="en-US"/>
          </w:rPr>
          <w:delText>make</w:delText>
        </w:r>
      </w:del>
      <w:ins w:id="22" w:author="Author">
        <w:r w:rsidR="00DD4119" w:rsidRPr="00C06771">
          <w:rPr>
            <w:rFonts w:ascii="Times New Roman" w:hAnsi="Times New Roman" w:cs="Times New Roman"/>
            <w:sz w:val="24"/>
            <w:szCs w:val="24"/>
            <w:lang w:val="en-US"/>
          </w:rPr>
          <w:t>present</w:t>
        </w:r>
      </w:ins>
      <w:r w:rsidR="00DD4119" w:rsidRPr="00C06771">
        <w:rPr>
          <w:rFonts w:ascii="Times New Roman" w:hAnsi="Times New Roman" w:cs="Times New Roman"/>
          <w:sz w:val="24"/>
          <w:szCs w:val="24"/>
          <w:lang w:val="en-US"/>
        </w:rPr>
        <w:t xml:space="preserve"> </w:t>
      </w:r>
      <w:r w:rsidR="005E0291" w:rsidRPr="00C06771">
        <w:rPr>
          <w:rFonts w:ascii="Times New Roman" w:hAnsi="Times New Roman" w:cs="Times New Roman"/>
          <w:sz w:val="24"/>
          <w:szCs w:val="24"/>
          <w:lang w:val="en-US"/>
        </w:rPr>
        <w:t xml:space="preserve">an argument for the need to undertake research into insufficiently examined coping strategies such as false denial and recantation. </w:t>
      </w:r>
    </w:p>
    <w:p w14:paraId="7E576F27" w14:textId="43E3BCF5" w:rsidR="00647FAD" w:rsidRPr="00C06771" w:rsidRDefault="00647FAD" w:rsidP="00647FAD">
      <w:pPr>
        <w:spacing w:line="480" w:lineRule="auto"/>
        <w:jc w:val="both"/>
        <w:rPr>
          <w:rFonts w:ascii="Times New Roman" w:hAnsi="Times New Roman" w:cs="Times New Roman"/>
          <w:sz w:val="24"/>
          <w:szCs w:val="24"/>
          <w:lang w:val="en-US"/>
        </w:rPr>
      </w:pPr>
    </w:p>
    <w:p w14:paraId="6D1A470C" w14:textId="77777777" w:rsidR="00D4694C" w:rsidRPr="00C06771" w:rsidRDefault="00D4694C" w:rsidP="00D4694C">
      <w:pPr>
        <w:spacing w:line="480" w:lineRule="auto"/>
        <w:rPr>
          <w:rFonts w:ascii="Times New Roman" w:hAnsi="Times New Roman" w:cs="Times New Roman"/>
          <w:sz w:val="24"/>
          <w:szCs w:val="24"/>
          <w:lang w:val="en-US"/>
        </w:rPr>
      </w:pPr>
    </w:p>
    <w:p w14:paraId="242488F4" w14:textId="47ECD001" w:rsidR="00D4694C" w:rsidRPr="00C06771" w:rsidRDefault="00D4694C" w:rsidP="00D4694C">
      <w:pPr>
        <w:rPr>
          <w:rFonts w:ascii="Times New Roman" w:hAnsi="Times New Roman" w:cs="Times New Roman"/>
          <w:sz w:val="24"/>
          <w:szCs w:val="24"/>
          <w:lang w:val="en-US"/>
        </w:rPr>
      </w:pPr>
      <w:r w:rsidRPr="00C06771">
        <w:rPr>
          <w:rFonts w:ascii="Times New Roman" w:hAnsi="Times New Roman" w:cs="Times New Roman"/>
          <w:i/>
          <w:sz w:val="24"/>
          <w:szCs w:val="24"/>
          <w:lang w:val="en-US"/>
        </w:rPr>
        <w:t>Keywords</w:t>
      </w:r>
      <w:r w:rsidRPr="00C06771">
        <w:rPr>
          <w:rFonts w:ascii="Times New Roman" w:hAnsi="Times New Roman" w:cs="Times New Roman"/>
          <w:sz w:val="24"/>
          <w:szCs w:val="24"/>
          <w:lang w:val="en-US"/>
        </w:rPr>
        <w:t xml:space="preserve">: </w:t>
      </w:r>
      <w:r w:rsidR="0052291C" w:rsidRPr="00C06771">
        <w:rPr>
          <w:rFonts w:ascii="Times New Roman" w:hAnsi="Times New Roman" w:cs="Times New Roman"/>
          <w:sz w:val="24"/>
          <w:szCs w:val="24"/>
          <w:lang w:val="en-US"/>
        </w:rPr>
        <w:t>c</w:t>
      </w:r>
      <w:r w:rsidRPr="00C06771">
        <w:rPr>
          <w:rFonts w:ascii="Times New Roman" w:hAnsi="Times New Roman" w:cs="Times New Roman"/>
          <w:sz w:val="24"/>
          <w:szCs w:val="24"/>
          <w:lang w:val="en-US"/>
        </w:rPr>
        <w:t xml:space="preserve">hild sexual abuse, </w:t>
      </w:r>
      <w:r w:rsidR="0052291C" w:rsidRPr="00C06771">
        <w:rPr>
          <w:rFonts w:ascii="Times New Roman" w:hAnsi="Times New Roman" w:cs="Times New Roman"/>
          <w:sz w:val="24"/>
          <w:szCs w:val="24"/>
          <w:lang w:val="en-US"/>
        </w:rPr>
        <w:t>m</w:t>
      </w:r>
      <w:r w:rsidRPr="00C06771">
        <w:rPr>
          <w:rFonts w:ascii="Times New Roman" w:hAnsi="Times New Roman" w:cs="Times New Roman"/>
          <w:sz w:val="24"/>
          <w:szCs w:val="24"/>
          <w:lang w:val="en-US"/>
        </w:rPr>
        <w:t>emory, false denial, disclosure, recantation</w:t>
      </w:r>
    </w:p>
    <w:p w14:paraId="28A6BA34" w14:textId="77777777" w:rsidR="00D4694C" w:rsidRPr="00C06771" w:rsidRDefault="00D4694C" w:rsidP="00D4694C">
      <w:pPr>
        <w:jc w:val="center"/>
        <w:rPr>
          <w:rFonts w:ascii="Times New Roman" w:hAnsi="Times New Roman" w:cs="Times New Roman"/>
          <w:sz w:val="24"/>
          <w:szCs w:val="24"/>
          <w:lang w:val="en-US"/>
        </w:rPr>
      </w:pPr>
    </w:p>
    <w:p w14:paraId="1F423442" w14:textId="77777777" w:rsidR="00D4694C" w:rsidRPr="00C06771" w:rsidRDefault="00D4694C" w:rsidP="00D4694C">
      <w:pPr>
        <w:rPr>
          <w:rFonts w:ascii="Times New Roman" w:hAnsi="Times New Roman" w:cs="Times New Roman"/>
          <w:b/>
          <w:sz w:val="24"/>
          <w:szCs w:val="24"/>
          <w:lang w:val="en-US"/>
        </w:rPr>
      </w:pPr>
    </w:p>
    <w:p w14:paraId="633141EE" w14:textId="77777777" w:rsidR="004C252A" w:rsidRPr="00C06771" w:rsidRDefault="004C252A" w:rsidP="00D4694C">
      <w:pPr>
        <w:rPr>
          <w:rFonts w:ascii="Times New Roman" w:hAnsi="Times New Roman" w:cs="Times New Roman"/>
          <w:b/>
          <w:sz w:val="24"/>
          <w:szCs w:val="24"/>
          <w:lang w:val="en-US"/>
        </w:rPr>
      </w:pPr>
    </w:p>
    <w:p w14:paraId="2D397D29" w14:textId="77777777" w:rsidR="00D63ECE" w:rsidRPr="00C06771" w:rsidRDefault="00D63ECE" w:rsidP="00D4694C">
      <w:pPr>
        <w:rPr>
          <w:rFonts w:ascii="Times New Roman" w:hAnsi="Times New Roman" w:cs="Times New Roman"/>
          <w:b/>
          <w:sz w:val="24"/>
          <w:szCs w:val="24"/>
          <w:lang w:val="en-US"/>
        </w:rPr>
      </w:pPr>
    </w:p>
    <w:p w14:paraId="57720A6B" w14:textId="77777777" w:rsidR="004C252A" w:rsidRPr="00C06771" w:rsidRDefault="004C252A" w:rsidP="00D4694C">
      <w:pPr>
        <w:rPr>
          <w:rFonts w:ascii="Times New Roman" w:hAnsi="Times New Roman" w:cs="Times New Roman"/>
          <w:b/>
          <w:sz w:val="24"/>
          <w:szCs w:val="24"/>
          <w:lang w:val="en-US"/>
        </w:rPr>
      </w:pPr>
    </w:p>
    <w:p w14:paraId="4D06927F" w14:textId="77777777" w:rsidR="004C252A" w:rsidRPr="00C06771" w:rsidRDefault="004C252A" w:rsidP="00D4694C">
      <w:pPr>
        <w:rPr>
          <w:rFonts w:ascii="Times New Roman" w:hAnsi="Times New Roman" w:cs="Times New Roman"/>
          <w:b/>
          <w:sz w:val="24"/>
          <w:szCs w:val="24"/>
          <w:lang w:val="en-US"/>
        </w:rPr>
      </w:pPr>
    </w:p>
    <w:p w14:paraId="405A9C07" w14:textId="77777777" w:rsidR="007D697D" w:rsidRPr="00C06771" w:rsidRDefault="007D697D" w:rsidP="00D4694C">
      <w:pPr>
        <w:rPr>
          <w:rFonts w:ascii="Times New Roman" w:hAnsi="Times New Roman" w:cs="Times New Roman"/>
          <w:b/>
          <w:sz w:val="24"/>
          <w:szCs w:val="24"/>
          <w:lang w:val="en-US"/>
        </w:rPr>
      </w:pPr>
    </w:p>
    <w:p w14:paraId="5A48F150" w14:textId="77777777" w:rsidR="00D4694C" w:rsidRPr="00C06771" w:rsidRDefault="00D4694C" w:rsidP="00A135C9">
      <w:pPr>
        <w:jc w:val="center"/>
        <w:rPr>
          <w:rFonts w:ascii="Times New Roman" w:hAnsi="Times New Roman" w:cs="Times New Roman"/>
          <w:b/>
          <w:sz w:val="24"/>
          <w:szCs w:val="24"/>
          <w:lang w:val="en-US"/>
        </w:rPr>
      </w:pPr>
      <w:r w:rsidRPr="00C06771">
        <w:rPr>
          <w:rFonts w:ascii="Times New Roman" w:hAnsi="Times New Roman" w:cs="Times New Roman"/>
          <w:b/>
          <w:sz w:val="24"/>
          <w:szCs w:val="24"/>
          <w:lang w:val="en-US"/>
        </w:rPr>
        <w:t>Introduction</w:t>
      </w:r>
    </w:p>
    <w:p w14:paraId="337426FF" w14:textId="00B58000" w:rsidR="00A92A7A" w:rsidRPr="00C06771" w:rsidRDefault="0030221E"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C</w:t>
      </w:r>
      <w:r w:rsidR="00412B48" w:rsidRPr="00C06771">
        <w:rPr>
          <w:rFonts w:ascii="Times New Roman" w:hAnsi="Times New Roman" w:cs="Times New Roman"/>
          <w:sz w:val="24"/>
          <w:szCs w:val="24"/>
          <w:lang w:val="en-US"/>
        </w:rPr>
        <w:t xml:space="preserve">hild sexual abuse (CSA) is a societal </w:t>
      </w:r>
      <w:r w:rsidR="00E52189" w:rsidRPr="00C06771">
        <w:rPr>
          <w:rFonts w:ascii="Times New Roman" w:hAnsi="Times New Roman" w:cs="Times New Roman"/>
          <w:sz w:val="24"/>
          <w:szCs w:val="24"/>
          <w:lang w:val="en-US"/>
        </w:rPr>
        <w:t>health problem</w:t>
      </w:r>
      <w:r w:rsidR="00412B48" w:rsidRPr="00C06771">
        <w:rPr>
          <w:rFonts w:ascii="Times New Roman" w:hAnsi="Times New Roman" w:cs="Times New Roman"/>
          <w:sz w:val="24"/>
          <w:szCs w:val="24"/>
          <w:lang w:val="en-US"/>
        </w:rPr>
        <w:t xml:space="preserve"> on a global scale. The most updated data</w:t>
      </w:r>
      <w:r w:rsidR="008B66E2" w:rsidRPr="00C06771">
        <w:rPr>
          <w:rFonts w:ascii="Times New Roman" w:hAnsi="Times New Roman" w:cs="Times New Roman"/>
          <w:sz w:val="24"/>
          <w:szCs w:val="24"/>
          <w:lang w:val="en-US"/>
        </w:rPr>
        <w:t xml:space="preserve"> </w:t>
      </w:r>
      <w:del w:id="23" w:author="Author">
        <w:r w:rsidR="00412B48" w:rsidRPr="00C06771">
          <w:rPr>
            <w:rFonts w:ascii="Times New Roman" w:hAnsi="Times New Roman" w:cs="Times New Roman"/>
            <w:sz w:val="24"/>
            <w:szCs w:val="24"/>
            <w:lang w:val="en-US"/>
          </w:rPr>
          <w:delText>reports</w:delText>
        </w:r>
      </w:del>
      <w:ins w:id="24" w:author="Author">
        <w:r w:rsidR="00412B48" w:rsidRPr="00C06771">
          <w:rPr>
            <w:rFonts w:ascii="Times New Roman" w:hAnsi="Times New Roman" w:cs="Times New Roman"/>
            <w:sz w:val="24"/>
            <w:szCs w:val="24"/>
            <w:lang w:val="en-US"/>
          </w:rPr>
          <w:t>report</w:t>
        </w:r>
      </w:ins>
      <w:r w:rsidR="00412B48" w:rsidRPr="00C06771">
        <w:rPr>
          <w:rFonts w:ascii="Times New Roman" w:hAnsi="Times New Roman" w:cs="Times New Roman"/>
          <w:sz w:val="24"/>
          <w:szCs w:val="24"/>
          <w:lang w:val="en-US"/>
        </w:rPr>
        <w:t xml:space="preserve"> that 1 in 5 women </w:t>
      </w:r>
      <w:r w:rsidR="00DB71B1" w:rsidRPr="00C06771">
        <w:rPr>
          <w:rFonts w:ascii="Times New Roman" w:hAnsi="Times New Roman" w:cs="Times New Roman"/>
          <w:sz w:val="24"/>
          <w:szCs w:val="24"/>
          <w:lang w:val="en-US"/>
        </w:rPr>
        <w:t>and 1 in 13 men have</w:t>
      </w:r>
      <w:r w:rsidR="00412B48" w:rsidRPr="00C06771">
        <w:rPr>
          <w:rFonts w:ascii="Times New Roman" w:hAnsi="Times New Roman" w:cs="Times New Roman"/>
          <w:sz w:val="24"/>
          <w:szCs w:val="24"/>
          <w:lang w:val="en-US"/>
        </w:rPr>
        <w:t xml:space="preserve"> been a victim of CSA</w:t>
      </w:r>
      <w:r w:rsidR="009D2AA5" w:rsidRPr="00C06771">
        <w:rPr>
          <w:rFonts w:ascii="Times New Roman" w:hAnsi="Times New Roman" w:cs="Times New Roman"/>
          <w:sz w:val="24"/>
          <w:szCs w:val="24"/>
          <w:lang w:val="en-US"/>
        </w:rPr>
        <w:t xml:space="preserve"> (W</w:t>
      </w:r>
      <w:r w:rsidR="005E32A1" w:rsidRPr="00C06771">
        <w:rPr>
          <w:rFonts w:ascii="Times New Roman" w:hAnsi="Times New Roman" w:cs="Times New Roman"/>
          <w:sz w:val="24"/>
          <w:szCs w:val="24"/>
          <w:lang w:val="en-US"/>
        </w:rPr>
        <w:t>orld Health Organization</w:t>
      </w:r>
      <w:r w:rsidR="009D2AA5" w:rsidRPr="00C06771">
        <w:rPr>
          <w:rFonts w:ascii="Times New Roman" w:hAnsi="Times New Roman" w:cs="Times New Roman"/>
          <w:sz w:val="24"/>
          <w:szCs w:val="24"/>
          <w:lang w:val="en-US"/>
        </w:rPr>
        <w:t>, 2016)</w:t>
      </w:r>
      <w:r w:rsidR="00412B48" w:rsidRPr="00C06771">
        <w:rPr>
          <w:rFonts w:ascii="Times New Roman" w:hAnsi="Times New Roman" w:cs="Times New Roman"/>
          <w:sz w:val="24"/>
          <w:szCs w:val="24"/>
          <w:lang w:val="en-US"/>
        </w:rPr>
        <w:t xml:space="preserve">. The immediate and </w:t>
      </w:r>
      <w:r w:rsidR="00E52189" w:rsidRPr="00C06771">
        <w:rPr>
          <w:rFonts w:ascii="Times New Roman" w:hAnsi="Times New Roman" w:cs="Times New Roman"/>
          <w:sz w:val="24"/>
          <w:szCs w:val="24"/>
          <w:lang w:val="en-US"/>
        </w:rPr>
        <w:t>long-term</w:t>
      </w:r>
      <w:r w:rsidR="00412B48" w:rsidRPr="00C06771">
        <w:rPr>
          <w:rFonts w:ascii="Times New Roman" w:hAnsi="Times New Roman" w:cs="Times New Roman"/>
          <w:sz w:val="24"/>
          <w:szCs w:val="24"/>
          <w:lang w:val="en-US"/>
        </w:rPr>
        <w:t xml:space="preserve"> effects of CSA can be </w:t>
      </w:r>
      <w:r w:rsidR="005335F9" w:rsidRPr="00C06771">
        <w:rPr>
          <w:rFonts w:ascii="Times New Roman" w:hAnsi="Times New Roman" w:cs="Times New Roman"/>
          <w:sz w:val="24"/>
          <w:szCs w:val="24"/>
          <w:lang w:val="en-US"/>
        </w:rPr>
        <w:t>debilitating</w:t>
      </w:r>
      <w:r w:rsidR="009D2AA5" w:rsidRPr="00C06771">
        <w:rPr>
          <w:rFonts w:ascii="Times New Roman" w:hAnsi="Times New Roman" w:cs="Times New Roman"/>
          <w:sz w:val="24"/>
          <w:szCs w:val="24"/>
          <w:lang w:val="en-US"/>
        </w:rPr>
        <w:t xml:space="preserve"> and fatal. </w:t>
      </w:r>
      <w:r w:rsidR="00DB71B1" w:rsidRPr="00C06771">
        <w:rPr>
          <w:rFonts w:ascii="Times New Roman" w:hAnsi="Times New Roman" w:cs="Times New Roman"/>
          <w:sz w:val="24"/>
          <w:szCs w:val="24"/>
          <w:lang w:val="en-US"/>
        </w:rPr>
        <w:t>V</w:t>
      </w:r>
      <w:r w:rsidR="009D2AA5" w:rsidRPr="00C06771">
        <w:rPr>
          <w:rFonts w:ascii="Times New Roman" w:hAnsi="Times New Roman" w:cs="Times New Roman"/>
          <w:sz w:val="24"/>
          <w:szCs w:val="24"/>
          <w:lang w:val="en-US"/>
        </w:rPr>
        <w:t>ictims of</w:t>
      </w:r>
      <w:r w:rsidR="00DB71B1" w:rsidRPr="00C06771">
        <w:rPr>
          <w:rFonts w:ascii="Times New Roman" w:hAnsi="Times New Roman" w:cs="Times New Roman"/>
          <w:sz w:val="24"/>
          <w:szCs w:val="24"/>
          <w:lang w:val="en-US"/>
        </w:rPr>
        <w:t xml:space="preserve"> CSA are at great risk of developing mental health problems</w:t>
      </w:r>
      <w:ins w:id="25" w:author="Author">
        <w:r w:rsidR="00DD4119" w:rsidRPr="00C06771">
          <w:rPr>
            <w:rFonts w:ascii="Times New Roman" w:hAnsi="Times New Roman" w:cs="Times New Roman"/>
            <w:sz w:val="24"/>
            <w:szCs w:val="24"/>
            <w:lang w:val="en-US"/>
          </w:rPr>
          <w:t>,</w:t>
        </w:r>
      </w:ins>
      <w:r w:rsidR="008F7E28" w:rsidRPr="00C06771">
        <w:rPr>
          <w:rFonts w:ascii="Times New Roman" w:hAnsi="Times New Roman" w:cs="Times New Roman"/>
          <w:sz w:val="24"/>
          <w:szCs w:val="24"/>
          <w:lang w:val="en-US"/>
        </w:rPr>
        <w:t xml:space="preserve"> </w:t>
      </w:r>
      <w:r w:rsidR="005335F9" w:rsidRPr="00C06771">
        <w:rPr>
          <w:rFonts w:ascii="Times New Roman" w:hAnsi="Times New Roman" w:cs="Times New Roman"/>
          <w:sz w:val="24"/>
          <w:szCs w:val="24"/>
          <w:lang w:val="en-US"/>
        </w:rPr>
        <w:t xml:space="preserve">such as </w:t>
      </w:r>
      <w:r w:rsidR="00DB71B1" w:rsidRPr="00C06771">
        <w:rPr>
          <w:rFonts w:ascii="Times New Roman" w:hAnsi="Times New Roman" w:cs="Times New Roman"/>
          <w:sz w:val="24"/>
          <w:szCs w:val="24"/>
          <w:lang w:val="en-US"/>
        </w:rPr>
        <w:t>depression (</w:t>
      </w:r>
      <w:r w:rsidR="00DB71B1" w:rsidRPr="00C06771">
        <w:rPr>
          <w:rFonts w:ascii="Times New Roman" w:hAnsi="Times New Roman" w:cs="Times New Roman"/>
          <w:noProof/>
          <w:sz w:val="24"/>
          <w:szCs w:val="24"/>
          <w:lang w:val="en-US"/>
        </w:rPr>
        <w:t>Putnam, 2003)</w:t>
      </w:r>
      <w:r w:rsidR="00850138" w:rsidRPr="00C06771">
        <w:rPr>
          <w:rFonts w:ascii="Times New Roman" w:hAnsi="Times New Roman" w:cs="Times New Roman"/>
          <w:noProof/>
          <w:sz w:val="24"/>
          <w:szCs w:val="24"/>
          <w:lang w:val="en-US"/>
        </w:rPr>
        <w:t>,</w:t>
      </w:r>
      <w:r w:rsidR="00DB71B1" w:rsidRPr="00C06771">
        <w:rPr>
          <w:rFonts w:ascii="Times New Roman" w:hAnsi="Times New Roman" w:cs="Times New Roman"/>
          <w:sz w:val="24"/>
          <w:szCs w:val="24"/>
          <w:lang w:val="en-US"/>
        </w:rPr>
        <w:t xml:space="preserve"> </w:t>
      </w:r>
      <w:r w:rsidR="005335F9" w:rsidRPr="00C06771">
        <w:rPr>
          <w:rFonts w:ascii="Times New Roman" w:hAnsi="Times New Roman" w:cs="Times New Roman"/>
          <w:sz w:val="24"/>
          <w:szCs w:val="24"/>
          <w:lang w:val="en-US"/>
        </w:rPr>
        <w:t xml:space="preserve">post-traumatic stress disorder </w:t>
      </w:r>
      <w:r w:rsidR="008F7E28" w:rsidRPr="00C06771">
        <w:rPr>
          <w:rFonts w:ascii="Times New Roman" w:hAnsi="Times New Roman" w:cs="Times New Roman"/>
          <w:sz w:val="24"/>
          <w:szCs w:val="24"/>
          <w:lang w:val="en-US"/>
        </w:rPr>
        <w:t>(Shapiro, Kaplow, Amaya-Jackson, &amp; Dodge, 2012)</w:t>
      </w:r>
      <w:r w:rsidR="00850138" w:rsidRPr="00C06771">
        <w:rPr>
          <w:rFonts w:ascii="Times New Roman" w:hAnsi="Times New Roman" w:cs="Times New Roman"/>
          <w:sz w:val="24"/>
          <w:szCs w:val="24"/>
          <w:lang w:val="en-US"/>
        </w:rPr>
        <w:t xml:space="preserve">, experiencing </w:t>
      </w:r>
      <w:r w:rsidR="005335F9" w:rsidRPr="00C06771">
        <w:rPr>
          <w:rFonts w:ascii="Times New Roman" w:hAnsi="Times New Roman" w:cs="Times New Roman"/>
          <w:sz w:val="24"/>
          <w:szCs w:val="24"/>
          <w:lang w:val="en-US"/>
        </w:rPr>
        <w:t>suicidal ideation</w:t>
      </w:r>
      <w:r w:rsidR="00686356" w:rsidRPr="00C06771">
        <w:rPr>
          <w:rFonts w:ascii="Times New Roman" w:hAnsi="Times New Roman" w:cs="Times New Roman"/>
          <w:sz w:val="24"/>
          <w:szCs w:val="24"/>
          <w:lang w:val="en-US"/>
        </w:rPr>
        <w:t>,</w:t>
      </w:r>
      <w:r w:rsidR="005335F9" w:rsidRPr="00C06771">
        <w:rPr>
          <w:rFonts w:ascii="Times New Roman" w:hAnsi="Times New Roman" w:cs="Times New Roman"/>
          <w:sz w:val="24"/>
          <w:szCs w:val="24"/>
          <w:lang w:val="en-US"/>
        </w:rPr>
        <w:t xml:space="preserve"> and </w:t>
      </w:r>
      <w:r w:rsidR="009D2AA5" w:rsidRPr="00C06771">
        <w:rPr>
          <w:rFonts w:ascii="Times New Roman" w:hAnsi="Times New Roman" w:cs="Times New Roman"/>
          <w:sz w:val="24"/>
          <w:szCs w:val="24"/>
          <w:lang w:val="en-US"/>
        </w:rPr>
        <w:t>committing suicide</w:t>
      </w:r>
      <w:r w:rsidR="008F7E28" w:rsidRPr="00C06771">
        <w:rPr>
          <w:rFonts w:ascii="Times New Roman" w:hAnsi="Times New Roman" w:cs="Times New Roman"/>
          <w:sz w:val="24"/>
          <w:szCs w:val="24"/>
          <w:lang w:val="en-US"/>
        </w:rPr>
        <w:t xml:space="preserve"> (</w:t>
      </w:r>
      <w:r w:rsidR="005335F9" w:rsidRPr="00C06771">
        <w:rPr>
          <w:rFonts w:ascii="Times New Roman" w:hAnsi="Times New Roman" w:cs="Times New Roman"/>
          <w:sz w:val="24"/>
          <w:szCs w:val="24"/>
          <w:lang w:val="en-US"/>
        </w:rPr>
        <w:t xml:space="preserve">Gladstone et al., 2004; </w:t>
      </w:r>
      <w:r w:rsidR="005335F9" w:rsidRPr="00C06771">
        <w:rPr>
          <w:rFonts w:ascii="Times New Roman" w:hAnsi="Times New Roman" w:cs="Times New Roman"/>
          <w:noProof/>
          <w:sz w:val="24"/>
          <w:szCs w:val="24"/>
          <w:lang w:val="en-US"/>
        </w:rPr>
        <w:t xml:space="preserve">Maniglio, 2011; </w:t>
      </w:r>
      <w:r w:rsidR="008F7E28" w:rsidRPr="00C06771">
        <w:rPr>
          <w:rFonts w:ascii="Times New Roman" w:hAnsi="Times New Roman" w:cs="Times New Roman"/>
          <w:sz w:val="24"/>
          <w:szCs w:val="24"/>
          <w:lang w:val="en-US"/>
        </w:rPr>
        <w:t>O’</w:t>
      </w:r>
      <w:r w:rsidR="00DB71B1" w:rsidRPr="00C06771">
        <w:rPr>
          <w:rFonts w:ascii="Times New Roman" w:hAnsi="Times New Roman" w:cs="Times New Roman"/>
          <w:sz w:val="24"/>
          <w:szCs w:val="24"/>
          <w:lang w:val="en-US"/>
        </w:rPr>
        <w:t>Brien &amp; Sher, 2013)</w:t>
      </w:r>
      <w:r w:rsidR="009D2AA5" w:rsidRPr="00C06771">
        <w:rPr>
          <w:rFonts w:ascii="Times New Roman" w:hAnsi="Times New Roman" w:cs="Times New Roman"/>
          <w:sz w:val="24"/>
          <w:szCs w:val="24"/>
          <w:lang w:val="en-US"/>
        </w:rPr>
        <w:t xml:space="preserve">. </w:t>
      </w:r>
      <w:r w:rsidR="00850138" w:rsidRPr="00C06771">
        <w:rPr>
          <w:rFonts w:ascii="Times New Roman" w:hAnsi="Times New Roman" w:cs="Times New Roman"/>
          <w:sz w:val="24"/>
          <w:szCs w:val="24"/>
          <w:lang w:val="en-US"/>
        </w:rPr>
        <w:t>With such disastrous outcomes</w:t>
      </w:r>
      <w:r w:rsidR="00DB71B1" w:rsidRPr="00C06771">
        <w:rPr>
          <w:rFonts w:ascii="Times New Roman" w:hAnsi="Times New Roman" w:cs="Times New Roman"/>
          <w:sz w:val="24"/>
          <w:szCs w:val="24"/>
          <w:lang w:val="en-US"/>
        </w:rPr>
        <w:t xml:space="preserve">, </w:t>
      </w:r>
      <w:del w:id="26" w:author="Author">
        <w:r w:rsidR="00DB71B1" w:rsidRPr="00C06771">
          <w:rPr>
            <w:rFonts w:ascii="Times New Roman" w:hAnsi="Times New Roman" w:cs="Times New Roman"/>
            <w:sz w:val="24"/>
            <w:szCs w:val="24"/>
            <w:lang w:val="en-US"/>
          </w:rPr>
          <w:delText>it</w:delText>
        </w:r>
        <w:r w:rsidR="00D968FB" w:rsidRPr="00C06771">
          <w:rPr>
            <w:rFonts w:ascii="Times New Roman" w:hAnsi="Times New Roman" w:cs="Times New Roman"/>
            <w:sz w:val="24"/>
            <w:szCs w:val="24"/>
            <w:lang w:val="en-US"/>
          </w:rPr>
          <w:delText xml:space="preserve"> is </w:delText>
        </w:r>
        <w:r w:rsidR="00DB71B1" w:rsidRPr="00C06771">
          <w:rPr>
            <w:rFonts w:ascii="Times New Roman" w:hAnsi="Times New Roman" w:cs="Times New Roman"/>
            <w:sz w:val="24"/>
            <w:szCs w:val="24"/>
            <w:lang w:val="en-US"/>
          </w:rPr>
          <w:delText xml:space="preserve">understandable that </w:delText>
        </w:r>
      </w:del>
      <w:r w:rsidR="00DB71B1" w:rsidRPr="00C06771">
        <w:rPr>
          <w:rFonts w:ascii="Times New Roman" w:hAnsi="Times New Roman" w:cs="Times New Roman"/>
          <w:sz w:val="24"/>
          <w:szCs w:val="24"/>
          <w:lang w:val="en-US"/>
        </w:rPr>
        <w:t>victims may</w:t>
      </w:r>
      <w:ins w:id="27" w:author="Author">
        <w:r w:rsidR="00DB71B1" w:rsidRPr="00C06771">
          <w:rPr>
            <w:rFonts w:ascii="Times New Roman" w:hAnsi="Times New Roman" w:cs="Times New Roman"/>
            <w:sz w:val="24"/>
            <w:szCs w:val="24"/>
            <w:lang w:val="en-US"/>
          </w:rPr>
          <w:t xml:space="preserve"> </w:t>
        </w:r>
        <w:r w:rsidR="00DD4119" w:rsidRPr="00C06771">
          <w:rPr>
            <w:rFonts w:ascii="Times New Roman" w:hAnsi="Times New Roman" w:cs="Times New Roman"/>
            <w:sz w:val="24"/>
            <w:szCs w:val="24"/>
            <w:lang w:val="en-US"/>
          </w:rPr>
          <w:t>understandably</w:t>
        </w:r>
      </w:ins>
      <w:r w:rsidR="00DD4119" w:rsidRPr="00C06771">
        <w:rPr>
          <w:rFonts w:ascii="Times New Roman" w:hAnsi="Times New Roman" w:cs="Times New Roman"/>
          <w:sz w:val="24"/>
          <w:szCs w:val="24"/>
          <w:lang w:val="en-US"/>
        </w:rPr>
        <w:t xml:space="preserve"> </w:t>
      </w:r>
      <w:r w:rsidR="00DB71B1" w:rsidRPr="00C06771">
        <w:rPr>
          <w:rFonts w:ascii="Times New Roman" w:hAnsi="Times New Roman" w:cs="Times New Roman"/>
          <w:sz w:val="24"/>
          <w:szCs w:val="24"/>
          <w:lang w:val="en-US"/>
        </w:rPr>
        <w:t>respond to the experience of CSA by employing</w:t>
      </w:r>
      <w:r w:rsidR="004F6BD5" w:rsidRPr="00C06771">
        <w:rPr>
          <w:rFonts w:ascii="Times New Roman" w:hAnsi="Times New Roman" w:cs="Times New Roman"/>
          <w:sz w:val="24"/>
          <w:szCs w:val="24"/>
          <w:lang w:val="en-US"/>
        </w:rPr>
        <w:t xml:space="preserve"> certain</w:t>
      </w:r>
      <w:r w:rsidR="00DB71B1" w:rsidRPr="00C06771">
        <w:rPr>
          <w:rFonts w:ascii="Times New Roman" w:hAnsi="Times New Roman" w:cs="Times New Roman"/>
          <w:sz w:val="24"/>
          <w:szCs w:val="24"/>
          <w:lang w:val="en-US"/>
        </w:rPr>
        <w:t xml:space="preserve"> coping mechanisms. We will illustrate this by highlighting the Anthony Hopkins case.</w:t>
      </w:r>
      <w:r w:rsidR="00412B48" w:rsidRPr="00C06771">
        <w:rPr>
          <w:rFonts w:ascii="Times New Roman" w:hAnsi="Times New Roman" w:cs="Times New Roman"/>
          <w:sz w:val="24"/>
          <w:szCs w:val="24"/>
          <w:lang w:val="en-US"/>
        </w:rPr>
        <w:t xml:space="preserve"> </w:t>
      </w:r>
    </w:p>
    <w:p w14:paraId="3B5E7FA0" w14:textId="5248F222"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In </w:t>
      </w:r>
      <w:r w:rsidR="00E52189" w:rsidRPr="00C06771">
        <w:rPr>
          <w:rFonts w:ascii="Times New Roman" w:hAnsi="Times New Roman" w:cs="Times New Roman"/>
          <w:sz w:val="24"/>
          <w:szCs w:val="24"/>
          <w:lang w:val="en-US"/>
        </w:rPr>
        <w:t>2010,</w:t>
      </w:r>
      <w:r w:rsidRPr="00C06771">
        <w:rPr>
          <w:rFonts w:ascii="Times New Roman" w:hAnsi="Times New Roman" w:cs="Times New Roman"/>
          <w:sz w:val="24"/>
          <w:szCs w:val="24"/>
          <w:lang w:val="en-US"/>
        </w:rPr>
        <w:t xml:space="preserve"> Pastor Anthony Hopkins was sentenced to life in prison plus 51 years for the murder of his wife Arletha Hopkins and the sexual abuse, rape, sodomization, and incest of Arletha’s two eldest daughters from a previous relationship</w:t>
      </w:r>
      <w:r w:rsidR="0002152B" w:rsidRPr="00C06771">
        <w:rPr>
          <w:rFonts w:ascii="Times New Roman" w:hAnsi="Times New Roman" w:cs="Times New Roman"/>
          <w:sz w:val="24"/>
          <w:szCs w:val="24"/>
          <w:lang w:val="en-US"/>
        </w:rPr>
        <w:t xml:space="preserve"> (Shantelle and Tasha)</w:t>
      </w:r>
      <w:r w:rsidRPr="00C06771">
        <w:rPr>
          <w:rFonts w:ascii="Times New Roman" w:hAnsi="Times New Roman" w:cs="Times New Roman"/>
          <w:sz w:val="24"/>
          <w:szCs w:val="24"/>
          <w:lang w:val="en-US"/>
        </w:rPr>
        <w:t xml:space="preserve">. Details of the murder and sexual abuse came to the </w:t>
      </w:r>
      <w:r w:rsidR="004C3E82" w:rsidRPr="00C06771">
        <w:rPr>
          <w:rFonts w:ascii="Times New Roman" w:hAnsi="Times New Roman" w:cs="Times New Roman"/>
          <w:sz w:val="24"/>
          <w:szCs w:val="24"/>
          <w:lang w:val="en-US"/>
        </w:rPr>
        <w:t xml:space="preserve">police’s </w:t>
      </w:r>
      <w:r w:rsidRPr="00C06771">
        <w:rPr>
          <w:rFonts w:ascii="Times New Roman" w:hAnsi="Times New Roman" w:cs="Times New Roman"/>
          <w:sz w:val="24"/>
          <w:szCs w:val="24"/>
          <w:lang w:val="en-US"/>
        </w:rPr>
        <w:t xml:space="preserve">attention after Shantelle (19 years old </w:t>
      </w:r>
      <w:r w:rsidR="004C3E82" w:rsidRPr="00C06771">
        <w:rPr>
          <w:rFonts w:ascii="Times New Roman" w:hAnsi="Times New Roman" w:cs="Times New Roman"/>
          <w:sz w:val="24"/>
          <w:szCs w:val="24"/>
          <w:lang w:val="en-US"/>
        </w:rPr>
        <w:t xml:space="preserve">and pregnant </w:t>
      </w:r>
      <w:r w:rsidRPr="00C06771">
        <w:rPr>
          <w:rFonts w:ascii="Times New Roman" w:hAnsi="Times New Roman" w:cs="Times New Roman"/>
          <w:sz w:val="24"/>
          <w:szCs w:val="24"/>
          <w:lang w:val="en-US"/>
        </w:rPr>
        <w:t xml:space="preserve">at the time) disclosed to a </w:t>
      </w:r>
      <w:del w:id="28" w:author="Author">
        <w:r w:rsidRPr="00C06771">
          <w:rPr>
            <w:rFonts w:ascii="Times New Roman" w:hAnsi="Times New Roman" w:cs="Times New Roman"/>
            <w:sz w:val="24"/>
            <w:szCs w:val="24"/>
            <w:lang w:val="en-US"/>
          </w:rPr>
          <w:delText>neighbour</w:delText>
        </w:r>
      </w:del>
      <w:ins w:id="29" w:author="Author">
        <w:r w:rsidRPr="00C06771">
          <w:rPr>
            <w:rFonts w:ascii="Times New Roman" w:hAnsi="Times New Roman" w:cs="Times New Roman"/>
            <w:sz w:val="24"/>
            <w:szCs w:val="24"/>
            <w:lang w:val="en-US"/>
          </w:rPr>
          <w:t>neighbor</w:t>
        </w:r>
      </w:ins>
      <w:r w:rsidRPr="00C06771">
        <w:rPr>
          <w:rFonts w:ascii="Times New Roman" w:hAnsi="Times New Roman" w:cs="Times New Roman"/>
          <w:sz w:val="24"/>
          <w:szCs w:val="24"/>
          <w:lang w:val="en-US"/>
        </w:rPr>
        <w:t xml:space="preserve"> and</w:t>
      </w:r>
      <w:r w:rsidR="007F5A32" w:rsidRPr="00C06771">
        <w:rPr>
          <w:rFonts w:ascii="Times New Roman" w:hAnsi="Times New Roman" w:cs="Times New Roman"/>
          <w:sz w:val="24"/>
          <w:szCs w:val="24"/>
          <w:lang w:val="en-US"/>
        </w:rPr>
        <w:t xml:space="preserve"> the </w:t>
      </w:r>
      <w:r w:rsidR="005E32A1" w:rsidRPr="00C06771">
        <w:rPr>
          <w:rFonts w:ascii="Times New Roman" w:hAnsi="Times New Roman" w:cs="Times New Roman"/>
          <w:sz w:val="24"/>
          <w:szCs w:val="24"/>
          <w:lang w:val="en-US"/>
        </w:rPr>
        <w:t xml:space="preserve">Hopkins </w:t>
      </w:r>
      <w:r w:rsidR="007F5A32" w:rsidRPr="00C06771">
        <w:rPr>
          <w:rFonts w:ascii="Times New Roman" w:hAnsi="Times New Roman" w:cs="Times New Roman"/>
          <w:sz w:val="24"/>
          <w:szCs w:val="24"/>
          <w:lang w:val="en-US"/>
        </w:rPr>
        <w:t>family’s</w:t>
      </w:r>
      <w:r w:rsidRPr="00C06771">
        <w:rPr>
          <w:rFonts w:ascii="Times New Roman" w:hAnsi="Times New Roman" w:cs="Times New Roman"/>
          <w:sz w:val="24"/>
          <w:szCs w:val="24"/>
          <w:lang w:val="en-US"/>
        </w:rPr>
        <w:t xml:space="preserve"> pastor </w:t>
      </w:r>
      <w:r w:rsidR="004C3E82" w:rsidRPr="00C06771">
        <w:rPr>
          <w:rFonts w:ascii="Times New Roman" w:hAnsi="Times New Roman" w:cs="Times New Roman"/>
          <w:sz w:val="24"/>
          <w:szCs w:val="24"/>
          <w:lang w:val="en-US"/>
        </w:rPr>
        <w:t>that she had been</w:t>
      </w:r>
      <w:r w:rsidRPr="00C06771">
        <w:rPr>
          <w:rFonts w:ascii="Times New Roman" w:hAnsi="Times New Roman" w:cs="Times New Roman"/>
          <w:sz w:val="24"/>
          <w:szCs w:val="24"/>
          <w:lang w:val="en-US"/>
        </w:rPr>
        <w:t xml:space="preserve"> abuse</w:t>
      </w:r>
      <w:r w:rsidR="004C3E82" w:rsidRPr="00C06771">
        <w:rPr>
          <w:rFonts w:ascii="Times New Roman" w:hAnsi="Times New Roman" w:cs="Times New Roman"/>
          <w:sz w:val="24"/>
          <w:szCs w:val="24"/>
          <w:lang w:val="en-US"/>
        </w:rPr>
        <w:t xml:space="preserve">d by Anthony since she was 11 years old. </w:t>
      </w:r>
      <w:r w:rsidRPr="00C06771">
        <w:rPr>
          <w:rFonts w:ascii="Times New Roman" w:hAnsi="Times New Roman" w:cs="Times New Roman"/>
          <w:sz w:val="24"/>
          <w:szCs w:val="24"/>
          <w:lang w:val="en-US"/>
        </w:rPr>
        <w:t xml:space="preserve">Shantelle told </w:t>
      </w:r>
      <w:r w:rsidR="00BF16D3" w:rsidRPr="00C06771">
        <w:rPr>
          <w:rFonts w:ascii="Times New Roman" w:hAnsi="Times New Roman" w:cs="Times New Roman"/>
          <w:sz w:val="24"/>
          <w:szCs w:val="24"/>
          <w:lang w:val="en-US"/>
        </w:rPr>
        <w:t xml:space="preserve">the </w:t>
      </w:r>
      <w:r w:rsidRPr="00C06771">
        <w:rPr>
          <w:rFonts w:ascii="Times New Roman" w:hAnsi="Times New Roman" w:cs="Times New Roman"/>
          <w:sz w:val="24"/>
          <w:szCs w:val="24"/>
          <w:lang w:val="en-US"/>
        </w:rPr>
        <w:t>pastor that she knew Anthony ha</w:t>
      </w:r>
      <w:r w:rsidR="003E4923" w:rsidRPr="00C06771">
        <w:rPr>
          <w:rFonts w:ascii="Times New Roman" w:hAnsi="Times New Roman" w:cs="Times New Roman"/>
          <w:sz w:val="24"/>
          <w:szCs w:val="24"/>
          <w:lang w:val="en-US"/>
        </w:rPr>
        <w:t>d</w:t>
      </w:r>
      <w:r w:rsidRPr="00C06771">
        <w:rPr>
          <w:rFonts w:ascii="Times New Roman" w:hAnsi="Times New Roman" w:cs="Times New Roman"/>
          <w:sz w:val="24"/>
          <w:szCs w:val="24"/>
          <w:lang w:val="en-US"/>
        </w:rPr>
        <w:t xml:space="preserve"> also begun to abuse Tasha</w:t>
      </w:r>
      <w:r w:rsidR="004C3E82" w:rsidRPr="00C06771">
        <w:rPr>
          <w:rFonts w:ascii="Times New Roman" w:hAnsi="Times New Roman" w:cs="Times New Roman"/>
          <w:sz w:val="24"/>
          <w:szCs w:val="24"/>
          <w:lang w:val="en-US"/>
        </w:rPr>
        <w:t xml:space="preserve"> (</w:t>
      </w:r>
      <w:r w:rsidR="0052291C" w:rsidRPr="00C06771">
        <w:rPr>
          <w:rFonts w:ascii="Times New Roman" w:hAnsi="Times New Roman" w:cs="Times New Roman"/>
          <w:sz w:val="24"/>
          <w:szCs w:val="24"/>
          <w:lang w:val="en-US"/>
        </w:rPr>
        <w:t>17</w:t>
      </w:r>
      <w:r w:rsidR="004C3E82" w:rsidRPr="00C06771">
        <w:rPr>
          <w:rFonts w:ascii="Times New Roman" w:hAnsi="Times New Roman" w:cs="Times New Roman"/>
          <w:sz w:val="24"/>
          <w:szCs w:val="24"/>
          <w:lang w:val="en-US"/>
        </w:rPr>
        <w:t xml:space="preserve"> </w:t>
      </w:r>
      <w:del w:id="30" w:author="Author">
        <w:r w:rsidR="004C3E82" w:rsidRPr="00C06771">
          <w:rPr>
            <w:rFonts w:ascii="Times New Roman" w:hAnsi="Times New Roman" w:cs="Times New Roman"/>
            <w:sz w:val="24"/>
            <w:szCs w:val="24"/>
            <w:lang w:val="en-US"/>
          </w:rPr>
          <w:delText>year</w:delText>
        </w:r>
      </w:del>
      <w:ins w:id="31" w:author="Author">
        <w:r w:rsidR="004C3E82" w:rsidRPr="00C06771">
          <w:rPr>
            <w:rFonts w:ascii="Times New Roman" w:hAnsi="Times New Roman" w:cs="Times New Roman"/>
            <w:sz w:val="24"/>
            <w:szCs w:val="24"/>
            <w:lang w:val="en-US"/>
          </w:rPr>
          <w:t>year</w:t>
        </w:r>
        <w:r w:rsidR="00DD4119" w:rsidRPr="00C06771">
          <w:rPr>
            <w:rFonts w:ascii="Times New Roman" w:hAnsi="Times New Roman" w:cs="Times New Roman"/>
            <w:sz w:val="24"/>
            <w:szCs w:val="24"/>
            <w:lang w:val="en-US"/>
          </w:rPr>
          <w:t>s</w:t>
        </w:r>
      </w:ins>
      <w:r w:rsidR="004C3E82" w:rsidRPr="00C06771">
        <w:rPr>
          <w:rFonts w:ascii="Times New Roman" w:hAnsi="Times New Roman" w:cs="Times New Roman"/>
          <w:sz w:val="24"/>
          <w:szCs w:val="24"/>
          <w:lang w:val="en-US"/>
        </w:rPr>
        <w:t xml:space="preserve"> old at the time)</w:t>
      </w:r>
      <w:r w:rsidRPr="00C06771">
        <w:rPr>
          <w:rFonts w:ascii="Times New Roman" w:hAnsi="Times New Roman" w:cs="Times New Roman"/>
          <w:sz w:val="24"/>
          <w:szCs w:val="24"/>
          <w:lang w:val="en-US"/>
        </w:rPr>
        <w:t xml:space="preserve">. </w:t>
      </w:r>
      <w:r w:rsidR="00B931BE" w:rsidRPr="00C06771">
        <w:rPr>
          <w:rFonts w:ascii="Times New Roman" w:hAnsi="Times New Roman" w:cs="Times New Roman"/>
          <w:sz w:val="24"/>
          <w:szCs w:val="24"/>
          <w:lang w:val="en-US"/>
        </w:rPr>
        <w:t xml:space="preserve">Shantelle </w:t>
      </w:r>
      <w:r w:rsidR="00FD5350" w:rsidRPr="00C06771">
        <w:rPr>
          <w:rFonts w:ascii="Times New Roman" w:hAnsi="Times New Roman" w:cs="Times New Roman"/>
          <w:sz w:val="24"/>
          <w:szCs w:val="24"/>
          <w:lang w:val="en-US"/>
        </w:rPr>
        <w:t xml:space="preserve">also </w:t>
      </w:r>
      <w:r w:rsidR="00B931BE" w:rsidRPr="00C06771">
        <w:rPr>
          <w:rFonts w:ascii="Times New Roman" w:hAnsi="Times New Roman" w:cs="Times New Roman"/>
          <w:sz w:val="24"/>
          <w:szCs w:val="24"/>
          <w:lang w:val="en-US"/>
        </w:rPr>
        <w:t xml:space="preserve">revealed that Anthony referred to the biblical story of Lot having sex with his daughters </w:t>
      </w:r>
      <w:del w:id="32" w:author="Author">
        <w:r w:rsidR="00B931BE" w:rsidRPr="00C06771">
          <w:rPr>
            <w:rFonts w:ascii="Times New Roman" w:hAnsi="Times New Roman" w:cs="Times New Roman"/>
            <w:sz w:val="24"/>
            <w:szCs w:val="24"/>
            <w:lang w:val="en-US"/>
          </w:rPr>
          <w:delText xml:space="preserve">in order </w:delText>
        </w:r>
      </w:del>
      <w:r w:rsidR="00B931BE" w:rsidRPr="00C06771">
        <w:rPr>
          <w:rFonts w:ascii="Times New Roman" w:hAnsi="Times New Roman" w:cs="Times New Roman"/>
          <w:sz w:val="24"/>
          <w:szCs w:val="24"/>
          <w:lang w:val="en-US"/>
        </w:rPr>
        <w:t xml:space="preserve">to justify the abuse. </w:t>
      </w:r>
      <w:r w:rsidRPr="00C06771">
        <w:rPr>
          <w:rFonts w:ascii="Times New Roman" w:hAnsi="Times New Roman" w:cs="Times New Roman"/>
          <w:sz w:val="24"/>
          <w:szCs w:val="24"/>
          <w:lang w:val="en-US"/>
        </w:rPr>
        <w:t xml:space="preserve">The </w:t>
      </w:r>
      <w:r w:rsidR="00B931BE" w:rsidRPr="00C06771">
        <w:rPr>
          <w:rFonts w:ascii="Times New Roman" w:hAnsi="Times New Roman" w:cs="Times New Roman"/>
          <w:sz w:val="24"/>
          <w:szCs w:val="24"/>
          <w:lang w:val="en-US"/>
        </w:rPr>
        <w:t xml:space="preserve">family </w:t>
      </w:r>
      <w:r w:rsidRPr="00C06771">
        <w:rPr>
          <w:rFonts w:ascii="Times New Roman" w:hAnsi="Times New Roman" w:cs="Times New Roman"/>
          <w:sz w:val="24"/>
          <w:szCs w:val="24"/>
          <w:lang w:val="en-US"/>
        </w:rPr>
        <w:t xml:space="preserve">pastor completely rejected Shantelle’s disclosures. </w:t>
      </w:r>
      <w:r w:rsidR="007F5A32" w:rsidRPr="00C06771">
        <w:rPr>
          <w:rFonts w:ascii="Times New Roman" w:hAnsi="Times New Roman" w:cs="Times New Roman"/>
          <w:sz w:val="24"/>
          <w:szCs w:val="24"/>
          <w:lang w:val="en-US"/>
        </w:rPr>
        <w:t>Unfortunately</w:t>
      </w:r>
      <w:ins w:id="33" w:author="Author">
        <w:r w:rsidR="00DD4119" w:rsidRPr="00C06771">
          <w:rPr>
            <w:rFonts w:ascii="Times New Roman" w:hAnsi="Times New Roman" w:cs="Times New Roman"/>
            <w:sz w:val="24"/>
            <w:szCs w:val="24"/>
            <w:lang w:val="en-US"/>
          </w:rPr>
          <w:t>,</w:t>
        </w:r>
      </w:ins>
      <w:r w:rsidR="007F5A32" w:rsidRPr="00C06771">
        <w:rPr>
          <w:rFonts w:ascii="Times New Roman" w:hAnsi="Times New Roman" w:cs="Times New Roman"/>
          <w:sz w:val="24"/>
          <w:szCs w:val="24"/>
          <w:lang w:val="en-US"/>
        </w:rPr>
        <w:t xml:space="preserve"> the sexual abuse was not hidden knowledge in the Hopkins household. Arletha knew of the sexual abuse and confronted her husband, but the abuse continued. </w:t>
      </w:r>
      <w:r w:rsidR="00647FAD" w:rsidRPr="00C06771">
        <w:rPr>
          <w:rFonts w:ascii="Times New Roman" w:hAnsi="Times New Roman" w:cs="Times New Roman"/>
          <w:sz w:val="24"/>
          <w:szCs w:val="24"/>
          <w:lang w:val="en-US"/>
        </w:rPr>
        <w:t xml:space="preserve">Despite the skepticism </w:t>
      </w:r>
      <w:r w:rsidR="005E32A1" w:rsidRPr="00C06771">
        <w:rPr>
          <w:rFonts w:ascii="Times New Roman" w:hAnsi="Times New Roman" w:cs="Times New Roman"/>
          <w:sz w:val="24"/>
          <w:szCs w:val="24"/>
          <w:lang w:val="en-US"/>
        </w:rPr>
        <w:t xml:space="preserve">that </w:t>
      </w:r>
      <w:r w:rsidR="00647FAD" w:rsidRPr="00C06771">
        <w:rPr>
          <w:rFonts w:ascii="Times New Roman" w:hAnsi="Times New Roman" w:cs="Times New Roman"/>
          <w:sz w:val="24"/>
          <w:szCs w:val="24"/>
          <w:lang w:val="en-US"/>
        </w:rPr>
        <w:t xml:space="preserve">Shantelle encountered, </w:t>
      </w:r>
      <w:r w:rsidR="004C3E82" w:rsidRPr="00C06771">
        <w:rPr>
          <w:rFonts w:ascii="Times New Roman" w:hAnsi="Times New Roman" w:cs="Times New Roman"/>
          <w:sz w:val="24"/>
          <w:szCs w:val="24"/>
          <w:lang w:val="en-US"/>
        </w:rPr>
        <w:t>DNA evidence</w:t>
      </w:r>
      <w:r w:rsidR="007F5A32" w:rsidRPr="00C06771">
        <w:rPr>
          <w:rFonts w:ascii="Times New Roman" w:hAnsi="Times New Roman" w:cs="Times New Roman"/>
          <w:sz w:val="24"/>
          <w:szCs w:val="24"/>
          <w:lang w:val="en-US"/>
        </w:rPr>
        <w:t xml:space="preserve"> eventually</w:t>
      </w:r>
      <w:r w:rsidR="004C3E82" w:rsidRPr="00C06771">
        <w:rPr>
          <w:rFonts w:ascii="Times New Roman" w:hAnsi="Times New Roman" w:cs="Times New Roman"/>
          <w:sz w:val="24"/>
          <w:szCs w:val="24"/>
          <w:lang w:val="en-US"/>
        </w:rPr>
        <w:t xml:space="preserve"> </w:t>
      </w:r>
      <w:r w:rsidR="00647FAD" w:rsidRPr="00C06771">
        <w:rPr>
          <w:rFonts w:ascii="Times New Roman" w:hAnsi="Times New Roman" w:cs="Times New Roman"/>
          <w:sz w:val="24"/>
          <w:szCs w:val="24"/>
          <w:lang w:val="en-US"/>
        </w:rPr>
        <w:t xml:space="preserve">corroborated her disclosure </w:t>
      </w:r>
      <w:r w:rsidR="007F5A32" w:rsidRPr="00C06771">
        <w:rPr>
          <w:rFonts w:ascii="Times New Roman" w:hAnsi="Times New Roman" w:cs="Times New Roman"/>
          <w:sz w:val="24"/>
          <w:szCs w:val="24"/>
          <w:lang w:val="en-US"/>
        </w:rPr>
        <w:t xml:space="preserve">by confirming </w:t>
      </w:r>
      <w:r w:rsidR="004C3E82" w:rsidRPr="00C06771">
        <w:rPr>
          <w:rFonts w:ascii="Times New Roman" w:hAnsi="Times New Roman" w:cs="Times New Roman"/>
          <w:sz w:val="24"/>
          <w:szCs w:val="24"/>
          <w:lang w:val="en-US"/>
        </w:rPr>
        <w:t xml:space="preserve">that Anthony was the father of </w:t>
      </w:r>
      <w:r w:rsidR="00647FAD" w:rsidRPr="00C06771">
        <w:rPr>
          <w:rFonts w:ascii="Times New Roman" w:hAnsi="Times New Roman" w:cs="Times New Roman"/>
          <w:sz w:val="24"/>
          <w:szCs w:val="24"/>
          <w:lang w:val="en-US"/>
        </w:rPr>
        <w:t xml:space="preserve">her </w:t>
      </w:r>
      <w:r w:rsidR="004C3E82" w:rsidRPr="00C06771">
        <w:rPr>
          <w:rFonts w:ascii="Times New Roman" w:hAnsi="Times New Roman" w:cs="Times New Roman"/>
          <w:sz w:val="24"/>
          <w:szCs w:val="24"/>
          <w:lang w:val="en-US"/>
        </w:rPr>
        <w:t xml:space="preserve">unborn child. </w:t>
      </w:r>
      <w:r w:rsidR="001257C2" w:rsidRPr="00C06771">
        <w:rPr>
          <w:rFonts w:ascii="Times New Roman" w:hAnsi="Times New Roman" w:cs="Times New Roman"/>
          <w:sz w:val="24"/>
          <w:szCs w:val="24"/>
          <w:lang w:val="en-US"/>
        </w:rPr>
        <w:t xml:space="preserve">During </w:t>
      </w:r>
      <w:r w:rsidR="004C3E82" w:rsidRPr="00C06771">
        <w:rPr>
          <w:rFonts w:ascii="Times New Roman" w:hAnsi="Times New Roman" w:cs="Times New Roman"/>
          <w:sz w:val="24"/>
          <w:szCs w:val="24"/>
          <w:lang w:val="en-US"/>
        </w:rPr>
        <w:t xml:space="preserve">the police </w:t>
      </w:r>
      <w:del w:id="34" w:author="Author">
        <w:r w:rsidR="004C3E82" w:rsidRPr="00C06771">
          <w:rPr>
            <w:rFonts w:ascii="Times New Roman" w:hAnsi="Times New Roman" w:cs="Times New Roman"/>
            <w:sz w:val="24"/>
            <w:szCs w:val="24"/>
            <w:lang w:val="en-US"/>
          </w:rPr>
          <w:lastRenderedPageBreak/>
          <w:delText>enquiry</w:delText>
        </w:r>
      </w:del>
      <w:ins w:id="35" w:author="Author">
        <w:r w:rsidR="00DD4119" w:rsidRPr="00C06771">
          <w:rPr>
            <w:rFonts w:ascii="Times New Roman" w:hAnsi="Times New Roman" w:cs="Times New Roman"/>
            <w:sz w:val="24"/>
            <w:szCs w:val="24"/>
            <w:lang w:val="en-US"/>
          </w:rPr>
          <w:t>i</w:t>
        </w:r>
        <w:r w:rsidR="004C3E82" w:rsidRPr="00C06771">
          <w:rPr>
            <w:rFonts w:ascii="Times New Roman" w:hAnsi="Times New Roman" w:cs="Times New Roman"/>
            <w:sz w:val="24"/>
            <w:szCs w:val="24"/>
            <w:lang w:val="en-US"/>
          </w:rPr>
          <w:t>nquiry</w:t>
        </w:r>
      </w:ins>
      <w:r w:rsidR="001257C2"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Tasha denied </w:t>
      </w:r>
      <w:r w:rsidR="004C3E82" w:rsidRPr="00C06771">
        <w:rPr>
          <w:rFonts w:ascii="Times New Roman" w:hAnsi="Times New Roman" w:cs="Times New Roman"/>
          <w:sz w:val="24"/>
          <w:szCs w:val="24"/>
          <w:lang w:val="en-US"/>
        </w:rPr>
        <w:t xml:space="preserve">being sexually abused </w:t>
      </w:r>
      <w:r w:rsidRPr="00C06771">
        <w:rPr>
          <w:rFonts w:ascii="Times New Roman" w:hAnsi="Times New Roman" w:cs="Times New Roman"/>
          <w:sz w:val="24"/>
          <w:szCs w:val="24"/>
          <w:lang w:val="en-US"/>
        </w:rPr>
        <w:t>by Anthony. However</w:t>
      </w:r>
      <w:r w:rsidR="004C3E82"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Tasha’s </w:t>
      </w:r>
      <w:r w:rsidR="004C3E82" w:rsidRPr="00C06771">
        <w:rPr>
          <w:rFonts w:ascii="Times New Roman" w:hAnsi="Times New Roman" w:cs="Times New Roman"/>
          <w:sz w:val="24"/>
          <w:szCs w:val="24"/>
          <w:lang w:val="en-US"/>
        </w:rPr>
        <w:t>disclosure</w:t>
      </w:r>
      <w:r w:rsidR="001257C2" w:rsidRPr="00C06771">
        <w:rPr>
          <w:rFonts w:ascii="Times New Roman" w:hAnsi="Times New Roman" w:cs="Times New Roman"/>
          <w:sz w:val="24"/>
          <w:szCs w:val="24"/>
          <w:lang w:val="en-US"/>
        </w:rPr>
        <w:t xml:space="preserve"> </w:t>
      </w:r>
      <w:del w:id="36" w:author="Author">
        <w:r w:rsidR="001257C2" w:rsidRPr="00C06771">
          <w:rPr>
            <w:rFonts w:ascii="Times New Roman" w:hAnsi="Times New Roman" w:cs="Times New Roman"/>
            <w:sz w:val="24"/>
            <w:szCs w:val="24"/>
            <w:lang w:val="en-US"/>
          </w:rPr>
          <w:delText>about</w:delText>
        </w:r>
      </w:del>
      <w:ins w:id="37" w:author="Author">
        <w:r w:rsidR="00300491" w:rsidRPr="00C06771">
          <w:rPr>
            <w:rFonts w:ascii="Times New Roman" w:hAnsi="Times New Roman" w:cs="Times New Roman"/>
            <w:sz w:val="24"/>
            <w:szCs w:val="24"/>
            <w:lang w:val="en-US"/>
          </w:rPr>
          <w:t>of</w:t>
        </w:r>
      </w:ins>
      <w:r w:rsidR="001257C2" w:rsidRPr="00C06771">
        <w:rPr>
          <w:rFonts w:ascii="Times New Roman" w:hAnsi="Times New Roman" w:cs="Times New Roman"/>
          <w:sz w:val="24"/>
          <w:szCs w:val="24"/>
          <w:lang w:val="en-US"/>
        </w:rPr>
        <w:t xml:space="preserve"> the sexual abuse in her </w:t>
      </w:r>
      <w:r w:rsidR="00D4095C" w:rsidRPr="00C06771">
        <w:rPr>
          <w:rFonts w:ascii="Times New Roman" w:hAnsi="Times New Roman" w:cs="Times New Roman"/>
          <w:sz w:val="24"/>
          <w:szCs w:val="24"/>
          <w:lang w:val="en-US"/>
        </w:rPr>
        <w:t xml:space="preserve">personal </w:t>
      </w:r>
      <w:r w:rsidRPr="00C06771">
        <w:rPr>
          <w:rFonts w:ascii="Times New Roman" w:hAnsi="Times New Roman" w:cs="Times New Roman"/>
          <w:sz w:val="24"/>
          <w:szCs w:val="24"/>
          <w:lang w:val="en-US"/>
        </w:rPr>
        <w:t xml:space="preserve">diary proved otherwise. </w:t>
      </w:r>
      <w:r w:rsidRPr="00C06771">
        <w:rPr>
          <w:rStyle w:val="FootnoteReference"/>
          <w:rFonts w:ascii="Times New Roman" w:hAnsi="Times New Roman" w:cs="Times New Roman"/>
          <w:sz w:val="24"/>
          <w:szCs w:val="24"/>
          <w:lang w:val="en-US"/>
        </w:rPr>
        <w:footnoteReference w:id="2"/>
      </w:r>
    </w:p>
    <w:p w14:paraId="3352F6BE" w14:textId="32E0DAA5"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As exemplified in the Hopkins case, sexual abuse victims oftentimes use disclosure-related coping strategies (e.g., non-disclosure, false denial) to refrain from speaking about their experiences. When Shantelle disclosed </w:t>
      </w:r>
      <w:del w:id="39" w:author="Author">
        <w:r w:rsidRPr="00C06771">
          <w:rPr>
            <w:rFonts w:ascii="Times New Roman" w:hAnsi="Times New Roman" w:cs="Times New Roman"/>
            <w:sz w:val="24"/>
            <w:szCs w:val="24"/>
            <w:lang w:val="en-US"/>
          </w:rPr>
          <w:delText xml:space="preserve">about </w:delText>
        </w:r>
      </w:del>
      <w:r w:rsidRPr="00C06771">
        <w:rPr>
          <w:rFonts w:ascii="Times New Roman" w:hAnsi="Times New Roman" w:cs="Times New Roman"/>
          <w:sz w:val="24"/>
          <w:szCs w:val="24"/>
          <w:lang w:val="en-US"/>
        </w:rPr>
        <w:t xml:space="preserve">the abuse to her </w:t>
      </w:r>
      <w:del w:id="40" w:author="Author">
        <w:r w:rsidRPr="00C06771">
          <w:rPr>
            <w:rFonts w:ascii="Times New Roman" w:hAnsi="Times New Roman" w:cs="Times New Roman"/>
            <w:sz w:val="24"/>
            <w:szCs w:val="24"/>
            <w:lang w:val="en-US"/>
          </w:rPr>
          <w:delText>neighbour</w:delText>
        </w:r>
      </w:del>
      <w:ins w:id="41" w:author="Author">
        <w:r w:rsidRPr="00C06771">
          <w:rPr>
            <w:rFonts w:ascii="Times New Roman" w:hAnsi="Times New Roman" w:cs="Times New Roman"/>
            <w:sz w:val="24"/>
            <w:szCs w:val="24"/>
            <w:lang w:val="en-US"/>
          </w:rPr>
          <w:t>neighbor</w:t>
        </w:r>
      </w:ins>
      <w:r w:rsidRPr="00C06771">
        <w:rPr>
          <w:rFonts w:ascii="Times New Roman" w:hAnsi="Times New Roman" w:cs="Times New Roman"/>
          <w:sz w:val="24"/>
          <w:szCs w:val="24"/>
          <w:lang w:val="en-US"/>
        </w:rPr>
        <w:t xml:space="preserve"> and particularly her resistant pastor, it would not have been su</w:t>
      </w:r>
      <w:r w:rsidR="00A87E13" w:rsidRPr="00C06771">
        <w:rPr>
          <w:rFonts w:ascii="Times New Roman" w:hAnsi="Times New Roman" w:cs="Times New Roman"/>
          <w:sz w:val="24"/>
          <w:szCs w:val="24"/>
          <w:lang w:val="en-US"/>
        </w:rPr>
        <w:t>r</w:t>
      </w:r>
      <w:r w:rsidRPr="00C06771">
        <w:rPr>
          <w:rFonts w:ascii="Times New Roman" w:hAnsi="Times New Roman" w:cs="Times New Roman"/>
          <w:sz w:val="24"/>
          <w:szCs w:val="24"/>
          <w:lang w:val="en-US"/>
        </w:rPr>
        <w:t>prising if she employed another less</w:t>
      </w:r>
      <w:r w:rsidR="00BD127C"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researched strategy</w:t>
      </w:r>
      <w:del w:id="42" w:author="Author">
        <w:r w:rsidRPr="00C06771">
          <w:rPr>
            <w:rFonts w:ascii="Times New Roman" w:hAnsi="Times New Roman" w:cs="Times New Roman"/>
            <w:sz w:val="24"/>
            <w:szCs w:val="24"/>
            <w:lang w:val="en-US"/>
          </w:rPr>
          <w:delText xml:space="preserve"> -</w:delText>
        </w:r>
      </w:del>
      <w:ins w:id="43"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recantation. Fortunately, definitive biological evidence was available in the Hopkins </w:t>
      </w:r>
      <w:r w:rsidR="00BD127C" w:rsidRPr="00C06771">
        <w:rPr>
          <w:rFonts w:ascii="Times New Roman" w:hAnsi="Times New Roman" w:cs="Times New Roman"/>
          <w:sz w:val="24"/>
          <w:szCs w:val="24"/>
          <w:lang w:val="en-US"/>
        </w:rPr>
        <w:t>case, which</w:t>
      </w:r>
      <w:r w:rsidRPr="00C06771">
        <w:rPr>
          <w:rFonts w:ascii="Times New Roman" w:hAnsi="Times New Roman" w:cs="Times New Roman"/>
          <w:sz w:val="24"/>
          <w:szCs w:val="24"/>
          <w:lang w:val="en-US"/>
        </w:rPr>
        <w:t xml:space="preserve"> is not always </w:t>
      </w:r>
      <w:r w:rsidR="00BD127C" w:rsidRPr="00C06771">
        <w:rPr>
          <w:rFonts w:ascii="Times New Roman" w:hAnsi="Times New Roman" w:cs="Times New Roman"/>
          <w:sz w:val="24"/>
          <w:szCs w:val="24"/>
          <w:lang w:val="en-US"/>
        </w:rPr>
        <w:t>obtainable in CSA cases</w:t>
      </w:r>
      <w:r w:rsidRPr="00C06771">
        <w:rPr>
          <w:rFonts w:ascii="Times New Roman" w:hAnsi="Times New Roman" w:cs="Times New Roman"/>
          <w:sz w:val="24"/>
          <w:szCs w:val="24"/>
          <w:lang w:val="en-US"/>
        </w:rPr>
        <w:t>. In many CSA cases</w:t>
      </w:r>
      <w:ins w:id="44"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no supporting physical evidence is available</w:t>
      </w:r>
      <w:ins w:id="45"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the victims’ recollections and subsequent statements are the only grounds upon which legal decisions are made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(Goodman-Brown, Edelstein, Goodman, Jones, &amp; Gordon, 2003;</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 London, Bruck, Ceci, &amp; Shuman, 2005; Leander, 2010)</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An obstruction to communication can be disastrous from an investigative </w:t>
      </w:r>
      <w:del w:id="46" w:author="Author">
        <w:r w:rsidRPr="00C06771">
          <w:rPr>
            <w:rFonts w:ascii="Times New Roman" w:hAnsi="Times New Roman" w:cs="Times New Roman"/>
            <w:sz w:val="24"/>
            <w:szCs w:val="24"/>
            <w:lang w:val="en-US"/>
          </w:rPr>
          <w:delText>stand-point,</w:delText>
        </w:r>
      </w:del>
      <w:ins w:id="47" w:author="Author">
        <w:r w:rsidRPr="00C06771">
          <w:rPr>
            <w:rFonts w:ascii="Times New Roman" w:hAnsi="Times New Roman" w:cs="Times New Roman"/>
            <w:sz w:val="24"/>
            <w:szCs w:val="24"/>
            <w:lang w:val="en-US"/>
          </w:rPr>
          <w:t>standpoint</w:t>
        </w:r>
      </w:ins>
      <w:r w:rsidRPr="00C06771">
        <w:rPr>
          <w:rFonts w:ascii="Times New Roman" w:hAnsi="Times New Roman" w:cs="Times New Roman"/>
          <w:sz w:val="24"/>
          <w:szCs w:val="24"/>
          <w:lang w:val="en-US"/>
        </w:rPr>
        <w:t xml:space="preserve"> when a victim’s safety and the construction of a solid case </w:t>
      </w:r>
      <w:del w:id="48" w:author="Author">
        <w:r w:rsidRPr="00C06771">
          <w:rPr>
            <w:rFonts w:ascii="Times New Roman" w:hAnsi="Times New Roman" w:cs="Times New Roman"/>
            <w:sz w:val="24"/>
            <w:szCs w:val="24"/>
            <w:lang w:val="en-US"/>
          </w:rPr>
          <w:delText>hinge</w:delText>
        </w:r>
        <w:r w:rsidR="00FC4FC5" w:rsidRPr="00C06771">
          <w:rPr>
            <w:rFonts w:ascii="Times New Roman" w:hAnsi="Times New Roman" w:cs="Times New Roman"/>
            <w:sz w:val="24"/>
            <w:szCs w:val="24"/>
            <w:lang w:val="en-US"/>
          </w:rPr>
          <w:delText>s</w:delText>
        </w:r>
      </w:del>
      <w:ins w:id="49" w:author="Author">
        <w:r w:rsidRPr="00C06771">
          <w:rPr>
            <w:rFonts w:ascii="Times New Roman" w:hAnsi="Times New Roman" w:cs="Times New Roman"/>
            <w:sz w:val="24"/>
            <w:szCs w:val="24"/>
            <w:lang w:val="en-US"/>
          </w:rPr>
          <w:t>hinge</w:t>
        </w:r>
      </w:ins>
      <w:r w:rsidRPr="00C06771">
        <w:rPr>
          <w:rFonts w:ascii="Times New Roman" w:hAnsi="Times New Roman" w:cs="Times New Roman"/>
          <w:sz w:val="24"/>
          <w:szCs w:val="24"/>
          <w:lang w:val="en-US"/>
        </w:rPr>
        <w:t xml:space="preserve"> on</w:t>
      </w:r>
      <w:r w:rsidR="00FC4FC5" w:rsidRPr="00C06771">
        <w:rPr>
          <w:rFonts w:ascii="Times New Roman" w:hAnsi="Times New Roman" w:cs="Times New Roman"/>
          <w:sz w:val="24"/>
          <w:szCs w:val="24"/>
          <w:lang w:val="en-US"/>
        </w:rPr>
        <w:t xml:space="preserve"> the quality of the collected evidence</w:t>
      </w:r>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(Paine &amp; Hansen, 2002)</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p>
    <w:p w14:paraId="10D093CB" w14:textId="167D3EF8"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In the psychological literature, efforts have been made to understand and describe the different disclosure-related strategies </w:t>
      </w:r>
      <w:del w:id="50" w:author="Author">
        <w:r w:rsidRPr="00C06771">
          <w:rPr>
            <w:rFonts w:ascii="Times New Roman" w:hAnsi="Times New Roman" w:cs="Times New Roman"/>
            <w:sz w:val="24"/>
            <w:szCs w:val="24"/>
            <w:lang w:val="en-US"/>
          </w:rPr>
          <w:delText>that</w:delText>
        </w:r>
      </w:del>
      <w:ins w:id="51" w:author="Author">
        <w:r w:rsidR="00695A59" w:rsidRPr="00C06771">
          <w:rPr>
            <w:rFonts w:ascii="Times New Roman" w:hAnsi="Times New Roman" w:cs="Times New Roman"/>
            <w:sz w:val="24"/>
            <w:szCs w:val="24"/>
            <w:lang w:val="en-US"/>
          </w:rPr>
          <w:t>used by</w:t>
        </w:r>
      </w:ins>
      <w:r w:rsidR="00695A59"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victims of sexual abuse</w:t>
      </w:r>
      <w:del w:id="52" w:author="Author">
        <w:r w:rsidRPr="00C06771">
          <w:rPr>
            <w:rFonts w:ascii="Times New Roman" w:hAnsi="Times New Roman" w:cs="Times New Roman"/>
            <w:sz w:val="24"/>
            <w:szCs w:val="24"/>
            <w:lang w:val="en-US"/>
          </w:rPr>
          <w:delText xml:space="preserve"> use</w:delText>
        </w:r>
      </w:del>
      <w:r w:rsidRPr="00C06771">
        <w:rPr>
          <w:rFonts w:ascii="Times New Roman" w:hAnsi="Times New Roman" w:cs="Times New Roman"/>
          <w:sz w:val="24"/>
          <w:szCs w:val="24"/>
          <w:lang w:val="en-US"/>
        </w:rPr>
        <w:t xml:space="preserve"> to avoid speaking about the traumatic incident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(Walsh, Fortier, &amp; DiLillo, 2010)</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A related issue that has received less attention is how these strategies may potentially affect victims’ memories of the abuse when they do decide to come forward about the experience. Both matters are addressed in the current paper. Our discussions for each coping strategy will be framed within the context of psychological, social, and developmental factors. </w:t>
      </w:r>
      <w:del w:id="53" w:author="Author">
        <w:r w:rsidRPr="00C06771">
          <w:rPr>
            <w:rFonts w:ascii="Times New Roman" w:hAnsi="Times New Roman" w:cs="Times New Roman"/>
            <w:sz w:val="24"/>
            <w:szCs w:val="24"/>
            <w:lang w:val="en-US"/>
          </w:rPr>
          <w:delText>Additionally</w:delText>
        </w:r>
      </w:del>
      <w:ins w:id="54" w:author="Author">
        <w:r w:rsidR="00695A59" w:rsidRPr="00C06771">
          <w:rPr>
            <w:rFonts w:ascii="Times New Roman" w:hAnsi="Times New Roman" w:cs="Times New Roman"/>
            <w:sz w:val="24"/>
            <w:szCs w:val="24"/>
            <w:lang w:val="en-US"/>
          </w:rPr>
          <w:t>In a</w:t>
        </w:r>
        <w:r w:rsidRPr="00C06771">
          <w:rPr>
            <w:rFonts w:ascii="Times New Roman" w:hAnsi="Times New Roman" w:cs="Times New Roman"/>
            <w:sz w:val="24"/>
            <w:szCs w:val="24"/>
            <w:lang w:val="en-US"/>
          </w:rPr>
          <w:t>ddition</w:t>
        </w:r>
      </w:ins>
      <w:r w:rsidRPr="00C06771">
        <w:rPr>
          <w:rFonts w:ascii="Times New Roman" w:hAnsi="Times New Roman" w:cs="Times New Roman"/>
          <w:sz w:val="24"/>
          <w:szCs w:val="24"/>
          <w:lang w:val="en-US"/>
        </w:rPr>
        <w:t xml:space="preserve">, we </w:t>
      </w:r>
      <w:r w:rsidRPr="00C06771">
        <w:rPr>
          <w:rFonts w:ascii="Times New Roman" w:hAnsi="Times New Roman" w:cs="Times New Roman"/>
          <w:sz w:val="24"/>
          <w:szCs w:val="24"/>
          <w:lang w:val="en-US"/>
        </w:rPr>
        <w:lastRenderedPageBreak/>
        <w:t>will describe research on how such strategies might impact memory and offer some directions for future inquiry.</w:t>
      </w:r>
    </w:p>
    <w:p w14:paraId="2CC29223" w14:textId="77777777" w:rsidR="00D4694C" w:rsidRPr="00C06771" w:rsidRDefault="00D4694C" w:rsidP="00D4694C">
      <w:pPr>
        <w:spacing w:line="480" w:lineRule="auto"/>
        <w:rPr>
          <w:rFonts w:ascii="Times New Roman" w:hAnsi="Times New Roman" w:cs="Times New Roman"/>
          <w:b/>
          <w:sz w:val="24"/>
          <w:szCs w:val="24"/>
          <w:lang w:val="en-US"/>
        </w:rPr>
      </w:pPr>
      <w:r w:rsidRPr="00C06771">
        <w:rPr>
          <w:rFonts w:ascii="Times New Roman" w:hAnsi="Times New Roman" w:cs="Times New Roman"/>
          <w:b/>
          <w:sz w:val="24"/>
          <w:szCs w:val="24"/>
          <w:lang w:val="en-US"/>
        </w:rPr>
        <w:t xml:space="preserve">False Denials </w:t>
      </w:r>
    </w:p>
    <w:p w14:paraId="3F6D15D1" w14:textId="3C2A063E"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According to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Paine and Hansen (2002)</w:t>
      </w:r>
      <w:r w:rsidRPr="00C06771">
        <w:rPr>
          <w:rFonts w:ascii="Times New Roman" w:hAnsi="Times New Roman" w:cs="Times New Roman"/>
          <w:sz w:val="24"/>
          <w:szCs w:val="24"/>
          <w:lang w:val="en-US"/>
        </w:rPr>
        <w:fldChar w:fldCharType="end"/>
      </w:r>
      <w:ins w:id="55"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the denial </w:t>
      </w:r>
      <w:r w:rsidR="00FC4FC5" w:rsidRPr="00C06771">
        <w:rPr>
          <w:rFonts w:ascii="Times New Roman" w:hAnsi="Times New Roman" w:cs="Times New Roman"/>
          <w:sz w:val="24"/>
          <w:szCs w:val="24"/>
          <w:lang w:val="en-US"/>
        </w:rPr>
        <w:t>that</w:t>
      </w:r>
      <w:r w:rsidRPr="00C06771">
        <w:rPr>
          <w:rFonts w:ascii="Times New Roman" w:hAnsi="Times New Roman" w:cs="Times New Roman"/>
          <w:sz w:val="24"/>
          <w:szCs w:val="24"/>
          <w:lang w:val="en-US"/>
        </w:rPr>
        <w:t xml:space="preserve"> is inherent in the inability or unwillingness of some </w:t>
      </w:r>
      <w:del w:id="56"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57" w:author="Author">
        <w:r w:rsidR="00B4098B" w:rsidRPr="00C06771">
          <w:rPr>
            <w:rFonts w:ascii="Times New Roman" w:hAnsi="Times New Roman" w:cs="Times New Roman"/>
            <w:sz w:val="24"/>
            <w:szCs w:val="24"/>
            <w:lang w:val="en-US"/>
          </w:rPr>
          <w:t xml:space="preserve">of </w:t>
        </w:r>
        <w:r w:rsidRPr="00C06771">
          <w:rPr>
            <w:rFonts w:ascii="Times New Roman" w:hAnsi="Times New Roman" w:cs="Times New Roman"/>
            <w:sz w:val="24"/>
            <w:szCs w:val="24"/>
            <w:lang w:val="en-US"/>
          </w:rPr>
          <w:t>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to disclose may be due to feelings of guilt from perceiving his/her self as a </w:t>
      </w:r>
      <w:del w:id="58" w:author="Author">
        <w:r w:rsidRPr="00C06771">
          <w:rPr>
            <w:rFonts w:ascii="Times New Roman" w:hAnsi="Times New Roman" w:cs="Times New Roman"/>
            <w:sz w:val="24"/>
            <w:szCs w:val="24"/>
            <w:lang w:val="en-US"/>
          </w:rPr>
          <w:delText>coconspirator</w:delText>
        </w:r>
      </w:del>
      <w:ins w:id="59" w:author="Author">
        <w:r w:rsidRPr="00C06771">
          <w:rPr>
            <w:rFonts w:ascii="Times New Roman" w:hAnsi="Times New Roman" w:cs="Times New Roman"/>
            <w:sz w:val="24"/>
            <w:szCs w:val="24"/>
            <w:lang w:val="en-US"/>
          </w:rPr>
          <w:t>co</w:t>
        </w:r>
        <w:r w:rsidR="00300491"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conspirator</w:t>
        </w:r>
      </w:ins>
      <w:r w:rsidRPr="00C06771">
        <w:rPr>
          <w:rFonts w:ascii="Times New Roman" w:hAnsi="Times New Roman" w:cs="Times New Roman"/>
          <w:sz w:val="24"/>
          <w:szCs w:val="24"/>
          <w:lang w:val="en-US"/>
        </w:rPr>
        <w:t xml:space="preserve"> to the abuse; in a sense</w:t>
      </w:r>
      <w:ins w:id="60"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it can be conceptualized as an </w:t>
      </w:r>
      <w:r w:rsidRPr="00C06771">
        <w:rPr>
          <w:rFonts w:ascii="Times New Roman" w:hAnsi="Times New Roman" w:cs="Times New Roman"/>
          <w:i/>
          <w:sz w:val="24"/>
          <w:szCs w:val="24"/>
          <w:lang w:val="en-US"/>
        </w:rPr>
        <w:t>internally</w:t>
      </w:r>
      <w:r w:rsidRPr="00C06771">
        <w:rPr>
          <w:rFonts w:ascii="Times New Roman" w:hAnsi="Times New Roman" w:cs="Times New Roman"/>
          <w:sz w:val="24"/>
          <w:szCs w:val="24"/>
          <w:lang w:val="en-US"/>
        </w:rPr>
        <w:t xml:space="preserve"> driven denial. In response to questioning (e.g., by the police or in a clinical setting</w:t>
      </w:r>
      <w:del w:id="61" w:author="Author">
        <w:r w:rsidRPr="00C06771">
          <w:rPr>
            <w:rFonts w:ascii="Times New Roman" w:hAnsi="Times New Roman" w:cs="Times New Roman"/>
            <w:sz w:val="24"/>
            <w:szCs w:val="24"/>
            <w:lang w:val="en-US"/>
          </w:rPr>
          <w:delText>)</w:delText>
        </w:r>
      </w:del>
      <w:ins w:id="62" w:author="Author">
        <w:r w:rsidRPr="00C06771">
          <w:rPr>
            <w:rFonts w:ascii="Times New Roman" w:hAnsi="Times New Roman" w:cs="Times New Roman"/>
            <w:sz w:val="24"/>
            <w:szCs w:val="24"/>
            <w:lang w:val="en-US"/>
          </w:rPr>
          <w:t>)</w:t>
        </w: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some</w:t>
      </w:r>
      <w:r w:rsidR="00B4098B" w:rsidRPr="00C06771">
        <w:rPr>
          <w:rFonts w:ascii="Times New Roman" w:hAnsi="Times New Roman" w:cs="Times New Roman"/>
          <w:sz w:val="24"/>
          <w:szCs w:val="24"/>
          <w:lang w:val="en-US"/>
        </w:rPr>
        <w:t xml:space="preserve"> </w:t>
      </w:r>
      <w:del w:id="63"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64" w:author="Author">
        <w:r w:rsidR="00B4098B" w:rsidRPr="00C06771">
          <w:rPr>
            <w:rFonts w:ascii="Times New Roman" w:hAnsi="Times New Roman" w:cs="Times New Roman"/>
            <w:sz w:val="24"/>
            <w:szCs w:val="24"/>
            <w:lang w:val="en-US"/>
          </w:rPr>
          <w:t>of</w:t>
        </w:r>
        <w:r w:rsidRPr="00C06771">
          <w:rPr>
            <w:rFonts w:ascii="Times New Roman" w:hAnsi="Times New Roman" w:cs="Times New Roman"/>
            <w:sz w:val="24"/>
            <w:szCs w:val="24"/>
            <w:lang w:val="en-US"/>
          </w:rPr>
          <w:t xml:space="preserve"> 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may lie and falsely deny in whole or in part that the abuse occurred. The explicit statement by way of falsely denying an experience (e.g., “I was not abused”) in response to probing can be seen as an externally driven deceptive strategy to withhold the truth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Howe, Smeets, &amp; Wang,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Perpetrators also frequently use manipulative and intimidating tactics</w:t>
      </w:r>
      <w:ins w:id="65"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such as</w:t>
      </w:r>
      <w:del w:id="66" w:author="Author">
        <w:r w:rsidRPr="00C06771">
          <w:rPr>
            <w:rFonts w:ascii="Times New Roman" w:hAnsi="Times New Roman" w:cs="Times New Roman"/>
            <w:sz w:val="24"/>
            <w:szCs w:val="24"/>
            <w:lang w:val="en-US"/>
          </w:rPr>
          <w:delText>,</w:delText>
        </w:r>
      </w:del>
      <w:r w:rsidRPr="00C06771">
        <w:rPr>
          <w:rFonts w:ascii="Times New Roman" w:hAnsi="Times New Roman" w:cs="Times New Roman"/>
          <w:sz w:val="24"/>
          <w:szCs w:val="24"/>
          <w:lang w:val="en-US"/>
        </w:rPr>
        <w:t xml:space="preserve"> grooming/coaching, bribes, and threats</w:t>
      </w:r>
      <w:ins w:id="67"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which can cause victims to engage in </w:t>
      </w:r>
      <w:r w:rsidRPr="00C06771">
        <w:rPr>
          <w:rFonts w:ascii="Times New Roman" w:hAnsi="Times New Roman" w:cs="Times New Roman"/>
          <w:i/>
          <w:sz w:val="24"/>
          <w:szCs w:val="24"/>
          <w:lang w:val="en-US"/>
        </w:rPr>
        <w:t>externally</w:t>
      </w:r>
      <w:r w:rsidRPr="00C06771">
        <w:rPr>
          <w:rFonts w:ascii="Times New Roman" w:hAnsi="Times New Roman" w:cs="Times New Roman"/>
          <w:sz w:val="24"/>
          <w:szCs w:val="24"/>
          <w:lang w:val="en-US"/>
        </w:rPr>
        <w:t xml:space="preserve"> driven denial (Paine &amp; Hansen, 2002). While denial may serve a protective purpose for both a sexual abuse victim or perpetrator in the short</w:t>
      </w:r>
      <w:del w:id="68" w:author="Author">
        <w:r w:rsidRPr="00C06771">
          <w:rPr>
            <w:rFonts w:ascii="Times New Roman" w:hAnsi="Times New Roman" w:cs="Times New Roman"/>
            <w:sz w:val="24"/>
            <w:szCs w:val="24"/>
            <w:lang w:val="en-US"/>
          </w:rPr>
          <w:delText>-</w:delText>
        </w:r>
      </w:del>
      <w:ins w:id="69" w:author="Author">
        <w:r w:rsidR="00695A59"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term, it is predominantly perceived as an obstructive tactic to prevent problems from being addressed directly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(Jackson, 2006)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p>
    <w:p w14:paraId="56EAC93E" w14:textId="2C2CD426"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The issue of denial has been discussed in diverse strands of science and is often mentioned as a coping strategy in discussions about trauma </w:t>
      </w:r>
      <w:del w:id="70" w:author="Author">
        <w:r w:rsidRPr="00C06771">
          <w:rPr>
            <w:rFonts w:ascii="Times New Roman" w:hAnsi="Times New Roman" w:cs="Times New Roman"/>
            <w:sz w:val="24"/>
            <w:szCs w:val="24"/>
            <w:lang w:val="en-US"/>
          </w:rPr>
          <w:delText>amongst</w:delText>
        </w:r>
      </w:del>
      <w:ins w:id="71" w:author="Author">
        <w:r w:rsidRPr="00C06771">
          <w:rPr>
            <w:rFonts w:ascii="Times New Roman" w:hAnsi="Times New Roman" w:cs="Times New Roman"/>
            <w:sz w:val="24"/>
            <w:szCs w:val="24"/>
            <w:lang w:val="en-US"/>
          </w:rPr>
          <w:t>among</w:t>
        </w:r>
      </w:ins>
      <w:r w:rsidRPr="00C06771">
        <w:rPr>
          <w:rFonts w:ascii="Times New Roman" w:hAnsi="Times New Roman" w:cs="Times New Roman"/>
          <w:sz w:val="24"/>
          <w:szCs w:val="24"/>
          <w:lang w:val="en-US"/>
        </w:rPr>
        <w:t xml:space="preserve"> victims of sexual abuse. The literature has benefited from some important</w:t>
      </w:r>
      <w:ins w:id="72" w:author="Author">
        <w:r w:rsidR="00300491"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w:t>
        </w:r>
        <w:r w:rsidR="00300491" w:rsidRPr="00C06771">
          <w:rPr>
            <w:rFonts w:ascii="Times New Roman" w:hAnsi="Times New Roman" w:cs="Times New Roman"/>
            <w:sz w:val="24"/>
            <w:szCs w:val="24"/>
            <w:lang w:val="en-US"/>
          </w:rPr>
          <w:t>albeit limited,</w:t>
        </w:r>
      </w:ins>
      <w:r w:rsidR="00300491"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discoveries on the denial patterns of </w:t>
      </w:r>
      <w:del w:id="73"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victims</w:t>
      </w:r>
      <w:del w:id="74" w:author="Author">
        <w:r w:rsidRPr="00C06771">
          <w:rPr>
            <w:rFonts w:ascii="Times New Roman" w:hAnsi="Times New Roman" w:cs="Times New Roman"/>
            <w:sz w:val="24"/>
            <w:szCs w:val="24"/>
            <w:lang w:val="en-US"/>
          </w:rPr>
          <w:delText>, albeit limited</w:delText>
        </w:r>
      </w:del>
      <w:ins w:id="75" w:author="Author">
        <w:r w:rsidR="00B4098B" w:rsidRPr="00C06771">
          <w:rPr>
            <w:rFonts w:ascii="Times New Roman" w:hAnsi="Times New Roman" w:cs="Times New Roman"/>
            <w:sz w:val="24"/>
            <w:szCs w:val="24"/>
            <w:lang w:val="en-US"/>
          </w:rPr>
          <w:t xml:space="preserve"> of </w:t>
        </w:r>
        <w:r w:rsidRPr="00C06771">
          <w:rPr>
            <w:rFonts w:ascii="Times New Roman" w:hAnsi="Times New Roman" w:cs="Times New Roman"/>
            <w:sz w:val="24"/>
            <w:szCs w:val="24"/>
            <w:lang w:val="en-US"/>
          </w:rPr>
          <w:t>CSA</w:t>
        </w:r>
      </w:ins>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Leander (2010)</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found that in a sample of 27 children with histories of proven abuse (e.g., film and or </w:t>
      </w:r>
      <w:del w:id="76" w:author="Author">
        <w:r w:rsidRPr="00C06771">
          <w:rPr>
            <w:rFonts w:ascii="Times New Roman" w:hAnsi="Times New Roman" w:cs="Times New Roman"/>
            <w:sz w:val="24"/>
            <w:szCs w:val="24"/>
            <w:lang w:val="en-US"/>
          </w:rPr>
          <w:delText>photograph</w:delText>
        </w:r>
      </w:del>
      <w:ins w:id="77" w:author="Author">
        <w:r w:rsidRPr="00C06771">
          <w:rPr>
            <w:rFonts w:ascii="Times New Roman" w:hAnsi="Times New Roman" w:cs="Times New Roman"/>
            <w:sz w:val="24"/>
            <w:szCs w:val="24"/>
            <w:lang w:val="en-US"/>
          </w:rPr>
          <w:t>photograph</w:t>
        </w:r>
        <w:r w:rsidR="00300491" w:rsidRPr="00C06771">
          <w:rPr>
            <w:rFonts w:ascii="Times New Roman" w:hAnsi="Times New Roman" w:cs="Times New Roman"/>
            <w:sz w:val="24"/>
            <w:szCs w:val="24"/>
            <w:lang w:val="en-US"/>
          </w:rPr>
          <w:t>ic</w:t>
        </w:r>
      </w:ins>
      <w:r w:rsidRPr="00C06771">
        <w:rPr>
          <w:rFonts w:ascii="Times New Roman" w:hAnsi="Times New Roman" w:cs="Times New Roman"/>
          <w:sz w:val="24"/>
          <w:szCs w:val="24"/>
          <w:lang w:val="en-US"/>
        </w:rPr>
        <w:t xml:space="preserve"> evidence), the children collectively (falsely) denied any sexual abuse on 95 occasions during the first police interview.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Sorensen and Snow (1991)</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retrospectively examined disclosure patterns in cases of confirmed CSA and found that a large majority of</w:t>
      </w:r>
      <w:r w:rsidR="00B4098B" w:rsidRPr="00C06771">
        <w:rPr>
          <w:rFonts w:ascii="Times New Roman" w:hAnsi="Times New Roman" w:cs="Times New Roman"/>
          <w:sz w:val="24"/>
          <w:szCs w:val="24"/>
          <w:lang w:val="en-US"/>
        </w:rPr>
        <w:t xml:space="preserve"> </w:t>
      </w:r>
      <w:del w:id="78"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79" w:author="Author">
        <w:r w:rsidR="00B4098B" w:rsidRPr="00C06771">
          <w:rPr>
            <w:rFonts w:ascii="Times New Roman" w:hAnsi="Times New Roman" w:cs="Times New Roman"/>
            <w:sz w:val="24"/>
            <w:szCs w:val="24"/>
            <w:lang w:val="en-US"/>
          </w:rPr>
          <w:t>of</w:t>
        </w:r>
        <w:r w:rsidRPr="00C06771">
          <w:rPr>
            <w:rFonts w:ascii="Times New Roman" w:hAnsi="Times New Roman" w:cs="Times New Roman"/>
            <w:sz w:val="24"/>
            <w:szCs w:val="24"/>
            <w:lang w:val="en-US"/>
          </w:rPr>
          <w:t xml:space="preserve"> 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lastRenderedPageBreak/>
        <w:t>who eventually disclosed</w:t>
      </w:r>
      <w:ins w:id="80" w:author="Author">
        <w:r w:rsidR="00B4098B" w:rsidRPr="00C06771">
          <w:rPr>
            <w:rFonts w:ascii="Times New Roman" w:hAnsi="Times New Roman" w:cs="Times New Roman"/>
            <w:sz w:val="24"/>
            <w:szCs w:val="24"/>
            <w:lang w:val="en-US"/>
          </w:rPr>
          <w:t xml:space="preserve"> their abuse</w:t>
        </w:r>
      </w:ins>
      <w:r w:rsidRPr="00C06771">
        <w:rPr>
          <w:rFonts w:ascii="Times New Roman" w:hAnsi="Times New Roman" w:cs="Times New Roman"/>
          <w:sz w:val="24"/>
          <w:szCs w:val="24"/>
          <w:lang w:val="en-US"/>
        </w:rPr>
        <w:t xml:space="preserve"> had initially denied that the event had occurred. The study also showed that questioning by a parent/authority figure, being identified as potential victims</w:t>
      </w:r>
      <w:ins w:id="81"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being questioned in a formal interview setting were the most common predictors of denials. </w:t>
      </w:r>
    </w:p>
    <w:p w14:paraId="083732F5" w14:textId="6FEF38AA"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Still, </w:t>
      </w:r>
      <w:del w:id="82" w:author="Author">
        <w:r w:rsidRPr="00C06771">
          <w:rPr>
            <w:rFonts w:ascii="Times New Roman" w:hAnsi="Times New Roman" w:cs="Times New Roman"/>
            <w:sz w:val="24"/>
            <w:szCs w:val="24"/>
            <w:lang w:val="en-US"/>
          </w:rPr>
          <w:delText>though</w:delText>
        </w:r>
      </w:del>
      <w:ins w:id="83" w:author="Author">
        <w:r w:rsidR="00695A59" w:rsidRPr="00C06771">
          <w:rPr>
            <w:rFonts w:ascii="Times New Roman" w:hAnsi="Times New Roman" w:cs="Times New Roman"/>
            <w:sz w:val="24"/>
            <w:szCs w:val="24"/>
            <w:lang w:val="en-US"/>
          </w:rPr>
          <w:t>al</w:t>
        </w:r>
        <w:r w:rsidRPr="00C06771">
          <w:rPr>
            <w:rFonts w:ascii="Times New Roman" w:hAnsi="Times New Roman" w:cs="Times New Roman"/>
            <w:sz w:val="24"/>
            <w:szCs w:val="24"/>
            <w:lang w:val="en-US"/>
          </w:rPr>
          <w:t>though</w:t>
        </w:r>
      </w:ins>
      <w:r w:rsidRPr="00C06771">
        <w:rPr>
          <w:rFonts w:ascii="Times New Roman" w:hAnsi="Times New Roman" w:cs="Times New Roman"/>
          <w:sz w:val="24"/>
          <w:szCs w:val="24"/>
          <w:lang w:val="en-US"/>
        </w:rPr>
        <w:t xml:space="preserve"> the concept of false denials has been known by psychological professionals for some time, much about it remains unclear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(Manousos &amp; Williams, 1998;</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et al.,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The</w:t>
      </w:r>
      <w:del w:id="84" w:author="Author">
        <w:r w:rsidRPr="00C06771">
          <w:rPr>
            <w:rFonts w:ascii="Times New Roman" w:hAnsi="Times New Roman" w:cs="Times New Roman"/>
            <w:sz w:val="24"/>
            <w:szCs w:val="24"/>
            <w:lang w:val="en-US"/>
          </w:rPr>
          <w:delText xml:space="preserve"> number of</w:delText>
        </w:r>
      </w:del>
      <w:r w:rsidRPr="00C06771">
        <w:rPr>
          <w:rFonts w:ascii="Times New Roman" w:hAnsi="Times New Roman" w:cs="Times New Roman"/>
          <w:sz w:val="24"/>
          <w:szCs w:val="24"/>
          <w:lang w:val="en-US"/>
        </w:rPr>
        <w:t xml:space="preserve"> focused studies </w:t>
      </w:r>
      <w:r w:rsidR="00C22AEB" w:rsidRPr="00C06771">
        <w:rPr>
          <w:rFonts w:ascii="Times New Roman" w:hAnsi="Times New Roman" w:cs="Times New Roman"/>
          <w:sz w:val="24"/>
          <w:szCs w:val="24"/>
          <w:lang w:val="en-US"/>
        </w:rPr>
        <w:t>that address</w:t>
      </w:r>
      <w:r w:rsidRPr="00C06771">
        <w:rPr>
          <w:rFonts w:ascii="Times New Roman" w:hAnsi="Times New Roman" w:cs="Times New Roman"/>
          <w:sz w:val="24"/>
          <w:szCs w:val="24"/>
          <w:lang w:val="en-US"/>
        </w:rPr>
        <w:t xml:space="preserve"> false denials are few and at the moment</w:t>
      </w:r>
      <w:ins w:id="85"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only distal parallels can be drawn from associated research as attempts are made to enrich false denial literature. </w:t>
      </w:r>
      <w:del w:id="86" w:author="Author">
        <w:r w:rsidRPr="00C06771">
          <w:rPr>
            <w:rFonts w:ascii="Times New Roman" w:hAnsi="Times New Roman" w:cs="Times New Roman"/>
            <w:sz w:val="24"/>
            <w:szCs w:val="24"/>
            <w:lang w:val="en-US"/>
          </w:rPr>
          <w:delText>There has also been a</w:delText>
        </w:r>
      </w:del>
      <w:ins w:id="87" w:author="Author">
        <w:r w:rsidR="00695A59" w:rsidRPr="00C06771">
          <w:rPr>
            <w:rFonts w:ascii="Times New Roman" w:hAnsi="Times New Roman" w:cs="Times New Roman"/>
            <w:sz w:val="24"/>
            <w:szCs w:val="24"/>
            <w:lang w:val="en-US"/>
          </w:rPr>
          <w:t>A</w:t>
        </w:r>
      </w:ins>
      <w:r w:rsidRPr="00C06771">
        <w:rPr>
          <w:rFonts w:ascii="Times New Roman" w:hAnsi="Times New Roman" w:cs="Times New Roman"/>
          <w:sz w:val="24"/>
          <w:szCs w:val="24"/>
          <w:lang w:val="en-US"/>
        </w:rPr>
        <w:t xml:space="preserve"> disproportionate focus</w:t>
      </w:r>
      <w:r w:rsidR="00695A59" w:rsidRPr="00C06771">
        <w:rPr>
          <w:rFonts w:ascii="Times New Roman" w:hAnsi="Times New Roman" w:cs="Times New Roman"/>
          <w:sz w:val="24"/>
          <w:szCs w:val="24"/>
          <w:lang w:val="en-US"/>
        </w:rPr>
        <w:t xml:space="preserve"> </w:t>
      </w:r>
      <w:ins w:id="88" w:author="Author">
        <w:r w:rsidR="00695A59" w:rsidRPr="00C06771">
          <w:rPr>
            <w:rFonts w:ascii="Times New Roman" w:hAnsi="Times New Roman" w:cs="Times New Roman"/>
            <w:sz w:val="24"/>
            <w:szCs w:val="24"/>
            <w:lang w:val="en-US"/>
          </w:rPr>
          <w:t>also exists</w:t>
        </w:r>
        <w:r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in </w:t>
      </w:r>
      <w:del w:id="89" w:author="Author">
        <w:r w:rsidRPr="00C06771">
          <w:rPr>
            <w:rFonts w:ascii="Times New Roman" w:hAnsi="Times New Roman" w:cs="Times New Roman"/>
            <w:sz w:val="24"/>
            <w:szCs w:val="24"/>
            <w:lang w:val="en-US"/>
          </w:rPr>
          <w:delText>favour</w:delText>
        </w:r>
      </w:del>
      <w:ins w:id="90" w:author="Author">
        <w:r w:rsidRPr="00C06771">
          <w:rPr>
            <w:rFonts w:ascii="Times New Roman" w:hAnsi="Times New Roman" w:cs="Times New Roman"/>
            <w:sz w:val="24"/>
            <w:szCs w:val="24"/>
            <w:lang w:val="en-US"/>
          </w:rPr>
          <w:t>favor</w:t>
        </w:r>
      </w:ins>
      <w:r w:rsidRPr="00C06771">
        <w:rPr>
          <w:rFonts w:ascii="Times New Roman" w:hAnsi="Times New Roman" w:cs="Times New Roman"/>
          <w:sz w:val="24"/>
          <w:szCs w:val="24"/>
          <w:lang w:val="en-US"/>
        </w:rPr>
        <w:t xml:space="preserve"> of errors such as false allegations to the exclusion of the false negative error of false denial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(Lyon, 1995)</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The absence of rigorous research on false denials may in part be attributed to the idea held by some that</w:t>
      </w:r>
      <w:r w:rsidR="00695A59" w:rsidRPr="00C06771">
        <w:rPr>
          <w:rFonts w:ascii="Times New Roman" w:hAnsi="Times New Roman" w:cs="Times New Roman"/>
          <w:sz w:val="24"/>
          <w:szCs w:val="24"/>
          <w:lang w:val="en-US"/>
        </w:rPr>
        <w:t xml:space="preserve"> </w:t>
      </w:r>
      <w:del w:id="91" w:author="Author">
        <w:r w:rsidRPr="00C06771">
          <w:rPr>
            <w:rFonts w:ascii="Times New Roman" w:hAnsi="Times New Roman" w:cs="Times New Roman"/>
            <w:sz w:val="24"/>
            <w:szCs w:val="24"/>
            <w:lang w:val="en-US"/>
          </w:rPr>
          <w:delText>it</w:delText>
        </w:r>
      </w:del>
      <w:ins w:id="92" w:author="Author">
        <w:r w:rsidRPr="00C06771">
          <w:rPr>
            <w:rFonts w:ascii="Times New Roman" w:hAnsi="Times New Roman" w:cs="Times New Roman"/>
            <w:sz w:val="24"/>
            <w:szCs w:val="24"/>
            <w:lang w:val="en-US"/>
          </w:rPr>
          <w:t>obtain</w:t>
        </w:r>
        <w:r w:rsidR="00695A59" w:rsidRPr="00C06771">
          <w:rPr>
            <w:rFonts w:ascii="Times New Roman" w:hAnsi="Times New Roman" w:cs="Times New Roman"/>
            <w:sz w:val="24"/>
            <w:szCs w:val="24"/>
            <w:lang w:val="en-US"/>
          </w:rPr>
          <w:t>ing</w:t>
        </w:r>
        <w:r w:rsidRPr="00C06771">
          <w:rPr>
            <w:rFonts w:ascii="Times New Roman" w:hAnsi="Times New Roman" w:cs="Times New Roman"/>
            <w:sz w:val="24"/>
            <w:szCs w:val="24"/>
            <w:lang w:val="en-US"/>
          </w:rPr>
          <w:t xml:space="preserve"> accurate data</w:t>
        </w:r>
      </w:ins>
      <w:r w:rsidR="00695A59" w:rsidRPr="00C06771">
        <w:rPr>
          <w:rFonts w:ascii="Times New Roman" w:hAnsi="Times New Roman" w:cs="Times New Roman"/>
          <w:sz w:val="24"/>
          <w:szCs w:val="24"/>
          <w:lang w:val="en-US"/>
        </w:rPr>
        <w:t xml:space="preserve"> would be immensely challenging</w:t>
      </w:r>
      <w:del w:id="93" w:author="Author">
        <w:r w:rsidRPr="00C06771">
          <w:rPr>
            <w:rFonts w:ascii="Times New Roman" w:hAnsi="Times New Roman" w:cs="Times New Roman"/>
            <w:sz w:val="24"/>
            <w:szCs w:val="24"/>
            <w:lang w:val="en-US"/>
          </w:rPr>
          <w:delText xml:space="preserve"> to obtain accurate data</w:delText>
        </w:r>
      </w:del>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(London, Bruck, Wright, &amp; Ceci, 2008)</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005A5877" w:rsidRPr="00C06771">
        <w:rPr>
          <w:rFonts w:ascii="Times New Roman" w:hAnsi="Times New Roman" w:cs="Times New Roman"/>
          <w:sz w:val="24"/>
          <w:szCs w:val="24"/>
          <w:lang w:val="en-US"/>
        </w:rPr>
        <w:t xml:space="preserve">More specifically, </w:t>
      </w:r>
      <w:r w:rsidRPr="00C06771">
        <w:rPr>
          <w:rFonts w:ascii="Times New Roman" w:hAnsi="Times New Roman" w:cs="Times New Roman"/>
          <w:sz w:val="24"/>
          <w:szCs w:val="24"/>
          <w:lang w:val="en-US"/>
        </w:rPr>
        <w:t xml:space="preserve">London and colleagues argued that </w:t>
      </w:r>
      <w:del w:id="94" w:author="Author">
        <w:r w:rsidR="005A5877" w:rsidRPr="00C06771">
          <w:rPr>
            <w:rFonts w:ascii="Times New Roman" w:hAnsi="Times New Roman" w:cs="Times New Roman"/>
            <w:sz w:val="24"/>
            <w:szCs w:val="24"/>
            <w:lang w:val="en-US"/>
          </w:rPr>
          <w:delText xml:space="preserve">it is </w:delText>
        </w:r>
        <w:r w:rsidR="009019ED" w:rsidRPr="00C06771">
          <w:rPr>
            <w:rFonts w:ascii="Times New Roman" w:hAnsi="Times New Roman" w:cs="Times New Roman"/>
            <w:sz w:val="24"/>
            <w:szCs w:val="24"/>
            <w:lang w:val="en-US"/>
          </w:rPr>
          <w:delText xml:space="preserve">almost </w:delText>
        </w:r>
        <w:r w:rsidR="005A5877" w:rsidRPr="00C06771">
          <w:rPr>
            <w:rFonts w:ascii="Times New Roman" w:hAnsi="Times New Roman" w:cs="Times New Roman"/>
            <w:sz w:val="24"/>
            <w:szCs w:val="24"/>
            <w:lang w:val="en-US"/>
          </w:rPr>
          <w:delText xml:space="preserve">impossible to </w:delText>
        </w:r>
      </w:del>
      <w:r w:rsidR="005A5877" w:rsidRPr="00C06771">
        <w:rPr>
          <w:rFonts w:ascii="Times New Roman" w:hAnsi="Times New Roman" w:cs="Times New Roman"/>
          <w:sz w:val="24"/>
          <w:szCs w:val="24"/>
          <w:lang w:val="en-US"/>
        </w:rPr>
        <w:t xml:space="preserve">accurately </w:t>
      </w:r>
      <w:del w:id="95" w:author="Author">
        <w:r w:rsidR="005A5877" w:rsidRPr="00C06771">
          <w:rPr>
            <w:rFonts w:ascii="Times New Roman" w:hAnsi="Times New Roman" w:cs="Times New Roman"/>
            <w:sz w:val="24"/>
            <w:szCs w:val="24"/>
            <w:lang w:val="en-US"/>
          </w:rPr>
          <w:delText>assess</w:delText>
        </w:r>
      </w:del>
      <w:ins w:id="96" w:author="Author">
        <w:r w:rsidR="005A5877" w:rsidRPr="00C06771">
          <w:rPr>
            <w:rFonts w:ascii="Times New Roman" w:hAnsi="Times New Roman" w:cs="Times New Roman"/>
            <w:sz w:val="24"/>
            <w:szCs w:val="24"/>
            <w:lang w:val="en-US"/>
          </w:rPr>
          <w:t>assess</w:t>
        </w:r>
        <w:r w:rsidR="00695A59" w:rsidRPr="00C06771">
          <w:rPr>
            <w:rFonts w:ascii="Times New Roman" w:hAnsi="Times New Roman" w:cs="Times New Roman"/>
            <w:sz w:val="24"/>
            <w:szCs w:val="24"/>
            <w:lang w:val="en-US"/>
          </w:rPr>
          <w:t>ing</w:t>
        </w:r>
      </w:ins>
      <w:r w:rsidR="005A5877" w:rsidRPr="00C06771">
        <w:rPr>
          <w:rFonts w:ascii="Times New Roman" w:hAnsi="Times New Roman" w:cs="Times New Roman"/>
          <w:sz w:val="24"/>
          <w:szCs w:val="24"/>
          <w:lang w:val="en-US"/>
        </w:rPr>
        <w:t xml:space="preserve"> the rates of denial</w:t>
      </w:r>
      <w:ins w:id="97" w:author="Author">
        <w:r w:rsidR="005A5877" w:rsidRPr="00C06771">
          <w:rPr>
            <w:rFonts w:ascii="Times New Roman" w:hAnsi="Times New Roman" w:cs="Times New Roman"/>
            <w:sz w:val="24"/>
            <w:szCs w:val="24"/>
            <w:lang w:val="en-US"/>
          </w:rPr>
          <w:t xml:space="preserve"> </w:t>
        </w:r>
        <w:r w:rsidR="00695A59" w:rsidRPr="00C06771">
          <w:rPr>
            <w:rFonts w:ascii="Times New Roman" w:hAnsi="Times New Roman" w:cs="Times New Roman"/>
            <w:sz w:val="24"/>
            <w:szCs w:val="24"/>
            <w:lang w:val="en-US"/>
          </w:rPr>
          <w:t>is almost impossible</w:t>
        </w:r>
      </w:ins>
      <w:r w:rsidR="00695A59" w:rsidRPr="00C06771">
        <w:rPr>
          <w:rFonts w:ascii="Times New Roman" w:hAnsi="Times New Roman" w:cs="Times New Roman"/>
          <w:sz w:val="24"/>
          <w:szCs w:val="24"/>
          <w:lang w:val="en-US"/>
        </w:rPr>
        <w:t xml:space="preserve"> </w:t>
      </w:r>
      <w:r w:rsidR="005A5877" w:rsidRPr="00C06771">
        <w:rPr>
          <w:rFonts w:ascii="Times New Roman" w:hAnsi="Times New Roman" w:cs="Times New Roman"/>
          <w:sz w:val="24"/>
          <w:szCs w:val="24"/>
          <w:lang w:val="en-US"/>
        </w:rPr>
        <w:t xml:space="preserve">because </w:t>
      </w:r>
      <w:r w:rsidR="00BD127C" w:rsidRPr="00C06771">
        <w:rPr>
          <w:rFonts w:ascii="Times New Roman" w:hAnsi="Times New Roman" w:cs="Times New Roman"/>
          <w:sz w:val="24"/>
          <w:szCs w:val="24"/>
          <w:lang w:val="en-US"/>
        </w:rPr>
        <w:t>most</w:t>
      </w:r>
      <w:r w:rsidR="005A5877" w:rsidRPr="00C06771">
        <w:rPr>
          <w:rFonts w:ascii="Times New Roman" w:hAnsi="Times New Roman" w:cs="Times New Roman"/>
          <w:sz w:val="24"/>
          <w:szCs w:val="24"/>
          <w:lang w:val="en-US"/>
        </w:rPr>
        <w:t xml:space="preserve"> sexually abuse</w:t>
      </w:r>
      <w:r w:rsidR="00AF6186" w:rsidRPr="00C06771">
        <w:rPr>
          <w:rFonts w:ascii="Times New Roman" w:hAnsi="Times New Roman" w:cs="Times New Roman"/>
          <w:sz w:val="24"/>
          <w:szCs w:val="24"/>
          <w:lang w:val="en-US"/>
        </w:rPr>
        <w:t>d</w:t>
      </w:r>
      <w:r w:rsidR="005A5877" w:rsidRPr="00C06771">
        <w:rPr>
          <w:rFonts w:ascii="Times New Roman" w:hAnsi="Times New Roman" w:cs="Times New Roman"/>
          <w:sz w:val="24"/>
          <w:szCs w:val="24"/>
          <w:lang w:val="en-US"/>
        </w:rPr>
        <w:t xml:space="preserve"> children are never systematically interviewed. </w:t>
      </w:r>
      <w:r w:rsidRPr="00C06771">
        <w:rPr>
          <w:rFonts w:ascii="Times New Roman" w:hAnsi="Times New Roman" w:cs="Times New Roman"/>
          <w:sz w:val="24"/>
          <w:szCs w:val="24"/>
          <w:lang w:val="en-US"/>
        </w:rPr>
        <w:t xml:space="preserve">They argued further that </w:t>
      </w:r>
      <w:del w:id="98" w:author="Author">
        <w:r w:rsidRPr="00C06771">
          <w:rPr>
            <w:rFonts w:ascii="Times New Roman" w:hAnsi="Times New Roman" w:cs="Times New Roman"/>
            <w:sz w:val="24"/>
            <w:szCs w:val="24"/>
            <w:lang w:val="en-US"/>
          </w:rPr>
          <w:delText>since</w:delText>
        </w:r>
      </w:del>
      <w:ins w:id="99" w:author="Author">
        <w:r w:rsidR="00695A59" w:rsidRPr="00C06771">
          <w:rPr>
            <w:rFonts w:ascii="Times New Roman" w:hAnsi="Times New Roman" w:cs="Times New Roman"/>
            <w:sz w:val="24"/>
            <w:szCs w:val="24"/>
            <w:lang w:val="en-US"/>
          </w:rPr>
          <w:t>because</w:t>
        </w:r>
      </w:ins>
      <w:r w:rsidR="00695A59"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most sexually abused children are not officially interviewed</w:t>
      </w:r>
      <w:ins w:id="100"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such a sample would be unrepresentative of the entire population. However</w:t>
      </w:r>
      <w:ins w:id="101" w:author="Author">
        <w:r w:rsidR="00695A59"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we believe that exploration into the issue of false denials should remain at the forefront of academic inquiry, if for no other reason than the fact that false denials could result in the dismissal of authentic cases of abuse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(Sorensen &amp; Snow, 1991)</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p>
    <w:p w14:paraId="48AA95E7" w14:textId="77777777" w:rsidR="00D4694C" w:rsidRPr="00C06771" w:rsidRDefault="00D4694C" w:rsidP="00D4694C">
      <w:pPr>
        <w:rPr>
          <w:rFonts w:ascii="Times New Roman" w:hAnsi="Times New Roman" w:cs="Times New Roman"/>
          <w:b/>
          <w:sz w:val="24"/>
          <w:szCs w:val="24"/>
          <w:lang w:val="en-US"/>
        </w:rPr>
      </w:pPr>
      <w:r w:rsidRPr="00C06771">
        <w:rPr>
          <w:rFonts w:ascii="Times New Roman" w:hAnsi="Times New Roman" w:cs="Times New Roman"/>
          <w:b/>
          <w:sz w:val="24"/>
          <w:szCs w:val="24"/>
          <w:lang w:val="en-US"/>
        </w:rPr>
        <w:t xml:space="preserve">Non-disclosure </w:t>
      </w:r>
    </w:p>
    <w:p w14:paraId="5345A1E6" w14:textId="747505BC" w:rsidR="00D4694C" w:rsidRPr="00C06771" w:rsidRDefault="00D4694C" w:rsidP="00D4694C">
      <w:pPr>
        <w:spacing w:after="0"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Disclosure is known to facilitate mental healing in </w:t>
      </w:r>
      <w:del w:id="102"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victims</w:t>
      </w:r>
      <w:ins w:id="103" w:author="Author">
        <w:r w:rsidR="00B4098B" w:rsidRPr="00C06771">
          <w:rPr>
            <w:rFonts w:ascii="Times New Roman" w:hAnsi="Times New Roman" w:cs="Times New Roman"/>
            <w:sz w:val="24"/>
            <w:szCs w:val="24"/>
            <w:lang w:val="en-US"/>
          </w:rPr>
          <w:t xml:space="preserve"> of </w:t>
        </w:r>
        <w:r w:rsidRPr="00C06771">
          <w:rPr>
            <w:rFonts w:ascii="Times New Roman" w:hAnsi="Times New Roman" w:cs="Times New Roman"/>
            <w:sz w:val="24"/>
            <w:szCs w:val="24"/>
            <w:lang w:val="en-US"/>
          </w:rPr>
          <w:t>CSA</w:t>
        </w:r>
      </w:ins>
      <w:r w:rsidRPr="00C06771">
        <w:rPr>
          <w:rFonts w:ascii="Times New Roman" w:hAnsi="Times New Roman" w:cs="Times New Roman"/>
          <w:sz w:val="24"/>
          <w:szCs w:val="24"/>
          <w:lang w:val="en-US"/>
        </w:rPr>
        <w:t xml:space="preserve">, has bearings on long-term mental outcome, and lowers the likelihood of re-victimization (Kogan, 2005; </w:t>
      </w:r>
      <w:r w:rsidRPr="00C06771">
        <w:rPr>
          <w:rFonts w:ascii="Times New Roman" w:hAnsi="Times New Roman" w:cs="Times New Roman"/>
          <w:noProof/>
          <w:sz w:val="24"/>
          <w:szCs w:val="24"/>
          <w:lang w:val="en-US"/>
        </w:rPr>
        <w:t>Sorsoli, Kia-Keating, &amp; Grossman, 2008</w:t>
      </w:r>
      <w:r w:rsidRPr="00C06771">
        <w:rPr>
          <w:rFonts w:ascii="Times New Roman" w:hAnsi="Times New Roman" w:cs="Times New Roman"/>
          <w:sz w:val="24"/>
          <w:szCs w:val="24"/>
          <w:lang w:val="en-US"/>
        </w:rPr>
        <w:t xml:space="preserve">). Victims may decide to informally confide in a peer about their abuse or disclose formally during a regular visit to the family medical doctor </w:t>
      </w:r>
      <w:r w:rsidRPr="00C06771">
        <w:rPr>
          <w:rFonts w:ascii="Times New Roman" w:hAnsi="Times New Roman" w:cs="Times New Roman"/>
          <w:sz w:val="24"/>
          <w:szCs w:val="24"/>
          <w:lang w:val="en-US"/>
        </w:rPr>
        <w:lastRenderedPageBreak/>
        <w:t>(Ullman, 2002).</w:t>
      </w:r>
      <w:ins w:id="104" w:author="Author">
        <w:r w:rsidR="006C2873" w:rsidRPr="00C06771">
          <w:rPr>
            <w:rFonts w:ascii="Times New Roman" w:hAnsi="Times New Roman" w:cs="Times New Roman"/>
            <w:sz w:val="24"/>
            <w:szCs w:val="24"/>
            <w:lang w:val="en-US"/>
          </w:rPr>
          <w:t xml:space="preserve"> </w:t>
        </w:r>
      </w:ins>
      <w:r w:rsidR="0023755B" w:rsidRPr="00C06771">
        <w:rPr>
          <w:rFonts w:ascii="Times New Roman" w:hAnsi="Times New Roman" w:cs="Times New Roman"/>
          <w:sz w:val="24"/>
          <w:szCs w:val="24"/>
          <w:lang w:val="en-US"/>
        </w:rPr>
        <w:t>However</w:t>
      </w:r>
      <w:r w:rsidR="0036225F" w:rsidRPr="00C06771">
        <w:rPr>
          <w:rFonts w:ascii="Times New Roman" w:hAnsi="Times New Roman" w:cs="Times New Roman"/>
          <w:sz w:val="24"/>
          <w:szCs w:val="24"/>
          <w:lang w:val="en-US"/>
        </w:rPr>
        <w:t xml:space="preserve">, </w:t>
      </w:r>
      <w:ins w:id="105" w:author="Author">
        <w:r w:rsidRPr="00C06771">
          <w:rPr>
            <w:rFonts w:ascii="Times New Roman" w:hAnsi="Times New Roman" w:cs="Times New Roman"/>
            <w:sz w:val="24"/>
            <w:szCs w:val="24"/>
            <w:lang w:val="en-US"/>
          </w:rPr>
          <w:t>victims</w:t>
        </w:r>
        <w:r w:rsidR="00300491" w:rsidRPr="00C06771">
          <w:rPr>
            <w:rFonts w:ascii="Times New Roman" w:hAnsi="Times New Roman" w:cs="Times New Roman"/>
            <w:sz w:val="24"/>
            <w:szCs w:val="24"/>
            <w:lang w:val="en-US"/>
          </w:rPr>
          <w:t xml:space="preserve"> of </w:t>
        </w:r>
      </w:ins>
      <w:r w:rsidR="00300491" w:rsidRPr="00C06771">
        <w:rPr>
          <w:rFonts w:ascii="Times New Roman" w:hAnsi="Times New Roman" w:cs="Times New Roman"/>
          <w:sz w:val="24"/>
          <w:szCs w:val="24"/>
          <w:lang w:val="en-US"/>
        </w:rPr>
        <w:t>sexual abuse</w:t>
      </w:r>
      <w:del w:id="106" w:author="Author">
        <w:r w:rsidRPr="00C06771">
          <w:rPr>
            <w:rFonts w:ascii="Times New Roman" w:hAnsi="Times New Roman" w:cs="Times New Roman"/>
            <w:sz w:val="24"/>
            <w:szCs w:val="24"/>
            <w:lang w:val="en-US"/>
          </w:rPr>
          <w:delText xml:space="preserve"> victims</w:delText>
        </w:r>
      </w:del>
      <w:r w:rsidRPr="00C06771">
        <w:rPr>
          <w:rFonts w:ascii="Times New Roman" w:hAnsi="Times New Roman" w:cs="Times New Roman"/>
          <w:sz w:val="24"/>
          <w:szCs w:val="24"/>
          <w:lang w:val="en-US"/>
        </w:rPr>
        <w:t xml:space="preserve"> are not as forthcoming about their experiences as the general public may think. Childhood disclosures commonly occur after a long period of time has elapsed (London et al., 2008). </w:t>
      </w:r>
      <w:r w:rsidR="0023755B" w:rsidRPr="00C06771">
        <w:rPr>
          <w:rFonts w:ascii="Times New Roman" w:hAnsi="Times New Roman" w:cs="Times New Roman"/>
          <w:sz w:val="24"/>
          <w:szCs w:val="24"/>
          <w:lang w:val="en-US"/>
        </w:rPr>
        <w:t xml:space="preserve">Furthermore, </w:t>
      </w:r>
      <w:r w:rsidRPr="00C06771">
        <w:rPr>
          <w:rFonts w:ascii="Times New Roman" w:hAnsi="Times New Roman" w:cs="Times New Roman"/>
          <w:sz w:val="24"/>
          <w:szCs w:val="24"/>
          <w:lang w:val="en-US"/>
        </w:rPr>
        <w:t>in the vast majority of cases</w:t>
      </w:r>
      <w:ins w:id="107" w:author="Author">
        <w:r w:rsidR="006C2873"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survivors of sexual abuse never disclose (</w:t>
      </w:r>
      <w:r w:rsidRPr="00C06771">
        <w:rPr>
          <w:rFonts w:ascii="Times New Roman" w:hAnsi="Times New Roman" w:cs="Times New Roman"/>
          <w:noProof/>
          <w:sz w:val="24"/>
          <w:szCs w:val="24"/>
          <w:lang w:val="en-US"/>
        </w:rPr>
        <w:t>Hébert</w:t>
      </w:r>
      <w:r w:rsidRPr="00C06771">
        <w:rPr>
          <w:rFonts w:ascii="Times New Roman" w:hAnsi="Times New Roman" w:cs="Times New Roman"/>
          <w:sz w:val="24"/>
          <w:szCs w:val="24"/>
          <w:lang w:val="en-US"/>
        </w:rPr>
        <w:t>, Tourigny, Cyr, McDuff, &amp; Joly, 2009) or wait until adulthood</w:t>
      </w:r>
      <w:ins w:id="108" w:author="Author">
        <w:r w:rsidR="006C2873"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as was the case with Shantelle</w:t>
      </w:r>
      <w:ins w:id="109" w:author="Author">
        <w:r w:rsidR="006C2873"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who disclosed eight years after the onset of her abuse (Jonzon &amp; Lindblad, 2004; London et al., 2005). </w:t>
      </w:r>
    </w:p>
    <w:p w14:paraId="3160CC5F" w14:textId="2CABB674" w:rsidR="00D4694C" w:rsidRPr="00C06771" w:rsidRDefault="00D4694C" w:rsidP="00D4694C">
      <w:pPr>
        <w:spacing w:after="0"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The failure to disclose prevents many CSA cases from being officially brought to the attention of legal authorities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w:t>
      </w:r>
      <w:r w:rsidRPr="00C06771">
        <w:rPr>
          <w:rFonts w:ascii="Times New Roman" w:hAnsi="Times New Roman" w:cs="Times New Roman"/>
          <w:noProof/>
          <w:sz w:val="24"/>
          <w:szCs w:val="24"/>
          <w:lang w:val="en-US"/>
        </w:rPr>
        <w:fldChar w:fldCharType="begin" w:fldLock="1"/>
      </w:r>
      <w:r w:rsidRPr="00C06771">
        <w:rPr>
          <w:rFonts w:ascii="Times New Roman" w:hAnsi="Times New Roman" w:cs="Times New Roman"/>
          <w:noProof/>
          <w:sz w:val="24"/>
          <w:szCs w:val="24"/>
          <w:lang w:val="en-US"/>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C06771">
        <w:rPr>
          <w:rFonts w:ascii="Times New Roman" w:hAnsi="Times New Roman" w:cs="Times New Roman"/>
          <w:noProof/>
          <w:sz w:val="24"/>
          <w:szCs w:val="24"/>
          <w:lang w:val="en-US"/>
        </w:rPr>
        <w:fldChar w:fldCharType="separate"/>
      </w:r>
      <w:r w:rsidRPr="00C06771">
        <w:rPr>
          <w:rFonts w:ascii="Times New Roman" w:hAnsi="Times New Roman" w:cs="Times New Roman"/>
          <w:noProof/>
          <w:sz w:val="24"/>
          <w:szCs w:val="24"/>
          <w:lang w:val="en-US"/>
        </w:rPr>
        <w:t>Somer &amp; Szwarcberg, 2001;</w:t>
      </w:r>
      <w:r w:rsidRPr="00C06771">
        <w:rPr>
          <w:rFonts w:ascii="Times New Roman" w:hAnsi="Times New Roman" w:cs="Times New Roman"/>
          <w:noProof/>
          <w:sz w:val="24"/>
          <w:szCs w:val="24"/>
          <w:lang w:val="en-US"/>
        </w:rPr>
        <w:fldChar w:fldCharType="end"/>
      </w:r>
      <w:r w:rsidRPr="00C06771">
        <w:rPr>
          <w:rFonts w:ascii="Times New Roman" w:hAnsi="Times New Roman" w:cs="Times New Roman"/>
          <w:noProof/>
          <w:sz w:val="24"/>
          <w:szCs w:val="24"/>
          <w:lang w:val="en-US"/>
        </w:rPr>
        <w:t xml:space="preserve"> Bottoms et al.,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0023755B" w:rsidRPr="00C06771">
        <w:rPr>
          <w:rFonts w:ascii="Times New Roman" w:hAnsi="Times New Roman" w:cs="Times New Roman"/>
          <w:sz w:val="24"/>
          <w:szCs w:val="24"/>
          <w:lang w:val="en-US"/>
        </w:rPr>
        <w:t>One impediment to disclosure is the fact that</w:t>
      </w:r>
      <w:r w:rsidRPr="00C06771">
        <w:rPr>
          <w:rFonts w:ascii="Times New Roman" w:hAnsi="Times New Roman" w:cs="Times New Roman"/>
          <w:sz w:val="24"/>
          <w:szCs w:val="24"/>
          <w:lang w:val="en-US"/>
        </w:rPr>
        <w:t xml:space="preserve"> the decision to disclose may be beyond the locus of control of some victims. When instructed by the perpetrator to do so, many keep the abuse a secret for long periods of times (London et al., 2008). The concept of </w:t>
      </w:r>
      <w:r w:rsidR="0023755B" w:rsidRPr="00C06771">
        <w:rPr>
          <w:rFonts w:ascii="Times New Roman" w:hAnsi="Times New Roman" w:cs="Times New Roman"/>
          <w:i/>
          <w:sz w:val="24"/>
          <w:szCs w:val="24"/>
          <w:lang w:val="en-US"/>
        </w:rPr>
        <w:t>secrecy</w:t>
      </w:r>
      <w:r w:rsidRPr="00C06771">
        <w:rPr>
          <w:rFonts w:ascii="Times New Roman" w:hAnsi="Times New Roman" w:cs="Times New Roman"/>
          <w:sz w:val="24"/>
          <w:szCs w:val="24"/>
          <w:lang w:val="en-US"/>
        </w:rPr>
        <w:t xml:space="preserve"> is sometimes exploited by </w:t>
      </w:r>
      <w:ins w:id="110" w:author="Author" w:date="2018-03-27T16:19:00Z">
        <w:r w:rsidR="00C06771">
          <w:rPr>
            <w:rFonts w:ascii="Times New Roman" w:hAnsi="Times New Roman" w:cs="Times New Roman"/>
            <w:sz w:val="24"/>
            <w:szCs w:val="24"/>
            <w:lang w:val="en-US"/>
          </w:rPr>
          <w:t>CSA</w:t>
        </w:r>
      </w:ins>
      <w:del w:id="111" w:author="Author" w:date="2018-03-27T16:19:00Z">
        <w:r w:rsidRPr="00C06771" w:rsidDel="00C06771">
          <w:rPr>
            <w:rFonts w:ascii="Times New Roman" w:hAnsi="Times New Roman" w:cs="Times New Roman"/>
            <w:sz w:val="24"/>
            <w:szCs w:val="24"/>
            <w:lang w:val="en-US"/>
          </w:rPr>
          <w:delText>child sexual abuse</w:delText>
        </w:r>
      </w:del>
      <w:r w:rsidRPr="00C06771">
        <w:rPr>
          <w:rFonts w:ascii="Times New Roman" w:hAnsi="Times New Roman" w:cs="Times New Roman"/>
          <w:sz w:val="24"/>
          <w:szCs w:val="24"/>
          <w:lang w:val="en-US"/>
        </w:rPr>
        <w:t xml:space="preserve"> offenders</w:t>
      </w:r>
      <w:del w:id="112" w:author="Author">
        <w:r w:rsidRPr="00C06771">
          <w:rPr>
            <w:rFonts w:ascii="Times New Roman" w:hAnsi="Times New Roman" w:cs="Times New Roman"/>
            <w:sz w:val="24"/>
            <w:szCs w:val="24"/>
            <w:lang w:val="en-US"/>
          </w:rPr>
          <w:delText xml:space="preserve"> in order</w:delText>
        </w:r>
      </w:del>
      <w:r w:rsidRPr="00C06771">
        <w:rPr>
          <w:rFonts w:ascii="Times New Roman" w:hAnsi="Times New Roman" w:cs="Times New Roman"/>
          <w:sz w:val="24"/>
          <w:szCs w:val="24"/>
          <w:lang w:val="en-US"/>
        </w:rPr>
        <w:t xml:space="preserve"> to force compliance in victims </w:t>
      </w:r>
      <w:r w:rsidRPr="00C06771">
        <w:rPr>
          <w:rFonts w:ascii="Times New Roman" w:hAnsi="Times New Roman" w:cs="Times New Roman"/>
          <w:sz w:val="24"/>
          <w:szCs w:val="24"/>
          <w:lang w:val="en-US"/>
        </w:rPr>
        <w:fldChar w:fldCharType="begin" w:fldLock="1"/>
      </w:r>
      <w:r w:rsidR="00971E98" w:rsidRPr="00C06771">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(Elliott, Browne, &amp; Kilcoyne, 1995; Magnusson</w:t>
      </w:r>
      <w:r w:rsidR="00925CB1" w:rsidRPr="00C06771">
        <w:rPr>
          <w:rFonts w:ascii="Times New Roman" w:hAnsi="Times New Roman" w:cs="Times New Roman"/>
          <w:noProof/>
          <w:sz w:val="24"/>
          <w:szCs w:val="24"/>
          <w:lang w:val="en-US"/>
        </w:rPr>
        <w:t>, Ernberg, &amp; Landstrom</w:t>
      </w:r>
      <w:r w:rsidRPr="00C06771">
        <w:rPr>
          <w:rFonts w:ascii="Times New Roman" w:hAnsi="Times New Roman" w:cs="Times New Roman"/>
          <w:noProof/>
          <w:sz w:val="24"/>
          <w:szCs w:val="24"/>
          <w:lang w:val="en-US"/>
        </w:rPr>
        <w:t>, 2017)</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00BD127C" w:rsidRPr="00C06771">
        <w:rPr>
          <w:rFonts w:ascii="Times New Roman" w:hAnsi="Times New Roman" w:cs="Times New Roman"/>
          <w:sz w:val="24"/>
          <w:szCs w:val="24"/>
          <w:lang w:val="en-US"/>
        </w:rPr>
        <w:t xml:space="preserve">In the </w:t>
      </w:r>
      <w:r w:rsidR="00472333" w:rsidRPr="00C06771">
        <w:rPr>
          <w:rFonts w:ascii="Times New Roman" w:hAnsi="Times New Roman" w:cs="Times New Roman"/>
          <w:sz w:val="24"/>
          <w:szCs w:val="24"/>
          <w:lang w:val="en-US"/>
        </w:rPr>
        <w:t>aforementioned</w:t>
      </w:r>
      <w:r w:rsidR="00BD127C" w:rsidRPr="00C06771">
        <w:rPr>
          <w:rFonts w:ascii="Times New Roman" w:hAnsi="Times New Roman" w:cs="Times New Roman"/>
          <w:sz w:val="24"/>
          <w:szCs w:val="24"/>
          <w:lang w:val="en-US"/>
        </w:rPr>
        <w:t xml:space="preserve"> </w:t>
      </w:r>
      <w:r w:rsidR="00472333" w:rsidRPr="00C06771">
        <w:rPr>
          <w:rFonts w:ascii="Times New Roman" w:hAnsi="Times New Roman" w:cs="Times New Roman"/>
          <w:sz w:val="24"/>
          <w:szCs w:val="24"/>
          <w:lang w:val="en-US"/>
        </w:rPr>
        <w:t>case</w:t>
      </w:r>
      <w:r w:rsidR="00BD127C"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Anthony Hopkins </w:t>
      </w:r>
      <w:r w:rsidR="00BD127C" w:rsidRPr="00C06771">
        <w:rPr>
          <w:rFonts w:ascii="Times New Roman" w:hAnsi="Times New Roman" w:cs="Times New Roman"/>
          <w:sz w:val="24"/>
          <w:szCs w:val="24"/>
          <w:lang w:val="en-US"/>
        </w:rPr>
        <w:t xml:space="preserve">justified his grievous actions </w:t>
      </w:r>
      <w:r w:rsidR="00472333" w:rsidRPr="00C06771">
        <w:rPr>
          <w:rFonts w:ascii="Times New Roman" w:hAnsi="Times New Roman" w:cs="Times New Roman"/>
          <w:sz w:val="24"/>
          <w:szCs w:val="24"/>
          <w:lang w:val="en-US"/>
        </w:rPr>
        <w:t xml:space="preserve">to Shantelle </w:t>
      </w:r>
      <w:r w:rsidRPr="00C06771">
        <w:rPr>
          <w:rFonts w:ascii="Times New Roman" w:hAnsi="Times New Roman" w:cs="Times New Roman"/>
          <w:sz w:val="24"/>
          <w:szCs w:val="24"/>
          <w:lang w:val="en-US"/>
        </w:rPr>
        <w:t>by referring to biblical scriptures</w:t>
      </w:r>
      <w:r w:rsidR="00472333"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w:t>
      </w:r>
      <w:r w:rsidR="008217DE" w:rsidRPr="00C06771">
        <w:rPr>
          <w:rFonts w:ascii="Times New Roman" w:hAnsi="Times New Roman" w:cs="Times New Roman"/>
          <w:sz w:val="24"/>
          <w:szCs w:val="24"/>
          <w:lang w:val="en-US"/>
        </w:rPr>
        <w:t>Generally</w:t>
      </w:r>
      <w:r w:rsidRPr="00C06771">
        <w:rPr>
          <w:rFonts w:ascii="Times New Roman" w:hAnsi="Times New Roman" w:cs="Times New Roman"/>
          <w:sz w:val="24"/>
          <w:szCs w:val="24"/>
          <w:lang w:val="en-US"/>
        </w:rPr>
        <w:t xml:space="preserve">, </w:t>
      </w:r>
      <w:del w:id="113" w:author="Author">
        <w:r w:rsidRPr="00C06771">
          <w:rPr>
            <w:rFonts w:ascii="Times New Roman" w:hAnsi="Times New Roman" w:cs="Times New Roman"/>
            <w:sz w:val="24"/>
            <w:szCs w:val="24"/>
            <w:lang w:val="en-US"/>
          </w:rPr>
          <w:delText xml:space="preserve">it is not uncommon for </w:delText>
        </w:r>
      </w:del>
      <w:r w:rsidRPr="00C06771">
        <w:rPr>
          <w:rFonts w:ascii="Times New Roman" w:hAnsi="Times New Roman" w:cs="Times New Roman"/>
          <w:sz w:val="24"/>
          <w:szCs w:val="24"/>
          <w:lang w:val="en-US"/>
        </w:rPr>
        <w:t xml:space="preserve">sexual perpetrators </w:t>
      </w:r>
      <w:del w:id="114" w:author="Author">
        <w:r w:rsidRPr="00C06771">
          <w:rPr>
            <w:rFonts w:ascii="Times New Roman" w:hAnsi="Times New Roman" w:cs="Times New Roman"/>
            <w:sz w:val="24"/>
            <w:szCs w:val="24"/>
            <w:lang w:val="en-US"/>
          </w:rPr>
          <w:delText>to</w:delText>
        </w:r>
      </w:del>
      <w:ins w:id="115" w:author="Author">
        <w:r w:rsidR="00300491" w:rsidRPr="00C06771">
          <w:rPr>
            <w:rFonts w:ascii="Times New Roman" w:hAnsi="Times New Roman" w:cs="Times New Roman"/>
            <w:sz w:val="24"/>
            <w:szCs w:val="24"/>
            <w:lang w:val="en-US"/>
          </w:rPr>
          <w:t>commonly</w:t>
        </w:r>
      </w:ins>
      <w:r w:rsidR="00300491"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groom children to not disclose </w:t>
      </w:r>
      <w:del w:id="116" w:author="Author">
        <w:r w:rsidRPr="00C06771">
          <w:rPr>
            <w:rFonts w:ascii="Times New Roman" w:hAnsi="Times New Roman" w:cs="Times New Roman"/>
            <w:sz w:val="24"/>
            <w:szCs w:val="24"/>
            <w:lang w:val="en-US"/>
          </w:rPr>
          <w:delText xml:space="preserve">about </w:delText>
        </w:r>
      </w:del>
      <w:r w:rsidRPr="00C06771">
        <w:rPr>
          <w:rFonts w:ascii="Times New Roman" w:hAnsi="Times New Roman" w:cs="Times New Roman"/>
          <w:sz w:val="24"/>
          <w:szCs w:val="24"/>
          <w:lang w:val="en-US"/>
        </w:rPr>
        <w:t xml:space="preserve">the abuse either by explicitly asking them to keep the secret or by </w:t>
      </w:r>
      <w:del w:id="117" w:author="Author">
        <w:r w:rsidRPr="00C06771">
          <w:rPr>
            <w:rFonts w:ascii="Times New Roman" w:hAnsi="Times New Roman" w:cs="Times New Roman"/>
            <w:sz w:val="24"/>
            <w:szCs w:val="24"/>
            <w:lang w:val="en-US"/>
          </w:rPr>
          <w:delText>way of</w:delText>
        </w:r>
      </w:del>
      <w:ins w:id="118" w:author="Author">
        <w:r w:rsidR="004E602B" w:rsidRPr="00C06771">
          <w:rPr>
            <w:rFonts w:ascii="Times New Roman" w:hAnsi="Times New Roman" w:cs="Times New Roman"/>
            <w:sz w:val="24"/>
            <w:szCs w:val="24"/>
            <w:lang w:val="en-US"/>
          </w:rPr>
          <w:t>employing</w:t>
        </w:r>
      </w:ins>
      <w:r w:rsidRPr="00C06771">
        <w:rPr>
          <w:rFonts w:ascii="Times New Roman" w:hAnsi="Times New Roman" w:cs="Times New Roman"/>
          <w:sz w:val="24"/>
          <w:szCs w:val="24"/>
          <w:lang w:val="en-US"/>
        </w:rPr>
        <w:t xml:space="preserve"> implicit psychological tactics (e.g., implying co-responsibility for the abuse), both of which have the potential to manipulate victims into compliance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(Lyon, 1995</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 Bussey, 1995; </w:t>
      </w:r>
      <w:r w:rsidRPr="00C06771">
        <w:rPr>
          <w:rFonts w:ascii="Times New Roman" w:hAnsi="Times New Roman" w:cs="Times New Roman"/>
          <w:sz w:val="24"/>
          <w:szCs w:val="24"/>
          <w:lang w:val="en-US"/>
        </w:rPr>
        <w:fldChar w:fldCharType="end"/>
      </w:r>
      <w:del w:id="119" w:author="Author" w:date="2018-03-27T16:16:00Z">
        <w:r w:rsidRPr="00C06771" w:rsidDel="00C06771">
          <w:rPr>
            <w:rFonts w:ascii="Times New Roman" w:hAnsi="Times New Roman" w:cs="Times New Roman"/>
            <w:noProof/>
            <w:sz w:val="24"/>
            <w:szCs w:val="24"/>
            <w:lang w:val="en-US"/>
          </w:rPr>
          <w:delText xml:space="preserve"> </w:delText>
        </w:r>
      </w:del>
      <w:r w:rsidRPr="00C06771">
        <w:rPr>
          <w:rFonts w:ascii="Times New Roman" w:hAnsi="Times New Roman" w:cs="Times New Roman"/>
          <w:noProof/>
          <w:sz w:val="24"/>
          <w:szCs w:val="24"/>
          <w:lang w:val="en-US"/>
        </w:rPr>
        <w:t>Sjöberg &amp; Lindblad, 2002).</w:t>
      </w:r>
      <w:r w:rsidRPr="00C06771">
        <w:rPr>
          <w:rFonts w:ascii="Times New Roman" w:hAnsi="Times New Roman" w:cs="Times New Roman"/>
          <w:sz w:val="24"/>
          <w:szCs w:val="24"/>
          <w:lang w:val="en-US"/>
        </w:rPr>
        <w:t xml:space="preserve"> A child could also refrain from disclosure due to feelings of shame, guilt,</w:t>
      </w:r>
      <w:ins w:id="120" w:author="Author">
        <w:r w:rsidRPr="00C06771">
          <w:rPr>
            <w:rFonts w:ascii="Times New Roman" w:hAnsi="Times New Roman" w:cs="Times New Roman"/>
            <w:sz w:val="24"/>
            <w:szCs w:val="24"/>
            <w:lang w:val="en-US"/>
          </w:rPr>
          <w:t xml:space="preserve"> </w:t>
        </w:r>
        <w:r w:rsidR="004E602B" w:rsidRPr="00C06771">
          <w:rPr>
            <w:rFonts w:ascii="Times New Roman" w:hAnsi="Times New Roman" w:cs="Times New Roman"/>
            <w:sz w:val="24"/>
            <w:szCs w:val="24"/>
            <w:lang w:val="en-US"/>
          </w:rPr>
          <w:t>and</w:t>
        </w:r>
      </w:ins>
      <w:r w:rsidR="004E602B"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self-blame (</w:t>
      </w:r>
      <w:r w:rsidR="008C4E0B" w:rsidRPr="00C06771">
        <w:rPr>
          <w:rFonts w:ascii="Times New Roman" w:hAnsi="Times New Roman" w:cs="Times New Roman"/>
          <w:noProof/>
          <w:sz w:val="24"/>
          <w:szCs w:val="24"/>
          <w:lang w:val="en-US"/>
        </w:rPr>
        <w:t>Goodman-Brown, Edelstein, Goodman, Jones, &amp; Gordon, 2003</w:t>
      </w:r>
      <w:r w:rsidRPr="00C06771">
        <w:rPr>
          <w:rFonts w:ascii="Times New Roman" w:hAnsi="Times New Roman" w:cs="Times New Roman"/>
          <w:sz w:val="24"/>
          <w:szCs w:val="24"/>
          <w:lang w:val="en-US"/>
        </w:rPr>
        <w:t>; Schaeffer</w:t>
      </w:r>
      <w:r w:rsidR="008C4E0B" w:rsidRPr="00C06771">
        <w:rPr>
          <w:rFonts w:ascii="Times New Roman" w:hAnsi="Times New Roman" w:cs="Times New Roman"/>
          <w:sz w:val="24"/>
          <w:szCs w:val="24"/>
          <w:lang w:val="en-US"/>
        </w:rPr>
        <w:t>, Leventhal, &amp; Asnes, 2011</w:t>
      </w:r>
      <w:r w:rsidRPr="00C06771">
        <w:rPr>
          <w:rFonts w:ascii="Times New Roman" w:hAnsi="Times New Roman" w:cs="Times New Roman"/>
          <w:sz w:val="24"/>
          <w:szCs w:val="24"/>
          <w:lang w:val="en-US"/>
        </w:rPr>
        <w:t>).</w:t>
      </w:r>
    </w:p>
    <w:p w14:paraId="698D2DDA" w14:textId="7DB94AAB" w:rsidR="00D4694C" w:rsidRPr="00C06771" w:rsidRDefault="00D4694C" w:rsidP="00D4694C">
      <w:pPr>
        <w:spacing w:after="0" w:line="480" w:lineRule="auto"/>
        <w:ind w:firstLine="709"/>
        <w:jc w:val="both"/>
        <w:rPr>
          <w:rFonts w:ascii="Times New Roman" w:hAnsi="Times New Roman" w:cs="Times New Roman"/>
          <w:b/>
          <w:sz w:val="24"/>
          <w:szCs w:val="24"/>
          <w:lang w:val="en-US"/>
        </w:rPr>
      </w:pPr>
      <w:r w:rsidRPr="00C06771">
        <w:rPr>
          <w:rFonts w:ascii="Times New Roman" w:hAnsi="Times New Roman" w:cs="Times New Roman"/>
          <w:sz w:val="24"/>
          <w:szCs w:val="24"/>
          <w:lang w:val="en-US"/>
        </w:rPr>
        <w:t xml:space="preserve">Reports on disclosure rates in relation to the victims’ age </w:t>
      </w:r>
      <w:del w:id="121" w:author="Author">
        <w:r w:rsidRPr="00C06771">
          <w:rPr>
            <w:rFonts w:ascii="Times New Roman" w:hAnsi="Times New Roman" w:cs="Times New Roman"/>
            <w:sz w:val="24"/>
            <w:szCs w:val="24"/>
            <w:lang w:val="en-US"/>
          </w:rPr>
          <w:delText>is</w:delText>
        </w:r>
      </w:del>
      <w:ins w:id="122" w:author="Author">
        <w:r w:rsidR="00300491" w:rsidRPr="00C06771">
          <w:rPr>
            <w:rFonts w:ascii="Times New Roman" w:hAnsi="Times New Roman" w:cs="Times New Roman"/>
            <w:sz w:val="24"/>
            <w:szCs w:val="24"/>
            <w:lang w:val="en-US"/>
          </w:rPr>
          <w:t>are</w:t>
        </w:r>
      </w:ins>
      <w:r w:rsidR="00300491"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varied</w:t>
      </w:r>
      <w:ins w:id="123" w:author="Author">
        <w:r w:rsidR="00300491"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with some studies finding higher rates of disclosure </w:t>
      </w:r>
      <w:del w:id="124" w:author="Author">
        <w:r w:rsidRPr="00C06771">
          <w:rPr>
            <w:rFonts w:ascii="Times New Roman" w:hAnsi="Times New Roman" w:cs="Times New Roman"/>
            <w:sz w:val="24"/>
            <w:szCs w:val="24"/>
            <w:lang w:val="en-US"/>
          </w:rPr>
          <w:delText>amongst</w:delText>
        </w:r>
      </w:del>
      <w:ins w:id="125" w:author="Author">
        <w:r w:rsidRPr="00C06771">
          <w:rPr>
            <w:rFonts w:ascii="Times New Roman" w:hAnsi="Times New Roman" w:cs="Times New Roman"/>
            <w:sz w:val="24"/>
            <w:szCs w:val="24"/>
            <w:lang w:val="en-US"/>
          </w:rPr>
          <w:t>among</w:t>
        </w:r>
      </w:ins>
      <w:r w:rsidRPr="00C06771">
        <w:rPr>
          <w:rFonts w:ascii="Times New Roman" w:hAnsi="Times New Roman" w:cs="Times New Roman"/>
          <w:sz w:val="24"/>
          <w:szCs w:val="24"/>
          <w:lang w:val="en-US"/>
        </w:rPr>
        <w:t xml:space="preserve"> older</w:t>
      </w:r>
      <w:r w:rsidR="00300491" w:rsidRPr="00C06771">
        <w:rPr>
          <w:rFonts w:ascii="Times New Roman" w:hAnsi="Times New Roman" w:cs="Times New Roman"/>
          <w:sz w:val="24"/>
          <w:szCs w:val="24"/>
          <w:lang w:val="en-US"/>
        </w:rPr>
        <w:t xml:space="preserve"> </w:t>
      </w:r>
      <w:del w:id="126" w:author="Author">
        <w:r w:rsidRPr="00C06771">
          <w:rPr>
            <w:rFonts w:ascii="Times New Roman" w:hAnsi="Times New Roman" w:cs="Times New Roman"/>
            <w:sz w:val="24"/>
            <w:szCs w:val="24"/>
            <w:lang w:val="en-US"/>
          </w:rPr>
          <w:delText xml:space="preserve">aged </w:delText>
        </w:r>
      </w:del>
      <w:r w:rsidRPr="00C06771">
        <w:rPr>
          <w:rFonts w:ascii="Times New Roman" w:hAnsi="Times New Roman" w:cs="Times New Roman"/>
          <w:sz w:val="24"/>
          <w:szCs w:val="24"/>
          <w:lang w:val="en-US"/>
        </w:rPr>
        <w:t>children (e.g., 9</w:t>
      </w:r>
      <w:del w:id="127" w:author="Author">
        <w:r w:rsidRPr="00C06771">
          <w:rPr>
            <w:rFonts w:ascii="Times New Roman" w:hAnsi="Times New Roman" w:cs="Times New Roman"/>
            <w:sz w:val="24"/>
            <w:szCs w:val="24"/>
            <w:lang w:val="en-US"/>
          </w:rPr>
          <w:delText>-</w:delText>
        </w:r>
      </w:del>
      <w:ins w:id="128" w:author="Author">
        <w:r w:rsidR="004E602B"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13</w:t>
      </w:r>
      <w:del w:id="129" w:author="Author">
        <w:r w:rsidRPr="00C06771">
          <w:rPr>
            <w:rFonts w:ascii="Times New Roman" w:hAnsi="Times New Roman" w:cs="Times New Roman"/>
            <w:sz w:val="24"/>
            <w:szCs w:val="24"/>
            <w:lang w:val="en-US"/>
          </w:rPr>
          <w:delText xml:space="preserve"> </w:delText>
        </w:r>
      </w:del>
      <w:ins w:id="130" w:author="Author">
        <w:r w:rsidR="004E602B"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year</w:t>
      </w:r>
      <w:del w:id="131" w:author="Author">
        <w:r w:rsidRPr="00C06771">
          <w:rPr>
            <w:rFonts w:ascii="Times New Roman" w:hAnsi="Times New Roman" w:cs="Times New Roman"/>
            <w:sz w:val="24"/>
            <w:szCs w:val="24"/>
            <w:lang w:val="en-US"/>
          </w:rPr>
          <w:delText xml:space="preserve"> </w:delText>
        </w:r>
      </w:del>
      <w:ins w:id="132" w:author="Author">
        <w:r w:rsidR="004E602B"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olds; Pipe et al., 2007). </w:t>
      </w:r>
      <w:del w:id="133" w:author="Author">
        <w:r w:rsidR="008217DE" w:rsidRPr="00C06771">
          <w:rPr>
            <w:rFonts w:ascii="Times New Roman" w:hAnsi="Times New Roman" w:cs="Times New Roman"/>
            <w:sz w:val="24"/>
            <w:szCs w:val="24"/>
            <w:lang w:val="en-US"/>
          </w:rPr>
          <w:delText xml:space="preserve">It </w:delText>
        </w:r>
      </w:del>
      <w:ins w:id="134" w:author="Author">
        <w:r w:rsidR="004E602B" w:rsidRPr="00C06771">
          <w:rPr>
            <w:rFonts w:ascii="Times New Roman" w:hAnsi="Times New Roman" w:cs="Times New Roman"/>
            <w:sz w:val="24"/>
            <w:szCs w:val="24"/>
            <w:lang w:val="en-US"/>
          </w:rPr>
          <w:t>An</w:t>
        </w:r>
        <w:r w:rsidR="008217DE" w:rsidRPr="00C06771">
          <w:rPr>
            <w:rFonts w:ascii="Times New Roman" w:hAnsi="Times New Roman" w:cs="Times New Roman"/>
            <w:sz w:val="24"/>
            <w:szCs w:val="24"/>
            <w:lang w:val="en-US"/>
          </w:rPr>
          <w:t xml:space="preserve"> argu</w:t>
        </w:r>
        <w:r w:rsidR="004E602B" w:rsidRPr="00C06771">
          <w:rPr>
            <w:rFonts w:ascii="Times New Roman" w:hAnsi="Times New Roman" w:cs="Times New Roman"/>
            <w:sz w:val="24"/>
            <w:szCs w:val="24"/>
            <w:lang w:val="en-US"/>
          </w:rPr>
          <w:t xml:space="preserve">ment that </w:t>
        </w:r>
      </w:ins>
      <w:r w:rsidR="004E602B" w:rsidRPr="00C06771">
        <w:rPr>
          <w:rFonts w:ascii="Times New Roman" w:hAnsi="Times New Roman" w:cs="Times New Roman"/>
          <w:sz w:val="24"/>
          <w:szCs w:val="24"/>
          <w:lang w:val="en-US"/>
        </w:rPr>
        <w:t xml:space="preserve">has been </w:t>
      </w:r>
      <w:del w:id="135" w:author="Author">
        <w:r w:rsidR="008217DE" w:rsidRPr="00C06771">
          <w:rPr>
            <w:rFonts w:ascii="Times New Roman" w:hAnsi="Times New Roman" w:cs="Times New Roman"/>
            <w:sz w:val="24"/>
            <w:szCs w:val="24"/>
            <w:lang w:val="en-US"/>
          </w:rPr>
          <w:delText>argued</w:delText>
        </w:r>
      </w:del>
      <w:ins w:id="136" w:author="Author">
        <w:r w:rsidR="004E602B" w:rsidRPr="00C06771">
          <w:rPr>
            <w:rFonts w:ascii="Times New Roman" w:hAnsi="Times New Roman" w:cs="Times New Roman"/>
            <w:sz w:val="24"/>
            <w:szCs w:val="24"/>
            <w:lang w:val="en-US"/>
          </w:rPr>
          <w:t>made is</w:t>
        </w:r>
      </w:ins>
      <w:r w:rsidR="004E602B" w:rsidRPr="00C06771">
        <w:rPr>
          <w:rFonts w:ascii="Times New Roman" w:hAnsi="Times New Roman" w:cs="Times New Roman"/>
          <w:sz w:val="24"/>
          <w:szCs w:val="24"/>
          <w:lang w:val="en-US"/>
        </w:rPr>
        <w:t xml:space="preserve"> </w:t>
      </w:r>
      <w:r w:rsidR="008217DE" w:rsidRPr="00C06771">
        <w:rPr>
          <w:rFonts w:ascii="Times New Roman" w:hAnsi="Times New Roman" w:cs="Times New Roman"/>
          <w:sz w:val="24"/>
          <w:szCs w:val="24"/>
          <w:lang w:val="en-US"/>
        </w:rPr>
        <w:t xml:space="preserve">that younger victims are more likely to delay or refrain from disclosing </w:t>
      </w:r>
      <w:del w:id="137" w:author="Author">
        <w:r w:rsidR="008217DE" w:rsidRPr="00C06771">
          <w:rPr>
            <w:rFonts w:ascii="Times New Roman" w:hAnsi="Times New Roman" w:cs="Times New Roman"/>
            <w:sz w:val="24"/>
            <w:szCs w:val="24"/>
            <w:lang w:val="en-US"/>
          </w:rPr>
          <w:delText>entirely about</w:delText>
        </w:r>
      </w:del>
      <w:ins w:id="138" w:author="Author">
        <w:r w:rsidR="004E602B" w:rsidRPr="00C06771">
          <w:rPr>
            <w:rFonts w:ascii="Times New Roman" w:hAnsi="Times New Roman" w:cs="Times New Roman"/>
            <w:sz w:val="24"/>
            <w:szCs w:val="24"/>
            <w:lang w:val="en-US"/>
          </w:rPr>
          <w:t>the</w:t>
        </w:r>
      </w:ins>
      <w:r w:rsidR="008217DE" w:rsidRPr="00C06771">
        <w:rPr>
          <w:rFonts w:ascii="Times New Roman" w:hAnsi="Times New Roman" w:cs="Times New Roman"/>
          <w:sz w:val="24"/>
          <w:szCs w:val="24"/>
          <w:lang w:val="en-US"/>
        </w:rPr>
        <w:t xml:space="preserve"> sexual abuse</w:t>
      </w:r>
      <w:ins w:id="139" w:author="Author">
        <w:r w:rsidR="004E602B" w:rsidRPr="00C06771">
          <w:rPr>
            <w:rFonts w:ascii="Times New Roman" w:hAnsi="Times New Roman" w:cs="Times New Roman"/>
            <w:sz w:val="24"/>
            <w:szCs w:val="24"/>
            <w:lang w:val="en-US"/>
          </w:rPr>
          <w:t xml:space="preserve"> entirely</w:t>
        </w:r>
      </w:ins>
      <w:r w:rsidR="008217DE" w:rsidRPr="00C06771">
        <w:rPr>
          <w:rFonts w:ascii="Times New Roman" w:hAnsi="Times New Roman" w:cs="Times New Roman"/>
          <w:sz w:val="24"/>
          <w:szCs w:val="24"/>
          <w:lang w:val="en-US"/>
        </w:rPr>
        <w:t xml:space="preserve"> </w:t>
      </w:r>
      <w:r w:rsidR="008217DE" w:rsidRPr="00C06771">
        <w:rPr>
          <w:rFonts w:ascii="Times New Roman" w:hAnsi="Times New Roman" w:cs="Times New Roman"/>
          <w:sz w:val="24"/>
          <w:szCs w:val="24"/>
          <w:lang w:val="en-US"/>
        </w:rPr>
        <w:fldChar w:fldCharType="begin" w:fldLock="1"/>
      </w:r>
      <w:r w:rsidR="008217DE" w:rsidRPr="00C06771">
        <w:rPr>
          <w:rFonts w:ascii="Times New Roman" w:hAnsi="Times New Roman" w:cs="Times New Roman"/>
          <w:sz w:val="24"/>
          <w:szCs w:val="24"/>
          <w:lang w:val="en-US"/>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008217DE" w:rsidRPr="00C06771">
        <w:rPr>
          <w:rFonts w:ascii="Times New Roman" w:hAnsi="Times New Roman" w:cs="Times New Roman"/>
          <w:sz w:val="24"/>
          <w:szCs w:val="24"/>
          <w:lang w:val="en-US"/>
        </w:rPr>
        <w:fldChar w:fldCharType="separate"/>
      </w:r>
      <w:r w:rsidR="008217DE" w:rsidRPr="00C06771">
        <w:rPr>
          <w:rFonts w:ascii="Times New Roman" w:hAnsi="Times New Roman" w:cs="Times New Roman"/>
          <w:noProof/>
          <w:sz w:val="24"/>
          <w:szCs w:val="24"/>
          <w:lang w:val="en-US"/>
        </w:rPr>
        <w:t xml:space="preserve">(Keary </w:t>
      </w:r>
      <w:r w:rsidR="008217DE" w:rsidRPr="00C06771">
        <w:rPr>
          <w:rFonts w:ascii="Times New Roman" w:hAnsi="Times New Roman" w:cs="Times New Roman"/>
          <w:noProof/>
          <w:sz w:val="24"/>
          <w:szCs w:val="24"/>
          <w:lang w:val="en-US"/>
        </w:rPr>
        <w:lastRenderedPageBreak/>
        <w:t>&amp; Fitzpatrick, 1994; Wood, Orsak, Murphy, &amp; Cross, 1996; Sjöberg &amp; Lindblad, 2002; Hershkowitz, Horowitz, &amp; Lamb, 2005)</w:t>
      </w:r>
      <w:r w:rsidR="008217DE" w:rsidRPr="00C06771">
        <w:rPr>
          <w:rFonts w:ascii="Times New Roman" w:hAnsi="Times New Roman" w:cs="Times New Roman"/>
          <w:sz w:val="24"/>
          <w:szCs w:val="24"/>
          <w:lang w:val="en-US"/>
        </w:rPr>
        <w:fldChar w:fldCharType="end"/>
      </w:r>
      <w:r w:rsidR="008217DE" w:rsidRPr="00C06771">
        <w:rPr>
          <w:rFonts w:ascii="Times New Roman" w:hAnsi="Times New Roman" w:cs="Times New Roman"/>
          <w:sz w:val="24"/>
          <w:szCs w:val="24"/>
          <w:lang w:val="en-US"/>
        </w:rPr>
        <w:t>. One reason for this</w:t>
      </w:r>
      <w:r w:rsidR="004E602B" w:rsidRPr="00C06771">
        <w:rPr>
          <w:rFonts w:ascii="Times New Roman" w:hAnsi="Times New Roman" w:cs="Times New Roman"/>
          <w:sz w:val="24"/>
          <w:szCs w:val="24"/>
          <w:lang w:val="en-US"/>
        </w:rPr>
        <w:t xml:space="preserve"> </w:t>
      </w:r>
      <w:ins w:id="140" w:author="Author">
        <w:r w:rsidR="004E602B" w:rsidRPr="00C06771">
          <w:rPr>
            <w:rFonts w:ascii="Times New Roman" w:hAnsi="Times New Roman" w:cs="Times New Roman"/>
            <w:sz w:val="24"/>
            <w:szCs w:val="24"/>
            <w:lang w:val="en-US"/>
          </w:rPr>
          <w:t>behavior</w:t>
        </w:r>
        <w:r w:rsidR="008217DE" w:rsidRPr="00C06771">
          <w:rPr>
            <w:rFonts w:ascii="Times New Roman" w:hAnsi="Times New Roman" w:cs="Times New Roman"/>
            <w:sz w:val="24"/>
            <w:szCs w:val="24"/>
            <w:lang w:val="en-US"/>
          </w:rPr>
          <w:t xml:space="preserve"> </w:t>
        </w:r>
      </w:ins>
      <w:r w:rsidR="008217DE" w:rsidRPr="00C06771">
        <w:rPr>
          <w:rFonts w:ascii="Times New Roman" w:hAnsi="Times New Roman" w:cs="Times New Roman"/>
          <w:sz w:val="24"/>
          <w:szCs w:val="24"/>
          <w:lang w:val="en-US"/>
        </w:rPr>
        <w:t xml:space="preserve">is that younger victims may not </w:t>
      </w:r>
      <w:del w:id="141" w:author="Author">
        <w:r w:rsidR="008217DE" w:rsidRPr="00C06771">
          <w:rPr>
            <w:rFonts w:ascii="Times New Roman" w:hAnsi="Times New Roman" w:cs="Times New Roman"/>
            <w:sz w:val="24"/>
            <w:szCs w:val="24"/>
            <w:lang w:val="en-US"/>
          </w:rPr>
          <w:delText xml:space="preserve">be </w:delText>
        </w:r>
      </w:del>
      <w:r w:rsidR="008217DE" w:rsidRPr="00C06771">
        <w:rPr>
          <w:rFonts w:ascii="Times New Roman" w:hAnsi="Times New Roman" w:cs="Times New Roman"/>
          <w:sz w:val="24"/>
          <w:szCs w:val="24"/>
          <w:lang w:val="en-US"/>
        </w:rPr>
        <w:t>remember being abused (</w:t>
      </w:r>
      <w:r w:rsidR="008217DE" w:rsidRPr="00C06771">
        <w:rPr>
          <w:rFonts w:ascii="Times New Roman" w:hAnsi="Times New Roman" w:cs="Times New Roman"/>
          <w:noProof/>
          <w:sz w:val="24"/>
          <w:szCs w:val="24"/>
          <w:lang w:val="en-US"/>
        </w:rPr>
        <w:t>Sjöberg &amp; Linblad, 2002; London et al., 2008).</w:t>
      </w:r>
      <w:r w:rsidR="00CC002B" w:rsidRPr="00C06771">
        <w:rPr>
          <w:rFonts w:ascii="Times New Roman" w:hAnsi="Times New Roman" w:cs="Times New Roman"/>
          <w:sz w:val="24"/>
          <w:szCs w:val="24"/>
          <w:lang w:val="en-US"/>
        </w:rPr>
        <w:t xml:space="preserve"> </w:t>
      </w:r>
      <w:del w:id="142" w:author="Author">
        <w:r w:rsidR="00CC002B" w:rsidRPr="00C06771">
          <w:rPr>
            <w:rFonts w:ascii="Times New Roman" w:hAnsi="Times New Roman" w:cs="Times New Roman"/>
            <w:sz w:val="24"/>
            <w:szCs w:val="24"/>
            <w:lang w:val="en-US"/>
          </w:rPr>
          <w:delText>On the other hand</w:delText>
        </w:r>
      </w:del>
      <w:ins w:id="143" w:author="Author">
        <w:r w:rsidR="004E602B" w:rsidRPr="00C06771">
          <w:rPr>
            <w:rFonts w:ascii="Times New Roman" w:hAnsi="Times New Roman" w:cs="Times New Roman"/>
            <w:sz w:val="24"/>
            <w:szCs w:val="24"/>
            <w:lang w:val="en-US"/>
          </w:rPr>
          <w:t>By contrast</w:t>
        </w:r>
      </w:ins>
      <w:r w:rsidR="00CC002B" w:rsidRPr="00C06771">
        <w:rPr>
          <w:rFonts w:ascii="Times New Roman" w:hAnsi="Times New Roman" w:cs="Times New Roman"/>
          <w:sz w:val="24"/>
          <w:szCs w:val="24"/>
          <w:lang w:val="en-US"/>
        </w:rPr>
        <w:t>, due to</w:t>
      </w:r>
      <w:ins w:id="144" w:author="Author">
        <w:r w:rsidR="00CC002B" w:rsidRPr="00C06771">
          <w:rPr>
            <w:rFonts w:ascii="Times New Roman" w:hAnsi="Times New Roman" w:cs="Times New Roman"/>
            <w:sz w:val="24"/>
            <w:szCs w:val="24"/>
            <w:lang w:val="en-US"/>
          </w:rPr>
          <w:t xml:space="preserve"> </w:t>
        </w:r>
        <w:r w:rsidR="004E602B" w:rsidRPr="00C06771">
          <w:rPr>
            <w:rFonts w:ascii="Times New Roman" w:hAnsi="Times New Roman" w:cs="Times New Roman"/>
            <w:sz w:val="24"/>
            <w:szCs w:val="24"/>
            <w:lang w:val="en-US"/>
          </w:rPr>
          <w:t>their</w:t>
        </w:r>
      </w:ins>
      <w:r w:rsidR="004E602B" w:rsidRPr="00C06771">
        <w:rPr>
          <w:rFonts w:ascii="Times New Roman" w:hAnsi="Times New Roman" w:cs="Times New Roman"/>
          <w:sz w:val="24"/>
          <w:szCs w:val="24"/>
          <w:lang w:val="en-US"/>
        </w:rPr>
        <w:t xml:space="preserve"> </w:t>
      </w:r>
      <w:r w:rsidR="00CC002B" w:rsidRPr="00C06771">
        <w:rPr>
          <w:rFonts w:ascii="Times New Roman" w:hAnsi="Times New Roman" w:cs="Times New Roman"/>
          <w:sz w:val="24"/>
          <w:szCs w:val="24"/>
          <w:lang w:val="en-US"/>
        </w:rPr>
        <w:t xml:space="preserve">developmental advantages, older children are better able to grasp the significance of their abusive experiences and disclose </w:t>
      </w:r>
      <w:ins w:id="145" w:author="Author">
        <w:r w:rsidR="004E602B" w:rsidRPr="00C06771">
          <w:rPr>
            <w:rFonts w:ascii="Times New Roman" w:hAnsi="Times New Roman" w:cs="Times New Roman"/>
            <w:sz w:val="24"/>
            <w:szCs w:val="24"/>
            <w:lang w:val="en-US"/>
          </w:rPr>
          <w:t xml:space="preserve">them </w:t>
        </w:r>
      </w:ins>
      <w:r w:rsidR="00CC002B" w:rsidRPr="00C06771">
        <w:rPr>
          <w:rFonts w:ascii="Times New Roman" w:hAnsi="Times New Roman" w:cs="Times New Roman"/>
          <w:sz w:val="24"/>
          <w:szCs w:val="24"/>
          <w:lang w:val="en-US"/>
        </w:rPr>
        <w:t>as a result (</w:t>
      </w:r>
      <w:r w:rsidRPr="00C06771">
        <w:rPr>
          <w:rFonts w:ascii="Times New Roman" w:hAnsi="Times New Roman" w:cs="Times New Roman"/>
          <w:sz w:val="24"/>
          <w:szCs w:val="24"/>
          <w:lang w:val="en-US"/>
        </w:rPr>
        <w:t xml:space="preserve">Crisma, Bascelli, Paci, </w:t>
      </w:r>
      <w:r w:rsidR="00CC002B" w:rsidRPr="00C06771">
        <w:rPr>
          <w:rFonts w:ascii="Times New Roman" w:hAnsi="Times New Roman" w:cs="Times New Roman"/>
          <w:sz w:val="24"/>
          <w:szCs w:val="24"/>
          <w:lang w:val="en-US"/>
        </w:rPr>
        <w:t>&amp;</w:t>
      </w:r>
      <w:r w:rsidRPr="00C06771">
        <w:rPr>
          <w:rFonts w:ascii="Times New Roman" w:hAnsi="Times New Roman" w:cs="Times New Roman"/>
          <w:sz w:val="24"/>
          <w:szCs w:val="24"/>
          <w:lang w:val="en-US"/>
        </w:rPr>
        <w:t xml:space="preserve"> Romito</w:t>
      </w:r>
      <w:r w:rsidR="00CC002B"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2004)</w:t>
      </w:r>
      <w:r w:rsidR="00CC002B"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Children who claim to be attracted to</w:t>
      </w:r>
      <w:del w:id="146" w:author="Author">
        <w:r w:rsidRPr="00C06771">
          <w:rPr>
            <w:rFonts w:ascii="Times New Roman" w:hAnsi="Times New Roman" w:cs="Times New Roman"/>
            <w:sz w:val="24"/>
            <w:szCs w:val="24"/>
            <w:lang w:val="en-US"/>
          </w:rPr>
          <w:delText>,</w:delText>
        </w:r>
      </w:del>
      <w:r w:rsidRPr="00C06771">
        <w:rPr>
          <w:rFonts w:ascii="Times New Roman" w:hAnsi="Times New Roman" w:cs="Times New Roman"/>
          <w:sz w:val="24"/>
          <w:szCs w:val="24"/>
          <w:lang w:val="en-US"/>
        </w:rPr>
        <w:t xml:space="preserve"> or in love with their perpetrator are also prone to delaying disclosure longer than children who did not express such feelings (Sjöberg &amp; Lindblad, 2002). </w:t>
      </w:r>
      <w:del w:id="147" w:author="Author">
        <w:r w:rsidR="00CC002B" w:rsidRPr="00C06771">
          <w:rPr>
            <w:rFonts w:ascii="Times New Roman" w:hAnsi="Times New Roman" w:cs="Times New Roman"/>
            <w:sz w:val="24"/>
            <w:szCs w:val="24"/>
            <w:lang w:val="en-US"/>
          </w:rPr>
          <w:delText>Additionally</w:delText>
        </w:r>
      </w:del>
      <w:ins w:id="148" w:author="Author">
        <w:r w:rsidR="004E602B" w:rsidRPr="00C06771">
          <w:rPr>
            <w:rFonts w:ascii="Times New Roman" w:hAnsi="Times New Roman" w:cs="Times New Roman"/>
            <w:sz w:val="24"/>
            <w:szCs w:val="24"/>
            <w:lang w:val="en-US"/>
          </w:rPr>
          <w:t>In a</w:t>
        </w:r>
        <w:r w:rsidR="00CC002B" w:rsidRPr="00C06771">
          <w:rPr>
            <w:rFonts w:ascii="Times New Roman" w:hAnsi="Times New Roman" w:cs="Times New Roman"/>
            <w:sz w:val="24"/>
            <w:szCs w:val="24"/>
            <w:lang w:val="en-US"/>
          </w:rPr>
          <w:t>ddition</w:t>
        </w:r>
      </w:ins>
      <w:r w:rsidRPr="00C06771">
        <w:rPr>
          <w:rFonts w:ascii="Times New Roman" w:hAnsi="Times New Roman" w:cs="Times New Roman"/>
          <w:sz w:val="24"/>
          <w:szCs w:val="24"/>
          <w:lang w:val="en-US"/>
        </w:rPr>
        <w:t xml:space="preserve">, older children, chaotic familial households, poor parental response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(Alaggia, 2010; </w:t>
      </w:r>
      <w:r w:rsidRPr="00C06771">
        <w:rPr>
          <w:rFonts w:ascii="Times New Roman" w:hAnsi="Times New Roman" w:cs="Times New Roman"/>
          <w:noProof/>
          <w:sz w:val="24"/>
          <w:szCs w:val="24"/>
          <w:lang w:val="en-US"/>
        </w:rPr>
        <w:fldChar w:fldCharType="begin" w:fldLock="1"/>
      </w:r>
      <w:r w:rsidRPr="00C06771">
        <w:rPr>
          <w:rFonts w:ascii="Times New Roman" w:hAnsi="Times New Roman" w:cs="Times New Roman"/>
          <w:noProof/>
          <w:sz w:val="24"/>
          <w:szCs w:val="24"/>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Pr="00C06771">
        <w:rPr>
          <w:rFonts w:ascii="Times New Roman" w:hAnsi="Times New Roman" w:cs="Times New Roman"/>
          <w:noProof/>
          <w:sz w:val="24"/>
          <w:szCs w:val="24"/>
          <w:lang w:val="en-US"/>
        </w:rPr>
        <w:fldChar w:fldCharType="separate"/>
      </w:r>
      <w:r w:rsidRPr="00C06771">
        <w:rPr>
          <w:rFonts w:ascii="Times New Roman" w:hAnsi="Times New Roman" w:cs="Times New Roman"/>
          <w:noProof/>
          <w:sz w:val="24"/>
          <w:szCs w:val="24"/>
          <w:lang w:val="en-US"/>
        </w:rPr>
        <w:t>Alaggia &amp;</w:t>
      </w:r>
      <w:del w:id="149" w:author="Author" w:date="2018-03-27T16:16:00Z">
        <w:r w:rsidRPr="00C06771" w:rsidDel="00C06771">
          <w:rPr>
            <w:rFonts w:ascii="Times New Roman" w:hAnsi="Times New Roman" w:cs="Times New Roman"/>
            <w:noProof/>
            <w:sz w:val="24"/>
            <w:szCs w:val="24"/>
            <w:lang w:val="en-US"/>
          </w:rPr>
          <w:delText xml:space="preserve">  </w:delText>
        </w:r>
      </w:del>
      <w:ins w:id="150" w:author="Author" w:date="2018-03-27T16:16:00Z">
        <w:r w:rsidR="00C06771">
          <w:rPr>
            <w:rFonts w:ascii="Times New Roman" w:hAnsi="Times New Roman" w:cs="Times New Roman"/>
            <w:noProof/>
            <w:sz w:val="24"/>
            <w:szCs w:val="24"/>
            <w:lang w:val="en-US"/>
          </w:rPr>
          <w:t xml:space="preserve"> </w:t>
        </w:r>
      </w:ins>
      <w:r w:rsidRPr="00C06771">
        <w:rPr>
          <w:rFonts w:ascii="Times New Roman" w:hAnsi="Times New Roman" w:cs="Times New Roman"/>
          <w:noProof/>
          <w:sz w:val="24"/>
          <w:szCs w:val="24"/>
          <w:lang w:val="en-US"/>
        </w:rPr>
        <w:t>Kirshenbaum, 2005</w:t>
      </w:r>
      <w:r w:rsidRPr="00C06771">
        <w:rPr>
          <w:rFonts w:ascii="Times New Roman" w:hAnsi="Times New Roman" w:cs="Times New Roman"/>
          <w:noProof/>
          <w:sz w:val="24"/>
          <w:szCs w:val="24"/>
          <w:lang w:val="en-US"/>
        </w:rPr>
        <w:fldChar w:fldCharType="end"/>
      </w:r>
      <w:r w:rsidRPr="00C06771">
        <w:rPr>
          <w:rFonts w:ascii="Times New Roman" w:hAnsi="Times New Roman" w:cs="Times New Roman"/>
          <w:noProof/>
          <w:sz w:val="24"/>
          <w:szCs w:val="24"/>
          <w:lang w:val="en-US"/>
        </w:rPr>
        <w:t>)</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del w:id="151" w:author="Author">
        <w:r w:rsidRPr="00C06771">
          <w:rPr>
            <w:rFonts w:ascii="Times New Roman" w:hAnsi="Times New Roman" w:cs="Times New Roman"/>
            <w:sz w:val="24"/>
            <w:szCs w:val="24"/>
            <w:lang w:val="en-US"/>
          </w:rPr>
          <w:delText>(</w:delText>
        </w:r>
      </w:del>
      <w:r w:rsidRPr="00C06771">
        <w:rPr>
          <w:rFonts w:ascii="Times New Roman" w:hAnsi="Times New Roman" w:cs="Times New Roman"/>
          <w:sz w:val="24"/>
          <w:szCs w:val="24"/>
          <w:lang w:val="en-US"/>
        </w:rPr>
        <w:t>intra-familial abuse (versus non-familial), a great sense of perceived responsibility, and fear of negative consequences tend to be associated with long delays in disclosure (</w:t>
      </w:r>
      <w:r w:rsidRPr="00C06771">
        <w:rPr>
          <w:rFonts w:ascii="Times New Roman" w:hAnsi="Times New Roman" w:cs="Times New Roman"/>
          <w:sz w:val="24"/>
          <w:szCs w:val="24"/>
          <w:lang w:val="en-US"/>
        </w:rPr>
        <w:fldChar w:fldCharType="begin" w:fldLock="1"/>
      </w:r>
      <w:r w:rsidR="008C4E0B" w:rsidRPr="00C06771">
        <w:rPr>
          <w:rFonts w:ascii="Times New Roman" w:hAnsi="Times New Roman" w:cs="Times New Roman"/>
          <w:sz w:val="24"/>
          <w:szCs w:val="24"/>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Goodman-Brown</w:t>
      </w:r>
      <w:r w:rsidR="008C4E0B" w:rsidRPr="00C06771">
        <w:rPr>
          <w:rFonts w:ascii="Times New Roman" w:hAnsi="Times New Roman" w:cs="Times New Roman"/>
          <w:noProof/>
          <w:sz w:val="24"/>
          <w:szCs w:val="24"/>
          <w:lang w:val="en-US"/>
        </w:rPr>
        <w:t xml:space="preserve"> et al</w:t>
      </w:r>
      <w:del w:id="152" w:author="Author" w:date="2018-03-27T16:16:00Z">
        <w:r w:rsidR="008C4E0B" w:rsidRPr="00C06771" w:rsidDel="00C06771">
          <w:rPr>
            <w:rFonts w:ascii="Times New Roman" w:hAnsi="Times New Roman" w:cs="Times New Roman"/>
            <w:noProof/>
            <w:sz w:val="24"/>
            <w:szCs w:val="24"/>
            <w:lang w:val="en-US"/>
          </w:rPr>
          <w:delText xml:space="preserve">., </w:delText>
        </w:r>
        <w:r w:rsidRPr="00C06771" w:rsidDel="00C06771">
          <w:rPr>
            <w:rFonts w:ascii="Times New Roman" w:hAnsi="Times New Roman" w:cs="Times New Roman"/>
            <w:noProof/>
            <w:sz w:val="24"/>
            <w:szCs w:val="24"/>
            <w:lang w:val="en-US"/>
          </w:rPr>
          <w:delText xml:space="preserve"> </w:delText>
        </w:r>
      </w:del>
      <w:ins w:id="153" w:author="Author" w:date="2018-03-27T16:16:00Z">
        <w:r w:rsidR="00C06771" w:rsidRPr="00C06771">
          <w:rPr>
            <w:rFonts w:ascii="Times New Roman" w:hAnsi="Times New Roman" w:cs="Times New Roman"/>
            <w:noProof/>
            <w:sz w:val="24"/>
            <w:szCs w:val="24"/>
            <w:lang w:val="en-US"/>
          </w:rPr>
          <w:t>.,</w:t>
        </w:r>
        <w:r w:rsidR="00C06771">
          <w:rPr>
            <w:rFonts w:ascii="Times New Roman" w:hAnsi="Times New Roman" w:cs="Times New Roman"/>
            <w:noProof/>
            <w:sz w:val="24"/>
            <w:szCs w:val="24"/>
            <w:lang w:val="en-US"/>
          </w:rPr>
          <w:t xml:space="preserve"> </w:t>
        </w:r>
      </w:ins>
      <w:r w:rsidRPr="00C06771">
        <w:rPr>
          <w:rFonts w:ascii="Times New Roman" w:hAnsi="Times New Roman" w:cs="Times New Roman"/>
          <w:noProof/>
          <w:sz w:val="24"/>
          <w:szCs w:val="24"/>
          <w:lang w:val="en-US"/>
        </w:rPr>
        <w:t>2003; London et al., 2008)</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p>
    <w:p w14:paraId="68250020" w14:textId="419E40DF" w:rsidR="00D4694C" w:rsidRPr="00C06771" w:rsidRDefault="00434BC4"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Along with understanding the </w:t>
      </w:r>
      <w:r w:rsidR="00A519E1" w:rsidRPr="00C06771">
        <w:rPr>
          <w:rFonts w:ascii="Times New Roman" w:hAnsi="Times New Roman" w:cs="Times New Roman"/>
          <w:sz w:val="24"/>
          <w:szCs w:val="24"/>
          <w:lang w:val="en-US"/>
        </w:rPr>
        <w:t>obstacles to disclosure,</w:t>
      </w:r>
      <w:r w:rsidR="004E602B" w:rsidRPr="00C06771">
        <w:rPr>
          <w:rFonts w:ascii="Times New Roman" w:hAnsi="Times New Roman" w:cs="Times New Roman"/>
          <w:sz w:val="24"/>
          <w:szCs w:val="24"/>
          <w:lang w:val="en-US"/>
        </w:rPr>
        <w:t xml:space="preserve"> </w:t>
      </w:r>
      <w:del w:id="154" w:author="Author">
        <w:r w:rsidR="00A519E1" w:rsidRPr="00C06771">
          <w:rPr>
            <w:rFonts w:ascii="Times New Roman" w:hAnsi="Times New Roman" w:cs="Times New Roman"/>
            <w:sz w:val="24"/>
            <w:szCs w:val="24"/>
            <w:lang w:val="en-US"/>
          </w:rPr>
          <w:delText>it is equally as important to note</w:delText>
        </w:r>
      </w:del>
      <w:ins w:id="155" w:author="Author">
        <w:r w:rsidR="004E602B" w:rsidRPr="00C06771">
          <w:rPr>
            <w:rFonts w:ascii="Times New Roman" w:hAnsi="Times New Roman" w:cs="Times New Roman"/>
            <w:sz w:val="24"/>
            <w:szCs w:val="24"/>
            <w:lang w:val="en-US"/>
          </w:rPr>
          <w:t>noting the</w:t>
        </w:r>
      </w:ins>
      <w:r w:rsidR="004E602B" w:rsidRPr="00C06771">
        <w:rPr>
          <w:rFonts w:ascii="Times New Roman" w:hAnsi="Times New Roman" w:cs="Times New Roman"/>
          <w:sz w:val="24"/>
          <w:szCs w:val="24"/>
          <w:lang w:val="en-US"/>
        </w:rPr>
        <w:t xml:space="preserve"> </w:t>
      </w:r>
      <w:r w:rsidR="00A519E1" w:rsidRPr="00C06771">
        <w:rPr>
          <w:rFonts w:ascii="Times New Roman" w:hAnsi="Times New Roman" w:cs="Times New Roman"/>
          <w:sz w:val="24"/>
          <w:szCs w:val="24"/>
          <w:lang w:val="en-US"/>
        </w:rPr>
        <w:t>factors that facilitate disclosure</w:t>
      </w:r>
      <w:ins w:id="156" w:author="Author">
        <w:r w:rsidR="004E602B" w:rsidRPr="00C06771">
          <w:rPr>
            <w:rFonts w:ascii="Times New Roman" w:hAnsi="Times New Roman" w:cs="Times New Roman"/>
            <w:sz w:val="24"/>
            <w:szCs w:val="24"/>
            <w:lang w:val="en-US"/>
          </w:rPr>
          <w:t xml:space="preserve"> is equally important</w:t>
        </w:r>
      </w:ins>
      <w:r w:rsidR="00A519E1"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t>For instance</w:t>
      </w:r>
      <w:r w:rsidR="00263753" w:rsidRPr="00C06771">
        <w:rPr>
          <w:rFonts w:ascii="Times New Roman" w:hAnsi="Times New Roman" w:cs="Times New Roman"/>
          <w:sz w:val="24"/>
          <w:szCs w:val="24"/>
          <w:lang w:val="en-US"/>
        </w:rPr>
        <w:t>,</w:t>
      </w:r>
      <w:r w:rsidR="00D4694C"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DiPietro, Runyan, and Fredrickson (1997)</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 xml:space="preserve"> found that after being physically examined</w:t>
      </w:r>
      <w:ins w:id="157" w:author="Author">
        <w:r w:rsidR="004E602B" w:rsidRPr="00C06771">
          <w:rPr>
            <w:rFonts w:ascii="Times New Roman" w:hAnsi="Times New Roman" w:cs="Times New Roman"/>
            <w:sz w:val="24"/>
            <w:szCs w:val="24"/>
            <w:lang w:val="en-US"/>
          </w:rPr>
          <w:t>,</w:t>
        </w:r>
      </w:ins>
      <w:r w:rsidR="00D4694C" w:rsidRPr="00C06771">
        <w:rPr>
          <w:rFonts w:ascii="Times New Roman" w:hAnsi="Times New Roman" w:cs="Times New Roman"/>
          <w:sz w:val="24"/>
          <w:szCs w:val="24"/>
          <w:lang w:val="en-US"/>
        </w:rPr>
        <w:t xml:space="preserve"> children were more inclined to disclose if the clinical interview was conducted by the same physician or nurse who </w:t>
      </w:r>
      <w:del w:id="158" w:author="Author">
        <w:r w:rsidR="00D4694C" w:rsidRPr="00C06771">
          <w:rPr>
            <w:rFonts w:ascii="Times New Roman" w:hAnsi="Times New Roman" w:cs="Times New Roman"/>
            <w:sz w:val="24"/>
            <w:szCs w:val="24"/>
            <w:lang w:val="en-US"/>
          </w:rPr>
          <w:delText>did</w:delText>
        </w:r>
      </w:del>
      <w:ins w:id="159" w:author="Author">
        <w:r w:rsidR="0041391F" w:rsidRPr="00C06771">
          <w:rPr>
            <w:rFonts w:ascii="Times New Roman" w:hAnsi="Times New Roman" w:cs="Times New Roman"/>
            <w:sz w:val="24"/>
            <w:szCs w:val="24"/>
            <w:lang w:val="en-US"/>
          </w:rPr>
          <w:t>performed</w:t>
        </w:r>
      </w:ins>
      <w:r w:rsidR="0041391F"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t xml:space="preserve">their physical examination. In terms of time, conducting interviews soon after disclosure has also been found to be beneficial in facilitating the disclosure process in CSA populations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(Newlin et al., 2015)</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 xml:space="preserve">. </w:t>
      </w:r>
      <w:r w:rsidR="00A519E1" w:rsidRPr="00C06771">
        <w:rPr>
          <w:rFonts w:ascii="Times New Roman" w:hAnsi="Times New Roman" w:cs="Times New Roman"/>
          <w:noProof/>
          <w:sz w:val="24"/>
          <w:szCs w:val="24"/>
          <w:lang w:val="en-US"/>
        </w:rPr>
        <w:t>Malloy, Brubacher</w:t>
      </w:r>
      <w:ins w:id="160" w:author="Author">
        <w:r w:rsidR="0041391F" w:rsidRPr="00C06771">
          <w:rPr>
            <w:rFonts w:ascii="Times New Roman" w:hAnsi="Times New Roman" w:cs="Times New Roman"/>
            <w:noProof/>
            <w:sz w:val="24"/>
            <w:szCs w:val="24"/>
            <w:lang w:val="en-US"/>
          </w:rPr>
          <w:t>,</w:t>
        </w:r>
      </w:ins>
      <w:r w:rsidR="00A519E1" w:rsidRPr="00C06771">
        <w:rPr>
          <w:rFonts w:ascii="Times New Roman" w:hAnsi="Times New Roman" w:cs="Times New Roman"/>
          <w:noProof/>
          <w:sz w:val="24"/>
          <w:szCs w:val="24"/>
          <w:lang w:val="en-US"/>
        </w:rPr>
        <w:t xml:space="preserve"> and Lamb (2013) also stated that a less frequently highlighted </w:t>
      </w:r>
      <w:r w:rsidR="00A519E1" w:rsidRPr="00C06771">
        <w:rPr>
          <w:rFonts w:ascii="Times New Roman" w:hAnsi="Times New Roman" w:cs="Times New Roman"/>
          <w:sz w:val="24"/>
          <w:szCs w:val="24"/>
          <w:lang w:val="en-US"/>
        </w:rPr>
        <w:t xml:space="preserve">facilitator of disclosure is the desire of the victim to protect another person (e.g., a sibling). The Hopkins case can be referenced as a good example of a victims’ motivation to </w:t>
      </w:r>
      <w:r w:rsidR="00D809B0" w:rsidRPr="00C06771">
        <w:rPr>
          <w:rFonts w:ascii="Times New Roman" w:hAnsi="Times New Roman" w:cs="Times New Roman"/>
          <w:sz w:val="24"/>
          <w:szCs w:val="24"/>
          <w:lang w:val="en-US"/>
        </w:rPr>
        <w:t xml:space="preserve">be protective, </w:t>
      </w:r>
      <w:del w:id="161" w:author="Author">
        <w:r w:rsidR="00D809B0" w:rsidRPr="00C06771">
          <w:rPr>
            <w:rFonts w:ascii="Times New Roman" w:hAnsi="Times New Roman" w:cs="Times New Roman"/>
            <w:sz w:val="24"/>
            <w:szCs w:val="24"/>
            <w:lang w:val="en-US"/>
          </w:rPr>
          <w:delText xml:space="preserve">since </w:delText>
        </w:r>
        <w:r w:rsidR="00D4694C" w:rsidRPr="00C06771">
          <w:rPr>
            <w:rFonts w:ascii="Times New Roman" w:hAnsi="Times New Roman" w:cs="Times New Roman"/>
            <w:sz w:val="24"/>
            <w:szCs w:val="24"/>
            <w:lang w:val="en-US"/>
          </w:rPr>
          <w:delText>it is quite possible that</w:delText>
        </w:r>
      </w:del>
      <w:ins w:id="162" w:author="Author">
        <w:r w:rsidR="0041391F" w:rsidRPr="00C06771">
          <w:rPr>
            <w:rFonts w:ascii="Times New Roman" w:hAnsi="Times New Roman" w:cs="Times New Roman"/>
            <w:sz w:val="24"/>
            <w:szCs w:val="24"/>
            <w:lang w:val="en-US"/>
          </w:rPr>
          <w:t>because</w:t>
        </w:r>
      </w:ins>
      <w:r w:rsidR="005576CE" w:rsidRPr="00C06771">
        <w:rPr>
          <w:rFonts w:ascii="Times New Roman" w:hAnsi="Times New Roman"/>
          <w:sz w:val="24"/>
          <w:lang w:val="en-US"/>
        </w:rPr>
        <w:t xml:space="preserve"> </w:t>
      </w:r>
      <w:r w:rsidR="00D4694C" w:rsidRPr="00C06771">
        <w:rPr>
          <w:rFonts w:ascii="Times New Roman" w:hAnsi="Times New Roman" w:cs="Times New Roman"/>
          <w:sz w:val="24"/>
          <w:szCs w:val="24"/>
          <w:lang w:val="en-US"/>
        </w:rPr>
        <w:t>Shantelle’s awareness</w:t>
      </w:r>
      <w:r w:rsidR="00F2656B" w:rsidRPr="00C06771">
        <w:rPr>
          <w:rFonts w:ascii="Times New Roman" w:hAnsi="Times New Roman" w:cs="Times New Roman"/>
          <w:sz w:val="24"/>
          <w:szCs w:val="24"/>
          <w:lang w:val="en-US"/>
        </w:rPr>
        <w:t xml:space="preserve"> that</w:t>
      </w:r>
      <w:r w:rsidR="00D4694C" w:rsidRPr="00C06771">
        <w:rPr>
          <w:rFonts w:ascii="Times New Roman" w:hAnsi="Times New Roman" w:cs="Times New Roman"/>
          <w:sz w:val="24"/>
          <w:szCs w:val="24"/>
          <w:lang w:val="en-US"/>
        </w:rPr>
        <w:t xml:space="preserve"> </w:t>
      </w:r>
      <w:r w:rsidR="00D809B0" w:rsidRPr="00C06771">
        <w:rPr>
          <w:rFonts w:ascii="Times New Roman" w:hAnsi="Times New Roman" w:cs="Times New Roman"/>
          <w:sz w:val="24"/>
          <w:szCs w:val="24"/>
          <w:lang w:val="en-US"/>
        </w:rPr>
        <w:t xml:space="preserve">Tasha was also being abused </w:t>
      </w:r>
      <w:ins w:id="163" w:author="Author">
        <w:r w:rsidR="00300491" w:rsidRPr="00C06771">
          <w:rPr>
            <w:rFonts w:ascii="Times New Roman" w:hAnsi="Times New Roman" w:cs="Times New Roman"/>
            <w:sz w:val="24"/>
            <w:szCs w:val="24"/>
            <w:lang w:val="en-US"/>
          </w:rPr>
          <w:t xml:space="preserve">may have partly </w:t>
        </w:r>
      </w:ins>
      <w:r w:rsidR="00D4694C" w:rsidRPr="00C06771">
        <w:rPr>
          <w:rFonts w:ascii="Times New Roman" w:hAnsi="Times New Roman" w:cs="Times New Roman"/>
          <w:sz w:val="24"/>
          <w:szCs w:val="24"/>
          <w:lang w:val="en-US"/>
        </w:rPr>
        <w:t>contributed</w:t>
      </w:r>
      <w:del w:id="164" w:author="Author">
        <w:r w:rsidR="00D4694C" w:rsidRPr="00C06771">
          <w:rPr>
            <w:rFonts w:ascii="Times New Roman" w:hAnsi="Times New Roman" w:cs="Times New Roman"/>
            <w:sz w:val="24"/>
            <w:szCs w:val="24"/>
            <w:lang w:val="en-US"/>
          </w:rPr>
          <w:delText xml:space="preserve"> in part</w:delText>
        </w:r>
      </w:del>
      <w:r w:rsidR="00D4694C" w:rsidRPr="00C06771">
        <w:rPr>
          <w:rFonts w:ascii="Times New Roman" w:hAnsi="Times New Roman" w:cs="Times New Roman"/>
          <w:sz w:val="24"/>
          <w:szCs w:val="24"/>
          <w:lang w:val="en-US"/>
        </w:rPr>
        <w:t xml:space="preserve"> to her decision to disclose.</w:t>
      </w:r>
    </w:p>
    <w:p w14:paraId="6E82B618" w14:textId="77777777" w:rsidR="00D4694C" w:rsidRPr="00C06771" w:rsidRDefault="00D4694C" w:rsidP="00D4694C">
      <w:pPr>
        <w:spacing w:after="0" w:line="480" w:lineRule="auto"/>
        <w:rPr>
          <w:rFonts w:ascii="Times New Roman" w:hAnsi="Times New Roman" w:cs="Times New Roman"/>
          <w:b/>
          <w:sz w:val="24"/>
          <w:szCs w:val="24"/>
          <w:lang w:val="en-US"/>
        </w:rPr>
      </w:pPr>
      <w:r w:rsidRPr="00C06771">
        <w:rPr>
          <w:rFonts w:ascii="Times New Roman" w:hAnsi="Times New Roman" w:cs="Times New Roman"/>
          <w:b/>
          <w:sz w:val="24"/>
          <w:szCs w:val="24"/>
          <w:lang w:val="en-US"/>
        </w:rPr>
        <w:t>Recanting</w:t>
      </w:r>
    </w:p>
    <w:p w14:paraId="2790BB32" w14:textId="5AED66E6" w:rsidR="00D4694C" w:rsidRPr="00C06771" w:rsidRDefault="00E34ACC" w:rsidP="00D4694C">
      <w:pPr>
        <w:spacing w:after="0"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lastRenderedPageBreak/>
        <w:t xml:space="preserve">Recantation is the revocation of a previous claim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(Malloy, Rivard, Mungo, &amp; Molinaro, 2014)</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The recantation of an authentic CSA disclosure is viewed as a rare occurrence (London et al., 2008</w:t>
      </w:r>
      <w:del w:id="165" w:author="Author">
        <w:r w:rsidRPr="00C06771">
          <w:rPr>
            <w:rFonts w:ascii="Times New Roman" w:hAnsi="Times New Roman" w:cs="Times New Roman"/>
            <w:sz w:val="24"/>
            <w:szCs w:val="24"/>
            <w:lang w:val="en-US"/>
          </w:rPr>
          <w:delText>), nevertheless the</w:delText>
        </w:r>
      </w:del>
      <w:ins w:id="166" w:author="Author">
        <w:r w:rsidRPr="00C06771">
          <w:rPr>
            <w:rFonts w:ascii="Times New Roman" w:hAnsi="Times New Roman" w:cs="Times New Roman"/>
            <w:sz w:val="24"/>
            <w:szCs w:val="24"/>
            <w:lang w:val="en-US"/>
          </w:rPr>
          <w:t>)</w:t>
        </w:r>
        <w:r w:rsidR="005576CE"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t xml:space="preserve"> </w:t>
        </w:r>
        <w:r w:rsidR="005576CE" w:rsidRPr="00C06771">
          <w:rPr>
            <w:rFonts w:ascii="Times New Roman" w:hAnsi="Times New Roman" w:cs="Times New Roman"/>
            <w:sz w:val="24"/>
            <w:szCs w:val="24"/>
            <w:lang w:val="en-US"/>
          </w:rPr>
          <w:t>Nevertheless, its</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repercussions are incalculable. </w:t>
      </w:r>
      <w:r w:rsidR="004F4A9B" w:rsidRPr="00C06771">
        <w:rPr>
          <w:rFonts w:ascii="Times New Roman" w:hAnsi="Times New Roman" w:cs="Times New Roman"/>
          <w:sz w:val="24"/>
          <w:szCs w:val="24"/>
          <w:lang w:val="en-US"/>
        </w:rPr>
        <w:t>When a</w:t>
      </w:r>
      <w:r w:rsidR="00300491" w:rsidRPr="00C06771">
        <w:rPr>
          <w:rFonts w:ascii="Times New Roman" w:hAnsi="Times New Roman" w:cs="Times New Roman"/>
          <w:sz w:val="24"/>
          <w:szCs w:val="24"/>
          <w:lang w:val="en-US"/>
        </w:rPr>
        <w:t xml:space="preserve"> </w:t>
      </w:r>
      <w:del w:id="167" w:author="Author">
        <w:r w:rsidR="004F4A9B" w:rsidRPr="00C06771">
          <w:rPr>
            <w:rFonts w:ascii="Times New Roman" w:hAnsi="Times New Roman" w:cs="Times New Roman"/>
            <w:sz w:val="24"/>
            <w:szCs w:val="24"/>
            <w:lang w:val="en-US"/>
          </w:rPr>
          <w:delText xml:space="preserve">CSA </w:delText>
        </w:r>
      </w:del>
      <w:r w:rsidR="00300491" w:rsidRPr="00C06771">
        <w:rPr>
          <w:rFonts w:ascii="Times New Roman" w:hAnsi="Times New Roman" w:cs="Times New Roman"/>
          <w:sz w:val="24"/>
          <w:szCs w:val="24"/>
          <w:lang w:val="en-US"/>
        </w:rPr>
        <w:t>victim</w:t>
      </w:r>
      <w:ins w:id="168" w:author="Author">
        <w:r w:rsidR="00300491" w:rsidRPr="00C06771">
          <w:rPr>
            <w:rFonts w:ascii="Times New Roman" w:hAnsi="Times New Roman" w:cs="Times New Roman"/>
            <w:sz w:val="24"/>
            <w:szCs w:val="24"/>
            <w:lang w:val="en-US"/>
          </w:rPr>
          <w:t xml:space="preserve"> of</w:t>
        </w:r>
        <w:r w:rsidR="004F4A9B" w:rsidRPr="00C06771">
          <w:rPr>
            <w:rFonts w:ascii="Times New Roman" w:hAnsi="Times New Roman" w:cs="Times New Roman"/>
            <w:sz w:val="24"/>
            <w:szCs w:val="24"/>
            <w:lang w:val="en-US"/>
          </w:rPr>
          <w:t xml:space="preserve"> CSA</w:t>
        </w:r>
      </w:ins>
      <w:r w:rsidR="00300491" w:rsidRPr="00C06771">
        <w:rPr>
          <w:rFonts w:ascii="Times New Roman" w:hAnsi="Times New Roman" w:cs="Times New Roman"/>
          <w:sz w:val="24"/>
          <w:szCs w:val="24"/>
          <w:lang w:val="en-US"/>
        </w:rPr>
        <w:t xml:space="preserve"> </w:t>
      </w:r>
      <w:r w:rsidR="004F4A9B" w:rsidRPr="00C06771">
        <w:rPr>
          <w:rFonts w:ascii="Times New Roman" w:hAnsi="Times New Roman" w:cs="Times New Roman"/>
          <w:sz w:val="24"/>
          <w:szCs w:val="24"/>
          <w:lang w:val="en-US"/>
        </w:rPr>
        <w:t>recants their claim, the motivating factors behind the recantation may not be considered. As a result, authentic CSA cases may not be investigated properly, leading to further endangerment of victims (Marx, 1996)</w:t>
      </w:r>
      <w:r w:rsidR="00D25DFF" w:rsidRPr="00C06771">
        <w:rPr>
          <w:rFonts w:ascii="Times New Roman" w:hAnsi="Times New Roman" w:cs="Times New Roman"/>
          <w:sz w:val="24"/>
          <w:szCs w:val="24"/>
          <w:lang w:val="en-US"/>
        </w:rPr>
        <w:t xml:space="preserve"> and other children</w:t>
      </w:r>
      <w:r w:rsidR="004F4A9B" w:rsidRPr="00C06771">
        <w:rPr>
          <w:rFonts w:ascii="Times New Roman" w:hAnsi="Times New Roman" w:cs="Times New Roman"/>
          <w:sz w:val="24"/>
          <w:szCs w:val="24"/>
          <w:lang w:val="en-US"/>
        </w:rPr>
        <w:t xml:space="preserve">. </w:t>
      </w:r>
      <w:r w:rsidR="00EF5A9A" w:rsidRPr="00C06771">
        <w:rPr>
          <w:rFonts w:ascii="Times New Roman" w:hAnsi="Times New Roman" w:cs="Times New Roman"/>
          <w:sz w:val="24"/>
          <w:szCs w:val="24"/>
          <w:lang w:val="en-US"/>
        </w:rPr>
        <w:t>From a legal standpoint, prosecutors in</w:t>
      </w:r>
      <w:r w:rsidR="00D63ECE" w:rsidRPr="00C06771">
        <w:rPr>
          <w:rFonts w:ascii="Times New Roman" w:hAnsi="Times New Roman" w:cs="Times New Roman"/>
          <w:sz w:val="24"/>
          <w:szCs w:val="24"/>
          <w:lang w:val="en-US"/>
        </w:rPr>
        <w:t>volved in</w:t>
      </w:r>
      <w:r w:rsidR="00EF5A9A" w:rsidRPr="00C06771">
        <w:rPr>
          <w:rFonts w:ascii="Times New Roman" w:hAnsi="Times New Roman" w:cs="Times New Roman"/>
          <w:sz w:val="24"/>
          <w:szCs w:val="24"/>
          <w:lang w:val="en-US"/>
        </w:rPr>
        <w:t xml:space="preserve"> CSA cases where victims recant</w:t>
      </w:r>
      <w:del w:id="169" w:author="Author">
        <w:r w:rsidR="00EF5A9A" w:rsidRPr="00C06771">
          <w:rPr>
            <w:rFonts w:ascii="Times New Roman" w:hAnsi="Times New Roman" w:cs="Times New Roman"/>
            <w:sz w:val="24"/>
            <w:szCs w:val="24"/>
            <w:lang w:val="en-US"/>
          </w:rPr>
          <w:delText>,</w:delText>
        </w:r>
      </w:del>
      <w:r w:rsidR="00EF5A9A" w:rsidRPr="00C06771">
        <w:rPr>
          <w:rFonts w:ascii="Times New Roman" w:hAnsi="Times New Roman" w:cs="Times New Roman"/>
          <w:sz w:val="24"/>
          <w:szCs w:val="24"/>
          <w:lang w:val="en-US"/>
        </w:rPr>
        <w:t xml:space="preserve"> </w:t>
      </w:r>
      <w:r w:rsidR="00651E79" w:rsidRPr="00C06771">
        <w:rPr>
          <w:rFonts w:ascii="Times New Roman" w:hAnsi="Times New Roman" w:cs="Times New Roman"/>
          <w:sz w:val="24"/>
          <w:szCs w:val="24"/>
          <w:lang w:val="en-US"/>
        </w:rPr>
        <w:t xml:space="preserve">may </w:t>
      </w:r>
      <w:r w:rsidR="00EF5A9A" w:rsidRPr="00C06771">
        <w:rPr>
          <w:rFonts w:ascii="Times New Roman" w:hAnsi="Times New Roman" w:cs="Times New Roman"/>
          <w:sz w:val="24"/>
          <w:szCs w:val="24"/>
          <w:lang w:val="en-US"/>
        </w:rPr>
        <w:t xml:space="preserve">face the formidable challenge of demystifying the </w:t>
      </w:r>
      <w:del w:id="170" w:author="Author">
        <w:r w:rsidR="00EF5A9A" w:rsidRPr="00C06771">
          <w:rPr>
            <w:rFonts w:ascii="Times New Roman" w:hAnsi="Times New Roman" w:cs="Times New Roman"/>
            <w:sz w:val="24"/>
            <w:szCs w:val="24"/>
            <w:lang w:val="en-US"/>
          </w:rPr>
          <w:delText>behaviour</w:delText>
        </w:r>
      </w:del>
      <w:ins w:id="171" w:author="Author">
        <w:r w:rsidR="00EF5A9A" w:rsidRPr="00C06771">
          <w:rPr>
            <w:rFonts w:ascii="Times New Roman" w:hAnsi="Times New Roman" w:cs="Times New Roman"/>
            <w:sz w:val="24"/>
            <w:szCs w:val="24"/>
            <w:lang w:val="en-US"/>
          </w:rPr>
          <w:t>behavior</w:t>
        </w:r>
      </w:ins>
      <w:r w:rsidR="00EF5A9A" w:rsidRPr="00C06771">
        <w:rPr>
          <w:rFonts w:ascii="Times New Roman" w:hAnsi="Times New Roman" w:cs="Times New Roman"/>
          <w:sz w:val="24"/>
          <w:szCs w:val="24"/>
          <w:lang w:val="en-US"/>
        </w:rPr>
        <w:t xml:space="preserve"> to members of a jury</w:t>
      </w:r>
      <w:r w:rsidR="0014025F" w:rsidRPr="00C06771">
        <w:rPr>
          <w:rFonts w:ascii="Times New Roman" w:hAnsi="Times New Roman" w:cs="Times New Roman"/>
          <w:sz w:val="24"/>
          <w:szCs w:val="24"/>
          <w:lang w:val="en-US"/>
        </w:rPr>
        <w:t xml:space="preserve"> (Parga, 2008)</w:t>
      </w:r>
      <w:r w:rsidR="00EF5A9A" w:rsidRPr="00C06771">
        <w:rPr>
          <w:rFonts w:ascii="Times New Roman" w:hAnsi="Times New Roman" w:cs="Times New Roman"/>
          <w:sz w:val="24"/>
          <w:szCs w:val="24"/>
          <w:lang w:val="en-US"/>
        </w:rPr>
        <w:t xml:space="preserve">. Bearing these undesirable outcomes </w:t>
      </w:r>
      <w:r w:rsidR="0014025F" w:rsidRPr="00C06771">
        <w:rPr>
          <w:rFonts w:ascii="Times New Roman" w:hAnsi="Times New Roman" w:cs="Times New Roman"/>
          <w:sz w:val="24"/>
          <w:szCs w:val="24"/>
          <w:lang w:val="en-US"/>
        </w:rPr>
        <w:t xml:space="preserve">and challenges </w:t>
      </w:r>
      <w:r w:rsidR="00EF5A9A" w:rsidRPr="00C06771">
        <w:rPr>
          <w:rFonts w:ascii="Times New Roman" w:hAnsi="Times New Roman" w:cs="Times New Roman"/>
          <w:sz w:val="24"/>
          <w:szCs w:val="24"/>
          <w:lang w:val="en-US"/>
        </w:rPr>
        <w:t xml:space="preserve">in mind, </w:t>
      </w:r>
      <w:del w:id="172" w:author="Author">
        <w:r w:rsidR="00EF5A9A" w:rsidRPr="00C06771">
          <w:rPr>
            <w:rFonts w:ascii="Times New Roman" w:hAnsi="Times New Roman" w:cs="Times New Roman"/>
            <w:sz w:val="24"/>
            <w:szCs w:val="24"/>
            <w:lang w:val="en-US"/>
          </w:rPr>
          <w:delText>it is quite concerning that very little is known</w:delText>
        </w:r>
      </w:del>
      <w:ins w:id="173" w:author="Author">
        <w:r w:rsidR="00EF5A9A" w:rsidRPr="00C06771">
          <w:rPr>
            <w:rFonts w:ascii="Times New Roman" w:hAnsi="Times New Roman" w:cs="Times New Roman"/>
            <w:sz w:val="24"/>
            <w:szCs w:val="24"/>
            <w:lang w:val="en-US"/>
          </w:rPr>
          <w:t>th</w:t>
        </w:r>
        <w:r w:rsidR="00300491" w:rsidRPr="00C06771">
          <w:rPr>
            <w:rFonts w:ascii="Times New Roman" w:hAnsi="Times New Roman" w:cs="Times New Roman"/>
            <w:sz w:val="24"/>
            <w:szCs w:val="24"/>
            <w:lang w:val="en-US"/>
          </w:rPr>
          <w:t>e minimal knowledge</w:t>
        </w:r>
      </w:ins>
      <w:r w:rsidR="00300491" w:rsidRPr="00C06771">
        <w:rPr>
          <w:rFonts w:ascii="Times New Roman" w:hAnsi="Times New Roman" w:cs="Times New Roman"/>
          <w:sz w:val="24"/>
          <w:szCs w:val="24"/>
          <w:lang w:val="en-US"/>
        </w:rPr>
        <w:t xml:space="preserve"> </w:t>
      </w:r>
      <w:r w:rsidR="00EF5A9A" w:rsidRPr="00C06771">
        <w:rPr>
          <w:rFonts w:ascii="Times New Roman" w:hAnsi="Times New Roman" w:cs="Times New Roman"/>
          <w:sz w:val="24"/>
          <w:szCs w:val="24"/>
          <w:lang w:val="en-US"/>
        </w:rPr>
        <w:t>about the cognitive effects of recantations</w:t>
      </w:r>
      <w:del w:id="174" w:author="Author">
        <w:r w:rsidR="00EF5A9A" w:rsidRPr="00C06771">
          <w:rPr>
            <w:rFonts w:ascii="Times New Roman" w:hAnsi="Times New Roman" w:cs="Times New Roman"/>
            <w:sz w:val="24"/>
            <w:szCs w:val="24"/>
            <w:lang w:val="en-US"/>
          </w:rPr>
          <w:delText>.</w:delText>
        </w:r>
      </w:del>
      <w:ins w:id="175" w:author="Author">
        <w:r w:rsidR="005576CE" w:rsidRPr="00C06771">
          <w:rPr>
            <w:rFonts w:ascii="Times New Roman" w:hAnsi="Times New Roman" w:cs="Times New Roman"/>
            <w:sz w:val="24"/>
            <w:szCs w:val="24"/>
            <w:lang w:val="en-US"/>
          </w:rPr>
          <w:t xml:space="preserve"> is concerning</w:t>
        </w:r>
        <w:r w:rsidR="00EF5A9A" w:rsidRPr="00C06771">
          <w:rPr>
            <w:rFonts w:ascii="Times New Roman" w:hAnsi="Times New Roman" w:cs="Times New Roman"/>
            <w:sz w:val="24"/>
            <w:szCs w:val="24"/>
            <w:lang w:val="en-US"/>
          </w:rPr>
          <w:t>.</w:t>
        </w:r>
      </w:ins>
      <w:r w:rsidR="00EF5A9A" w:rsidRPr="00C06771">
        <w:rPr>
          <w:rFonts w:ascii="Times New Roman" w:hAnsi="Times New Roman" w:cs="Times New Roman"/>
          <w:sz w:val="24"/>
          <w:szCs w:val="24"/>
          <w:lang w:val="en-US"/>
        </w:rPr>
        <w:t xml:space="preserve"> What we do know</w:t>
      </w:r>
      <w:del w:id="176" w:author="Author">
        <w:r w:rsidR="00EF5A9A" w:rsidRPr="00C06771">
          <w:rPr>
            <w:rFonts w:ascii="Times New Roman" w:hAnsi="Times New Roman" w:cs="Times New Roman"/>
            <w:sz w:val="24"/>
            <w:szCs w:val="24"/>
            <w:lang w:val="en-US"/>
          </w:rPr>
          <w:delText>,</w:delText>
        </w:r>
      </w:del>
      <w:r w:rsidR="00EF5A9A" w:rsidRPr="00C06771">
        <w:rPr>
          <w:rFonts w:ascii="Times New Roman" w:hAnsi="Times New Roman" w:cs="Times New Roman"/>
          <w:sz w:val="24"/>
          <w:szCs w:val="24"/>
          <w:lang w:val="en-US"/>
        </w:rPr>
        <w:t xml:space="preserve"> is that following the disclosure of abuse by</w:t>
      </w:r>
      <w:r w:rsidR="00300491" w:rsidRPr="00C06771">
        <w:rPr>
          <w:rFonts w:ascii="Times New Roman" w:hAnsi="Times New Roman" w:cs="Times New Roman"/>
          <w:sz w:val="24"/>
          <w:szCs w:val="24"/>
          <w:lang w:val="en-US"/>
        </w:rPr>
        <w:t xml:space="preserve"> </w:t>
      </w:r>
      <w:del w:id="177" w:author="Author">
        <w:r w:rsidR="00127D7B" w:rsidRPr="00C06771">
          <w:rPr>
            <w:rFonts w:ascii="Times New Roman" w:hAnsi="Times New Roman" w:cs="Times New Roman"/>
            <w:sz w:val="24"/>
            <w:szCs w:val="24"/>
            <w:lang w:val="en-US"/>
          </w:rPr>
          <w:delText xml:space="preserve">CSA </w:delText>
        </w:r>
      </w:del>
      <w:r w:rsidR="00300491" w:rsidRPr="00C06771">
        <w:rPr>
          <w:rFonts w:ascii="Times New Roman" w:hAnsi="Times New Roman" w:cs="Times New Roman"/>
          <w:sz w:val="24"/>
          <w:szCs w:val="24"/>
          <w:lang w:val="en-US"/>
        </w:rPr>
        <w:t>victims</w:t>
      </w:r>
      <w:ins w:id="178" w:author="Author">
        <w:r w:rsidR="00300491" w:rsidRPr="00C06771">
          <w:rPr>
            <w:rFonts w:ascii="Times New Roman" w:hAnsi="Times New Roman" w:cs="Times New Roman"/>
            <w:sz w:val="24"/>
            <w:szCs w:val="24"/>
            <w:lang w:val="en-US"/>
          </w:rPr>
          <w:t xml:space="preserve"> of</w:t>
        </w:r>
        <w:r w:rsidR="00127D7B" w:rsidRPr="00C06771">
          <w:rPr>
            <w:rFonts w:ascii="Times New Roman" w:hAnsi="Times New Roman" w:cs="Times New Roman"/>
            <w:sz w:val="24"/>
            <w:szCs w:val="24"/>
            <w:lang w:val="en-US"/>
          </w:rPr>
          <w:t xml:space="preserve"> CSA</w:t>
        </w:r>
      </w:ins>
      <w:r w:rsidR="00127D7B" w:rsidRPr="00C06771">
        <w:rPr>
          <w:rFonts w:ascii="Times New Roman" w:hAnsi="Times New Roman" w:cs="Times New Roman"/>
          <w:sz w:val="24"/>
          <w:szCs w:val="24"/>
          <w:lang w:val="en-US"/>
        </w:rPr>
        <w:t xml:space="preserve">, their </w:t>
      </w:r>
      <w:r w:rsidR="00C4243A" w:rsidRPr="00C06771">
        <w:rPr>
          <w:rFonts w:ascii="Times New Roman" w:hAnsi="Times New Roman" w:cs="Times New Roman"/>
          <w:sz w:val="24"/>
          <w:szCs w:val="24"/>
          <w:lang w:val="en-US"/>
        </w:rPr>
        <w:t xml:space="preserve">whole family </w:t>
      </w:r>
      <w:r w:rsidR="00127D7B" w:rsidRPr="00C06771">
        <w:rPr>
          <w:rFonts w:ascii="Times New Roman" w:hAnsi="Times New Roman" w:cs="Times New Roman"/>
          <w:sz w:val="24"/>
          <w:szCs w:val="24"/>
          <w:lang w:val="en-US"/>
        </w:rPr>
        <w:t xml:space="preserve">may be subjected to </w:t>
      </w:r>
      <w:r w:rsidR="00C4243A" w:rsidRPr="00C06771">
        <w:rPr>
          <w:rFonts w:ascii="Times New Roman" w:hAnsi="Times New Roman" w:cs="Times New Roman"/>
          <w:sz w:val="24"/>
          <w:szCs w:val="24"/>
          <w:lang w:val="en-US"/>
        </w:rPr>
        <w:t xml:space="preserve">scrutiny. </w:t>
      </w:r>
      <w:r w:rsidR="00127D7B" w:rsidRPr="00C06771">
        <w:rPr>
          <w:rFonts w:ascii="Times New Roman" w:hAnsi="Times New Roman" w:cs="Times New Roman"/>
          <w:sz w:val="24"/>
          <w:szCs w:val="24"/>
          <w:lang w:val="en-US"/>
        </w:rPr>
        <w:t xml:space="preserve">This negative attention can cause victims to feel </w:t>
      </w:r>
      <w:r w:rsidR="00B33541" w:rsidRPr="00C06771">
        <w:rPr>
          <w:rFonts w:ascii="Times New Roman" w:hAnsi="Times New Roman" w:cs="Times New Roman"/>
          <w:sz w:val="24"/>
          <w:szCs w:val="24"/>
          <w:lang w:val="en-US"/>
        </w:rPr>
        <w:t xml:space="preserve">even more </w:t>
      </w:r>
      <w:r w:rsidR="00127D7B" w:rsidRPr="00C06771">
        <w:rPr>
          <w:rFonts w:ascii="Times New Roman" w:hAnsi="Times New Roman" w:cs="Times New Roman"/>
          <w:sz w:val="24"/>
          <w:szCs w:val="24"/>
          <w:lang w:val="en-US"/>
        </w:rPr>
        <w:t xml:space="preserve">stressed and pressured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(Mollon, 2009)</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 xml:space="preserve">. </w:t>
      </w:r>
      <w:del w:id="179" w:author="Author">
        <w:r w:rsidR="00D4694C" w:rsidRPr="00C06771">
          <w:rPr>
            <w:rFonts w:ascii="Times New Roman" w:hAnsi="Times New Roman" w:cs="Times New Roman"/>
            <w:sz w:val="24"/>
            <w:szCs w:val="24"/>
            <w:lang w:val="en-US"/>
          </w:rPr>
          <w:delText>The</w:delText>
        </w:r>
      </w:del>
      <w:ins w:id="180" w:author="Author">
        <w:r w:rsidR="005576CE" w:rsidRPr="00C06771">
          <w:rPr>
            <w:rFonts w:ascii="Times New Roman" w:hAnsi="Times New Roman" w:cs="Times New Roman"/>
            <w:sz w:val="24"/>
            <w:szCs w:val="24"/>
            <w:lang w:val="en-US"/>
          </w:rPr>
          <w:t>As a</w:t>
        </w:r>
      </w:ins>
      <w:r w:rsidR="005576CE" w:rsidRPr="00C06771">
        <w:rPr>
          <w:rFonts w:ascii="Times New Roman" w:hAnsi="Times New Roman" w:cs="Times New Roman"/>
          <w:sz w:val="24"/>
          <w:szCs w:val="24"/>
          <w:lang w:val="en-US"/>
        </w:rPr>
        <w:t xml:space="preserve"> result</w:t>
      </w:r>
      <w:del w:id="181" w:author="Author">
        <w:r w:rsidR="00D4694C" w:rsidRPr="00C06771">
          <w:rPr>
            <w:rFonts w:ascii="Times New Roman" w:hAnsi="Times New Roman" w:cs="Times New Roman"/>
            <w:sz w:val="24"/>
            <w:szCs w:val="24"/>
            <w:lang w:val="en-US"/>
          </w:rPr>
          <w:delText xml:space="preserve"> of feeling pressured can cause</w:delText>
        </w:r>
      </w:del>
      <w:ins w:id="182" w:author="Author">
        <w:r w:rsidR="005576CE" w:rsidRPr="00C06771">
          <w:rPr>
            <w:rFonts w:ascii="Times New Roman" w:hAnsi="Times New Roman" w:cs="Times New Roman"/>
            <w:sz w:val="24"/>
            <w:szCs w:val="24"/>
            <w:lang w:val="en-US"/>
          </w:rPr>
          <w:t>,</w:t>
        </w:r>
      </w:ins>
      <w:r w:rsidR="005576CE"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t xml:space="preserve">some victims </w:t>
      </w:r>
      <w:del w:id="183" w:author="Author">
        <w:r w:rsidR="00D4694C" w:rsidRPr="00C06771">
          <w:rPr>
            <w:rFonts w:ascii="Times New Roman" w:hAnsi="Times New Roman" w:cs="Times New Roman"/>
            <w:sz w:val="24"/>
            <w:szCs w:val="24"/>
            <w:lang w:val="en-US"/>
          </w:rPr>
          <w:delText>to</w:delText>
        </w:r>
      </w:del>
      <w:ins w:id="184" w:author="Author">
        <w:r w:rsidR="005576CE" w:rsidRPr="00C06771">
          <w:rPr>
            <w:rFonts w:ascii="Times New Roman" w:hAnsi="Times New Roman" w:cs="Times New Roman"/>
            <w:sz w:val="24"/>
            <w:szCs w:val="24"/>
            <w:lang w:val="en-US"/>
          </w:rPr>
          <w:t>may</w:t>
        </w:r>
      </w:ins>
      <w:r w:rsidR="005576CE"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t xml:space="preserve">recant their reports of sexual abuse. </w:t>
      </w:r>
      <w:r w:rsidR="00845B1E" w:rsidRPr="00C06771">
        <w:rPr>
          <w:rFonts w:ascii="Times New Roman" w:hAnsi="Times New Roman" w:cs="Times New Roman"/>
          <w:sz w:val="24"/>
          <w:szCs w:val="24"/>
          <w:lang w:val="en-US"/>
        </w:rPr>
        <w:t xml:space="preserve">Victims may also hold the belief that the recantation of a disclosure is the only means by which </w:t>
      </w:r>
      <w:del w:id="185" w:author="Author">
        <w:r w:rsidR="00845B1E" w:rsidRPr="00C06771">
          <w:rPr>
            <w:rFonts w:ascii="Times New Roman" w:hAnsi="Times New Roman" w:cs="Times New Roman"/>
            <w:sz w:val="24"/>
            <w:szCs w:val="24"/>
            <w:lang w:val="en-US"/>
          </w:rPr>
          <w:delText>inter-relational</w:delText>
        </w:r>
      </w:del>
      <w:ins w:id="186" w:author="Author">
        <w:r w:rsidR="00845B1E" w:rsidRPr="00C06771">
          <w:rPr>
            <w:rFonts w:ascii="Times New Roman" w:hAnsi="Times New Roman" w:cs="Times New Roman"/>
            <w:sz w:val="24"/>
            <w:szCs w:val="24"/>
            <w:lang w:val="en-US"/>
          </w:rPr>
          <w:t>interrelational</w:t>
        </w:r>
      </w:ins>
      <w:r w:rsidR="00845B1E" w:rsidRPr="00C06771">
        <w:rPr>
          <w:rFonts w:ascii="Times New Roman" w:hAnsi="Times New Roman" w:cs="Times New Roman"/>
          <w:sz w:val="24"/>
          <w:szCs w:val="24"/>
          <w:lang w:val="en-US"/>
        </w:rPr>
        <w:t xml:space="preserve"> harmony can be restored </w:t>
      </w:r>
      <w:r w:rsidR="00845B1E" w:rsidRPr="00C06771">
        <w:rPr>
          <w:rFonts w:ascii="Times New Roman" w:hAnsi="Times New Roman" w:cs="Times New Roman"/>
          <w:sz w:val="24"/>
          <w:szCs w:val="24"/>
          <w:lang w:val="en-US"/>
        </w:rPr>
        <w:fldChar w:fldCharType="begin" w:fldLock="1"/>
      </w:r>
      <w:r w:rsidR="00845B1E" w:rsidRPr="00C06771">
        <w:rPr>
          <w:rFonts w:ascii="Times New Roman" w:hAnsi="Times New Roman" w:cs="Times New Roman"/>
          <w:sz w:val="24"/>
          <w:szCs w:val="24"/>
          <w:lang w:val="en-US"/>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00845B1E" w:rsidRPr="00C06771">
        <w:rPr>
          <w:rFonts w:ascii="Times New Roman" w:hAnsi="Times New Roman" w:cs="Times New Roman"/>
          <w:sz w:val="24"/>
          <w:szCs w:val="24"/>
          <w:lang w:val="en-US"/>
        </w:rPr>
        <w:fldChar w:fldCharType="separate"/>
      </w:r>
      <w:r w:rsidR="00845B1E" w:rsidRPr="00C06771">
        <w:rPr>
          <w:rFonts w:ascii="Times New Roman" w:hAnsi="Times New Roman" w:cs="Times New Roman"/>
          <w:noProof/>
          <w:sz w:val="24"/>
          <w:szCs w:val="24"/>
          <w:lang w:val="en-US"/>
        </w:rPr>
        <w:t>(Tully, 2002)</w:t>
      </w:r>
      <w:r w:rsidR="00845B1E" w:rsidRPr="00C06771">
        <w:rPr>
          <w:rFonts w:ascii="Times New Roman" w:hAnsi="Times New Roman" w:cs="Times New Roman"/>
          <w:sz w:val="24"/>
          <w:szCs w:val="24"/>
          <w:lang w:val="en-US"/>
        </w:rPr>
        <w:fldChar w:fldCharType="end"/>
      </w:r>
      <w:r w:rsidR="00845B1E" w:rsidRPr="00C06771">
        <w:rPr>
          <w:rFonts w:ascii="Times New Roman" w:hAnsi="Times New Roman" w:cs="Times New Roman"/>
          <w:sz w:val="24"/>
          <w:szCs w:val="24"/>
          <w:lang w:val="en-US"/>
        </w:rPr>
        <w:t xml:space="preserve">. Recantations can also be representative of a need to </w:t>
      </w:r>
      <w:r w:rsidR="00D4694C" w:rsidRPr="00C06771">
        <w:rPr>
          <w:rFonts w:ascii="Times New Roman" w:hAnsi="Times New Roman" w:cs="Times New Roman"/>
          <w:sz w:val="24"/>
          <w:szCs w:val="24"/>
          <w:lang w:val="en-US"/>
        </w:rPr>
        <w:t xml:space="preserve">control the emotional and psychological turmoil that arises </w:t>
      </w:r>
      <w:del w:id="187" w:author="Author">
        <w:r w:rsidR="00D4694C" w:rsidRPr="00C06771">
          <w:rPr>
            <w:rFonts w:ascii="Times New Roman" w:hAnsi="Times New Roman" w:cs="Times New Roman"/>
            <w:sz w:val="24"/>
            <w:szCs w:val="24"/>
            <w:lang w:val="en-US"/>
          </w:rPr>
          <w:delText>subsequent to</w:delText>
        </w:r>
      </w:del>
      <w:ins w:id="188" w:author="Author">
        <w:r w:rsidR="00300491" w:rsidRPr="00C06771">
          <w:rPr>
            <w:rFonts w:ascii="Times New Roman" w:hAnsi="Times New Roman" w:cs="Times New Roman"/>
            <w:sz w:val="24"/>
            <w:szCs w:val="24"/>
            <w:lang w:val="en-US"/>
          </w:rPr>
          <w:t>after</w:t>
        </w:r>
      </w:ins>
      <w:r w:rsidR="00D4694C" w:rsidRPr="00C06771">
        <w:rPr>
          <w:rFonts w:ascii="Times New Roman" w:hAnsi="Times New Roman" w:cs="Times New Roman"/>
          <w:sz w:val="24"/>
          <w:szCs w:val="24"/>
          <w:lang w:val="en-US"/>
        </w:rPr>
        <w:t xml:space="preserve"> disclosing </w:t>
      </w:r>
      <w:del w:id="189" w:author="Author">
        <w:r w:rsidR="00D4694C" w:rsidRPr="00C06771">
          <w:rPr>
            <w:rFonts w:ascii="Times New Roman" w:hAnsi="Times New Roman" w:cs="Times New Roman"/>
            <w:sz w:val="24"/>
            <w:szCs w:val="24"/>
            <w:lang w:val="en-US"/>
          </w:rPr>
          <w:delText xml:space="preserve">about </w:delText>
        </w:r>
      </w:del>
      <w:r w:rsidR="00D4694C" w:rsidRPr="00C06771">
        <w:rPr>
          <w:rFonts w:ascii="Times New Roman" w:hAnsi="Times New Roman" w:cs="Times New Roman"/>
          <w:sz w:val="24"/>
          <w:szCs w:val="24"/>
          <w:lang w:val="en-US"/>
        </w:rPr>
        <w:t xml:space="preserve">the sexual abuse. Some children go as far as dismissing previous claims of abuse by reframing them as dreams, while others say that they lied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w:t>
      </w:r>
      <w:r w:rsidR="00D4694C" w:rsidRPr="00C06771">
        <w:rPr>
          <w:rFonts w:ascii="Times New Roman" w:hAnsi="Times New Roman" w:cs="Times New Roman"/>
          <w:noProof/>
          <w:sz w:val="24"/>
          <w:szCs w:val="24"/>
          <w:lang w:val="en-US"/>
        </w:rPr>
        <w:fldChar w:fldCharType="begin" w:fldLock="1"/>
      </w:r>
      <w:r w:rsidR="00D4694C" w:rsidRPr="00C06771">
        <w:rPr>
          <w:rFonts w:ascii="Times New Roman" w:hAnsi="Times New Roman" w:cs="Times New Roman"/>
          <w:noProof/>
          <w:sz w:val="24"/>
          <w:szCs w:val="24"/>
          <w:lang w:val="en-US"/>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00D4694C" w:rsidRPr="00C06771">
        <w:rPr>
          <w:rFonts w:ascii="Times New Roman" w:hAnsi="Times New Roman" w:cs="Times New Roman"/>
          <w:noProof/>
          <w:sz w:val="24"/>
          <w:szCs w:val="24"/>
          <w:lang w:val="en-US"/>
        </w:rPr>
        <w:fldChar w:fldCharType="separate"/>
      </w:r>
      <w:r w:rsidR="00D4694C" w:rsidRPr="00C06771">
        <w:rPr>
          <w:rFonts w:ascii="Times New Roman" w:hAnsi="Times New Roman" w:cs="Times New Roman"/>
          <w:noProof/>
          <w:sz w:val="24"/>
          <w:szCs w:val="24"/>
          <w:lang w:val="en-US"/>
        </w:rPr>
        <w:t>Elliott &amp; Briere, 1994)</w:t>
      </w:r>
      <w:r w:rsidR="00D4694C" w:rsidRPr="00C06771">
        <w:rPr>
          <w:rFonts w:ascii="Times New Roman" w:hAnsi="Times New Roman" w:cs="Times New Roman"/>
          <w:noProof/>
          <w:sz w:val="24"/>
          <w:szCs w:val="24"/>
          <w:lang w:val="en-US"/>
        </w:rPr>
        <w:fldChar w:fldCharType="end"/>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 xml:space="preserve">. Victims may even recant with the hope of hampering the </w:t>
      </w:r>
      <w:del w:id="190" w:author="Author">
        <w:r w:rsidR="00D4694C" w:rsidRPr="00C06771">
          <w:rPr>
            <w:rFonts w:ascii="Times New Roman" w:hAnsi="Times New Roman" w:cs="Times New Roman"/>
            <w:sz w:val="24"/>
            <w:szCs w:val="24"/>
            <w:lang w:val="en-US"/>
          </w:rPr>
          <w:delText>investigatory</w:delText>
        </w:r>
      </w:del>
      <w:ins w:id="191" w:author="Author">
        <w:r w:rsidR="00300491" w:rsidRPr="00C06771">
          <w:rPr>
            <w:rFonts w:ascii="Times New Roman" w:hAnsi="Times New Roman" w:cs="Times New Roman"/>
            <w:sz w:val="24"/>
            <w:szCs w:val="24"/>
            <w:lang w:val="en-US"/>
          </w:rPr>
          <w:t>investigation</w:t>
        </w:r>
      </w:ins>
      <w:r w:rsidR="00300491" w:rsidRPr="00C06771">
        <w:rPr>
          <w:rFonts w:ascii="Times New Roman" w:hAnsi="Times New Roman" w:cs="Times New Roman"/>
          <w:sz w:val="24"/>
          <w:szCs w:val="24"/>
          <w:lang w:val="en-US"/>
        </w:rPr>
        <w:t xml:space="preserve"> </w:t>
      </w:r>
      <w:r w:rsidR="00D4694C" w:rsidRPr="00C06771">
        <w:rPr>
          <w:rFonts w:ascii="Times New Roman" w:hAnsi="Times New Roman" w:cs="Times New Roman"/>
          <w:sz w:val="24"/>
          <w:szCs w:val="24"/>
          <w:lang w:val="en-US"/>
        </w:rPr>
        <w:t>process into their assault</w:t>
      </w:r>
      <w:ins w:id="192" w:author="Author">
        <w:r w:rsidR="005576CE" w:rsidRPr="00C06771">
          <w:rPr>
            <w:rFonts w:ascii="Times New Roman" w:hAnsi="Times New Roman" w:cs="Times New Roman"/>
            <w:sz w:val="24"/>
            <w:szCs w:val="24"/>
            <w:lang w:val="en-US"/>
          </w:rPr>
          <w:t>,</w:t>
        </w:r>
      </w:ins>
      <w:r w:rsidR="00D4694C" w:rsidRPr="00C06771">
        <w:rPr>
          <w:rFonts w:ascii="Times New Roman" w:hAnsi="Times New Roman" w:cs="Times New Roman"/>
          <w:sz w:val="24"/>
          <w:szCs w:val="24"/>
          <w:lang w:val="en-US"/>
        </w:rPr>
        <w:t xml:space="preserve"> and in this regard</w:t>
      </w:r>
      <w:ins w:id="193" w:author="Author">
        <w:r w:rsidR="005576CE" w:rsidRPr="00C06771">
          <w:rPr>
            <w:rFonts w:ascii="Times New Roman" w:hAnsi="Times New Roman" w:cs="Times New Roman"/>
            <w:sz w:val="24"/>
            <w:szCs w:val="24"/>
            <w:lang w:val="en-US"/>
          </w:rPr>
          <w:t>,</w:t>
        </w:r>
      </w:ins>
      <w:r w:rsidR="00D4694C" w:rsidRPr="00C06771">
        <w:rPr>
          <w:rFonts w:ascii="Times New Roman" w:hAnsi="Times New Roman" w:cs="Times New Roman"/>
          <w:sz w:val="24"/>
          <w:szCs w:val="24"/>
          <w:lang w:val="en-US"/>
        </w:rPr>
        <w:t xml:space="preserve"> it is still a poorly understood phenomenon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(Malloy, Lyon, &amp; Quas, 2007)</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 Social influences, such as pressure by the perpetrator, police involvement</w:t>
      </w:r>
      <w:ins w:id="194" w:author="Author">
        <w:r w:rsidR="005576CE" w:rsidRPr="00C06771">
          <w:rPr>
            <w:rFonts w:ascii="Times New Roman" w:hAnsi="Times New Roman" w:cs="Times New Roman"/>
            <w:sz w:val="24"/>
            <w:szCs w:val="24"/>
            <w:lang w:val="en-US"/>
          </w:rPr>
          <w:t>,</w:t>
        </w:r>
      </w:ins>
      <w:r w:rsidR="00D4694C" w:rsidRPr="00C06771">
        <w:rPr>
          <w:rFonts w:ascii="Times New Roman" w:hAnsi="Times New Roman" w:cs="Times New Roman"/>
          <w:sz w:val="24"/>
          <w:szCs w:val="24"/>
          <w:lang w:val="en-US"/>
        </w:rPr>
        <w:t xml:space="preserve"> and judicial proceedings</w:t>
      </w:r>
      <w:ins w:id="195" w:author="Author">
        <w:r w:rsidR="005576CE" w:rsidRPr="00C06771">
          <w:rPr>
            <w:rFonts w:ascii="Times New Roman" w:hAnsi="Times New Roman" w:cs="Times New Roman"/>
            <w:sz w:val="24"/>
            <w:szCs w:val="24"/>
            <w:lang w:val="en-US"/>
          </w:rPr>
          <w:t>,</w:t>
        </w:r>
      </w:ins>
      <w:r w:rsidR="00D4694C" w:rsidRPr="00C06771">
        <w:rPr>
          <w:rFonts w:ascii="Times New Roman" w:hAnsi="Times New Roman" w:cs="Times New Roman"/>
          <w:sz w:val="24"/>
          <w:szCs w:val="24"/>
          <w:lang w:val="en-US"/>
        </w:rPr>
        <w:t xml:space="preserve"> can also spur on recantations </w:t>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 1991", "plainTextFormattedCitation" : "(Sorensen &amp; Snow, 1991)", "previouslyFormattedCitation" : "(Sorensen &amp; Snow, 1991)"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(Sorensen &amp; Snow, 1991</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fldChar w:fldCharType="begin" w:fldLock="1"/>
      </w:r>
      <w:r w:rsidR="00D4694C" w:rsidRPr="00C06771">
        <w:rPr>
          <w:rFonts w:ascii="Times New Roman" w:hAnsi="Times New Roman" w:cs="Times New Roman"/>
          <w:sz w:val="24"/>
          <w:szCs w:val="24"/>
          <w:lang w:val="en-US"/>
        </w:rPr>
        <w:instrText>ADDIN CSL_CITATION { "citationItems" : [ { "id" : "ITEM-1", "itemData" : { "DOI" : "10.1300/J146v02n02_06", "ISBN" : "1545-083X(Electronic);1092-6771(Print)", "abstract" : "This article explores the reasons for victim recantation in child sexual abuse cases, problems that surface with a recantation, and practical steps multidisciplinary professionals can take to prevent the recantation of truthful allegations. Secondly, the article discusses the roles of investigative team members in the investigation and evaluation of a victim's recantation and in the trial which may follow. Finally, the article addresses possible final outcomes of criminal court intervention and the team's role in continued support for the child. (PsycINFO Database Record (c) 2012 APA, all rights reserved)", "author" : [ { "dropping-particle" : "", "family" : "Perlis Marx", "given" : "Susan", "non-dropping-particle" : "", "parse-names" : false, "suffix" : "" } ], "container-title" : "Journal of Aggression, Maltreatment &amp; Trauma", "id" : "ITEM-1", "issue" : "2", "issued" : { "date-parts" : [ [ "1999" ] ] }, "page" : "105-140", "title" : "Victim recantation in child sexual abuse cases: A team approach to prevention, investigation, and trial.", "type" : "article", "volume" : "2" }, "uris" : [ "http://www.mendeley.com/documents/?uuid=de80751c-9880-4505-b40e-41fa00a201ed" ] } ], "mendeley" : { "formattedCitation" : "(Perlis Marx, 1999)", "manualFormatting" : "; Marx, 1999)", "plainTextFormattedCitation" : "(Perlis Marx, 1999)", "previouslyFormattedCitation" : "(Perlis Marx, 1999)" }, "properties" : { "noteIndex" : 0 }, "schema" : "https://github.com/citation-style-language/schema/raw/master/csl-citation.json" }</w:instrText>
      </w:r>
      <w:r w:rsidR="00D4694C" w:rsidRPr="00C06771">
        <w:rPr>
          <w:rFonts w:ascii="Times New Roman" w:hAnsi="Times New Roman" w:cs="Times New Roman"/>
          <w:sz w:val="24"/>
          <w:szCs w:val="24"/>
          <w:lang w:val="en-US"/>
        </w:rPr>
        <w:fldChar w:fldCharType="separate"/>
      </w:r>
      <w:r w:rsidR="00D4694C" w:rsidRPr="00C06771">
        <w:rPr>
          <w:rFonts w:ascii="Times New Roman" w:hAnsi="Times New Roman" w:cs="Times New Roman"/>
          <w:noProof/>
          <w:sz w:val="24"/>
          <w:szCs w:val="24"/>
          <w:lang w:val="en-US"/>
        </w:rPr>
        <w:t xml:space="preserve">; Marx, </w:t>
      </w:r>
      <w:r w:rsidR="00E82CE8" w:rsidRPr="00C06771">
        <w:rPr>
          <w:rFonts w:ascii="Times New Roman" w:hAnsi="Times New Roman" w:cs="Times New Roman"/>
          <w:noProof/>
          <w:sz w:val="24"/>
          <w:szCs w:val="24"/>
          <w:lang w:val="en-US"/>
        </w:rPr>
        <w:t>2000</w:t>
      </w:r>
      <w:r w:rsidR="00D4694C" w:rsidRPr="00C06771">
        <w:rPr>
          <w:rFonts w:ascii="Times New Roman" w:hAnsi="Times New Roman" w:cs="Times New Roman"/>
          <w:noProof/>
          <w:sz w:val="24"/>
          <w:szCs w:val="24"/>
          <w:lang w:val="en-US"/>
        </w:rPr>
        <w:t>)</w:t>
      </w:r>
      <w:r w:rsidR="00D4694C" w:rsidRPr="00C06771">
        <w:rPr>
          <w:rFonts w:ascii="Times New Roman" w:hAnsi="Times New Roman" w:cs="Times New Roman"/>
          <w:sz w:val="24"/>
          <w:szCs w:val="24"/>
          <w:lang w:val="en-US"/>
        </w:rPr>
        <w:fldChar w:fldCharType="end"/>
      </w:r>
      <w:r w:rsidR="00D4694C" w:rsidRPr="00C06771">
        <w:rPr>
          <w:rFonts w:ascii="Times New Roman" w:hAnsi="Times New Roman" w:cs="Times New Roman"/>
          <w:sz w:val="24"/>
          <w:szCs w:val="24"/>
          <w:lang w:val="en-US"/>
        </w:rPr>
        <w:t>.</w:t>
      </w:r>
    </w:p>
    <w:p w14:paraId="766A2608" w14:textId="1D7B4A4B" w:rsidR="00D4694C" w:rsidRPr="00C06771" w:rsidRDefault="00D4694C" w:rsidP="00D4694C">
      <w:pPr>
        <w:spacing w:after="0"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lastRenderedPageBreak/>
        <w:t>Other factors that seem to be associated with recanting have been identified, for example,</w:t>
      </w:r>
      <w:del w:id="196" w:author="Author">
        <w:r w:rsidRPr="00C06771">
          <w:rPr>
            <w:rFonts w:ascii="Times New Roman" w:hAnsi="Times New Roman" w:cs="Times New Roman"/>
            <w:sz w:val="24"/>
            <w:szCs w:val="24"/>
            <w:lang w:val="en-US"/>
          </w:rPr>
          <w:delText xml:space="preserve"> </w:delText>
        </w:r>
        <w:r w:rsidR="00805AC8" w:rsidRPr="00C06771">
          <w:rPr>
            <w:rFonts w:ascii="Times New Roman" w:hAnsi="Times New Roman" w:cs="Times New Roman"/>
            <w:sz w:val="24"/>
            <w:szCs w:val="24"/>
            <w:lang w:val="en-US"/>
          </w:rPr>
          <w:delText>there is</w:delText>
        </w:r>
      </w:del>
      <w:r w:rsidRPr="00C06771">
        <w:rPr>
          <w:rFonts w:ascii="Times New Roman" w:hAnsi="Times New Roman" w:cs="Times New Roman"/>
          <w:sz w:val="24"/>
          <w:szCs w:val="24"/>
          <w:lang w:val="en-US"/>
        </w:rPr>
        <w:t xml:space="preserve"> the proposition of a filial dependency model of recantation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(Malloy et al., 2007)</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This model focuses on the relationship between the child and the abuser, the level of support received by the child from the non-abusing guardian after he/she discloses, the child’s age</w:t>
      </w:r>
      <w:ins w:id="197"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where the child is placed after disclosing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(Malloy et al., 2007)</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The authors found that children who were more susceptible to being influenced by an adult relative (and thus more inclined to recant disclosures) were also younger, abused by a parental figure</w:t>
      </w:r>
      <w:ins w:id="198"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did not receive support from the non-offending guardian.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Gonzalez, Waterman, Kelly, McCord</w:t>
      </w:r>
      <w:ins w:id="199" w:author="Author">
        <w:r w:rsidR="005576CE" w:rsidRPr="00C06771">
          <w:rPr>
            <w:rFonts w:ascii="Times New Roman" w:hAnsi="Times New Roman" w:cs="Times New Roman"/>
            <w:noProof/>
            <w:sz w:val="24"/>
            <w:szCs w:val="24"/>
            <w:lang w:val="en-US"/>
          </w:rPr>
          <w:t>,</w:t>
        </w:r>
      </w:ins>
      <w:r w:rsidRPr="00C06771">
        <w:rPr>
          <w:rFonts w:ascii="Times New Roman" w:hAnsi="Times New Roman" w:cs="Times New Roman"/>
          <w:noProof/>
          <w:sz w:val="24"/>
          <w:szCs w:val="24"/>
          <w:lang w:val="en-US"/>
        </w:rPr>
        <w:t xml:space="preserve"> and Oliveri (1993)</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del w:id="200" w:author="Author">
        <w:r w:rsidRPr="00C06771">
          <w:rPr>
            <w:rFonts w:ascii="Times New Roman" w:hAnsi="Times New Roman" w:cs="Times New Roman"/>
            <w:sz w:val="24"/>
            <w:szCs w:val="24"/>
            <w:lang w:val="en-US"/>
          </w:rPr>
          <w:delText>made the important note</w:delText>
        </w:r>
      </w:del>
      <w:ins w:id="201" w:author="Author">
        <w:r w:rsidRPr="00C06771">
          <w:rPr>
            <w:rFonts w:ascii="Times New Roman" w:hAnsi="Times New Roman" w:cs="Times New Roman"/>
            <w:sz w:val="24"/>
            <w:szCs w:val="24"/>
            <w:lang w:val="en-US"/>
          </w:rPr>
          <w:t>note</w:t>
        </w:r>
        <w:r w:rsidR="005576CE" w:rsidRPr="00C06771">
          <w:rPr>
            <w:rFonts w:ascii="Times New Roman" w:hAnsi="Times New Roman" w:cs="Times New Roman"/>
            <w:sz w:val="24"/>
            <w:szCs w:val="24"/>
            <w:lang w:val="en-US"/>
          </w:rPr>
          <w:t>d</w:t>
        </w:r>
      </w:ins>
      <w:r w:rsidRPr="00C06771">
        <w:rPr>
          <w:rFonts w:ascii="Times New Roman" w:hAnsi="Times New Roman" w:cs="Times New Roman"/>
          <w:sz w:val="24"/>
          <w:szCs w:val="24"/>
          <w:lang w:val="en-US"/>
        </w:rPr>
        <w:t xml:space="preserve"> that some</w:t>
      </w:r>
      <w:r w:rsidR="00DC572A" w:rsidRPr="00C06771">
        <w:rPr>
          <w:rFonts w:ascii="Times New Roman" w:hAnsi="Times New Roman" w:cs="Times New Roman"/>
          <w:sz w:val="24"/>
          <w:szCs w:val="24"/>
          <w:lang w:val="en-US"/>
        </w:rPr>
        <w:t xml:space="preserve"> </w:t>
      </w:r>
      <w:del w:id="202" w:author="Author">
        <w:r w:rsidRPr="00C06771">
          <w:rPr>
            <w:rFonts w:ascii="Times New Roman" w:hAnsi="Times New Roman" w:cs="Times New Roman"/>
            <w:sz w:val="24"/>
            <w:szCs w:val="24"/>
            <w:lang w:val="en-US"/>
          </w:rPr>
          <w:delText xml:space="preserve">CSA </w:delText>
        </w:r>
      </w:del>
      <w:r w:rsidR="00DC572A" w:rsidRPr="00C06771">
        <w:rPr>
          <w:rFonts w:ascii="Times New Roman" w:hAnsi="Times New Roman" w:cs="Times New Roman"/>
          <w:sz w:val="24"/>
          <w:szCs w:val="24"/>
          <w:lang w:val="en-US"/>
        </w:rPr>
        <w:t>victims</w:t>
      </w:r>
      <w:ins w:id="203" w:author="Author">
        <w:r w:rsidR="00DC572A" w:rsidRPr="00C06771">
          <w:rPr>
            <w:rFonts w:ascii="Times New Roman" w:hAnsi="Times New Roman" w:cs="Times New Roman"/>
            <w:sz w:val="24"/>
            <w:szCs w:val="24"/>
            <w:lang w:val="en-US"/>
          </w:rPr>
          <w:t xml:space="preserve"> of</w:t>
        </w:r>
        <w:r w:rsidRPr="00C06771">
          <w:rPr>
            <w:rFonts w:ascii="Times New Roman" w:hAnsi="Times New Roman" w:cs="Times New Roman"/>
            <w:sz w:val="24"/>
            <w:szCs w:val="24"/>
            <w:lang w:val="en-US"/>
          </w:rPr>
          <w:t xml:space="preserve"> CSA</w:t>
        </w:r>
      </w:ins>
      <w:r w:rsidR="00DC572A"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in their study recanted in therapy despite it being a supportive environmental context. This</w:t>
      </w:r>
      <w:ins w:id="204" w:author="Author">
        <w:r w:rsidRPr="00C06771">
          <w:rPr>
            <w:rFonts w:ascii="Times New Roman" w:hAnsi="Times New Roman" w:cs="Times New Roman"/>
            <w:sz w:val="24"/>
            <w:szCs w:val="24"/>
            <w:lang w:val="en-US"/>
          </w:rPr>
          <w:t xml:space="preserve"> </w:t>
        </w:r>
        <w:r w:rsidR="005576CE" w:rsidRPr="00C06771">
          <w:rPr>
            <w:rFonts w:ascii="Times New Roman" w:hAnsi="Times New Roman" w:cs="Times New Roman"/>
            <w:sz w:val="24"/>
            <w:szCs w:val="24"/>
            <w:lang w:val="en-US"/>
          </w:rPr>
          <w:t>phenomenon</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is noteworthy because the fact remains that most CSA disclosures occur in environments outside of a supportive therapeutic setting. </w:t>
      </w:r>
      <w:del w:id="205" w:author="Author">
        <w:r w:rsidR="00F64E69" w:rsidRPr="00C06771">
          <w:rPr>
            <w:rFonts w:ascii="Times New Roman" w:hAnsi="Times New Roman" w:cs="Times New Roman"/>
            <w:sz w:val="24"/>
            <w:szCs w:val="24"/>
            <w:lang w:val="en-US"/>
          </w:rPr>
          <w:delText>Though</w:delText>
        </w:r>
      </w:del>
      <w:ins w:id="206" w:author="Author">
        <w:r w:rsidR="005576CE" w:rsidRPr="00C06771">
          <w:rPr>
            <w:rFonts w:ascii="Times New Roman" w:hAnsi="Times New Roman" w:cs="Times New Roman"/>
            <w:sz w:val="24"/>
            <w:szCs w:val="24"/>
            <w:lang w:val="en-US"/>
          </w:rPr>
          <w:t>Although</w:t>
        </w:r>
      </w:ins>
      <w:r w:rsidR="005576CE" w:rsidRPr="00C06771">
        <w:rPr>
          <w:rFonts w:ascii="Times New Roman" w:hAnsi="Times New Roman" w:cs="Times New Roman"/>
          <w:sz w:val="24"/>
          <w:szCs w:val="24"/>
          <w:lang w:val="en-US"/>
        </w:rPr>
        <w:t xml:space="preserve"> </w:t>
      </w:r>
      <w:r w:rsidR="00F64E69" w:rsidRPr="00C06771">
        <w:rPr>
          <w:rFonts w:ascii="Times New Roman" w:hAnsi="Times New Roman" w:cs="Times New Roman"/>
          <w:sz w:val="24"/>
          <w:szCs w:val="24"/>
          <w:lang w:val="en-US"/>
        </w:rPr>
        <w:t xml:space="preserve">uncommon, the fallout that occurs from recantations </w:t>
      </w:r>
      <w:r w:rsidR="00D25DFF" w:rsidRPr="00C06771">
        <w:rPr>
          <w:rFonts w:ascii="Times New Roman" w:hAnsi="Times New Roman" w:cs="Times New Roman"/>
          <w:sz w:val="24"/>
          <w:szCs w:val="24"/>
          <w:lang w:val="en-US"/>
        </w:rPr>
        <w:t xml:space="preserve">is sufficiently malignant </w:t>
      </w:r>
      <w:r w:rsidR="00C10D74" w:rsidRPr="00C06771">
        <w:rPr>
          <w:rFonts w:ascii="Times New Roman" w:hAnsi="Times New Roman" w:cs="Times New Roman"/>
          <w:sz w:val="24"/>
          <w:szCs w:val="24"/>
          <w:lang w:val="en-US"/>
        </w:rPr>
        <w:t xml:space="preserve">to warrant increased scientific efforts to understand the psychological processes and effects that are associated with the </w:t>
      </w:r>
      <w:del w:id="207" w:author="Author">
        <w:r w:rsidR="00C10D74" w:rsidRPr="00C06771">
          <w:rPr>
            <w:rFonts w:ascii="Times New Roman" w:hAnsi="Times New Roman" w:cs="Times New Roman"/>
            <w:sz w:val="24"/>
            <w:szCs w:val="24"/>
            <w:lang w:val="en-US"/>
          </w:rPr>
          <w:delText>behaviour</w:delText>
        </w:r>
      </w:del>
      <w:ins w:id="208" w:author="Author">
        <w:r w:rsidR="00C10D74" w:rsidRPr="00C06771">
          <w:rPr>
            <w:rFonts w:ascii="Times New Roman" w:hAnsi="Times New Roman" w:cs="Times New Roman"/>
            <w:sz w:val="24"/>
            <w:szCs w:val="24"/>
            <w:lang w:val="en-US"/>
          </w:rPr>
          <w:t>behavior</w:t>
        </w:r>
      </w:ins>
      <w:r w:rsidR="00C10D74" w:rsidRPr="00C06771">
        <w:rPr>
          <w:rFonts w:ascii="Times New Roman" w:hAnsi="Times New Roman" w:cs="Times New Roman"/>
          <w:sz w:val="24"/>
          <w:szCs w:val="24"/>
          <w:lang w:val="en-US"/>
        </w:rPr>
        <w:t xml:space="preserve">. </w:t>
      </w:r>
    </w:p>
    <w:p w14:paraId="6141FBF0" w14:textId="77777777" w:rsidR="0073683B" w:rsidRPr="00C06771" w:rsidRDefault="0073683B" w:rsidP="00D4694C">
      <w:pPr>
        <w:spacing w:after="0" w:line="480" w:lineRule="auto"/>
        <w:ind w:firstLine="709"/>
        <w:jc w:val="both"/>
        <w:rPr>
          <w:rFonts w:ascii="Times New Roman" w:hAnsi="Times New Roman" w:cs="Times New Roman"/>
          <w:sz w:val="24"/>
          <w:szCs w:val="24"/>
          <w:lang w:val="en-US"/>
        </w:rPr>
      </w:pPr>
    </w:p>
    <w:p w14:paraId="3B6B09EB" w14:textId="1DDDF38B" w:rsidR="00D4694C" w:rsidRPr="00C06771" w:rsidRDefault="00D4694C" w:rsidP="00D4694C">
      <w:pPr>
        <w:spacing w:after="0" w:line="480" w:lineRule="auto"/>
        <w:rPr>
          <w:rFonts w:ascii="Times New Roman" w:hAnsi="Times New Roman" w:cs="Times New Roman"/>
          <w:b/>
          <w:sz w:val="24"/>
          <w:szCs w:val="24"/>
          <w:lang w:val="en-US"/>
        </w:rPr>
      </w:pPr>
      <w:del w:id="209" w:author="Author">
        <w:r w:rsidRPr="00C06771">
          <w:rPr>
            <w:rFonts w:ascii="Times New Roman" w:hAnsi="Times New Roman" w:cs="Times New Roman"/>
            <w:b/>
            <w:sz w:val="24"/>
            <w:szCs w:val="24"/>
            <w:lang w:val="en-US"/>
          </w:rPr>
          <w:delText xml:space="preserve">The </w:delText>
        </w:r>
      </w:del>
      <w:r w:rsidRPr="00C06771">
        <w:rPr>
          <w:rFonts w:ascii="Times New Roman" w:hAnsi="Times New Roman" w:cs="Times New Roman"/>
          <w:b/>
          <w:sz w:val="24"/>
          <w:szCs w:val="24"/>
          <w:lang w:val="en-US"/>
        </w:rPr>
        <w:t>Effects of Coping Strategies on Memory</w:t>
      </w:r>
    </w:p>
    <w:p w14:paraId="14684D26" w14:textId="14B91C06" w:rsidR="00D4694C" w:rsidRPr="00C06771" w:rsidRDefault="00D4694C" w:rsidP="00D4694C">
      <w:pPr>
        <w:spacing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A relevant issue when victims (falsely) deny, limit disclosure</w:t>
      </w:r>
      <w:ins w:id="210"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or recant an abusive experience is </w:t>
      </w:r>
      <w:del w:id="211" w:author="Author">
        <w:r w:rsidRPr="00C06771">
          <w:rPr>
            <w:rFonts w:ascii="Times New Roman" w:hAnsi="Times New Roman" w:cs="Times New Roman"/>
            <w:sz w:val="24"/>
            <w:szCs w:val="24"/>
            <w:lang w:val="en-US"/>
          </w:rPr>
          <w:delText>what</w:delText>
        </w:r>
      </w:del>
      <w:ins w:id="212" w:author="Author">
        <w:r w:rsidR="005576CE" w:rsidRPr="00C06771">
          <w:rPr>
            <w:rFonts w:ascii="Times New Roman" w:hAnsi="Times New Roman" w:cs="Times New Roman"/>
            <w:sz w:val="24"/>
            <w:szCs w:val="24"/>
            <w:lang w:val="en-US"/>
          </w:rPr>
          <w:t>the</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impact</w:t>
      </w:r>
      <w:r w:rsidR="005576CE" w:rsidRPr="00C06771">
        <w:rPr>
          <w:rFonts w:ascii="Times New Roman" w:hAnsi="Times New Roman" w:cs="Times New Roman"/>
          <w:sz w:val="24"/>
          <w:szCs w:val="24"/>
          <w:lang w:val="en-US"/>
        </w:rPr>
        <w:t xml:space="preserve"> </w:t>
      </w:r>
      <w:ins w:id="213" w:author="Author">
        <w:r w:rsidR="005576CE" w:rsidRPr="00C06771">
          <w:rPr>
            <w:rFonts w:ascii="Times New Roman" w:hAnsi="Times New Roman" w:cs="Times New Roman"/>
            <w:sz w:val="24"/>
            <w:szCs w:val="24"/>
            <w:lang w:val="en-US"/>
          </w:rPr>
          <w:t>of</w:t>
        </w:r>
        <w:r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these strategies </w:t>
      </w:r>
      <w:del w:id="214" w:author="Author">
        <w:r w:rsidRPr="00C06771">
          <w:rPr>
            <w:rFonts w:ascii="Times New Roman" w:hAnsi="Times New Roman" w:cs="Times New Roman"/>
            <w:sz w:val="24"/>
            <w:szCs w:val="24"/>
            <w:lang w:val="en-US"/>
          </w:rPr>
          <w:delText xml:space="preserve">have </w:delText>
        </w:r>
      </w:del>
      <w:r w:rsidRPr="00C06771">
        <w:rPr>
          <w:rFonts w:ascii="Times New Roman" w:hAnsi="Times New Roman" w:cs="Times New Roman"/>
          <w:sz w:val="24"/>
          <w:szCs w:val="24"/>
          <w:lang w:val="en-US"/>
        </w:rPr>
        <w:t xml:space="preserve">on memory when victims do eventually </w:t>
      </w:r>
      <w:r w:rsidR="00091747" w:rsidRPr="00C06771">
        <w:rPr>
          <w:rFonts w:ascii="Times New Roman" w:hAnsi="Times New Roman" w:cs="Times New Roman"/>
          <w:sz w:val="24"/>
          <w:szCs w:val="24"/>
          <w:lang w:val="en-US"/>
        </w:rPr>
        <w:t>speak out</w:t>
      </w:r>
      <w:r w:rsidRPr="00C06771">
        <w:rPr>
          <w:rFonts w:ascii="Times New Roman" w:hAnsi="Times New Roman" w:cs="Times New Roman"/>
          <w:sz w:val="24"/>
          <w:szCs w:val="24"/>
          <w:lang w:val="en-US"/>
        </w:rPr>
        <w:t xml:space="preserve">. To understand this issue, </w:t>
      </w:r>
      <w:del w:id="215" w:author="Author">
        <w:r w:rsidRPr="00C06771">
          <w:rPr>
            <w:rFonts w:ascii="Times New Roman" w:hAnsi="Times New Roman" w:cs="Times New Roman"/>
            <w:sz w:val="24"/>
            <w:szCs w:val="24"/>
            <w:lang w:val="en-US"/>
          </w:rPr>
          <w:delText>it is imperative to first focus</w:delText>
        </w:r>
      </w:del>
      <w:ins w:id="216" w:author="Author">
        <w:r w:rsidR="005576CE" w:rsidRPr="00C06771">
          <w:rPr>
            <w:rFonts w:ascii="Times New Roman" w:hAnsi="Times New Roman" w:cs="Times New Roman"/>
            <w:sz w:val="24"/>
            <w:szCs w:val="24"/>
            <w:lang w:val="en-US"/>
          </w:rPr>
          <w:t>initially</w:t>
        </w:r>
        <w:r w:rsidRPr="00C06771">
          <w:rPr>
            <w:rFonts w:ascii="Times New Roman" w:hAnsi="Times New Roman" w:cs="Times New Roman"/>
            <w:sz w:val="24"/>
            <w:szCs w:val="24"/>
            <w:lang w:val="en-US"/>
          </w:rPr>
          <w:t xml:space="preserve"> focus</w:t>
        </w:r>
        <w:r w:rsidR="005576CE" w:rsidRPr="00C06771">
          <w:rPr>
            <w:rFonts w:ascii="Times New Roman" w:hAnsi="Times New Roman" w:cs="Times New Roman"/>
            <w:sz w:val="24"/>
            <w:szCs w:val="24"/>
            <w:lang w:val="en-US"/>
          </w:rPr>
          <w:t>ing</w:t>
        </w:r>
      </w:ins>
      <w:r w:rsidRPr="00C06771">
        <w:rPr>
          <w:rFonts w:ascii="Times New Roman" w:hAnsi="Times New Roman" w:cs="Times New Roman"/>
          <w:sz w:val="24"/>
          <w:szCs w:val="24"/>
          <w:lang w:val="en-US"/>
        </w:rPr>
        <w:t xml:space="preserve"> on how traumatic events are remembered in general</w:t>
      </w:r>
      <w:ins w:id="217" w:author="Author">
        <w:r w:rsidR="005576CE" w:rsidRPr="00C06771">
          <w:rPr>
            <w:rFonts w:ascii="Times New Roman" w:hAnsi="Times New Roman" w:cs="Times New Roman"/>
            <w:sz w:val="24"/>
            <w:szCs w:val="24"/>
            <w:lang w:val="en-US"/>
          </w:rPr>
          <w:t xml:space="preserve"> is imperative</w:t>
        </w:r>
      </w:ins>
      <w:r w:rsidRPr="00C06771">
        <w:rPr>
          <w:rFonts w:ascii="Times New Roman" w:hAnsi="Times New Roman" w:cs="Times New Roman"/>
          <w:sz w:val="24"/>
          <w:szCs w:val="24"/>
          <w:lang w:val="en-US"/>
        </w:rPr>
        <w:t>. A plethora of research has shown that in theory, central details for highly negative and stressful events (e.g., sexual abuse) are well remembered and</w:t>
      </w:r>
      <w:del w:id="218" w:author="Author">
        <w:r w:rsidRPr="00C06771">
          <w:rPr>
            <w:rFonts w:ascii="Times New Roman" w:hAnsi="Times New Roman" w:cs="Times New Roman"/>
            <w:sz w:val="24"/>
            <w:szCs w:val="24"/>
            <w:lang w:val="en-US"/>
          </w:rPr>
          <w:delText xml:space="preserve"> quite</w:delText>
        </w:r>
      </w:del>
      <w:r w:rsidRPr="00C06771">
        <w:rPr>
          <w:rFonts w:ascii="Times New Roman" w:hAnsi="Times New Roman" w:cs="Times New Roman"/>
          <w:sz w:val="24"/>
          <w:szCs w:val="24"/>
          <w:lang w:val="en-US"/>
        </w:rPr>
        <w:t xml:space="preserve"> accurate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(Peterson &amp; Whalen, 2001</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"10.1111/j.1559-1816.2009.00553.x", "ISSN" : "00219029", "abstract" : "This experiment concerned the effects of emotional content, self-relevance, and emotional tone of testimony on memory. Eyewitness accounts of 4 events were constructed that systematically differed in emotionality and self-relevance. The tes- timony, captured on videotape, was expressed with or without negative emotion. After viewing one of the videotaped accounts, participants were administered cued- recall and recognition memory tests. Significant main effects indicated that partici- pants best remembered testimony that was emotional in content, self-relevant, and negatively expressed. Although emotional content and self-relevance interacted to affect state anxiety, the latter did not mediate memory effects. Overall, significant gender differences in state anxiety but not memory emerged. Implications for under- standing the influence of emotion on juror memory are discussed. ja", "author" : [ { "dropping-particle" : "", "family" : "Block", "given" : "Stephanie D.", "non-dropping-particle" : "", "parse-names" : false, "suffix" : "" }, { "dropping-particle" : "", "family" : "Greenberg", "given" : "Seth N.", "non-dropping-particle" : "", "parse-names" : false, "suffix" : "" }, { "dropping-particle" : "", "family" : "Goodman", "given" : "Gail S.", "non-dropping-particle" : "", "parse-names" : false, "suffix" : "" } ], "container-title" : "Journal of Applied Social Psychology", "id" : "ITEM-1", "issue" : "12", "issued" : { "date-parts" : [ [ "2009" ] ] }, "page" : "2859-2878", "title" : "Remembrance of eyewitness testimony: Effects of emotional content, self-relevance, and emotional tone", "type" : "article-journal", "volume" : "39" }, "uris" : [ "http://www.mendeley.com/documents/?uuid=b07eb895-3a51-44fb-9107-7a9d9906d026" ] } ], "mendeley" : { "formattedCitation" : "(Block, Greenberg, &amp; Goodman, 2009)", "manualFormatting" : " Block, Greenberg, &amp; Goodman, 2009)", "plainTextFormattedCitation" : "(Block, Greenberg, &amp; Goodman, 2009)", "previouslyFormattedCitation" : "(Block, Greenberg, &amp; Goodman, 2009)"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 Block, Greenberg, &amp; Goodman, 2009)</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In one study, Alexander and colleagues (2005) found that participants who indicated that CSA was the most traumatic event they had ever </w:t>
      </w:r>
      <w:r w:rsidR="00D4095C" w:rsidRPr="00C06771">
        <w:rPr>
          <w:rFonts w:ascii="Times New Roman" w:hAnsi="Times New Roman" w:cs="Times New Roman"/>
          <w:sz w:val="24"/>
          <w:szCs w:val="24"/>
          <w:lang w:val="en-US"/>
        </w:rPr>
        <w:t>experienced</w:t>
      </w:r>
      <w:r w:rsidRPr="00C06771">
        <w:rPr>
          <w:rFonts w:ascii="Times New Roman" w:hAnsi="Times New Roman" w:cs="Times New Roman"/>
          <w:sz w:val="24"/>
          <w:szCs w:val="24"/>
          <w:lang w:val="en-US"/>
        </w:rPr>
        <w:t xml:space="preserve"> displayed </w:t>
      </w:r>
      <w:ins w:id="219" w:author="Author">
        <w:r w:rsidR="005576CE" w:rsidRPr="00C06771">
          <w:rPr>
            <w:rFonts w:ascii="Times New Roman" w:hAnsi="Times New Roman" w:cs="Times New Roman"/>
            <w:sz w:val="24"/>
            <w:szCs w:val="24"/>
            <w:lang w:val="en-US"/>
          </w:rPr>
          <w:t xml:space="preserve">an </w:t>
        </w:r>
      </w:ins>
      <w:r w:rsidRPr="00C06771">
        <w:rPr>
          <w:rFonts w:ascii="Times New Roman" w:hAnsi="Times New Roman" w:cs="Times New Roman"/>
          <w:sz w:val="24"/>
          <w:szCs w:val="24"/>
          <w:lang w:val="en-US"/>
        </w:rPr>
        <w:lastRenderedPageBreak/>
        <w:t xml:space="preserve">accurate memory for documented central details of their abuse many years later. The authors suggested that this superior memory performance might </w:t>
      </w:r>
      <w:ins w:id="220" w:author="Author">
        <w:r w:rsidR="005576CE" w:rsidRPr="00C06771">
          <w:rPr>
            <w:rFonts w:ascii="Times New Roman" w:hAnsi="Times New Roman" w:cs="Times New Roman"/>
            <w:sz w:val="24"/>
            <w:szCs w:val="24"/>
            <w:lang w:val="en-US"/>
          </w:rPr>
          <w:t xml:space="preserve">be </w:t>
        </w:r>
      </w:ins>
      <w:r w:rsidRPr="00C06771">
        <w:rPr>
          <w:rFonts w:ascii="Times New Roman" w:hAnsi="Times New Roman" w:cs="Times New Roman"/>
          <w:sz w:val="24"/>
          <w:szCs w:val="24"/>
          <w:lang w:val="en-US"/>
        </w:rPr>
        <w:t xml:space="preserve">the consequence of the rehearsal of the events by the victims. However, although </w:t>
      </w:r>
      <w:del w:id="221"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222" w:author="Author">
        <w:r w:rsidR="00B4098B" w:rsidRPr="00C06771">
          <w:rPr>
            <w:rFonts w:ascii="Times New Roman" w:hAnsi="Times New Roman" w:cs="Times New Roman"/>
            <w:sz w:val="24"/>
            <w:szCs w:val="24"/>
            <w:lang w:val="en-US"/>
          </w:rPr>
          <w:t xml:space="preserve">of </w:t>
        </w:r>
        <w:r w:rsidRPr="00C06771">
          <w:rPr>
            <w:rFonts w:ascii="Times New Roman" w:hAnsi="Times New Roman" w:cs="Times New Roman"/>
            <w:sz w:val="24"/>
            <w:szCs w:val="24"/>
            <w:lang w:val="en-US"/>
          </w:rPr>
          <w:t>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demonstrate superior memory </w:t>
      </w:r>
      <w:del w:id="223" w:author="Author">
        <w:r w:rsidRPr="00C06771">
          <w:rPr>
            <w:rFonts w:ascii="Times New Roman" w:hAnsi="Times New Roman" w:cs="Times New Roman"/>
            <w:sz w:val="24"/>
            <w:szCs w:val="24"/>
            <w:lang w:val="en-US"/>
          </w:rPr>
          <w:delText>for</w:delText>
        </w:r>
      </w:del>
      <w:ins w:id="224" w:author="Author">
        <w:r w:rsidR="005576CE" w:rsidRPr="00C06771">
          <w:rPr>
            <w:rFonts w:ascii="Times New Roman" w:hAnsi="Times New Roman" w:cs="Times New Roman"/>
            <w:sz w:val="24"/>
            <w:szCs w:val="24"/>
            <w:lang w:val="en-US"/>
          </w:rPr>
          <w:t>of</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the abusive event</w:t>
      </w:r>
      <w:ins w:id="225"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they sometimes deliberately omit sexual details or deny knowledge of such details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(Leander, Christianson, &amp; Granhag, 2007)</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Is it possible that Tasha Hopkins’ false denial of her abuse </w:t>
      </w:r>
      <w:del w:id="226" w:author="Author">
        <w:r w:rsidRPr="00C06771">
          <w:rPr>
            <w:rFonts w:ascii="Times New Roman" w:hAnsi="Times New Roman" w:cs="Times New Roman"/>
            <w:sz w:val="24"/>
            <w:szCs w:val="24"/>
            <w:lang w:val="en-US"/>
          </w:rPr>
          <w:delText xml:space="preserve">could </w:delText>
        </w:r>
      </w:del>
      <w:r w:rsidR="00847F97" w:rsidRPr="00C06771">
        <w:rPr>
          <w:rFonts w:ascii="Times New Roman" w:hAnsi="Times New Roman" w:cs="Times New Roman"/>
          <w:sz w:val="24"/>
          <w:szCs w:val="24"/>
          <w:lang w:val="en-US"/>
        </w:rPr>
        <w:t xml:space="preserve">potentially </w:t>
      </w:r>
      <w:r w:rsidRPr="00C06771">
        <w:rPr>
          <w:rFonts w:ascii="Times New Roman" w:hAnsi="Times New Roman" w:cs="Times New Roman"/>
          <w:sz w:val="24"/>
          <w:szCs w:val="24"/>
          <w:lang w:val="en-US"/>
        </w:rPr>
        <w:t xml:space="preserve">adversely </w:t>
      </w:r>
      <w:del w:id="227" w:author="Author">
        <w:r w:rsidRPr="00C06771">
          <w:rPr>
            <w:rFonts w:ascii="Times New Roman" w:hAnsi="Times New Roman" w:cs="Times New Roman"/>
            <w:sz w:val="24"/>
            <w:szCs w:val="24"/>
            <w:lang w:val="en-US"/>
          </w:rPr>
          <w:delText>affect</w:delText>
        </w:r>
      </w:del>
      <w:ins w:id="228" w:author="Author">
        <w:r w:rsidRPr="00C06771">
          <w:rPr>
            <w:rFonts w:ascii="Times New Roman" w:hAnsi="Times New Roman" w:cs="Times New Roman"/>
            <w:sz w:val="24"/>
            <w:szCs w:val="24"/>
            <w:lang w:val="en-US"/>
          </w:rPr>
          <w:t>affect</w:t>
        </w:r>
        <w:r w:rsidR="00DC572A" w:rsidRPr="00C06771">
          <w:rPr>
            <w:rFonts w:ascii="Times New Roman" w:hAnsi="Times New Roman" w:cs="Times New Roman"/>
            <w:sz w:val="24"/>
            <w:szCs w:val="24"/>
            <w:lang w:val="en-US"/>
          </w:rPr>
          <w:t>ed</w:t>
        </w:r>
      </w:ins>
      <w:r w:rsidRPr="00C06771">
        <w:rPr>
          <w:rFonts w:ascii="Times New Roman" w:hAnsi="Times New Roman" w:cs="Times New Roman"/>
          <w:sz w:val="24"/>
          <w:szCs w:val="24"/>
          <w:lang w:val="en-US"/>
        </w:rPr>
        <w:t xml:space="preserve"> her memory? The evidence thus far strongly suggests that the answer is yes because false denials have been shown to have an association with poor memory (Vierira &amp; Lane, 2013). In a recent study, participants were shown 12 negative and 12 neutral pictures on a computer screen after which their memory was tested. Next,</w:t>
      </w:r>
      <w:ins w:id="229" w:author="Author">
        <w:r w:rsidRPr="00C06771">
          <w:rPr>
            <w:rFonts w:ascii="Times New Roman" w:hAnsi="Times New Roman" w:cs="Times New Roman"/>
            <w:sz w:val="24"/>
            <w:szCs w:val="24"/>
            <w:lang w:val="en-US"/>
          </w:rPr>
          <w:t xml:space="preserve"> </w:t>
        </w:r>
        <w:r w:rsidR="00DC572A" w:rsidRPr="00C06771">
          <w:rPr>
            <w:rFonts w:ascii="Times New Roman" w:hAnsi="Times New Roman" w:cs="Times New Roman"/>
            <w:sz w:val="24"/>
            <w:szCs w:val="24"/>
            <w:lang w:val="en-US"/>
          </w:rPr>
          <w:t>the</w:t>
        </w:r>
      </w:ins>
      <w:r w:rsidR="00DC572A"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participants in the false denial condition were instructed to deny in response to questioning (e.g., “What object was between the blue t-shirt and jeans?” – “There was no object between the blue t-shirt and jeans”). The following day</w:t>
      </w:r>
      <w:ins w:id="230" w:author="Author">
        <w:r w:rsidR="005576CE" w:rsidRPr="00C06771">
          <w:rPr>
            <w:rFonts w:ascii="Times New Roman" w:hAnsi="Times New Roman" w:cs="Times New Roman"/>
            <w:sz w:val="24"/>
            <w:szCs w:val="24"/>
            <w:lang w:val="en-US"/>
          </w:rPr>
          <w:t>, the</w:t>
        </w:r>
      </w:ins>
      <w:r w:rsidRPr="00C06771">
        <w:rPr>
          <w:rFonts w:ascii="Times New Roman" w:hAnsi="Times New Roman" w:cs="Times New Roman"/>
          <w:sz w:val="24"/>
          <w:szCs w:val="24"/>
          <w:lang w:val="en-US"/>
        </w:rPr>
        <w:t xml:space="preserve"> participants’ memory was reassessed</w:t>
      </w:r>
      <w:ins w:id="231"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all </w:t>
      </w:r>
      <w:del w:id="232" w:author="Author">
        <w:r w:rsidRPr="00C06771">
          <w:rPr>
            <w:rFonts w:ascii="Times New Roman" w:hAnsi="Times New Roman" w:cs="Times New Roman"/>
            <w:sz w:val="24"/>
            <w:szCs w:val="24"/>
            <w:lang w:val="en-US"/>
          </w:rPr>
          <w:delText xml:space="preserve">of </w:delText>
        </w:r>
      </w:del>
      <w:r w:rsidRPr="00C06771">
        <w:rPr>
          <w:rFonts w:ascii="Times New Roman" w:hAnsi="Times New Roman" w:cs="Times New Roman"/>
          <w:sz w:val="24"/>
          <w:szCs w:val="24"/>
          <w:lang w:val="en-US"/>
        </w:rPr>
        <w:t xml:space="preserve">the participants were instructed to tell the truth. </w:t>
      </w:r>
      <w:del w:id="233" w:author="Author">
        <w:r w:rsidR="006553CC" w:rsidRPr="00C06771">
          <w:rPr>
            <w:rFonts w:ascii="Times New Roman" w:hAnsi="Times New Roman" w:cs="Times New Roman"/>
            <w:sz w:val="24"/>
            <w:szCs w:val="24"/>
            <w:lang w:val="en-US"/>
          </w:rPr>
          <w:delText xml:space="preserve">It was found </w:delText>
        </w:r>
        <w:r w:rsidRPr="00C06771">
          <w:rPr>
            <w:rFonts w:ascii="Times New Roman" w:hAnsi="Times New Roman" w:cs="Times New Roman"/>
            <w:sz w:val="24"/>
            <w:szCs w:val="24"/>
            <w:lang w:val="en-US"/>
          </w:rPr>
          <w:delText>that false</w:delText>
        </w:r>
      </w:del>
      <w:ins w:id="234" w:author="Author">
        <w:r w:rsidR="005576CE" w:rsidRPr="00C06771">
          <w:rPr>
            <w:rFonts w:ascii="Times New Roman" w:hAnsi="Times New Roman" w:cs="Times New Roman"/>
            <w:sz w:val="24"/>
            <w:szCs w:val="24"/>
            <w:lang w:val="en-US"/>
          </w:rPr>
          <w:t>F</w:t>
        </w:r>
        <w:r w:rsidRPr="00C06771">
          <w:rPr>
            <w:rFonts w:ascii="Times New Roman" w:hAnsi="Times New Roman" w:cs="Times New Roman"/>
            <w:sz w:val="24"/>
            <w:szCs w:val="24"/>
            <w:lang w:val="en-US"/>
          </w:rPr>
          <w:t>alse</w:t>
        </w:r>
      </w:ins>
      <w:r w:rsidRPr="00C06771">
        <w:rPr>
          <w:rFonts w:ascii="Times New Roman" w:hAnsi="Times New Roman" w:cs="Times New Roman"/>
          <w:sz w:val="24"/>
          <w:szCs w:val="24"/>
          <w:lang w:val="en-US"/>
        </w:rPr>
        <w:t xml:space="preserve"> denials </w:t>
      </w:r>
      <w:ins w:id="235" w:author="Author">
        <w:r w:rsidR="005576CE" w:rsidRPr="00C06771">
          <w:rPr>
            <w:rFonts w:ascii="Times New Roman" w:hAnsi="Times New Roman" w:cs="Times New Roman"/>
            <w:sz w:val="24"/>
            <w:szCs w:val="24"/>
            <w:lang w:val="en-US"/>
          </w:rPr>
          <w:t xml:space="preserve">were found to </w:t>
        </w:r>
      </w:ins>
      <w:r w:rsidRPr="00C06771">
        <w:rPr>
          <w:rFonts w:ascii="Times New Roman" w:hAnsi="Times New Roman" w:cs="Times New Roman"/>
          <w:sz w:val="24"/>
          <w:szCs w:val="24"/>
          <w:lang w:val="en-US"/>
        </w:rPr>
        <w:t xml:space="preserve">lead participants </w:t>
      </w:r>
      <w:r w:rsidR="00F16B3A" w:rsidRPr="00C06771">
        <w:rPr>
          <w:rFonts w:ascii="Times New Roman" w:hAnsi="Times New Roman" w:cs="Times New Roman"/>
          <w:sz w:val="24"/>
          <w:szCs w:val="24"/>
          <w:lang w:val="en-US"/>
        </w:rPr>
        <w:t xml:space="preserve">to exhibit </w:t>
      </w:r>
      <w:r w:rsidRPr="00C06771">
        <w:rPr>
          <w:rFonts w:ascii="Times New Roman" w:hAnsi="Times New Roman" w:cs="Times New Roman"/>
          <w:sz w:val="24"/>
          <w:szCs w:val="24"/>
          <w:lang w:val="en-US"/>
        </w:rPr>
        <w:t>poorer source</w:t>
      </w:r>
      <w:del w:id="236" w:author="Author">
        <w:r w:rsidRPr="00C06771">
          <w:rPr>
            <w:rFonts w:ascii="Times New Roman" w:hAnsi="Times New Roman" w:cs="Times New Roman"/>
            <w:sz w:val="24"/>
            <w:szCs w:val="24"/>
            <w:lang w:val="en-US"/>
          </w:rPr>
          <w:delText>-</w:delText>
        </w:r>
      </w:del>
      <w:ins w:id="237" w:author="Author">
        <w:r w:rsidR="005576CE"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monitoring recognition.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Howe, Smeets, &amp; Wang,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The authors of this study refer to this type of memory impairment as </w:t>
      </w:r>
      <w:r w:rsidRPr="00C06771">
        <w:rPr>
          <w:rFonts w:ascii="Times New Roman" w:hAnsi="Times New Roman" w:cs="Times New Roman"/>
          <w:i/>
          <w:sz w:val="24"/>
          <w:szCs w:val="24"/>
          <w:lang w:val="en-US"/>
        </w:rPr>
        <w:t>denial induced forgetting</w:t>
      </w:r>
      <w:r w:rsidR="004F2D26" w:rsidRPr="00C06771">
        <w:rPr>
          <w:rFonts w:ascii="Times New Roman" w:hAnsi="Times New Roman" w:cs="Times New Roman"/>
          <w:i/>
          <w:sz w:val="24"/>
          <w:szCs w:val="24"/>
          <w:lang w:val="en-US"/>
        </w:rPr>
        <w:t xml:space="preserve"> (DIF</w:t>
      </w:r>
      <w:del w:id="238" w:author="Author">
        <w:r w:rsidR="004F2D26" w:rsidRPr="00C06771">
          <w:rPr>
            <w:rFonts w:ascii="Times New Roman" w:hAnsi="Times New Roman" w:cs="Times New Roman"/>
            <w:i/>
            <w:sz w:val="24"/>
            <w:szCs w:val="24"/>
            <w:lang w:val="en-US"/>
          </w:rPr>
          <w:delText>)</w:delText>
        </w:r>
        <w:r w:rsidRPr="00C06771">
          <w:rPr>
            <w:rFonts w:ascii="Times New Roman" w:hAnsi="Times New Roman" w:cs="Times New Roman"/>
            <w:i/>
            <w:sz w:val="24"/>
            <w:szCs w:val="24"/>
            <w:lang w:val="en-US"/>
          </w:rPr>
          <w:delText xml:space="preserve">. </w:delText>
        </w:r>
        <w:r w:rsidRPr="00C06771">
          <w:rPr>
            <w:rFonts w:ascii="Times New Roman" w:hAnsi="Times New Roman" w:cs="Times New Roman"/>
            <w:sz w:val="24"/>
            <w:szCs w:val="24"/>
            <w:lang w:val="en-US"/>
          </w:rPr>
          <w:delText>That</w:delText>
        </w:r>
      </w:del>
      <w:ins w:id="239" w:author="Author">
        <w:r w:rsidR="005576CE" w:rsidRPr="00C06771">
          <w:rPr>
            <w:rFonts w:ascii="Times New Roman" w:hAnsi="Times New Roman" w:cs="Times New Roman"/>
            <w:i/>
            <w:sz w:val="24"/>
            <w:szCs w:val="24"/>
            <w:lang w:val="en-US"/>
          </w:rPr>
          <w:t>)</w:t>
        </w:r>
        <w:r w:rsidR="005576CE" w:rsidRPr="00C06771">
          <w:rPr>
            <w:rFonts w:ascii="Times New Roman" w:hAnsi="Times New Roman" w:cs="Times New Roman"/>
            <w:sz w:val="24"/>
            <w:szCs w:val="24"/>
            <w:lang w:val="en-US"/>
          </w:rPr>
          <w:t>,</w:t>
        </w:r>
        <w:r w:rsidR="005576CE" w:rsidRPr="00C06771">
          <w:rPr>
            <w:rFonts w:ascii="Times New Roman" w:hAnsi="Times New Roman" w:cs="Times New Roman"/>
            <w:i/>
            <w:sz w:val="24"/>
            <w:szCs w:val="24"/>
            <w:lang w:val="en-US"/>
          </w:rPr>
          <w:t xml:space="preserve"> </w:t>
        </w:r>
        <w:r w:rsidR="005576CE" w:rsidRPr="00C06771">
          <w:rPr>
            <w:rFonts w:ascii="Times New Roman" w:hAnsi="Times New Roman" w:cs="Times New Roman"/>
            <w:sz w:val="24"/>
            <w:szCs w:val="24"/>
            <w:lang w:val="en-US"/>
          </w:rPr>
          <w:t>t</w:t>
        </w:r>
        <w:r w:rsidRPr="00C06771">
          <w:rPr>
            <w:rFonts w:ascii="Times New Roman" w:hAnsi="Times New Roman" w:cs="Times New Roman"/>
            <w:sz w:val="24"/>
            <w:szCs w:val="24"/>
            <w:lang w:val="en-US"/>
          </w:rPr>
          <w:t>hat</w:t>
        </w:r>
      </w:ins>
      <w:r w:rsidRPr="00C06771">
        <w:rPr>
          <w:rFonts w:ascii="Times New Roman" w:hAnsi="Times New Roman" w:cs="Times New Roman"/>
          <w:sz w:val="24"/>
          <w:szCs w:val="24"/>
          <w:lang w:val="en-US"/>
        </w:rPr>
        <w:t xml:space="preserve"> is, being instructed to deny details in the first interview </w:t>
      </w:r>
      <w:r w:rsidR="0024422A" w:rsidRPr="00C06771">
        <w:rPr>
          <w:rFonts w:ascii="Times New Roman" w:hAnsi="Times New Roman" w:cs="Times New Roman"/>
          <w:sz w:val="24"/>
          <w:szCs w:val="24"/>
          <w:lang w:val="en-US"/>
        </w:rPr>
        <w:t xml:space="preserve">caused </w:t>
      </w:r>
      <w:r w:rsidRPr="00C06771">
        <w:rPr>
          <w:rFonts w:ascii="Times New Roman" w:hAnsi="Times New Roman" w:cs="Times New Roman"/>
          <w:sz w:val="24"/>
          <w:szCs w:val="24"/>
          <w:lang w:val="en-US"/>
        </w:rPr>
        <w:t>participants in the false denial condition to forget speaking to an interviewer about the details. Acknowledging the distinct cognitive processes that underpin different facets of memory, a follow-up study was conducted to ascertain whether</w:t>
      </w:r>
      <w:r w:rsidR="004F2D26" w:rsidRPr="00C06771">
        <w:rPr>
          <w:rFonts w:ascii="Times New Roman" w:hAnsi="Times New Roman" w:cs="Times New Roman"/>
          <w:sz w:val="24"/>
          <w:szCs w:val="24"/>
          <w:lang w:val="en-US"/>
        </w:rPr>
        <w:t xml:space="preserve"> the </w:t>
      </w:r>
      <w:r w:rsidRPr="00C06771">
        <w:rPr>
          <w:rFonts w:ascii="Times New Roman" w:hAnsi="Times New Roman" w:cs="Times New Roman"/>
          <w:sz w:val="24"/>
          <w:szCs w:val="24"/>
          <w:lang w:val="en-US"/>
        </w:rPr>
        <w:t xml:space="preserve">DIF that was observed in previous memory studies would be replicated when demands were placed on </w:t>
      </w:r>
      <w:r w:rsidR="0024422A" w:rsidRPr="00C06771">
        <w:rPr>
          <w:rFonts w:ascii="Times New Roman" w:hAnsi="Times New Roman" w:cs="Times New Roman"/>
          <w:sz w:val="24"/>
          <w:szCs w:val="24"/>
          <w:lang w:val="en-US"/>
        </w:rPr>
        <w:t xml:space="preserve">the ability to </w:t>
      </w:r>
      <w:r w:rsidRPr="00C06771">
        <w:rPr>
          <w:rFonts w:ascii="Times New Roman" w:hAnsi="Times New Roman" w:cs="Times New Roman"/>
          <w:sz w:val="24"/>
          <w:szCs w:val="24"/>
          <w:lang w:val="en-US"/>
        </w:rPr>
        <w:t>recall</w:t>
      </w:r>
      <w:r w:rsidR="0024422A" w:rsidRPr="00C06771">
        <w:rPr>
          <w:rFonts w:ascii="Times New Roman" w:hAnsi="Times New Roman" w:cs="Times New Roman"/>
          <w:sz w:val="24"/>
          <w:szCs w:val="24"/>
          <w:lang w:val="en-US"/>
        </w:rPr>
        <w:t xml:space="preserve"> information</w:t>
      </w:r>
      <w:r w:rsidRPr="00C06771">
        <w:rPr>
          <w:rFonts w:ascii="Times New Roman" w:hAnsi="Times New Roman" w:cs="Times New Roman"/>
          <w:sz w:val="24"/>
          <w:szCs w:val="24"/>
          <w:lang w:val="en-US"/>
        </w:rPr>
        <w:t>. Otgaar, Romeo, Ramakers</w:t>
      </w:r>
      <w:ins w:id="240"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and Howe (</w:t>
      </w:r>
      <w:r w:rsidR="00C73123" w:rsidRPr="00C06771">
        <w:rPr>
          <w:rFonts w:ascii="Times New Roman" w:hAnsi="Times New Roman" w:cs="Times New Roman"/>
          <w:sz w:val="24"/>
          <w:szCs w:val="24"/>
          <w:lang w:val="en-US"/>
        </w:rPr>
        <w:t>2017</w:t>
      </w:r>
      <w:r w:rsidRPr="00C06771">
        <w:rPr>
          <w:rFonts w:ascii="Times New Roman" w:hAnsi="Times New Roman" w:cs="Times New Roman"/>
          <w:sz w:val="24"/>
          <w:szCs w:val="24"/>
          <w:lang w:val="en-US"/>
        </w:rPr>
        <w:t xml:space="preserve">) conducted a study </w:t>
      </w:r>
      <w:del w:id="241" w:author="Author">
        <w:r w:rsidRPr="00C06771">
          <w:rPr>
            <w:rFonts w:ascii="Times New Roman" w:hAnsi="Times New Roman" w:cs="Times New Roman"/>
            <w:sz w:val="24"/>
            <w:szCs w:val="24"/>
            <w:lang w:val="en-US"/>
          </w:rPr>
          <w:delText>wherein</w:delText>
        </w:r>
      </w:del>
      <w:ins w:id="242" w:author="Author">
        <w:r w:rsidR="005576CE" w:rsidRPr="00C06771">
          <w:rPr>
            <w:rFonts w:ascii="Times New Roman" w:hAnsi="Times New Roman" w:cs="Times New Roman"/>
            <w:sz w:val="24"/>
            <w:szCs w:val="24"/>
            <w:lang w:val="en-US"/>
          </w:rPr>
          <w:t>in which</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participants viewed a video of a theft and</w:t>
      </w:r>
      <w:r w:rsidR="005576CE" w:rsidRPr="00C06771">
        <w:rPr>
          <w:rFonts w:ascii="Times New Roman" w:hAnsi="Times New Roman" w:cs="Times New Roman"/>
          <w:sz w:val="24"/>
          <w:szCs w:val="24"/>
          <w:lang w:val="en-US"/>
        </w:rPr>
        <w:t xml:space="preserve"> </w:t>
      </w:r>
      <w:ins w:id="243" w:author="Author">
        <w:r w:rsidR="005576CE" w:rsidRPr="00C06771">
          <w:rPr>
            <w:rFonts w:ascii="Times New Roman" w:hAnsi="Times New Roman" w:cs="Times New Roman"/>
            <w:sz w:val="24"/>
            <w:szCs w:val="24"/>
            <w:lang w:val="en-US"/>
          </w:rPr>
          <w:t>were</w:t>
        </w:r>
        <w:r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then subsequently either instructed to tell the truth or deny</w:t>
      </w:r>
      <w:del w:id="244" w:author="Author">
        <w:r w:rsidRPr="00C06771">
          <w:rPr>
            <w:rFonts w:ascii="Times New Roman" w:hAnsi="Times New Roman" w:cs="Times New Roman"/>
            <w:sz w:val="24"/>
            <w:szCs w:val="24"/>
            <w:lang w:val="en-US"/>
          </w:rPr>
          <w:delText xml:space="preserve"> the fact</w:delText>
        </w:r>
      </w:del>
      <w:r w:rsidRPr="00C06771">
        <w:rPr>
          <w:rFonts w:ascii="Times New Roman" w:hAnsi="Times New Roman" w:cs="Times New Roman"/>
          <w:sz w:val="24"/>
          <w:szCs w:val="24"/>
          <w:lang w:val="en-US"/>
        </w:rPr>
        <w:t xml:space="preserve"> that they had seen specific details. One day later, half of the participants (from both the control and denial groups) </w:t>
      </w:r>
      <w:del w:id="245" w:author="Author">
        <w:r w:rsidRPr="00C06771">
          <w:rPr>
            <w:rFonts w:ascii="Times New Roman" w:hAnsi="Times New Roman" w:cs="Times New Roman"/>
            <w:sz w:val="24"/>
            <w:szCs w:val="24"/>
            <w:lang w:val="en-US"/>
          </w:rPr>
          <w:delText xml:space="preserve">were </w:delText>
        </w:r>
      </w:del>
      <w:r w:rsidRPr="00C06771">
        <w:rPr>
          <w:rFonts w:ascii="Times New Roman" w:hAnsi="Times New Roman" w:cs="Times New Roman"/>
          <w:sz w:val="24"/>
          <w:szCs w:val="24"/>
          <w:lang w:val="en-US"/>
        </w:rPr>
        <w:t xml:space="preserve">completed either a source monitoring recognition task or a </w:t>
      </w:r>
      <w:r w:rsidR="00C310C4" w:rsidRPr="00C06771">
        <w:rPr>
          <w:rFonts w:ascii="Times New Roman" w:hAnsi="Times New Roman" w:cs="Times New Roman"/>
          <w:sz w:val="24"/>
          <w:szCs w:val="24"/>
          <w:lang w:val="en-US"/>
        </w:rPr>
        <w:t xml:space="preserve">free recall </w:t>
      </w:r>
      <w:r w:rsidR="00C310C4" w:rsidRPr="00C06771">
        <w:rPr>
          <w:rFonts w:ascii="Times New Roman" w:hAnsi="Times New Roman" w:cs="Times New Roman"/>
          <w:sz w:val="24"/>
          <w:szCs w:val="24"/>
          <w:lang w:val="en-US"/>
        </w:rPr>
        <w:lastRenderedPageBreak/>
        <w:t>task. In the experi</w:t>
      </w:r>
      <w:r w:rsidRPr="00C06771">
        <w:rPr>
          <w:rFonts w:ascii="Times New Roman" w:hAnsi="Times New Roman" w:cs="Times New Roman"/>
          <w:sz w:val="24"/>
          <w:szCs w:val="24"/>
          <w:lang w:val="en-US"/>
        </w:rPr>
        <w:t>mental group, results showed that DIF was evident for details discussed in the first session</w:t>
      </w:r>
      <w:r w:rsidR="005576CE" w:rsidRPr="00C06771">
        <w:rPr>
          <w:rFonts w:ascii="Times New Roman" w:hAnsi="Times New Roman" w:cs="Times New Roman"/>
          <w:sz w:val="24"/>
          <w:szCs w:val="24"/>
          <w:lang w:val="en-US"/>
        </w:rPr>
        <w:t xml:space="preserve"> </w:t>
      </w:r>
      <w:del w:id="246" w:author="Author">
        <w:r w:rsidRPr="00C06771">
          <w:rPr>
            <w:rFonts w:ascii="Times New Roman" w:hAnsi="Times New Roman" w:cs="Times New Roman"/>
            <w:sz w:val="24"/>
            <w:szCs w:val="24"/>
            <w:lang w:val="en-US"/>
          </w:rPr>
          <w:delText>in</w:delText>
        </w:r>
      </w:del>
      <w:ins w:id="247" w:author="Author">
        <w:r w:rsidR="005576CE" w:rsidRPr="00C06771">
          <w:rPr>
            <w:rFonts w:ascii="Times New Roman" w:hAnsi="Times New Roman" w:cs="Times New Roman"/>
            <w:sz w:val="24"/>
            <w:szCs w:val="24"/>
            <w:lang w:val="en-US"/>
          </w:rPr>
          <w:t>among the</w:t>
        </w:r>
      </w:ins>
      <w:r w:rsidRPr="00C06771">
        <w:rPr>
          <w:rFonts w:ascii="Times New Roman" w:hAnsi="Times New Roman" w:cs="Times New Roman"/>
          <w:sz w:val="24"/>
          <w:szCs w:val="24"/>
          <w:lang w:val="en-US"/>
        </w:rPr>
        <w:t xml:space="preserve"> participants who </w:t>
      </w:r>
      <w:r w:rsidR="00735C5A" w:rsidRPr="00C06771">
        <w:rPr>
          <w:rFonts w:ascii="Times New Roman" w:hAnsi="Times New Roman" w:cs="Times New Roman"/>
          <w:sz w:val="24"/>
          <w:szCs w:val="24"/>
          <w:lang w:val="en-US"/>
        </w:rPr>
        <w:t xml:space="preserve">completed </w:t>
      </w:r>
      <w:r w:rsidRPr="00C06771">
        <w:rPr>
          <w:rFonts w:ascii="Times New Roman" w:hAnsi="Times New Roman" w:cs="Times New Roman"/>
          <w:sz w:val="24"/>
          <w:szCs w:val="24"/>
          <w:lang w:val="en-US"/>
        </w:rPr>
        <w:t>both the source monitoring and free recall tasks in session two</w:t>
      </w:r>
      <w:ins w:id="248"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while</w:t>
      </w:r>
      <w:ins w:id="249" w:author="Author">
        <w:r w:rsidRPr="00C06771">
          <w:rPr>
            <w:rFonts w:ascii="Times New Roman" w:hAnsi="Times New Roman" w:cs="Times New Roman"/>
            <w:sz w:val="24"/>
            <w:szCs w:val="24"/>
            <w:lang w:val="en-US"/>
          </w:rPr>
          <w:t xml:space="preserve"> </w:t>
        </w:r>
        <w:r w:rsidR="005576CE" w:rsidRPr="00C06771">
          <w:rPr>
            <w:rFonts w:ascii="Times New Roman" w:hAnsi="Times New Roman" w:cs="Times New Roman"/>
            <w:sz w:val="24"/>
            <w:szCs w:val="24"/>
            <w:lang w:val="en-US"/>
          </w:rPr>
          <w:t>their</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memory for details seen in the theft video was not impaired. </w:t>
      </w:r>
    </w:p>
    <w:p w14:paraId="006456F1" w14:textId="77777777" w:rsidR="00D4694C" w:rsidRPr="00C06771" w:rsidRDefault="00D4694C" w:rsidP="00D4694C">
      <w:pPr>
        <w:spacing w:after="0" w:line="480" w:lineRule="auto"/>
        <w:rPr>
          <w:rFonts w:ascii="Times New Roman" w:hAnsi="Times New Roman" w:cs="Times New Roman"/>
          <w:b/>
          <w:sz w:val="24"/>
          <w:szCs w:val="24"/>
          <w:lang w:val="en-US"/>
        </w:rPr>
      </w:pPr>
      <w:r w:rsidRPr="00C06771">
        <w:rPr>
          <w:rFonts w:ascii="Times New Roman" w:hAnsi="Times New Roman" w:cs="Times New Roman"/>
          <w:b/>
          <w:sz w:val="24"/>
          <w:szCs w:val="24"/>
          <w:lang w:val="en-US"/>
        </w:rPr>
        <w:t>Discussion and Future Directions</w:t>
      </w:r>
    </w:p>
    <w:p w14:paraId="24680E81" w14:textId="2803E021" w:rsidR="00D4694C" w:rsidRPr="00C06771" w:rsidRDefault="00D4694C" w:rsidP="00D4694C">
      <w:pPr>
        <w:spacing w:after="0" w:line="480" w:lineRule="auto"/>
        <w:ind w:firstLine="709"/>
        <w:jc w:val="both"/>
        <w:rPr>
          <w:rFonts w:ascii="Times New Roman" w:hAnsi="Times New Roman" w:cs="Times New Roman"/>
          <w:sz w:val="24"/>
          <w:szCs w:val="24"/>
          <w:lang w:val="en-US"/>
        </w:rPr>
      </w:pPr>
      <w:del w:id="250" w:author="Author">
        <w:r w:rsidRPr="00C06771">
          <w:rPr>
            <w:rFonts w:ascii="Times New Roman" w:hAnsi="Times New Roman" w:cs="Times New Roman"/>
            <w:sz w:val="24"/>
            <w:szCs w:val="24"/>
            <w:lang w:val="en-US"/>
          </w:rPr>
          <w:delText>In order to</w:delText>
        </w:r>
      </w:del>
      <w:ins w:id="251" w:author="Author">
        <w:r w:rsidR="005576CE" w:rsidRPr="00C06771">
          <w:rPr>
            <w:rFonts w:ascii="Times New Roman" w:hAnsi="Times New Roman" w:cs="Times New Roman"/>
            <w:sz w:val="24"/>
            <w:szCs w:val="24"/>
            <w:lang w:val="en-US"/>
          </w:rPr>
          <w:t>T</w:t>
        </w:r>
        <w:r w:rsidRPr="00C06771">
          <w:rPr>
            <w:rFonts w:ascii="Times New Roman" w:hAnsi="Times New Roman" w:cs="Times New Roman"/>
            <w:sz w:val="24"/>
            <w:szCs w:val="24"/>
            <w:lang w:val="en-US"/>
          </w:rPr>
          <w:t>o</w:t>
        </w:r>
      </w:ins>
      <w:r w:rsidRPr="00C06771">
        <w:rPr>
          <w:rFonts w:ascii="Times New Roman" w:hAnsi="Times New Roman" w:cs="Times New Roman"/>
          <w:sz w:val="24"/>
          <w:szCs w:val="24"/>
          <w:lang w:val="en-US"/>
        </w:rPr>
        <w:t xml:space="preserve"> avoid the </w:t>
      </w:r>
      <w:r w:rsidR="00396A79" w:rsidRPr="00C06771">
        <w:rPr>
          <w:rFonts w:ascii="Times New Roman" w:hAnsi="Times New Roman" w:cs="Times New Roman"/>
          <w:sz w:val="24"/>
          <w:szCs w:val="24"/>
          <w:lang w:val="en-US"/>
        </w:rPr>
        <w:t xml:space="preserve">distressing </w:t>
      </w:r>
      <w:r w:rsidRPr="00C06771">
        <w:rPr>
          <w:rFonts w:ascii="Times New Roman" w:hAnsi="Times New Roman" w:cs="Times New Roman"/>
          <w:sz w:val="24"/>
          <w:szCs w:val="24"/>
          <w:lang w:val="en-US"/>
        </w:rPr>
        <w:t>realities that are synonymous with sexual abuse, we have seen that</w:t>
      </w:r>
      <w:r w:rsidR="00B4098B" w:rsidRPr="00C06771">
        <w:rPr>
          <w:rFonts w:ascii="Times New Roman" w:hAnsi="Times New Roman" w:cs="Times New Roman"/>
          <w:sz w:val="24"/>
          <w:szCs w:val="24"/>
          <w:lang w:val="en-US"/>
        </w:rPr>
        <w:t xml:space="preserve"> </w:t>
      </w:r>
      <w:del w:id="252"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253" w:author="Author">
        <w:r w:rsidR="00B4098B" w:rsidRPr="00C06771">
          <w:rPr>
            <w:rFonts w:ascii="Times New Roman" w:hAnsi="Times New Roman" w:cs="Times New Roman"/>
            <w:sz w:val="24"/>
            <w:szCs w:val="24"/>
            <w:lang w:val="en-US"/>
          </w:rPr>
          <w:t>of</w:t>
        </w:r>
        <w:r w:rsidRPr="00C06771">
          <w:rPr>
            <w:rFonts w:ascii="Times New Roman" w:hAnsi="Times New Roman" w:cs="Times New Roman"/>
            <w:sz w:val="24"/>
            <w:szCs w:val="24"/>
            <w:lang w:val="en-US"/>
          </w:rPr>
          <w:t xml:space="preserve"> 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can use one or more cognitive strategies. While such strategies may serve a </w:t>
      </w:r>
      <w:del w:id="254" w:author="Author">
        <w:r w:rsidRPr="00C06771">
          <w:rPr>
            <w:rFonts w:ascii="Times New Roman" w:hAnsi="Times New Roman" w:cs="Times New Roman"/>
            <w:sz w:val="24"/>
            <w:szCs w:val="24"/>
            <w:lang w:val="en-US"/>
          </w:rPr>
          <w:delText>‘</w:delText>
        </w:r>
      </w:del>
      <w:r w:rsidRPr="00C06771">
        <w:rPr>
          <w:rFonts w:ascii="Times New Roman" w:hAnsi="Times New Roman" w:cs="Times New Roman"/>
          <w:sz w:val="24"/>
          <w:szCs w:val="24"/>
          <w:lang w:val="en-US"/>
        </w:rPr>
        <w:t xml:space="preserve">protective </w:t>
      </w:r>
      <w:del w:id="255" w:author="Author">
        <w:r w:rsidRPr="00C06771">
          <w:rPr>
            <w:rFonts w:ascii="Times New Roman" w:hAnsi="Times New Roman" w:cs="Times New Roman"/>
            <w:sz w:val="24"/>
            <w:szCs w:val="24"/>
            <w:lang w:val="en-US"/>
          </w:rPr>
          <w:delText>role’</w:delText>
        </w:r>
      </w:del>
      <w:ins w:id="256" w:author="Author">
        <w:r w:rsidRPr="00C06771">
          <w:rPr>
            <w:rFonts w:ascii="Times New Roman" w:hAnsi="Times New Roman" w:cs="Times New Roman"/>
            <w:sz w:val="24"/>
            <w:szCs w:val="24"/>
            <w:lang w:val="en-US"/>
          </w:rPr>
          <w:t>role</w:t>
        </w:r>
      </w:ins>
      <w:r w:rsidRPr="00C06771">
        <w:rPr>
          <w:rFonts w:ascii="Times New Roman" w:hAnsi="Times New Roman" w:cs="Times New Roman"/>
          <w:sz w:val="24"/>
          <w:szCs w:val="24"/>
          <w:lang w:val="en-US"/>
        </w:rPr>
        <w:t xml:space="preserve"> (for the child or the perpetrator) initially, </w:t>
      </w:r>
      <w:del w:id="257" w:author="Author">
        <w:r w:rsidRPr="00C06771">
          <w:rPr>
            <w:rFonts w:ascii="Times New Roman" w:hAnsi="Times New Roman" w:cs="Times New Roman"/>
            <w:sz w:val="24"/>
            <w:szCs w:val="24"/>
            <w:lang w:val="en-US"/>
          </w:rPr>
          <w:delText xml:space="preserve">there are </w:delText>
        </w:r>
      </w:del>
      <w:r w:rsidRPr="00C06771">
        <w:rPr>
          <w:rFonts w:ascii="Times New Roman" w:hAnsi="Times New Roman" w:cs="Times New Roman"/>
          <w:sz w:val="24"/>
          <w:szCs w:val="24"/>
          <w:lang w:val="en-US"/>
        </w:rPr>
        <w:t>many problems</w:t>
      </w:r>
      <w:del w:id="258" w:author="Author">
        <w:r w:rsidRPr="00C06771">
          <w:rPr>
            <w:rFonts w:ascii="Times New Roman" w:hAnsi="Times New Roman" w:cs="Times New Roman"/>
            <w:sz w:val="24"/>
            <w:szCs w:val="24"/>
            <w:lang w:val="en-US"/>
          </w:rPr>
          <w:delText xml:space="preserve"> that</w:delText>
        </w:r>
      </w:del>
      <w:r w:rsidRPr="00C06771">
        <w:rPr>
          <w:rFonts w:ascii="Times New Roman" w:hAnsi="Times New Roman" w:cs="Times New Roman"/>
          <w:sz w:val="24"/>
          <w:szCs w:val="24"/>
          <w:lang w:val="en-US"/>
        </w:rPr>
        <w:t xml:space="preserve"> may arise as a consequence. For instance, if a victim (who in theory is also a primary witness to alleged sexual abuse) is unable to affirm or confirm the occurrence of abuse</w:t>
      </w:r>
      <w:ins w:id="259" w:author="Author">
        <w:r w:rsidR="005576CE" w:rsidRPr="00C06771">
          <w:rPr>
            <w:rFonts w:ascii="Times New Roman" w:hAnsi="Times New Roman" w:cs="Times New Roman"/>
            <w:sz w:val="24"/>
            <w:szCs w:val="24"/>
            <w:lang w:val="en-US"/>
          </w:rPr>
          <w:t>, then</w:t>
        </w:r>
      </w:ins>
      <w:r w:rsidRPr="00C06771">
        <w:rPr>
          <w:rFonts w:ascii="Times New Roman" w:hAnsi="Times New Roman" w:cs="Times New Roman"/>
          <w:sz w:val="24"/>
          <w:szCs w:val="24"/>
          <w:lang w:val="en-US"/>
        </w:rPr>
        <w:t xml:space="preserve"> the legal prosecution of perpetrators may become an extremely arduous task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(Paine &amp; Hansen, 2002)</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p>
    <w:p w14:paraId="4701321F" w14:textId="2C8E873F" w:rsidR="00D4694C" w:rsidRPr="00C06771" w:rsidRDefault="00D4694C" w:rsidP="00D4694C">
      <w:pPr>
        <w:spacing w:after="0" w:line="480" w:lineRule="auto"/>
        <w:ind w:firstLine="709"/>
        <w:jc w:val="both"/>
        <w:rPr>
          <w:rFonts w:ascii="Times New Roman" w:hAnsi="Times New Roman" w:cs="Times New Roman"/>
          <w:sz w:val="24"/>
          <w:szCs w:val="24"/>
          <w:lang w:val="en-US"/>
        </w:rPr>
      </w:pPr>
      <w:r w:rsidRPr="00C06771">
        <w:rPr>
          <w:rFonts w:ascii="Times New Roman" w:hAnsi="Times New Roman" w:cs="Times New Roman"/>
          <w:sz w:val="24"/>
          <w:szCs w:val="24"/>
          <w:lang w:val="en-US"/>
        </w:rPr>
        <w:t>Some victims may vehemently deny that any sexual violation occurred</w:t>
      </w:r>
      <w:del w:id="260" w:author="Author">
        <w:r w:rsidRPr="00C06771">
          <w:rPr>
            <w:rFonts w:ascii="Times New Roman" w:hAnsi="Times New Roman" w:cs="Times New Roman"/>
            <w:sz w:val="24"/>
            <w:szCs w:val="24"/>
            <w:lang w:val="en-US"/>
          </w:rPr>
          <w:delText>, despite the fact of being</w:delText>
        </w:r>
      </w:del>
      <w:ins w:id="261" w:author="Author">
        <w:r w:rsidRPr="00C06771">
          <w:rPr>
            <w:rFonts w:ascii="Times New Roman" w:hAnsi="Times New Roman" w:cs="Times New Roman"/>
            <w:sz w:val="24"/>
            <w:szCs w:val="24"/>
            <w:lang w:val="en-US"/>
          </w:rPr>
          <w:t xml:space="preserve"> </w:t>
        </w:r>
        <w:r w:rsidR="00B4098B" w:rsidRPr="00C06771">
          <w:rPr>
            <w:rFonts w:ascii="Times New Roman" w:hAnsi="Times New Roman" w:cs="Times New Roman"/>
            <w:sz w:val="24"/>
            <w:szCs w:val="24"/>
            <w:lang w:val="en-US"/>
          </w:rPr>
          <w:t xml:space="preserve">even though </w:t>
        </w:r>
        <w:r w:rsidR="005576CE" w:rsidRPr="00C06771">
          <w:rPr>
            <w:rFonts w:ascii="Times New Roman" w:hAnsi="Times New Roman" w:cs="Times New Roman"/>
            <w:sz w:val="24"/>
            <w:szCs w:val="24"/>
            <w:lang w:val="en-US"/>
          </w:rPr>
          <w:t>they are</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fully cognizant of the incident. In terms of motivations, the specific impetus of falsely denying sexual abuse may be feelings of guilt by victims or</w:t>
      </w:r>
      <w:del w:id="262" w:author="Author">
        <w:r w:rsidRPr="00C06771">
          <w:rPr>
            <w:rFonts w:ascii="Times New Roman" w:hAnsi="Times New Roman" w:cs="Times New Roman"/>
            <w:sz w:val="24"/>
            <w:szCs w:val="24"/>
            <w:lang w:val="en-US"/>
          </w:rPr>
          <w:delText xml:space="preserve"> by</w:delText>
        </w:r>
      </w:del>
      <w:r w:rsidRPr="00C06771">
        <w:rPr>
          <w:rFonts w:ascii="Times New Roman" w:hAnsi="Times New Roman" w:cs="Times New Roman"/>
          <w:sz w:val="24"/>
          <w:szCs w:val="24"/>
          <w:lang w:val="en-US"/>
        </w:rPr>
        <w:t xml:space="preserve"> simply being instructed by the perpetrator to lie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(Elliott et al., 1995</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Paine &amp; Hansen, 2002)</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As it stands, more focus has been placed on understanding false positive errors such as false allegations </w:t>
      </w:r>
      <w:r w:rsidR="0053355E" w:rsidRPr="00C06771">
        <w:rPr>
          <w:rFonts w:ascii="Times New Roman" w:hAnsi="Times New Roman" w:cs="Times New Roman"/>
          <w:sz w:val="24"/>
          <w:szCs w:val="24"/>
          <w:lang w:val="en-US"/>
        </w:rPr>
        <w:t xml:space="preserve">(e.g., Ost, 2016) </w:t>
      </w:r>
      <w:r w:rsidRPr="00C06771">
        <w:rPr>
          <w:rFonts w:ascii="Times New Roman" w:hAnsi="Times New Roman" w:cs="Times New Roman"/>
          <w:sz w:val="24"/>
          <w:szCs w:val="24"/>
          <w:lang w:val="en-US"/>
        </w:rPr>
        <w:t>of sexual abuse</w:t>
      </w:r>
      <w:ins w:id="263" w:author="Author">
        <w:r w:rsidR="00B4098B"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to the neglect of false denial effect explication,</w:t>
      </w:r>
      <w:ins w:id="264" w:author="Author">
        <w:r w:rsidR="00B4098B" w:rsidRPr="00C06771">
          <w:rPr>
            <w:rFonts w:ascii="Times New Roman" w:hAnsi="Times New Roman" w:cs="Times New Roman"/>
            <w:sz w:val="24"/>
            <w:szCs w:val="24"/>
            <w:lang w:val="en-US"/>
          </w:rPr>
          <w:t xml:space="preserve"> thereby</w:t>
        </w:r>
      </w:ins>
      <w:r w:rsidRPr="00C06771">
        <w:rPr>
          <w:rFonts w:ascii="Times New Roman" w:hAnsi="Times New Roman" w:cs="Times New Roman"/>
          <w:sz w:val="24"/>
          <w:szCs w:val="24"/>
          <w:lang w:val="en-US"/>
        </w:rPr>
        <w:t xml:space="preserve"> making it an insufficiently understood phenomenon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(Manousos &amp; Williams, 1998;</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et al.,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The validity of </w:t>
      </w:r>
      <w:r w:rsidR="00847F97" w:rsidRPr="00C06771">
        <w:rPr>
          <w:rFonts w:ascii="Times New Roman" w:hAnsi="Times New Roman" w:cs="Times New Roman"/>
          <w:sz w:val="24"/>
          <w:szCs w:val="24"/>
          <w:lang w:val="en-US"/>
        </w:rPr>
        <w:t xml:space="preserve">the need to increase </w:t>
      </w:r>
      <w:r w:rsidRPr="00C06771">
        <w:rPr>
          <w:rFonts w:ascii="Times New Roman" w:hAnsi="Times New Roman" w:cs="Times New Roman"/>
          <w:sz w:val="24"/>
          <w:szCs w:val="24"/>
          <w:lang w:val="en-US"/>
        </w:rPr>
        <w:t>efforts to understand</w:t>
      </w:r>
      <w:r w:rsidR="00847F97"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false denial beyond a mere definition or </w:t>
      </w:r>
      <w:del w:id="265" w:author="Author">
        <w:r w:rsidRPr="00C06771">
          <w:rPr>
            <w:rFonts w:ascii="Times New Roman" w:hAnsi="Times New Roman" w:cs="Times New Roman"/>
            <w:sz w:val="24"/>
            <w:szCs w:val="24"/>
            <w:lang w:val="en-US"/>
          </w:rPr>
          <w:delText>its’</w:delText>
        </w:r>
      </w:del>
      <w:ins w:id="266" w:author="Author">
        <w:r w:rsidRPr="00C06771">
          <w:rPr>
            <w:rFonts w:ascii="Times New Roman" w:hAnsi="Times New Roman" w:cs="Times New Roman"/>
            <w:sz w:val="24"/>
            <w:szCs w:val="24"/>
            <w:lang w:val="en-US"/>
          </w:rPr>
          <w:t>its</w:t>
        </w:r>
      </w:ins>
      <w:r w:rsidRPr="00C06771">
        <w:rPr>
          <w:rFonts w:ascii="Times New Roman" w:hAnsi="Times New Roman" w:cs="Times New Roman"/>
          <w:sz w:val="24"/>
          <w:szCs w:val="24"/>
          <w:lang w:val="en-US"/>
        </w:rPr>
        <w:t xml:space="preserve"> existence </w:t>
      </w:r>
      <w:del w:id="267" w:author="Author" w:date="2018-03-27T16:18:00Z">
        <w:r w:rsidRPr="00C06771" w:rsidDel="00C06771">
          <w:rPr>
            <w:rFonts w:ascii="Times New Roman" w:hAnsi="Times New Roman" w:cs="Times New Roman"/>
            <w:sz w:val="24"/>
            <w:szCs w:val="24"/>
            <w:lang w:val="en-US"/>
          </w:rPr>
          <w:delText>have</w:delText>
        </w:r>
      </w:del>
      <w:ins w:id="268" w:author="Author" w:date="2018-03-27T16:18:00Z">
        <w:r w:rsidR="00C06771" w:rsidRPr="00C06771">
          <w:rPr>
            <w:rFonts w:ascii="Times New Roman" w:hAnsi="Times New Roman" w:cs="Times New Roman"/>
            <w:sz w:val="24"/>
            <w:szCs w:val="24"/>
            <w:lang w:val="en-US"/>
          </w:rPr>
          <w:t>has</w:t>
        </w:r>
      </w:ins>
      <w:r w:rsidRPr="00C06771">
        <w:rPr>
          <w:rFonts w:ascii="Times New Roman" w:hAnsi="Times New Roman" w:cs="Times New Roman"/>
          <w:sz w:val="24"/>
          <w:szCs w:val="24"/>
          <w:lang w:val="en-US"/>
        </w:rPr>
        <w:t xml:space="preserve"> been proven. </w:t>
      </w:r>
      <w:del w:id="269" w:author="Author">
        <w:r w:rsidRPr="00C06771">
          <w:rPr>
            <w:rFonts w:ascii="Times New Roman" w:hAnsi="Times New Roman" w:cs="Times New Roman"/>
            <w:sz w:val="24"/>
            <w:szCs w:val="24"/>
            <w:lang w:val="en-US"/>
          </w:rPr>
          <w:delText>In the</w:delText>
        </w:r>
      </w:del>
      <w:ins w:id="270" w:author="Author">
        <w:r w:rsidR="005576CE" w:rsidRPr="00C06771">
          <w:rPr>
            <w:rFonts w:ascii="Times New Roman" w:hAnsi="Times New Roman" w:cs="Times New Roman"/>
            <w:sz w:val="24"/>
            <w:szCs w:val="24"/>
            <w:lang w:val="en-US"/>
          </w:rPr>
          <w:t>T</w:t>
        </w:r>
        <w:r w:rsidRPr="00C06771">
          <w:rPr>
            <w:rFonts w:ascii="Times New Roman" w:hAnsi="Times New Roman" w:cs="Times New Roman"/>
            <w:sz w:val="24"/>
            <w:szCs w:val="24"/>
            <w:lang w:val="en-US"/>
          </w:rPr>
          <w:t>he</w:t>
        </w:r>
      </w:ins>
      <w:r w:rsidRPr="00C06771">
        <w:rPr>
          <w:rFonts w:ascii="Times New Roman" w:hAnsi="Times New Roman" w:cs="Times New Roman"/>
          <w:sz w:val="24"/>
          <w:szCs w:val="24"/>
          <w:lang w:val="en-US"/>
        </w:rPr>
        <w:t xml:space="preserve"> few studies that have focused on false denial effects on later cognitive performance </w:t>
      </w:r>
      <w:del w:id="271" w:author="Author">
        <w:r w:rsidRPr="00C06771">
          <w:rPr>
            <w:rFonts w:ascii="Times New Roman" w:hAnsi="Times New Roman" w:cs="Times New Roman"/>
            <w:sz w:val="24"/>
            <w:szCs w:val="24"/>
            <w:lang w:val="en-US"/>
          </w:rPr>
          <w:delText>it has been</w:delText>
        </w:r>
      </w:del>
      <w:ins w:id="272" w:author="Author">
        <w:r w:rsidR="005576CE" w:rsidRPr="00C06771">
          <w:rPr>
            <w:rFonts w:ascii="Times New Roman" w:hAnsi="Times New Roman" w:cs="Times New Roman"/>
            <w:sz w:val="24"/>
            <w:szCs w:val="24"/>
            <w:lang w:val="en-US"/>
          </w:rPr>
          <w:t>have</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shown that by rehearsing lies and falsely denying information</w:t>
      </w:r>
      <w:ins w:id="273"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people tend to have poor recall for the details of events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et al., 2014;</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Otgaar et al., 2016)</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Stemming from the work of Otgaar and colleagues</w:t>
      </w:r>
      <w:del w:id="274" w:author="Author">
        <w:r w:rsidRPr="00C06771">
          <w:rPr>
            <w:rFonts w:ascii="Times New Roman" w:hAnsi="Times New Roman" w:cs="Times New Roman"/>
            <w:sz w:val="24"/>
            <w:szCs w:val="24"/>
            <w:lang w:val="en-US"/>
          </w:rPr>
          <w:delText xml:space="preserve"> wherein</w:delText>
        </w:r>
      </w:del>
      <w:ins w:id="275" w:author="Author">
        <w:r w:rsidR="005576CE" w:rsidRPr="00C06771">
          <w:rPr>
            <w:rFonts w:ascii="Times New Roman" w:hAnsi="Times New Roman" w:cs="Times New Roman"/>
            <w:sz w:val="24"/>
            <w:szCs w:val="24"/>
            <w:lang w:val="en-US"/>
          </w:rPr>
          <w:t>, in which</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participants were not allowed to initially choose how to </w:t>
      </w:r>
      <w:r w:rsidRPr="00C06771">
        <w:rPr>
          <w:rFonts w:ascii="Times New Roman" w:hAnsi="Times New Roman" w:cs="Times New Roman"/>
          <w:sz w:val="24"/>
          <w:szCs w:val="24"/>
          <w:lang w:val="en-US"/>
        </w:rPr>
        <w:lastRenderedPageBreak/>
        <w:t xml:space="preserve">respond in the experiment, we wondered how having such freedom of choice and then obstructing </w:t>
      </w:r>
      <w:r w:rsidR="00472333" w:rsidRPr="00C06771">
        <w:rPr>
          <w:rFonts w:ascii="Times New Roman" w:hAnsi="Times New Roman" w:cs="Times New Roman"/>
          <w:sz w:val="24"/>
          <w:szCs w:val="24"/>
          <w:lang w:val="en-US"/>
        </w:rPr>
        <w:t>its</w:t>
      </w:r>
      <w:r w:rsidRPr="00C06771">
        <w:rPr>
          <w:rFonts w:ascii="Times New Roman" w:hAnsi="Times New Roman" w:cs="Times New Roman"/>
          <w:sz w:val="24"/>
          <w:szCs w:val="24"/>
          <w:lang w:val="en-US"/>
        </w:rPr>
        <w:t xml:space="preserve"> use may also affect memory for event details. The aforementioned question </w:t>
      </w:r>
      <w:r w:rsidR="00403C50" w:rsidRPr="00C06771">
        <w:rPr>
          <w:rFonts w:ascii="Times New Roman" w:hAnsi="Times New Roman" w:cs="Times New Roman"/>
          <w:sz w:val="24"/>
          <w:szCs w:val="24"/>
          <w:lang w:val="en-US"/>
        </w:rPr>
        <w:t>inspired a recently concluded study that investigated the matter</w:t>
      </w:r>
      <w:r w:rsidR="00140563" w:rsidRPr="00C06771">
        <w:rPr>
          <w:rFonts w:ascii="Times New Roman" w:hAnsi="Times New Roman" w:cs="Times New Roman"/>
          <w:sz w:val="24"/>
          <w:szCs w:val="24"/>
          <w:lang w:val="en-US"/>
        </w:rPr>
        <w:t>.</w:t>
      </w:r>
      <w:r w:rsidR="00403C50" w:rsidRPr="00C06771">
        <w:rPr>
          <w:rFonts w:ascii="Times New Roman" w:hAnsi="Times New Roman" w:cs="Times New Roman"/>
          <w:sz w:val="24"/>
          <w:szCs w:val="24"/>
          <w:lang w:val="en-US"/>
        </w:rPr>
        <w:t xml:space="preserve"> </w:t>
      </w:r>
    </w:p>
    <w:p w14:paraId="13ECAD86" w14:textId="34FD013B" w:rsidR="00D4694C" w:rsidRPr="00C06771" w:rsidRDefault="00D4694C" w:rsidP="00D4694C">
      <w:pPr>
        <w:spacing w:after="0" w:line="480" w:lineRule="auto"/>
        <w:ind w:firstLine="709"/>
        <w:jc w:val="both"/>
        <w:rPr>
          <w:rFonts w:ascii="Times New Roman" w:hAnsi="Times New Roman" w:cs="Times New Roman"/>
          <w:sz w:val="24"/>
          <w:szCs w:val="24"/>
          <w:lang w:val="en-US"/>
        </w:rPr>
      </w:pPr>
      <w:del w:id="276" w:author="Author">
        <w:r w:rsidRPr="00C06771">
          <w:rPr>
            <w:rFonts w:ascii="Times New Roman" w:hAnsi="Times New Roman" w:cs="Times New Roman"/>
            <w:sz w:val="24"/>
            <w:szCs w:val="24"/>
            <w:lang w:val="en-US"/>
          </w:rPr>
          <w:delText>The sexual</w:delText>
        </w:r>
      </w:del>
      <w:ins w:id="277" w:author="Author">
        <w:r w:rsidR="00B4098B" w:rsidRPr="00C06771">
          <w:rPr>
            <w:rFonts w:ascii="Times New Roman" w:hAnsi="Times New Roman" w:cs="Times New Roman"/>
            <w:sz w:val="24"/>
            <w:szCs w:val="24"/>
            <w:lang w:val="en-US"/>
          </w:rPr>
          <w:t>S</w:t>
        </w:r>
        <w:r w:rsidRPr="00C06771">
          <w:rPr>
            <w:rFonts w:ascii="Times New Roman" w:hAnsi="Times New Roman" w:cs="Times New Roman"/>
            <w:sz w:val="24"/>
            <w:szCs w:val="24"/>
            <w:lang w:val="en-US"/>
          </w:rPr>
          <w:t>exual</w:t>
        </w:r>
      </w:ins>
      <w:r w:rsidRPr="00C06771">
        <w:rPr>
          <w:rFonts w:ascii="Times New Roman" w:hAnsi="Times New Roman" w:cs="Times New Roman"/>
          <w:sz w:val="24"/>
          <w:szCs w:val="24"/>
          <w:lang w:val="en-US"/>
        </w:rPr>
        <w:t xml:space="preserve"> abuse of children can go undiscovered well into the victims’ adulthood because they falsely denied what happened to them amidst </w:t>
      </w:r>
      <w:r w:rsidR="00762136" w:rsidRPr="00C06771">
        <w:rPr>
          <w:rFonts w:ascii="Times New Roman" w:hAnsi="Times New Roman" w:cs="Times New Roman"/>
          <w:sz w:val="24"/>
          <w:szCs w:val="24"/>
          <w:lang w:val="en-US"/>
        </w:rPr>
        <w:t>suspicion</w:t>
      </w:r>
      <w:r w:rsidRPr="00C06771">
        <w:rPr>
          <w:rFonts w:ascii="Times New Roman" w:hAnsi="Times New Roman" w:cs="Times New Roman"/>
          <w:sz w:val="24"/>
          <w:szCs w:val="24"/>
          <w:lang w:val="en-US"/>
        </w:rPr>
        <w:t xml:space="preserve"> of abuse or they simply never disclosed </w:t>
      </w:r>
      <w:del w:id="278" w:author="Author">
        <w:r w:rsidRPr="00C06771">
          <w:rPr>
            <w:rFonts w:ascii="Times New Roman" w:hAnsi="Times New Roman" w:cs="Times New Roman"/>
            <w:sz w:val="24"/>
            <w:szCs w:val="24"/>
            <w:lang w:val="en-US"/>
          </w:rPr>
          <w:delText xml:space="preserve">about </w:delText>
        </w:r>
      </w:del>
      <w:r w:rsidRPr="00C06771">
        <w:rPr>
          <w:rFonts w:ascii="Times New Roman" w:hAnsi="Times New Roman" w:cs="Times New Roman"/>
          <w:sz w:val="24"/>
          <w:szCs w:val="24"/>
          <w:lang w:val="en-US"/>
        </w:rPr>
        <w:t xml:space="preserve">it. </w:t>
      </w:r>
      <w:del w:id="279" w:author="Author">
        <w:r w:rsidRPr="00C06771">
          <w:rPr>
            <w:rFonts w:ascii="Times New Roman" w:hAnsi="Times New Roman" w:cs="Times New Roman"/>
            <w:sz w:val="24"/>
            <w:szCs w:val="24"/>
            <w:lang w:val="en-US"/>
          </w:rPr>
          <w:delText>It is also the</w:delText>
        </w:r>
      </w:del>
      <w:ins w:id="280" w:author="Author">
        <w:r w:rsidR="005576CE" w:rsidRPr="00C06771">
          <w:rPr>
            <w:rFonts w:ascii="Times New Roman" w:hAnsi="Times New Roman" w:cs="Times New Roman"/>
            <w:sz w:val="24"/>
            <w:szCs w:val="24"/>
            <w:lang w:val="en-US"/>
          </w:rPr>
          <w:t>Another</w:t>
        </w:r>
      </w:ins>
      <w:r w:rsidRPr="00C06771">
        <w:rPr>
          <w:rFonts w:ascii="Times New Roman" w:hAnsi="Times New Roman" w:cs="Times New Roman"/>
          <w:sz w:val="24"/>
          <w:szCs w:val="24"/>
          <w:lang w:val="en-US"/>
        </w:rPr>
        <w:t xml:space="preserve"> case </w:t>
      </w:r>
      <w:ins w:id="281" w:author="Author">
        <w:r w:rsidR="005576CE" w:rsidRPr="00C06771">
          <w:rPr>
            <w:rFonts w:ascii="Times New Roman" w:hAnsi="Times New Roman" w:cs="Times New Roman"/>
            <w:sz w:val="24"/>
            <w:szCs w:val="24"/>
            <w:lang w:val="en-US"/>
          </w:rPr>
          <w:t xml:space="preserve">is </w:t>
        </w:r>
      </w:ins>
      <w:r w:rsidRPr="00C06771">
        <w:rPr>
          <w:rFonts w:ascii="Times New Roman" w:hAnsi="Times New Roman" w:cs="Times New Roman"/>
          <w:sz w:val="24"/>
          <w:szCs w:val="24"/>
          <w:lang w:val="en-US"/>
        </w:rPr>
        <w:t xml:space="preserve">that victims do disclose </w:t>
      </w:r>
      <w:r w:rsidR="00762136" w:rsidRPr="00C06771">
        <w:rPr>
          <w:rFonts w:ascii="Times New Roman" w:hAnsi="Times New Roman" w:cs="Times New Roman"/>
          <w:sz w:val="24"/>
          <w:szCs w:val="24"/>
          <w:lang w:val="en-US"/>
        </w:rPr>
        <w:t>but</w:t>
      </w:r>
      <w:ins w:id="282" w:author="Author">
        <w:r w:rsidR="005576CE" w:rsidRPr="00C06771">
          <w:rPr>
            <w:rFonts w:ascii="Times New Roman" w:hAnsi="Times New Roman" w:cs="Times New Roman"/>
            <w:sz w:val="24"/>
            <w:szCs w:val="24"/>
            <w:lang w:val="en-US"/>
          </w:rPr>
          <w:t>,</w:t>
        </w:r>
      </w:ins>
      <w:r w:rsidR="00762136"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due to negative social reactions by confidants, they either do not re-disclose or</w:t>
      </w:r>
      <w:ins w:id="283" w:author="Author">
        <w:r w:rsidRPr="00C06771">
          <w:rPr>
            <w:rFonts w:ascii="Times New Roman" w:hAnsi="Times New Roman" w:cs="Times New Roman"/>
            <w:sz w:val="24"/>
            <w:szCs w:val="24"/>
            <w:lang w:val="en-US"/>
          </w:rPr>
          <w:t xml:space="preserve"> </w:t>
        </w:r>
        <w:r w:rsidR="005576CE" w:rsidRPr="00C06771">
          <w:rPr>
            <w:rFonts w:ascii="Times New Roman" w:hAnsi="Times New Roman" w:cs="Times New Roman"/>
            <w:sz w:val="24"/>
            <w:szCs w:val="24"/>
            <w:lang w:val="en-US"/>
          </w:rPr>
          <w:t>they</w:t>
        </w:r>
      </w:ins>
      <w:r w:rsidR="005576C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totally recant the initial disclosure. Either way, the importance of the need to understand how the dynamics of sexual abuse disclosure functions is adequately supported. As with false denial,</w:t>
      </w:r>
      <w:r w:rsidR="00B4098B" w:rsidRPr="00C06771">
        <w:rPr>
          <w:rFonts w:ascii="Times New Roman" w:hAnsi="Times New Roman" w:cs="Times New Roman"/>
          <w:sz w:val="24"/>
          <w:szCs w:val="24"/>
          <w:lang w:val="en-US"/>
        </w:rPr>
        <w:t xml:space="preserve"> </w:t>
      </w:r>
      <w:del w:id="284"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victims</w:t>
      </w:r>
      <w:ins w:id="285" w:author="Author">
        <w:r w:rsidR="00B4098B" w:rsidRPr="00C06771">
          <w:rPr>
            <w:rFonts w:ascii="Times New Roman" w:hAnsi="Times New Roman" w:cs="Times New Roman"/>
            <w:sz w:val="24"/>
            <w:szCs w:val="24"/>
            <w:lang w:val="en-US"/>
          </w:rPr>
          <w:t xml:space="preserve"> of</w:t>
        </w:r>
        <w:r w:rsidRPr="00C06771">
          <w:rPr>
            <w:rFonts w:ascii="Times New Roman" w:hAnsi="Times New Roman" w:cs="Times New Roman"/>
            <w:sz w:val="24"/>
            <w:szCs w:val="24"/>
            <w:lang w:val="en-US"/>
          </w:rPr>
          <w:t xml:space="preserve"> CSA</w:t>
        </w:r>
      </w:ins>
      <w:r w:rsidR="00B4098B"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may opt to use the non-disclosure approach to evasion based on </w:t>
      </w:r>
      <w:r w:rsidR="003A0A05" w:rsidRPr="00C06771">
        <w:rPr>
          <w:rFonts w:ascii="Times New Roman" w:hAnsi="Times New Roman" w:cs="Times New Roman"/>
          <w:sz w:val="24"/>
          <w:szCs w:val="24"/>
          <w:lang w:val="en-US"/>
        </w:rPr>
        <w:t xml:space="preserve">their </w:t>
      </w:r>
      <w:r w:rsidRPr="00C06771">
        <w:rPr>
          <w:rFonts w:ascii="Times New Roman" w:hAnsi="Times New Roman" w:cs="Times New Roman"/>
          <w:sz w:val="24"/>
          <w:szCs w:val="24"/>
          <w:lang w:val="en-US"/>
        </w:rPr>
        <w:t>personal perception (e.g., shame, fear of negative consequences) or external influences (e.g., grooming by sexual perpetrators)</w:t>
      </w:r>
      <w:del w:id="286" w:author="Author" w:date="2018-03-27T16:16:00Z">
        <w:r w:rsidRPr="00C06771" w:rsidDel="00C06771">
          <w:rPr>
            <w:rFonts w:ascii="Times New Roman" w:hAnsi="Times New Roman" w:cs="Times New Roman"/>
            <w:sz w:val="24"/>
            <w:szCs w:val="24"/>
            <w:lang w:val="en-US"/>
          </w:rPr>
          <w:delText xml:space="preserve"> </w:delText>
        </w:r>
      </w:del>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 (Goodman-Brown et al., 2003</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w:t>
      </w: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 Elliott et al., 1995)", "plainTextFormattedCitation" : "(M. Elliott et al., 1995)", "previouslyFormattedCitation" : "(M. Elliott et al., 1995)" }, "properties" : { "noteIndex" : 0 }, "schema" : "https://github.com/citation-style-language/schema/raw/master/csl-citation.json"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 Elliott et al., 1995)</w:t>
      </w:r>
      <w:r w:rsidRPr="00C06771">
        <w:rPr>
          <w:rFonts w:ascii="Times New Roman" w:hAnsi="Times New Roman" w:cs="Times New Roman"/>
          <w:sz w:val="24"/>
          <w:szCs w:val="24"/>
          <w:lang w:val="en-US"/>
        </w:rPr>
        <w:fldChar w:fldCharType="end"/>
      </w:r>
      <w:r w:rsidRPr="00C06771">
        <w:rPr>
          <w:rFonts w:ascii="Times New Roman" w:hAnsi="Times New Roman" w:cs="Times New Roman"/>
          <w:sz w:val="24"/>
          <w:szCs w:val="24"/>
          <w:lang w:val="en-US"/>
        </w:rPr>
        <w:t xml:space="preserve">. In the instances where </w:t>
      </w:r>
      <w:del w:id="287"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288" w:author="Author">
        <w:r w:rsidR="00B4098B" w:rsidRPr="00C06771">
          <w:rPr>
            <w:rFonts w:ascii="Times New Roman" w:hAnsi="Times New Roman" w:cs="Times New Roman"/>
            <w:sz w:val="24"/>
            <w:szCs w:val="24"/>
            <w:lang w:val="en-US"/>
          </w:rPr>
          <w:t xml:space="preserve">of </w:t>
        </w:r>
        <w:r w:rsidRPr="00C06771">
          <w:rPr>
            <w:rFonts w:ascii="Times New Roman" w:hAnsi="Times New Roman" w:cs="Times New Roman"/>
            <w:sz w:val="24"/>
            <w:szCs w:val="24"/>
            <w:lang w:val="en-US"/>
          </w:rPr>
          <w:t>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disclose </w:t>
      </w:r>
      <w:del w:id="289" w:author="Author">
        <w:r w:rsidRPr="00C06771">
          <w:rPr>
            <w:rFonts w:ascii="Times New Roman" w:hAnsi="Times New Roman" w:cs="Times New Roman"/>
            <w:sz w:val="24"/>
            <w:szCs w:val="24"/>
            <w:lang w:val="en-US"/>
          </w:rPr>
          <w:delText xml:space="preserve">about </w:delText>
        </w:r>
      </w:del>
      <w:r w:rsidRPr="00C06771">
        <w:rPr>
          <w:rFonts w:ascii="Times New Roman" w:hAnsi="Times New Roman" w:cs="Times New Roman"/>
          <w:sz w:val="24"/>
          <w:szCs w:val="24"/>
          <w:lang w:val="en-US"/>
        </w:rPr>
        <w:t>their abuse</w:t>
      </w:r>
      <w:ins w:id="290" w:author="Author">
        <w:r w:rsidR="005576CE"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the possibility still exists that they can recant the claim. Feelings of guilt for </w:t>
      </w:r>
      <w:del w:id="291" w:author="Author" w:date="2018-03-27T16:17:00Z">
        <w:r w:rsidRPr="00C06771" w:rsidDel="00C06771">
          <w:rPr>
            <w:rFonts w:ascii="Times New Roman" w:hAnsi="Times New Roman" w:cs="Times New Roman"/>
            <w:sz w:val="24"/>
            <w:szCs w:val="24"/>
            <w:lang w:val="en-US"/>
          </w:rPr>
          <w:delText>‘</w:delText>
        </w:r>
      </w:del>
      <w:ins w:id="292" w:author="Author" w:date="2018-03-27T16:17:00Z">
        <w:r w:rsidR="00C06771">
          <w:rPr>
            <w:rFonts w:ascii="Times New Roman" w:hAnsi="Times New Roman" w:cs="Times New Roman"/>
            <w:sz w:val="24"/>
            <w:szCs w:val="24"/>
            <w:lang w:val="en-US"/>
          </w:rPr>
          <w:t>“</w:t>
        </w:r>
      </w:ins>
      <w:del w:id="293" w:author="Author" w:date="2018-03-27T16:17:00Z">
        <w:r w:rsidRPr="00C06771" w:rsidDel="00C06771">
          <w:rPr>
            <w:rFonts w:ascii="Times New Roman" w:hAnsi="Times New Roman" w:cs="Times New Roman"/>
            <w:sz w:val="24"/>
            <w:szCs w:val="24"/>
            <w:lang w:val="en-US"/>
          </w:rPr>
          <w:delText xml:space="preserve">causing’ </w:delText>
        </w:r>
      </w:del>
      <w:ins w:id="294" w:author="Author" w:date="2018-03-27T16:17:00Z">
        <w:r w:rsidR="00C06771" w:rsidRPr="00C06771">
          <w:rPr>
            <w:rFonts w:ascii="Times New Roman" w:hAnsi="Times New Roman" w:cs="Times New Roman"/>
            <w:sz w:val="24"/>
            <w:szCs w:val="24"/>
            <w:lang w:val="en-US"/>
          </w:rPr>
          <w:t>causing</w:t>
        </w:r>
        <w:r w:rsidR="00C06771">
          <w:rPr>
            <w:rFonts w:ascii="Times New Roman" w:hAnsi="Times New Roman" w:cs="Times New Roman"/>
            <w:sz w:val="24"/>
            <w:szCs w:val="24"/>
            <w:lang w:val="en-US"/>
          </w:rPr>
          <w:t>”</w:t>
        </w:r>
        <w:r w:rsidR="00C06771"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upheaval in the family unit and external pressure (whether from the perpetrator themselves or a non-offending other</w:t>
      </w:r>
      <w:ins w:id="295" w:author="Author">
        <w:r w:rsidR="00B36135"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such as a mother) are just some examples of causes of recantation (Tully, 2002; Mollon, 2009). The unfortunate reality is that in a bid to alleviate the intrapersonal stress of cognitive dissonance or to protect interpersonal relations, </w:t>
      </w:r>
      <w:del w:id="296"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victims</w:t>
      </w:r>
      <w:ins w:id="297" w:author="Author">
        <w:r w:rsidR="00B4098B" w:rsidRPr="00C06771">
          <w:rPr>
            <w:rFonts w:ascii="Times New Roman" w:hAnsi="Times New Roman" w:cs="Times New Roman"/>
            <w:sz w:val="24"/>
            <w:szCs w:val="24"/>
            <w:lang w:val="en-US"/>
          </w:rPr>
          <w:t xml:space="preserve"> of </w:t>
        </w:r>
        <w:r w:rsidRPr="00C06771">
          <w:rPr>
            <w:rFonts w:ascii="Times New Roman" w:hAnsi="Times New Roman" w:cs="Times New Roman"/>
            <w:sz w:val="24"/>
            <w:szCs w:val="24"/>
            <w:lang w:val="en-US"/>
          </w:rPr>
          <w:t>CSA</w:t>
        </w:r>
      </w:ins>
      <w:r w:rsidR="00B4098B"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may withdraw their own disclosures to their personal detriment. If the recantation of an authentic report of CSA is accepted without dispute, </w:t>
      </w:r>
      <w:ins w:id="298" w:author="Author">
        <w:r w:rsidR="007C2BBF" w:rsidRPr="00C06771">
          <w:rPr>
            <w:rFonts w:ascii="Times New Roman" w:hAnsi="Times New Roman" w:cs="Times New Roman"/>
            <w:sz w:val="24"/>
            <w:szCs w:val="24"/>
            <w:lang w:val="en-US"/>
          </w:rPr>
          <w:t xml:space="preserve">then </w:t>
        </w:r>
      </w:ins>
      <w:r w:rsidRPr="00C06771">
        <w:rPr>
          <w:rFonts w:ascii="Times New Roman" w:hAnsi="Times New Roman" w:cs="Times New Roman"/>
          <w:sz w:val="24"/>
          <w:szCs w:val="24"/>
          <w:lang w:val="en-US"/>
        </w:rPr>
        <w:t>not only will the victim remain at risk for continued victimization</w:t>
      </w:r>
      <w:ins w:id="299" w:author="Author">
        <w:r w:rsidR="007C2BBF" w:rsidRPr="00C06771">
          <w:rPr>
            <w:rFonts w:ascii="Times New Roman" w:hAnsi="Times New Roman" w:cs="Times New Roman"/>
            <w:sz w:val="24"/>
            <w:szCs w:val="24"/>
            <w:lang w:val="en-US"/>
          </w:rPr>
          <w:t>,</w:t>
        </w:r>
      </w:ins>
      <w:r w:rsidRPr="00C06771">
        <w:rPr>
          <w:rFonts w:ascii="Times New Roman" w:hAnsi="Times New Roman" w:cs="Times New Roman"/>
          <w:sz w:val="24"/>
          <w:szCs w:val="24"/>
          <w:lang w:val="en-US"/>
        </w:rPr>
        <w:t xml:space="preserve"> but other children can be endangered. </w:t>
      </w:r>
      <w:r w:rsidR="00996312" w:rsidRPr="00C06771">
        <w:rPr>
          <w:rFonts w:ascii="Times New Roman" w:hAnsi="Times New Roman" w:cs="Times New Roman"/>
          <w:sz w:val="24"/>
          <w:szCs w:val="24"/>
          <w:lang w:val="en-US"/>
        </w:rPr>
        <w:t>Another issue</w:t>
      </w:r>
      <w:del w:id="300" w:author="Author">
        <w:r w:rsidR="00996312" w:rsidRPr="00C06771">
          <w:rPr>
            <w:rFonts w:ascii="Times New Roman" w:hAnsi="Times New Roman" w:cs="Times New Roman"/>
            <w:sz w:val="24"/>
            <w:szCs w:val="24"/>
            <w:lang w:val="en-US"/>
          </w:rPr>
          <w:delText>,</w:delText>
        </w:r>
      </w:del>
      <w:r w:rsidR="00996312" w:rsidRPr="00C06771">
        <w:rPr>
          <w:rFonts w:ascii="Times New Roman" w:hAnsi="Times New Roman" w:cs="Times New Roman"/>
          <w:sz w:val="24"/>
          <w:szCs w:val="24"/>
          <w:lang w:val="en-US"/>
        </w:rPr>
        <w:t xml:space="preserve"> is that l</w:t>
      </w:r>
      <w:r w:rsidR="00A53960" w:rsidRPr="00C06771">
        <w:rPr>
          <w:rFonts w:ascii="Times New Roman" w:hAnsi="Times New Roman" w:cs="Times New Roman"/>
          <w:sz w:val="24"/>
          <w:szCs w:val="24"/>
          <w:lang w:val="en-US"/>
        </w:rPr>
        <w:t>egal professionals</w:t>
      </w:r>
      <w:ins w:id="301" w:author="Author">
        <w:r w:rsidR="007C2BBF" w:rsidRPr="00C06771">
          <w:rPr>
            <w:rFonts w:ascii="Times New Roman" w:hAnsi="Times New Roman" w:cs="Times New Roman"/>
            <w:sz w:val="24"/>
            <w:szCs w:val="24"/>
            <w:lang w:val="en-US"/>
          </w:rPr>
          <w:t>,</w:t>
        </w:r>
      </w:ins>
      <w:r w:rsidR="00A53960" w:rsidRPr="00C06771">
        <w:rPr>
          <w:rFonts w:ascii="Times New Roman" w:hAnsi="Times New Roman" w:cs="Times New Roman"/>
          <w:sz w:val="24"/>
          <w:szCs w:val="24"/>
          <w:lang w:val="en-US"/>
        </w:rPr>
        <w:t xml:space="preserve"> </w:t>
      </w:r>
      <w:r w:rsidR="00996312" w:rsidRPr="00C06771">
        <w:rPr>
          <w:rFonts w:ascii="Times New Roman" w:hAnsi="Times New Roman" w:cs="Times New Roman"/>
          <w:sz w:val="24"/>
          <w:szCs w:val="24"/>
          <w:lang w:val="en-US"/>
        </w:rPr>
        <w:t xml:space="preserve">who </w:t>
      </w:r>
      <w:r w:rsidR="00A53960" w:rsidRPr="00C06771">
        <w:rPr>
          <w:rFonts w:ascii="Times New Roman" w:hAnsi="Times New Roman" w:cs="Times New Roman"/>
          <w:sz w:val="24"/>
          <w:szCs w:val="24"/>
          <w:lang w:val="en-US"/>
        </w:rPr>
        <w:t>themselves may not</w:t>
      </w:r>
      <w:r w:rsidR="00996312" w:rsidRPr="00C06771">
        <w:rPr>
          <w:rFonts w:ascii="Times New Roman" w:hAnsi="Times New Roman" w:cs="Times New Roman"/>
          <w:sz w:val="24"/>
          <w:szCs w:val="24"/>
          <w:lang w:val="en-US"/>
        </w:rPr>
        <w:t xml:space="preserve"> understand the psychological processes </w:t>
      </w:r>
      <w:del w:id="302" w:author="Author">
        <w:r w:rsidR="00996312" w:rsidRPr="00C06771">
          <w:rPr>
            <w:rFonts w:ascii="Times New Roman" w:hAnsi="Times New Roman" w:cs="Times New Roman"/>
            <w:sz w:val="24"/>
            <w:szCs w:val="24"/>
            <w:lang w:val="en-US"/>
          </w:rPr>
          <w:delText>undermining</w:delText>
        </w:r>
      </w:del>
      <w:ins w:id="303" w:author="Author">
        <w:r w:rsidR="00B4098B" w:rsidRPr="00C06771">
          <w:rPr>
            <w:rFonts w:ascii="Times New Roman" w:hAnsi="Times New Roman" w:cs="Times New Roman"/>
            <w:sz w:val="24"/>
            <w:szCs w:val="24"/>
            <w:lang w:val="en-US"/>
          </w:rPr>
          <w:t>that undermine</w:t>
        </w:r>
      </w:ins>
      <w:r w:rsidR="00B4098B" w:rsidRPr="00C06771">
        <w:rPr>
          <w:rFonts w:ascii="Times New Roman" w:hAnsi="Times New Roman" w:cs="Times New Roman"/>
          <w:sz w:val="24"/>
          <w:szCs w:val="24"/>
          <w:lang w:val="en-US"/>
        </w:rPr>
        <w:t xml:space="preserve"> </w:t>
      </w:r>
      <w:r w:rsidR="00996312" w:rsidRPr="00C06771">
        <w:rPr>
          <w:rFonts w:ascii="Times New Roman" w:hAnsi="Times New Roman" w:cs="Times New Roman"/>
          <w:sz w:val="24"/>
          <w:szCs w:val="24"/>
          <w:lang w:val="en-US"/>
        </w:rPr>
        <w:t xml:space="preserve">recantations, may have the task of clarifying the </w:t>
      </w:r>
      <w:del w:id="304" w:author="Author">
        <w:r w:rsidR="00996312" w:rsidRPr="00C06771">
          <w:rPr>
            <w:rFonts w:ascii="Times New Roman" w:hAnsi="Times New Roman" w:cs="Times New Roman"/>
            <w:sz w:val="24"/>
            <w:szCs w:val="24"/>
            <w:lang w:val="en-US"/>
          </w:rPr>
          <w:delText>behaviour</w:delText>
        </w:r>
      </w:del>
      <w:ins w:id="305" w:author="Author">
        <w:r w:rsidR="00996312" w:rsidRPr="00C06771">
          <w:rPr>
            <w:rFonts w:ascii="Times New Roman" w:hAnsi="Times New Roman" w:cs="Times New Roman"/>
            <w:sz w:val="24"/>
            <w:szCs w:val="24"/>
            <w:lang w:val="en-US"/>
          </w:rPr>
          <w:t>behavior</w:t>
        </w:r>
      </w:ins>
      <w:r w:rsidR="00996312" w:rsidRPr="00C06771">
        <w:rPr>
          <w:rFonts w:ascii="Times New Roman" w:hAnsi="Times New Roman" w:cs="Times New Roman"/>
          <w:sz w:val="24"/>
          <w:szCs w:val="24"/>
          <w:lang w:val="en-US"/>
        </w:rPr>
        <w:t xml:space="preserve"> to a jury (Parga, 2008).</w:t>
      </w:r>
      <w:del w:id="306" w:author="Author">
        <w:r w:rsidR="00996312" w:rsidRPr="00C06771">
          <w:rPr>
            <w:rFonts w:ascii="Times New Roman" w:hAnsi="Times New Roman" w:cs="Times New Roman"/>
            <w:sz w:val="24"/>
            <w:szCs w:val="24"/>
            <w:lang w:val="en-US"/>
          </w:rPr>
          <w:delText xml:space="preserve"> </w:delText>
        </w:r>
      </w:del>
      <w:r w:rsidR="00996312"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While a fair amount of literature is available about the recantation of false allegations of sexual abuse (e.g., Ost, 2016) the same cannot be said for research on the recantation of </w:t>
      </w:r>
      <w:r w:rsidRPr="00C06771">
        <w:rPr>
          <w:rFonts w:ascii="Times New Roman" w:hAnsi="Times New Roman" w:cs="Times New Roman"/>
          <w:sz w:val="24"/>
          <w:szCs w:val="24"/>
          <w:lang w:val="en-US"/>
        </w:rPr>
        <w:lastRenderedPageBreak/>
        <w:t xml:space="preserve">truthful reports of CSA or furthermore how this may affect memory. </w:t>
      </w:r>
      <w:del w:id="307" w:author="Author">
        <w:r w:rsidRPr="00C06771">
          <w:rPr>
            <w:rFonts w:ascii="Times New Roman" w:hAnsi="Times New Roman" w:cs="Times New Roman"/>
            <w:sz w:val="24"/>
            <w:szCs w:val="24"/>
            <w:lang w:val="en-US"/>
          </w:rPr>
          <w:delText>Since</w:delText>
        </w:r>
      </w:del>
      <w:ins w:id="308" w:author="Author">
        <w:r w:rsidR="007C2BBF" w:rsidRPr="00C06771">
          <w:rPr>
            <w:rFonts w:ascii="Times New Roman" w:hAnsi="Times New Roman" w:cs="Times New Roman"/>
            <w:sz w:val="24"/>
            <w:szCs w:val="24"/>
            <w:lang w:val="en-US"/>
          </w:rPr>
          <w:t>Given that</w:t>
        </w:r>
      </w:ins>
      <w:r w:rsidRPr="00C06771">
        <w:rPr>
          <w:rFonts w:ascii="Times New Roman" w:hAnsi="Times New Roman" w:cs="Times New Roman"/>
          <w:sz w:val="24"/>
          <w:szCs w:val="24"/>
          <w:lang w:val="en-US"/>
        </w:rPr>
        <w:t xml:space="preserve"> strong support </w:t>
      </w:r>
      <w:r w:rsidR="003A0A05" w:rsidRPr="00C06771">
        <w:rPr>
          <w:rFonts w:ascii="Times New Roman" w:hAnsi="Times New Roman" w:cs="Times New Roman"/>
          <w:sz w:val="24"/>
          <w:szCs w:val="24"/>
          <w:lang w:val="en-US"/>
        </w:rPr>
        <w:t xml:space="preserve">for the </w:t>
      </w:r>
      <w:r w:rsidR="000E2DF3" w:rsidRPr="00C06771">
        <w:rPr>
          <w:rFonts w:ascii="Times New Roman" w:hAnsi="Times New Roman" w:cs="Times New Roman"/>
          <w:sz w:val="24"/>
          <w:szCs w:val="24"/>
          <w:lang w:val="en-US"/>
        </w:rPr>
        <w:t xml:space="preserve">adverse </w:t>
      </w:r>
      <w:r w:rsidRPr="00C06771">
        <w:rPr>
          <w:rFonts w:ascii="Times New Roman" w:hAnsi="Times New Roman" w:cs="Times New Roman"/>
          <w:sz w:val="24"/>
          <w:szCs w:val="24"/>
          <w:lang w:val="en-US"/>
        </w:rPr>
        <w:t xml:space="preserve">effects of false denial on memory has already been </w:t>
      </w:r>
      <w:r w:rsidR="000E2DF3" w:rsidRPr="00C06771">
        <w:rPr>
          <w:rFonts w:ascii="Times New Roman" w:hAnsi="Times New Roman" w:cs="Times New Roman"/>
          <w:sz w:val="24"/>
          <w:szCs w:val="24"/>
          <w:lang w:val="en-US"/>
        </w:rPr>
        <w:t>described</w:t>
      </w:r>
      <w:ins w:id="309" w:author="Author">
        <w:r w:rsidR="007C2BBF" w:rsidRPr="00C06771">
          <w:rPr>
            <w:rFonts w:ascii="Times New Roman" w:hAnsi="Times New Roman" w:cs="Times New Roman"/>
            <w:sz w:val="24"/>
            <w:szCs w:val="24"/>
            <w:lang w:val="en-US"/>
          </w:rPr>
          <w:t>,</w:t>
        </w:r>
      </w:ins>
      <w:r w:rsidR="000E2DF3"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it would not be a far stretch to hypothesize that memory can also be distorted as a result of the employment of other cognitive strategies such as recantation. </w:t>
      </w:r>
    </w:p>
    <w:p w14:paraId="79C9B47C" w14:textId="64DD4E32" w:rsidR="00D4694C" w:rsidRPr="00C06771" w:rsidRDefault="00D4694C" w:rsidP="00D4694C">
      <w:pPr>
        <w:spacing w:after="0" w:line="480" w:lineRule="auto"/>
        <w:ind w:firstLine="709"/>
        <w:jc w:val="both"/>
        <w:rPr>
          <w:rFonts w:ascii="Times New Roman" w:hAnsi="Times New Roman" w:cs="Times New Roman"/>
          <w:sz w:val="24"/>
          <w:szCs w:val="24"/>
          <w:lang w:val="en-US"/>
        </w:rPr>
      </w:pPr>
      <w:del w:id="310" w:author="Author">
        <w:r w:rsidRPr="00C06771">
          <w:rPr>
            <w:rFonts w:ascii="Times New Roman" w:hAnsi="Times New Roman" w:cs="Times New Roman"/>
            <w:sz w:val="24"/>
            <w:szCs w:val="24"/>
            <w:lang w:val="en-US"/>
          </w:rPr>
          <w:delText>Though it possible to use</w:delText>
        </w:r>
      </w:del>
      <w:ins w:id="311" w:author="Author">
        <w:r w:rsidR="007C2BBF" w:rsidRPr="00C06771">
          <w:rPr>
            <w:rFonts w:ascii="Times New Roman" w:hAnsi="Times New Roman" w:cs="Times New Roman"/>
            <w:sz w:val="24"/>
            <w:szCs w:val="24"/>
            <w:lang w:val="en-US"/>
          </w:rPr>
          <w:t>Although</w:t>
        </w:r>
      </w:ins>
      <w:r w:rsidR="007C2BBF"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supportive information such as medical evidence or witness accounts</w:t>
      </w:r>
      <w:ins w:id="312" w:author="Author">
        <w:r w:rsidR="007C2BBF" w:rsidRPr="00C06771">
          <w:rPr>
            <w:rFonts w:ascii="Times New Roman" w:hAnsi="Times New Roman" w:cs="Times New Roman"/>
            <w:sz w:val="24"/>
            <w:szCs w:val="24"/>
            <w:lang w:val="en-US"/>
          </w:rPr>
          <w:t xml:space="preserve"> </w:t>
        </w:r>
        <w:r w:rsidR="00B4098B" w:rsidRPr="00C06771">
          <w:rPr>
            <w:rFonts w:ascii="Times New Roman" w:hAnsi="Times New Roman" w:cs="Times New Roman"/>
            <w:sz w:val="24"/>
            <w:szCs w:val="24"/>
            <w:lang w:val="en-US"/>
          </w:rPr>
          <w:t>can be used</w:t>
        </w:r>
      </w:ins>
      <w:r w:rsidRPr="00C06771">
        <w:rPr>
          <w:rFonts w:ascii="Times New Roman" w:hAnsi="Times New Roman" w:cs="Times New Roman"/>
          <w:sz w:val="24"/>
          <w:szCs w:val="24"/>
          <w:lang w:val="en-US"/>
        </w:rPr>
        <w:t xml:space="preserve">, the most insightful and powerful type of evidence is that which is garnered from the </w:t>
      </w:r>
      <w:del w:id="313" w:author="Author">
        <w:r w:rsidRPr="00C06771">
          <w:rPr>
            <w:rFonts w:ascii="Times New Roman" w:hAnsi="Times New Roman" w:cs="Times New Roman"/>
            <w:sz w:val="24"/>
            <w:szCs w:val="24"/>
            <w:lang w:val="en-US"/>
          </w:rPr>
          <w:delText xml:space="preserve">CSA </w:delText>
        </w:r>
      </w:del>
      <w:r w:rsidR="00B4098B" w:rsidRPr="00C06771">
        <w:rPr>
          <w:rFonts w:ascii="Times New Roman" w:hAnsi="Times New Roman" w:cs="Times New Roman"/>
          <w:sz w:val="24"/>
          <w:szCs w:val="24"/>
          <w:lang w:val="en-US"/>
        </w:rPr>
        <w:t xml:space="preserve">victims </w:t>
      </w:r>
      <w:ins w:id="314" w:author="Author">
        <w:r w:rsidR="00B4098B" w:rsidRPr="00C06771">
          <w:rPr>
            <w:rFonts w:ascii="Times New Roman" w:hAnsi="Times New Roman" w:cs="Times New Roman"/>
            <w:sz w:val="24"/>
            <w:szCs w:val="24"/>
            <w:lang w:val="en-US"/>
          </w:rPr>
          <w:t xml:space="preserve">of </w:t>
        </w:r>
        <w:r w:rsidRPr="00C06771">
          <w:rPr>
            <w:rFonts w:ascii="Times New Roman" w:hAnsi="Times New Roman" w:cs="Times New Roman"/>
            <w:sz w:val="24"/>
            <w:szCs w:val="24"/>
            <w:lang w:val="en-US"/>
          </w:rPr>
          <w:t>CSA</w:t>
        </w:r>
        <w:r w:rsidR="00B4098B" w:rsidRPr="00C06771">
          <w:rPr>
            <w:rFonts w:ascii="Times New Roman" w:hAnsi="Times New Roman" w:cs="Times New Roman"/>
            <w:sz w:val="24"/>
            <w:szCs w:val="24"/>
            <w:lang w:val="en-US"/>
          </w:rPr>
          <w:t xml:space="preserve"> </w:t>
        </w:r>
      </w:ins>
      <w:r w:rsidRPr="00C06771">
        <w:rPr>
          <w:rFonts w:ascii="Times New Roman" w:hAnsi="Times New Roman" w:cs="Times New Roman"/>
          <w:sz w:val="24"/>
          <w:szCs w:val="24"/>
          <w:lang w:val="en-US"/>
        </w:rPr>
        <w:t xml:space="preserve">themselves. As the </w:t>
      </w:r>
      <w:r w:rsidR="003A0A05" w:rsidRPr="00C06771">
        <w:rPr>
          <w:rFonts w:ascii="Times New Roman" w:hAnsi="Times New Roman" w:cs="Times New Roman"/>
          <w:sz w:val="24"/>
          <w:szCs w:val="24"/>
          <w:lang w:val="en-US"/>
        </w:rPr>
        <w:t xml:space="preserve">primary </w:t>
      </w:r>
      <w:r w:rsidRPr="00C06771">
        <w:rPr>
          <w:rFonts w:ascii="Times New Roman" w:hAnsi="Times New Roman" w:cs="Times New Roman"/>
          <w:sz w:val="24"/>
          <w:szCs w:val="24"/>
          <w:lang w:val="en-US"/>
        </w:rPr>
        <w:t>grounds upon which the prosecution of perp</w:t>
      </w:r>
      <w:r w:rsidR="00C310C4" w:rsidRPr="00C06771">
        <w:rPr>
          <w:rFonts w:ascii="Times New Roman" w:hAnsi="Times New Roman" w:cs="Times New Roman"/>
          <w:sz w:val="24"/>
          <w:szCs w:val="24"/>
          <w:lang w:val="en-US"/>
        </w:rPr>
        <w:t xml:space="preserve">etrators </w:t>
      </w:r>
      <w:r w:rsidR="003A0A05" w:rsidRPr="00C06771">
        <w:rPr>
          <w:rFonts w:ascii="Times New Roman" w:hAnsi="Times New Roman" w:cs="Times New Roman"/>
          <w:sz w:val="24"/>
          <w:szCs w:val="24"/>
          <w:lang w:val="en-US"/>
        </w:rPr>
        <w:t>stands</w:t>
      </w:r>
      <w:r w:rsidR="00C310C4" w:rsidRPr="00C06771">
        <w:rPr>
          <w:rFonts w:ascii="Times New Roman" w:hAnsi="Times New Roman" w:cs="Times New Roman"/>
          <w:sz w:val="24"/>
          <w:szCs w:val="24"/>
          <w:lang w:val="en-US"/>
        </w:rPr>
        <w:t xml:space="preserve">, any factor </w:t>
      </w:r>
      <w:r w:rsidRPr="00C06771">
        <w:rPr>
          <w:rFonts w:ascii="Times New Roman" w:hAnsi="Times New Roman" w:cs="Times New Roman"/>
          <w:sz w:val="24"/>
          <w:szCs w:val="24"/>
          <w:lang w:val="en-US"/>
        </w:rPr>
        <w:t>that impede</w:t>
      </w:r>
      <w:r w:rsidR="00C310C4" w:rsidRPr="00C06771">
        <w:rPr>
          <w:rFonts w:ascii="Times New Roman" w:hAnsi="Times New Roman" w:cs="Times New Roman"/>
          <w:sz w:val="24"/>
          <w:szCs w:val="24"/>
          <w:lang w:val="en-US"/>
        </w:rPr>
        <w:t>s</w:t>
      </w:r>
      <w:r w:rsidRPr="00C06771">
        <w:rPr>
          <w:rFonts w:ascii="Times New Roman" w:hAnsi="Times New Roman" w:cs="Times New Roman"/>
          <w:sz w:val="24"/>
          <w:szCs w:val="24"/>
          <w:lang w:val="en-US"/>
        </w:rPr>
        <w:t xml:space="preserve"> victims’ </w:t>
      </w:r>
      <w:r w:rsidR="00C310C4" w:rsidRPr="00C06771">
        <w:rPr>
          <w:rFonts w:ascii="Times New Roman" w:hAnsi="Times New Roman" w:cs="Times New Roman"/>
          <w:sz w:val="24"/>
          <w:szCs w:val="24"/>
          <w:lang w:val="en-US"/>
        </w:rPr>
        <w:t>memory processes should be</w:t>
      </w:r>
      <w:r w:rsidRPr="00C06771">
        <w:rPr>
          <w:rFonts w:ascii="Times New Roman" w:hAnsi="Times New Roman" w:cs="Times New Roman"/>
          <w:sz w:val="24"/>
          <w:szCs w:val="24"/>
          <w:lang w:val="en-US"/>
        </w:rPr>
        <w:t xml:space="preserve"> understood</w:t>
      </w:r>
      <w:r w:rsidR="00C310C4" w:rsidRPr="00C06771">
        <w:rPr>
          <w:rFonts w:ascii="Times New Roman" w:hAnsi="Times New Roman" w:cs="Times New Roman"/>
          <w:sz w:val="24"/>
          <w:szCs w:val="24"/>
          <w:lang w:val="en-US"/>
        </w:rPr>
        <w:t xml:space="preserve"> in depth</w:t>
      </w:r>
      <w:r w:rsidRPr="00C06771">
        <w:rPr>
          <w:rFonts w:ascii="Times New Roman" w:hAnsi="Times New Roman" w:cs="Times New Roman"/>
          <w:sz w:val="24"/>
          <w:szCs w:val="24"/>
          <w:lang w:val="en-US"/>
        </w:rPr>
        <w:t>. Here, we chose to highlight some factors that function through victims’</w:t>
      </w:r>
      <w:r w:rsidR="0053355E"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 xml:space="preserve">cognitions. </w:t>
      </w:r>
      <w:del w:id="315" w:author="Author">
        <w:r w:rsidRPr="00C06771">
          <w:rPr>
            <w:rFonts w:ascii="Times New Roman" w:hAnsi="Times New Roman" w:cs="Times New Roman"/>
            <w:sz w:val="24"/>
            <w:szCs w:val="24"/>
            <w:lang w:val="en-US"/>
          </w:rPr>
          <w:delText>Though</w:delText>
        </w:r>
      </w:del>
      <w:ins w:id="316" w:author="Author">
        <w:r w:rsidR="007C2BBF" w:rsidRPr="00C06771">
          <w:rPr>
            <w:rFonts w:ascii="Times New Roman" w:hAnsi="Times New Roman" w:cs="Times New Roman"/>
            <w:sz w:val="24"/>
            <w:szCs w:val="24"/>
            <w:lang w:val="en-US"/>
          </w:rPr>
          <w:t>Although</w:t>
        </w:r>
      </w:ins>
      <w:r w:rsidR="007C2BBF" w:rsidRPr="00C06771">
        <w:rPr>
          <w:rFonts w:ascii="Times New Roman" w:hAnsi="Times New Roman" w:cs="Times New Roman"/>
          <w:sz w:val="24"/>
          <w:szCs w:val="24"/>
          <w:lang w:val="en-US"/>
        </w:rPr>
        <w:t xml:space="preserve"> </w:t>
      </w:r>
      <w:r w:rsidRPr="00C06771">
        <w:rPr>
          <w:rFonts w:ascii="Times New Roman" w:hAnsi="Times New Roman" w:cs="Times New Roman"/>
          <w:sz w:val="24"/>
          <w:szCs w:val="24"/>
          <w:lang w:val="en-US"/>
        </w:rPr>
        <w:t>these coping strategies are adequately defined and well expounded upon in terms of the motivations underpinning their use, the concluding determination of this review is that defining them contextually memory-wise</w:t>
      </w:r>
      <w:del w:id="317" w:author="Author">
        <w:r w:rsidR="003A0A05" w:rsidRPr="00C06771">
          <w:rPr>
            <w:rFonts w:ascii="Times New Roman" w:hAnsi="Times New Roman" w:cs="Times New Roman"/>
            <w:sz w:val="24"/>
            <w:szCs w:val="24"/>
            <w:lang w:val="en-US"/>
          </w:rPr>
          <w:delText>,</w:delText>
        </w:r>
      </w:del>
      <w:r w:rsidRPr="00C06771">
        <w:rPr>
          <w:rFonts w:ascii="Times New Roman" w:hAnsi="Times New Roman" w:cs="Times New Roman"/>
          <w:sz w:val="24"/>
          <w:szCs w:val="24"/>
          <w:lang w:val="en-US"/>
        </w:rPr>
        <w:t xml:space="preserve"> requires much more attention. </w:t>
      </w:r>
    </w:p>
    <w:p w14:paraId="4A1DEBD6" w14:textId="77777777" w:rsidR="00D4694C" w:rsidRPr="00C06771" w:rsidRDefault="00D4694C" w:rsidP="00D4694C">
      <w:pPr>
        <w:spacing w:after="0" w:line="480" w:lineRule="auto"/>
        <w:ind w:firstLine="709"/>
        <w:jc w:val="both"/>
        <w:rPr>
          <w:rFonts w:ascii="Times New Roman" w:hAnsi="Times New Roman" w:cs="Times New Roman"/>
          <w:sz w:val="24"/>
          <w:szCs w:val="24"/>
          <w:lang w:val="en-US"/>
        </w:rPr>
      </w:pPr>
    </w:p>
    <w:p w14:paraId="78ED5511" w14:textId="77777777" w:rsidR="00D4694C" w:rsidRPr="00C06771" w:rsidRDefault="00D4694C" w:rsidP="00D4694C">
      <w:pPr>
        <w:jc w:val="center"/>
        <w:rPr>
          <w:rFonts w:ascii="Times New Roman" w:hAnsi="Times New Roman" w:cs="Times New Roman"/>
          <w:b/>
          <w:sz w:val="24"/>
          <w:szCs w:val="24"/>
          <w:lang w:val="en-US"/>
        </w:rPr>
      </w:pPr>
      <w:r w:rsidRPr="00C06771">
        <w:rPr>
          <w:rFonts w:ascii="Times New Roman" w:hAnsi="Times New Roman" w:cs="Times New Roman"/>
          <w:b/>
          <w:sz w:val="24"/>
          <w:szCs w:val="24"/>
          <w:lang w:val="en-US"/>
        </w:rPr>
        <w:t>References</w:t>
      </w:r>
    </w:p>
    <w:p w14:paraId="512B929C" w14:textId="77777777" w:rsidR="00160C6E" w:rsidRPr="00C06771" w:rsidRDefault="00160C6E" w:rsidP="00160C6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Alaggia, R., &amp; Kirshenbaum, S. (2005). Speaking the unspeakable: Exploring the impact of family dynamics on child sexual abuse disclosures. </w:t>
      </w:r>
      <w:r w:rsidRPr="00C06771">
        <w:rPr>
          <w:rFonts w:ascii="Times New Roman" w:hAnsi="Times New Roman" w:cs="Times New Roman"/>
          <w:i/>
          <w:iCs/>
          <w:noProof/>
          <w:sz w:val="24"/>
          <w:szCs w:val="24"/>
          <w:lang w:val="en-US"/>
        </w:rPr>
        <w:t>Families in Society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86</w:t>
      </w:r>
      <w:r w:rsidRPr="00C06771">
        <w:rPr>
          <w:rFonts w:ascii="Times New Roman" w:hAnsi="Times New Roman" w:cs="Times New Roman"/>
          <w:noProof/>
          <w:sz w:val="24"/>
          <w:szCs w:val="24"/>
          <w:lang w:val="en-US"/>
        </w:rPr>
        <w:t>, 227–234.</w:t>
      </w:r>
    </w:p>
    <w:p w14:paraId="43E575B2" w14:textId="77777777" w:rsidR="00232C29" w:rsidRPr="00C06771" w:rsidRDefault="00D4694C" w:rsidP="00232C29">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sz w:val="24"/>
          <w:szCs w:val="24"/>
          <w:lang w:val="en-US"/>
        </w:rPr>
        <w:fldChar w:fldCharType="begin" w:fldLock="1"/>
      </w:r>
      <w:r w:rsidRPr="00C06771">
        <w:rPr>
          <w:rFonts w:ascii="Times New Roman" w:hAnsi="Times New Roman" w:cs="Times New Roman"/>
          <w:sz w:val="24"/>
          <w:szCs w:val="24"/>
          <w:lang w:val="en-US"/>
        </w:rPr>
        <w:instrText xml:space="preserve">ADDIN Mendeley Bibliography CSL_BIBLIOGRAPHY </w:instrText>
      </w:r>
      <w:r w:rsidRPr="00C06771">
        <w:rPr>
          <w:rFonts w:ascii="Times New Roman" w:hAnsi="Times New Roman" w:cs="Times New Roman"/>
          <w:sz w:val="24"/>
          <w:szCs w:val="24"/>
          <w:lang w:val="en-US"/>
        </w:rPr>
        <w:fldChar w:fldCharType="separate"/>
      </w:r>
      <w:r w:rsidRPr="00C06771">
        <w:rPr>
          <w:rFonts w:ascii="Times New Roman" w:hAnsi="Times New Roman" w:cs="Times New Roman"/>
          <w:noProof/>
          <w:sz w:val="24"/>
          <w:szCs w:val="24"/>
          <w:lang w:val="en-US"/>
        </w:rPr>
        <w:t xml:space="preserve">Alaggia, R. (2010). An ecological analysis of child sexual abuse disclosure: </w:t>
      </w:r>
      <w:r w:rsidR="00D77E80" w:rsidRPr="00C06771">
        <w:rPr>
          <w:rFonts w:ascii="Times New Roman" w:hAnsi="Times New Roman" w:cs="Times New Roman"/>
          <w:noProof/>
          <w:sz w:val="24"/>
          <w:szCs w:val="24"/>
          <w:lang w:val="en-US"/>
        </w:rPr>
        <w:t>C</w:t>
      </w:r>
      <w:r w:rsidRPr="00C06771">
        <w:rPr>
          <w:rFonts w:ascii="Times New Roman" w:hAnsi="Times New Roman" w:cs="Times New Roman"/>
          <w:noProof/>
          <w:sz w:val="24"/>
          <w:szCs w:val="24"/>
          <w:lang w:val="en-US"/>
        </w:rPr>
        <w:t xml:space="preserve">onsiderations for child and adolescent mental health. </w:t>
      </w:r>
      <w:r w:rsidRPr="00C06771">
        <w:rPr>
          <w:rFonts w:ascii="Times New Roman" w:hAnsi="Times New Roman" w:cs="Times New Roman"/>
          <w:i/>
          <w:iCs/>
          <w:noProof/>
          <w:sz w:val="24"/>
          <w:szCs w:val="24"/>
          <w:lang w:val="en-US"/>
        </w:rPr>
        <w:t>Journal of the Canadian Academy of C</w:t>
      </w:r>
      <w:r w:rsidR="00232C29" w:rsidRPr="00C06771">
        <w:rPr>
          <w:rFonts w:ascii="Times New Roman" w:hAnsi="Times New Roman" w:cs="Times New Roman"/>
          <w:i/>
          <w:iCs/>
          <w:noProof/>
          <w:sz w:val="24"/>
          <w:szCs w:val="24"/>
          <w:lang w:val="en-US"/>
        </w:rPr>
        <w:t>hild and Adolescent Psychiatry/</w:t>
      </w:r>
      <w:r w:rsidRPr="00C06771">
        <w:rPr>
          <w:rFonts w:ascii="Times New Roman" w:hAnsi="Times New Roman" w:cs="Times New Roman"/>
          <w:i/>
          <w:iCs/>
          <w:noProof/>
          <w:sz w:val="24"/>
          <w:szCs w:val="24"/>
          <w:lang w:val="en-US"/>
        </w:rPr>
        <w:t xml:space="preserve"> Journal de l’Académie Canadienne de Psychiatrie de L’enfant et de L’adolescent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19</w:t>
      </w:r>
      <w:r w:rsidRPr="00C06771">
        <w:rPr>
          <w:rFonts w:ascii="Times New Roman" w:hAnsi="Times New Roman" w:cs="Times New Roman"/>
          <w:noProof/>
          <w:sz w:val="24"/>
          <w:szCs w:val="24"/>
          <w:lang w:val="en-US"/>
        </w:rPr>
        <w:t xml:space="preserve">, 32–9. </w:t>
      </w:r>
    </w:p>
    <w:p w14:paraId="57A4B4A3" w14:textId="77777777" w:rsidR="0063664A" w:rsidRPr="00C06771" w:rsidRDefault="0063664A"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shd w:val="clear" w:color="auto" w:fill="FFFFFF"/>
          <w:lang w:val="en-US"/>
        </w:rPr>
        <w:t xml:space="preserve">Alexander, K., Quas, J., Goodman, G., Ghetti, S., Edelstein, R., Redlich, A., . . . </w:t>
      </w:r>
      <w:r w:rsidR="00B26509" w:rsidRPr="00C06771">
        <w:rPr>
          <w:rFonts w:ascii="Times New Roman" w:hAnsi="Times New Roman" w:cs="Times New Roman"/>
          <w:noProof/>
          <w:sz w:val="24"/>
          <w:szCs w:val="24"/>
          <w:shd w:val="clear" w:color="auto" w:fill="FFFFFF"/>
          <w:lang w:val="en-US"/>
        </w:rPr>
        <w:t>Jones, D. (2005). Traumatic i</w:t>
      </w:r>
      <w:r w:rsidRPr="00C06771">
        <w:rPr>
          <w:rFonts w:ascii="Times New Roman" w:hAnsi="Times New Roman" w:cs="Times New Roman"/>
          <w:noProof/>
          <w:sz w:val="24"/>
          <w:szCs w:val="24"/>
          <w:shd w:val="clear" w:color="auto" w:fill="FFFFFF"/>
          <w:lang w:val="en-US"/>
        </w:rPr>
        <w:t xml:space="preserve">mpact </w:t>
      </w:r>
      <w:r w:rsidR="00B26509" w:rsidRPr="00C06771">
        <w:rPr>
          <w:rFonts w:ascii="Times New Roman" w:hAnsi="Times New Roman" w:cs="Times New Roman"/>
          <w:noProof/>
          <w:sz w:val="24"/>
          <w:szCs w:val="24"/>
          <w:shd w:val="clear" w:color="auto" w:fill="FFFFFF"/>
          <w:lang w:val="en-US"/>
        </w:rPr>
        <w:t>predicts long-term memory for d</w:t>
      </w:r>
      <w:r w:rsidRPr="00C06771">
        <w:rPr>
          <w:rFonts w:ascii="Times New Roman" w:hAnsi="Times New Roman" w:cs="Times New Roman"/>
          <w:noProof/>
          <w:sz w:val="24"/>
          <w:szCs w:val="24"/>
          <w:shd w:val="clear" w:color="auto" w:fill="FFFFFF"/>
          <w:lang w:val="en-US"/>
        </w:rPr>
        <w:t>ocumente</w:t>
      </w:r>
      <w:r w:rsidR="00B26509" w:rsidRPr="00C06771">
        <w:rPr>
          <w:rFonts w:ascii="Times New Roman" w:hAnsi="Times New Roman" w:cs="Times New Roman"/>
          <w:noProof/>
          <w:sz w:val="24"/>
          <w:szCs w:val="24"/>
          <w:shd w:val="clear" w:color="auto" w:fill="FFFFFF"/>
          <w:lang w:val="en-US"/>
        </w:rPr>
        <w:t>d child sexual a</w:t>
      </w:r>
      <w:r w:rsidRPr="00C06771">
        <w:rPr>
          <w:rFonts w:ascii="Times New Roman" w:hAnsi="Times New Roman" w:cs="Times New Roman"/>
          <w:noProof/>
          <w:sz w:val="24"/>
          <w:szCs w:val="24"/>
          <w:shd w:val="clear" w:color="auto" w:fill="FFFFFF"/>
          <w:lang w:val="en-US"/>
        </w:rPr>
        <w:t>buse. </w:t>
      </w:r>
      <w:r w:rsidRPr="00C06771">
        <w:rPr>
          <w:rFonts w:ascii="Times New Roman" w:hAnsi="Times New Roman" w:cs="Times New Roman"/>
          <w:i/>
          <w:iCs/>
          <w:noProof/>
          <w:sz w:val="24"/>
          <w:szCs w:val="24"/>
          <w:shd w:val="clear" w:color="auto" w:fill="FFFFFF"/>
          <w:lang w:val="en-US"/>
        </w:rPr>
        <w:t>Psychological Science,</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16</w:t>
      </w:r>
      <w:r w:rsidRPr="00C06771">
        <w:rPr>
          <w:rFonts w:ascii="Times New Roman" w:hAnsi="Times New Roman" w:cs="Times New Roman"/>
          <w:noProof/>
          <w:sz w:val="24"/>
          <w:szCs w:val="24"/>
          <w:shd w:val="clear" w:color="auto" w:fill="FFFFFF"/>
          <w:lang w:val="en-US"/>
        </w:rPr>
        <w:t>, 33-40.</w:t>
      </w:r>
    </w:p>
    <w:p w14:paraId="64B2C0C8"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lastRenderedPageBreak/>
        <w:t xml:space="preserve">Block, S. D., Greenberg, S. N., &amp; Goodman, G. S. (2009). Remembrance of eyewitness testimony: Effects of emotional content, self-relevance, and emotional tone. </w:t>
      </w:r>
      <w:r w:rsidRPr="00C06771">
        <w:rPr>
          <w:rFonts w:ascii="Times New Roman" w:hAnsi="Times New Roman" w:cs="Times New Roman"/>
          <w:i/>
          <w:iCs/>
          <w:noProof/>
          <w:sz w:val="24"/>
          <w:szCs w:val="24"/>
          <w:lang w:val="en-US"/>
        </w:rPr>
        <w:t>Journal of Applied Social Psychology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39</w:t>
      </w:r>
      <w:r w:rsidRPr="00C06771">
        <w:rPr>
          <w:rFonts w:ascii="Times New Roman" w:hAnsi="Times New Roman" w:cs="Times New Roman"/>
          <w:noProof/>
          <w:sz w:val="24"/>
          <w:szCs w:val="24"/>
          <w:lang w:val="en-US"/>
        </w:rPr>
        <w:t>, 2859–2878. doi</w:t>
      </w:r>
      <w:r w:rsidR="00D77E80" w:rsidRPr="00C06771">
        <w:rPr>
          <w:rFonts w:ascii="Times New Roman" w:hAnsi="Times New Roman" w:cs="Times New Roman"/>
          <w:noProof/>
          <w:sz w:val="24"/>
          <w:szCs w:val="24"/>
          <w:lang w:val="en-US"/>
        </w:rPr>
        <w:t>.org/</w:t>
      </w:r>
      <w:r w:rsidRPr="00C06771">
        <w:rPr>
          <w:rFonts w:ascii="Times New Roman" w:hAnsi="Times New Roman" w:cs="Times New Roman"/>
          <w:noProof/>
          <w:sz w:val="24"/>
          <w:szCs w:val="24"/>
          <w:lang w:val="en-US"/>
        </w:rPr>
        <w:t>10.1111/j.1559-1816.2009.00553.x</w:t>
      </w:r>
    </w:p>
    <w:p w14:paraId="389AA441"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C06771">
        <w:rPr>
          <w:rFonts w:ascii="Times New Roman" w:hAnsi="Times New Roman" w:cs="Times New Roman"/>
          <w:i/>
          <w:iCs/>
          <w:noProof/>
          <w:sz w:val="24"/>
          <w:szCs w:val="24"/>
          <w:lang w:val="en-US"/>
        </w:rPr>
        <w:t>Journal of Interpersonal Violence</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31</w:t>
      </w:r>
      <w:r w:rsidRPr="00C06771">
        <w:rPr>
          <w:rFonts w:ascii="Times New Roman" w:hAnsi="Times New Roman" w:cs="Times New Roman"/>
          <w:noProof/>
          <w:sz w:val="24"/>
          <w:szCs w:val="24"/>
          <w:lang w:val="en-US"/>
        </w:rPr>
        <w:t xml:space="preserve">, 1308–39.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10.1177/0886260514564155</w:t>
      </w:r>
    </w:p>
    <w:p w14:paraId="1F9C2529"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C06771">
        <w:rPr>
          <w:rFonts w:ascii="Times New Roman" w:hAnsi="Times New Roman" w:cs="Times New Roman"/>
          <w:noProof/>
          <w:sz w:val="24"/>
          <w:szCs w:val="24"/>
          <w:shd w:val="clear" w:color="auto" w:fill="FFFFFF"/>
          <w:lang w:val="en-US"/>
        </w:rPr>
        <w:t>Bussey, K. (1995). Allegations of child sexual abuse: Accurate and truthful disclosures, false allegations, and false denials. </w:t>
      </w:r>
      <w:r w:rsidRPr="00C06771">
        <w:rPr>
          <w:rFonts w:ascii="Times New Roman" w:hAnsi="Times New Roman" w:cs="Times New Roman"/>
          <w:i/>
          <w:iCs/>
          <w:noProof/>
          <w:sz w:val="24"/>
          <w:szCs w:val="24"/>
          <w:shd w:val="clear" w:color="auto" w:fill="FFFFFF"/>
          <w:lang w:val="en-US"/>
        </w:rPr>
        <w:t>Current Issues in Criminal Justice,</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7</w:t>
      </w:r>
      <w:r w:rsidRPr="00C06771">
        <w:rPr>
          <w:rFonts w:ascii="Times New Roman" w:hAnsi="Times New Roman" w:cs="Times New Roman"/>
          <w:noProof/>
          <w:sz w:val="24"/>
          <w:szCs w:val="24"/>
          <w:shd w:val="clear" w:color="auto" w:fill="FFFFFF"/>
          <w:lang w:val="en-US"/>
        </w:rPr>
        <w:t>, 176-192.</w:t>
      </w:r>
    </w:p>
    <w:p w14:paraId="444A5DAD" w14:textId="77777777" w:rsidR="00B052AE" w:rsidRPr="00C06771" w:rsidRDefault="00B052AE" w:rsidP="00B052A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shd w:val="clear" w:color="auto" w:fill="FFFFFF"/>
          <w:lang w:val="en-US"/>
        </w:rPr>
        <w:t xml:space="preserve">Crisma, M., Bascelli, E., Paci, D., &amp; Romito. (2004). Adolescents who experience sexual abuse: Fears, needs and impediments to disclosure. </w:t>
      </w:r>
      <w:r w:rsidRPr="00C06771">
        <w:rPr>
          <w:rFonts w:ascii="Times New Roman" w:hAnsi="Times New Roman" w:cs="Times New Roman"/>
          <w:i/>
          <w:noProof/>
          <w:sz w:val="24"/>
          <w:szCs w:val="24"/>
          <w:shd w:val="clear" w:color="auto" w:fill="FFFFFF"/>
          <w:lang w:val="en-US"/>
        </w:rPr>
        <w:t>Child Abuse &amp; Neglect, 28</w:t>
      </w:r>
      <w:r w:rsidRPr="00C06771">
        <w:rPr>
          <w:rFonts w:ascii="Times New Roman" w:hAnsi="Times New Roman" w:cs="Times New Roman"/>
          <w:noProof/>
          <w:sz w:val="24"/>
          <w:szCs w:val="24"/>
          <w:shd w:val="clear" w:color="auto" w:fill="FFFFFF"/>
          <w:lang w:val="en-US"/>
        </w:rPr>
        <w:t xml:space="preserve">, 1035-1048. </w:t>
      </w:r>
    </w:p>
    <w:p w14:paraId="73F89022"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DiPietro, E. K., Runyan, D. K., &amp; Fredrickson, D. D. (1997). Predictors of disclosure during medical evaluation for suspected sexual abuse. </w:t>
      </w:r>
      <w:r w:rsidRPr="00C06771">
        <w:rPr>
          <w:rFonts w:ascii="Times New Roman" w:hAnsi="Times New Roman" w:cs="Times New Roman"/>
          <w:i/>
          <w:iCs/>
          <w:noProof/>
          <w:sz w:val="24"/>
          <w:szCs w:val="24"/>
          <w:lang w:val="en-US"/>
        </w:rPr>
        <w:t>Journal of Child Sexual Abuse</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6</w:t>
      </w:r>
      <w:r w:rsidRPr="00C06771">
        <w:rPr>
          <w:rFonts w:ascii="Times New Roman" w:hAnsi="Times New Roman" w:cs="Times New Roman"/>
          <w:noProof/>
          <w:sz w:val="24"/>
          <w:szCs w:val="24"/>
          <w:lang w:val="en-US"/>
        </w:rPr>
        <w:t xml:space="preserve">, 133–142.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10.1300/J070v06n01_09</w:t>
      </w:r>
    </w:p>
    <w:p w14:paraId="21BE63D6"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Elliott, D. M., &amp; Briere, J. (1994). Forensic sexual abuse evaluations of older children: Disclosures and symptomatology. </w:t>
      </w:r>
      <w:r w:rsidRPr="00C06771">
        <w:rPr>
          <w:rFonts w:ascii="Times New Roman" w:hAnsi="Times New Roman" w:cs="Times New Roman"/>
          <w:i/>
          <w:iCs/>
          <w:noProof/>
          <w:sz w:val="24"/>
          <w:szCs w:val="24"/>
          <w:lang w:val="en-US"/>
        </w:rPr>
        <w:t>Behavioral Sciences &amp; the Law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12</w:t>
      </w:r>
      <w:r w:rsidRPr="00C06771">
        <w:rPr>
          <w:rFonts w:ascii="Times New Roman" w:hAnsi="Times New Roman" w:cs="Times New Roman"/>
          <w:noProof/>
          <w:sz w:val="24"/>
          <w:szCs w:val="24"/>
          <w:lang w:val="en-US"/>
        </w:rPr>
        <w:t xml:space="preserve">, 261–277.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10.1002/bsl.2370120306</w:t>
      </w:r>
    </w:p>
    <w:p w14:paraId="2008C968"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Elliott, M., Browne, K., &amp; Kilcoyne, J. (1995). Child sexual abuse prevention: what offenders tell us. </w:t>
      </w:r>
      <w:r w:rsidRPr="00C06771">
        <w:rPr>
          <w:rFonts w:ascii="Times New Roman" w:hAnsi="Times New Roman" w:cs="Times New Roman"/>
          <w:i/>
          <w:iCs/>
          <w:noProof/>
          <w:sz w:val="24"/>
          <w:szCs w:val="24"/>
          <w:lang w:val="en-US"/>
        </w:rPr>
        <w:t>Child Abuse &amp; Neglect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19</w:t>
      </w:r>
      <w:r w:rsidRPr="00C06771">
        <w:rPr>
          <w:rFonts w:ascii="Times New Roman" w:hAnsi="Times New Roman" w:cs="Times New Roman"/>
          <w:noProof/>
          <w:sz w:val="24"/>
          <w:szCs w:val="24"/>
          <w:lang w:val="en-US"/>
        </w:rPr>
        <w:t xml:space="preserve">, 579–94.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10.1016/0145-2134(95)00017-3</w:t>
      </w:r>
    </w:p>
    <w:p w14:paraId="287E289C" w14:textId="67F44B56" w:rsidR="005335F9" w:rsidRPr="00C06771" w:rsidRDefault="005335F9"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Gladstone, G., Parker, G., Mitchell, P., Malhi, G., Wilhelm, K., &amp; Austin, M. (2004). Implications of childhood trauma for depressed women: An analysis of pathways from </w:t>
      </w:r>
      <w:r w:rsidRPr="00C06771">
        <w:rPr>
          <w:rFonts w:ascii="Times New Roman" w:hAnsi="Times New Roman" w:cs="Times New Roman"/>
          <w:noProof/>
          <w:sz w:val="24"/>
          <w:szCs w:val="24"/>
          <w:lang w:val="en-US"/>
        </w:rPr>
        <w:lastRenderedPageBreak/>
        <w:t xml:space="preserve">childhood sexual abuse to deliberate self-harm and revictimization. </w:t>
      </w:r>
      <w:r w:rsidRPr="00C06771">
        <w:rPr>
          <w:rFonts w:ascii="Times New Roman" w:hAnsi="Times New Roman" w:cs="Times New Roman"/>
          <w:i/>
          <w:noProof/>
          <w:sz w:val="24"/>
          <w:szCs w:val="24"/>
          <w:lang w:val="en-US"/>
        </w:rPr>
        <w:t>The American Journal of Psychiatry, 161</w:t>
      </w:r>
      <w:r w:rsidRPr="00C06771">
        <w:rPr>
          <w:rFonts w:ascii="Times New Roman" w:hAnsi="Times New Roman" w:cs="Times New Roman"/>
          <w:noProof/>
          <w:sz w:val="24"/>
          <w:szCs w:val="24"/>
          <w:lang w:val="en-US"/>
        </w:rPr>
        <w:t>, 1417-25.</w:t>
      </w:r>
    </w:p>
    <w:p w14:paraId="0C236B42"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Gonzalez, L. S., Waterman, J., Kelly, R. J., McCord, J., &amp; Oliveri, M. K. (1993). Children’s patterns of disclosures and recantations of sexual and ritualistic abuse allegations in psychotherapy. </w:t>
      </w:r>
      <w:r w:rsidRPr="00C06771">
        <w:rPr>
          <w:rFonts w:ascii="Times New Roman" w:hAnsi="Times New Roman" w:cs="Times New Roman"/>
          <w:i/>
          <w:iCs/>
          <w:noProof/>
          <w:sz w:val="24"/>
          <w:szCs w:val="24"/>
          <w:lang w:val="en-US"/>
        </w:rPr>
        <w:t>Child Abuse &amp; Neglect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17</w:t>
      </w:r>
      <w:r w:rsidRPr="00C06771">
        <w:rPr>
          <w:rFonts w:ascii="Times New Roman" w:hAnsi="Times New Roman" w:cs="Times New Roman"/>
          <w:noProof/>
          <w:sz w:val="24"/>
          <w:szCs w:val="24"/>
          <w:lang w:val="en-US"/>
        </w:rPr>
        <w:t xml:space="preserve">, 281–289.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10.1016/0145-2134(93)90047-9</w:t>
      </w:r>
    </w:p>
    <w:p w14:paraId="45D67999"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Goodman-Brown, T. B., Edelstein, R. S., Goodman, G. S., Jones, D. P. ., &amp; Gordon, D. S. (2003). Why children tell: a model of children’s disclosure of sexual abuse. </w:t>
      </w:r>
      <w:r w:rsidRPr="00C06771">
        <w:rPr>
          <w:rFonts w:ascii="Times New Roman" w:hAnsi="Times New Roman" w:cs="Times New Roman"/>
          <w:i/>
          <w:iCs/>
          <w:noProof/>
          <w:sz w:val="24"/>
          <w:szCs w:val="24"/>
          <w:lang w:val="en-US"/>
        </w:rPr>
        <w:t>Child Abuse &amp; Neglect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27</w:t>
      </w:r>
      <w:r w:rsidRPr="00C06771">
        <w:rPr>
          <w:rFonts w:ascii="Times New Roman" w:hAnsi="Times New Roman" w:cs="Times New Roman"/>
          <w:noProof/>
          <w:sz w:val="24"/>
          <w:szCs w:val="24"/>
          <w:lang w:val="en-US"/>
        </w:rPr>
        <w:t xml:space="preserve">, 525–540.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10.1016/S0145-2134(03)00037-1</w:t>
      </w:r>
    </w:p>
    <w:p w14:paraId="5003CC61"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Hébert, M., Tourigny, M., Cyr, M., McDuff, P., &amp; Joly, J. (2009). Prevalence of childhood sexual abuse and timing of disclosure in a representative sample of adults from Quebec. </w:t>
      </w:r>
      <w:r w:rsidRPr="00C06771">
        <w:rPr>
          <w:rFonts w:ascii="Times New Roman" w:hAnsi="Times New Roman" w:cs="Times New Roman"/>
          <w:i/>
          <w:noProof/>
          <w:sz w:val="24"/>
          <w:szCs w:val="24"/>
          <w:lang w:val="en-US"/>
        </w:rPr>
        <w:t>The Canadian Journal of Psychiatry, 54</w:t>
      </w:r>
      <w:r w:rsidRPr="00C06771">
        <w:rPr>
          <w:rFonts w:ascii="Times New Roman" w:hAnsi="Times New Roman" w:cs="Times New Roman"/>
          <w:noProof/>
          <w:sz w:val="24"/>
          <w:szCs w:val="24"/>
          <w:lang w:val="en-US"/>
        </w:rPr>
        <w:t>, 631-636.</w:t>
      </w:r>
    </w:p>
    <w:p w14:paraId="3CC4915C" w14:textId="77777777" w:rsidR="00377C95" w:rsidRPr="00C06771" w:rsidRDefault="00377C95"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shd w:val="clear" w:color="auto" w:fill="FFFFFF"/>
          <w:lang w:val="en-US"/>
        </w:rPr>
        <w:t>Hershkowitz, I. E., Horowitz, D., &amp; Lamb, M. (2005). Trends in children's disclosure of abuse in Israel: A national study. </w:t>
      </w:r>
      <w:r w:rsidRPr="00C06771">
        <w:rPr>
          <w:rFonts w:ascii="Times New Roman" w:hAnsi="Times New Roman" w:cs="Times New Roman"/>
          <w:i/>
          <w:iCs/>
          <w:noProof/>
          <w:sz w:val="24"/>
          <w:szCs w:val="24"/>
          <w:shd w:val="clear" w:color="auto" w:fill="FFFFFF"/>
          <w:lang w:val="en-US"/>
        </w:rPr>
        <w:t>Child Abuse and Neglect,</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29</w:t>
      </w:r>
      <w:r w:rsidRPr="00C06771">
        <w:rPr>
          <w:rFonts w:ascii="Times New Roman" w:hAnsi="Times New Roman" w:cs="Times New Roman"/>
          <w:noProof/>
          <w:sz w:val="24"/>
          <w:szCs w:val="24"/>
          <w:shd w:val="clear" w:color="auto" w:fill="FFFFFF"/>
          <w:lang w:val="en-US"/>
        </w:rPr>
        <w:t>, 1203-1214.</w:t>
      </w:r>
    </w:p>
    <w:p w14:paraId="5C095461"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Jackson, G. (2006). Denial. </w:t>
      </w:r>
      <w:r w:rsidRPr="00C06771">
        <w:rPr>
          <w:rFonts w:ascii="Times New Roman" w:hAnsi="Times New Roman" w:cs="Times New Roman"/>
          <w:i/>
          <w:iCs/>
          <w:noProof/>
          <w:sz w:val="24"/>
          <w:szCs w:val="24"/>
          <w:lang w:val="en-US"/>
        </w:rPr>
        <w:t>International Journal of Clinical Practice</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60</w:t>
      </w:r>
      <w:r w:rsidRPr="00C06771">
        <w:rPr>
          <w:rFonts w:ascii="Times New Roman" w:hAnsi="Times New Roman" w:cs="Times New Roman"/>
          <w:noProof/>
          <w:sz w:val="24"/>
          <w:szCs w:val="24"/>
          <w:lang w:val="en-US"/>
        </w:rPr>
        <w:t xml:space="preserve">, 253–255.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10.1111/j.1368-5031.2006.0884a.x</w:t>
      </w:r>
    </w:p>
    <w:p w14:paraId="6CF704E5"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Jonzon, E., &amp; Lindblad, F. (2004). Disclosure, reactions, and ssocial support: Findings from a Sample of Adult Victims of Child Sexual Abuse. </w:t>
      </w:r>
      <w:r w:rsidRPr="00C06771">
        <w:rPr>
          <w:rFonts w:ascii="Times New Roman" w:hAnsi="Times New Roman" w:cs="Times New Roman"/>
          <w:i/>
          <w:noProof/>
          <w:sz w:val="24"/>
          <w:szCs w:val="24"/>
          <w:lang w:val="en-US"/>
        </w:rPr>
        <w:t>Child Maltreatment, 9</w:t>
      </w:r>
      <w:r w:rsidRPr="00C06771">
        <w:rPr>
          <w:rFonts w:ascii="Times New Roman" w:hAnsi="Times New Roman" w:cs="Times New Roman"/>
          <w:noProof/>
          <w:sz w:val="24"/>
          <w:szCs w:val="24"/>
          <w:lang w:val="en-US"/>
        </w:rPr>
        <w:t>, 190-200.</w:t>
      </w:r>
    </w:p>
    <w:p w14:paraId="5B83C877" w14:textId="77777777" w:rsidR="00E90DE5" w:rsidRPr="00C06771" w:rsidRDefault="00E90DE5"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C06771">
        <w:rPr>
          <w:rFonts w:ascii="Times New Roman" w:hAnsi="Times New Roman" w:cs="Times New Roman"/>
          <w:noProof/>
          <w:sz w:val="24"/>
          <w:szCs w:val="24"/>
          <w:shd w:val="clear" w:color="auto" w:fill="FFFFFF"/>
          <w:lang w:val="en-US"/>
        </w:rPr>
        <w:t>Keary, &amp; Fitzpatrick. (1994). Children's disclosure of sexual abuse during formal investigation. </w:t>
      </w:r>
      <w:r w:rsidRPr="00C06771">
        <w:rPr>
          <w:rFonts w:ascii="Times New Roman" w:hAnsi="Times New Roman" w:cs="Times New Roman"/>
          <w:i/>
          <w:iCs/>
          <w:noProof/>
          <w:sz w:val="24"/>
          <w:szCs w:val="24"/>
          <w:shd w:val="clear" w:color="auto" w:fill="FFFFFF"/>
          <w:lang w:val="en-US"/>
        </w:rPr>
        <w:t>Child Abuse &amp; Neglect,</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18</w:t>
      </w:r>
      <w:r w:rsidRPr="00C06771">
        <w:rPr>
          <w:rFonts w:ascii="Times New Roman" w:hAnsi="Times New Roman" w:cs="Times New Roman"/>
          <w:noProof/>
          <w:sz w:val="24"/>
          <w:szCs w:val="24"/>
          <w:shd w:val="clear" w:color="auto" w:fill="FFFFFF"/>
          <w:lang w:val="en-US"/>
        </w:rPr>
        <w:t>, 543-548.</w:t>
      </w:r>
    </w:p>
    <w:p w14:paraId="69AE600F" w14:textId="77777777" w:rsidR="00427ECF" w:rsidRPr="00C06771" w:rsidRDefault="00427ECF" w:rsidP="00427ECF">
      <w:pPr>
        <w:widowControl w:val="0"/>
        <w:autoSpaceDE w:val="0"/>
        <w:autoSpaceDN w:val="0"/>
        <w:adjustRightInd w:val="0"/>
        <w:spacing w:line="480" w:lineRule="auto"/>
        <w:ind w:left="480" w:hanging="480"/>
        <w:rPr>
          <w:rFonts w:ascii="Times New Roman" w:hAnsi="Times New Roman" w:cs="Times New Roman"/>
          <w:noProof/>
          <w:szCs w:val="24"/>
          <w:lang w:val="en-US"/>
        </w:rPr>
      </w:pPr>
      <w:r w:rsidRPr="00C06771">
        <w:rPr>
          <w:rFonts w:ascii="Times New Roman" w:hAnsi="Times New Roman" w:cs="Times New Roman"/>
          <w:noProof/>
          <w:szCs w:val="24"/>
          <w:lang w:val="en-US"/>
        </w:rPr>
        <w:t xml:space="preserve">Kogan, S. M. (2005). The role of disclosing child sexual abuse on adolescent adjustment and revictimization. </w:t>
      </w:r>
      <w:r w:rsidRPr="00C06771">
        <w:rPr>
          <w:rFonts w:ascii="Times New Roman" w:hAnsi="Times New Roman" w:cs="Times New Roman"/>
          <w:i/>
          <w:iCs/>
          <w:noProof/>
          <w:szCs w:val="24"/>
          <w:lang w:val="en-US"/>
        </w:rPr>
        <w:t>Journal of Child Sexual Abuse</w:t>
      </w:r>
      <w:r w:rsidRPr="00C06771">
        <w:rPr>
          <w:rFonts w:ascii="Times New Roman" w:hAnsi="Times New Roman" w:cs="Times New Roman"/>
          <w:noProof/>
          <w:szCs w:val="24"/>
          <w:lang w:val="en-US"/>
        </w:rPr>
        <w:t xml:space="preserve">, </w:t>
      </w:r>
      <w:r w:rsidRPr="00C06771">
        <w:rPr>
          <w:rFonts w:ascii="Times New Roman" w:hAnsi="Times New Roman" w:cs="Times New Roman"/>
          <w:i/>
          <w:iCs/>
          <w:noProof/>
          <w:szCs w:val="24"/>
          <w:lang w:val="en-US"/>
        </w:rPr>
        <w:t>14</w:t>
      </w:r>
      <w:r w:rsidRPr="00C06771">
        <w:rPr>
          <w:rFonts w:ascii="Times New Roman" w:hAnsi="Times New Roman" w:cs="Times New Roman"/>
          <w:noProof/>
          <w:szCs w:val="24"/>
          <w:lang w:val="en-US"/>
        </w:rPr>
        <w:t>, 25–47. doi.org/10.1300/J070v14n02_02</w:t>
      </w:r>
    </w:p>
    <w:p w14:paraId="61A80FB1"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lastRenderedPageBreak/>
        <w:t xml:space="preserve">Leander, L. (2010). Police interviews with child sexual abuse victims: patterns of reporting, avoidance and denial. </w:t>
      </w:r>
      <w:r w:rsidRPr="00C06771">
        <w:rPr>
          <w:rFonts w:ascii="Times New Roman" w:hAnsi="Times New Roman" w:cs="Times New Roman"/>
          <w:i/>
          <w:iCs/>
          <w:noProof/>
          <w:sz w:val="24"/>
          <w:szCs w:val="24"/>
          <w:lang w:val="en-US"/>
        </w:rPr>
        <w:t>Child Abuse &amp; Neglect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34</w:t>
      </w:r>
      <w:r w:rsidRPr="00C06771">
        <w:rPr>
          <w:rFonts w:ascii="Times New Roman" w:hAnsi="Times New Roman" w:cs="Times New Roman"/>
          <w:noProof/>
          <w:sz w:val="24"/>
          <w:szCs w:val="24"/>
          <w:lang w:val="en-US"/>
        </w:rPr>
        <w:t>, 192–205. doi:10.1016/j.chiabu.2009.09.011</w:t>
      </w:r>
    </w:p>
    <w:p w14:paraId="076ED6E4"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Leander, L., Christianson, S. Å., &amp; Granhag, P. A. (2007). A sexual abuse case study: Children’s memories and reports. </w:t>
      </w:r>
      <w:r w:rsidRPr="00C06771">
        <w:rPr>
          <w:rFonts w:ascii="Times New Roman" w:hAnsi="Times New Roman" w:cs="Times New Roman"/>
          <w:i/>
          <w:iCs/>
          <w:noProof/>
          <w:sz w:val="24"/>
          <w:szCs w:val="24"/>
          <w:lang w:val="en-US"/>
        </w:rPr>
        <w:t>Psychiatry, Psychology and Law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14</w:t>
      </w:r>
      <w:r w:rsidRPr="00C06771">
        <w:rPr>
          <w:rFonts w:ascii="Times New Roman" w:hAnsi="Times New Roman" w:cs="Times New Roman"/>
          <w:noProof/>
          <w:sz w:val="24"/>
          <w:szCs w:val="24"/>
          <w:lang w:val="en-US"/>
        </w:rPr>
        <w:t xml:space="preserve">, 120–129.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10.1375/pplt.14.1.120</w:t>
      </w:r>
    </w:p>
    <w:p w14:paraId="42369749"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London, K., Bruck, M., Ceci, S., &amp; Shuman, D. (2005). Disclosure of child sexual abuse: What does the research tell us about the ways that children tell?. </w:t>
      </w:r>
      <w:r w:rsidRPr="00C06771">
        <w:rPr>
          <w:rFonts w:ascii="Times New Roman" w:hAnsi="Times New Roman" w:cs="Times New Roman"/>
          <w:i/>
          <w:noProof/>
          <w:sz w:val="24"/>
          <w:szCs w:val="24"/>
          <w:lang w:val="en-US"/>
        </w:rPr>
        <w:t>Psychology, Public Policy, and Law, 11</w:t>
      </w:r>
      <w:r w:rsidRPr="00C06771">
        <w:rPr>
          <w:rFonts w:ascii="Times New Roman" w:hAnsi="Times New Roman" w:cs="Times New Roman"/>
          <w:noProof/>
          <w:sz w:val="24"/>
          <w:szCs w:val="24"/>
          <w:lang w:val="en-US"/>
        </w:rPr>
        <w:t xml:space="preserve">, 194-226.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10.1037//176-8971.11.1.194</w:t>
      </w:r>
    </w:p>
    <w:p w14:paraId="435696AC"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London, K., Bruck, M., Wright, D. B., &amp; Ceci, S. J. (2008). Review of the contemporary literature on how children report sexual abuse to others: Findings, methodological issues, and implications for forensic interviewers. </w:t>
      </w:r>
      <w:r w:rsidRPr="00C06771">
        <w:rPr>
          <w:rFonts w:ascii="Times New Roman" w:hAnsi="Times New Roman" w:cs="Times New Roman"/>
          <w:i/>
          <w:iCs/>
          <w:noProof/>
          <w:sz w:val="24"/>
          <w:szCs w:val="24"/>
          <w:lang w:val="en-US"/>
        </w:rPr>
        <w:t>Memory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16</w:t>
      </w:r>
      <w:r w:rsidRPr="00C06771">
        <w:rPr>
          <w:rFonts w:ascii="Times New Roman" w:hAnsi="Times New Roman" w:cs="Times New Roman"/>
          <w:noProof/>
          <w:sz w:val="24"/>
          <w:szCs w:val="24"/>
          <w:lang w:val="en-US"/>
        </w:rPr>
        <w:t xml:space="preserve">, 29–47.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10.1080/09658210701725732</w:t>
      </w:r>
    </w:p>
    <w:p w14:paraId="6BDF2570"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Lyon, T. (1995). False allegations and false denials in child sexual abuse. </w:t>
      </w:r>
      <w:r w:rsidRPr="00C06771">
        <w:rPr>
          <w:rFonts w:ascii="Times New Roman" w:hAnsi="Times New Roman" w:cs="Times New Roman"/>
          <w:i/>
          <w:iCs/>
          <w:noProof/>
          <w:sz w:val="24"/>
          <w:szCs w:val="24"/>
          <w:lang w:val="en-US"/>
        </w:rPr>
        <w:t>Psychology, Public Policy, &amp; Law,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w:t>
      </w:r>
      <w:r w:rsidRPr="00C06771">
        <w:rPr>
          <w:rFonts w:ascii="Times New Roman" w:hAnsi="Times New Roman" w:cs="Times New Roman"/>
          <w:noProof/>
          <w:sz w:val="24"/>
          <w:szCs w:val="24"/>
          <w:lang w:val="en-US"/>
        </w:rPr>
        <w:t>, 429–437. doi.org/10.1037/1076-8971.1.2.429</w:t>
      </w:r>
    </w:p>
    <w:p w14:paraId="6AAC3B89" w14:textId="77777777" w:rsidR="00971E98" w:rsidRPr="00C06771" w:rsidRDefault="00971E9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sz w:val="24"/>
          <w:szCs w:val="24"/>
          <w:shd w:val="clear" w:color="auto" w:fill="FFFFFF"/>
          <w:lang w:val="en-US"/>
        </w:rPr>
        <w:t xml:space="preserve">Magnusson, M., Ernberg, E., &amp; Landström, S. (2017). Preschoolers’ disclosures of child sexual abuse: Examining corroborated cases from Swedish courts. </w:t>
      </w:r>
      <w:r w:rsidRPr="00C06771">
        <w:rPr>
          <w:rFonts w:ascii="Times New Roman" w:hAnsi="Times New Roman" w:cs="Times New Roman"/>
          <w:i/>
          <w:sz w:val="24"/>
          <w:szCs w:val="24"/>
          <w:shd w:val="clear" w:color="auto" w:fill="FFFFFF"/>
          <w:lang w:val="en-US"/>
        </w:rPr>
        <w:t>Child Abuse &amp; Neglect, 70</w:t>
      </w:r>
      <w:r w:rsidRPr="00C06771">
        <w:rPr>
          <w:rFonts w:ascii="Times New Roman" w:hAnsi="Times New Roman" w:cs="Times New Roman"/>
          <w:sz w:val="24"/>
          <w:szCs w:val="24"/>
          <w:shd w:val="clear" w:color="auto" w:fill="FFFFFF"/>
          <w:lang w:val="en-US"/>
        </w:rPr>
        <w:t>, 199-209.</w:t>
      </w:r>
    </w:p>
    <w:p w14:paraId="6C74EEBA" w14:textId="20534CAC"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Malloy, L. C., Brubacher, S. P., &amp; Lamb, M. E. (2013). “Because she’s one who listens”: </w:t>
      </w:r>
      <w:r w:rsidR="007E2136" w:rsidRPr="00C06771">
        <w:rPr>
          <w:rFonts w:ascii="Times New Roman" w:hAnsi="Times New Roman" w:cs="Times New Roman"/>
          <w:noProof/>
          <w:sz w:val="24"/>
          <w:szCs w:val="24"/>
          <w:lang w:val="en-US"/>
        </w:rPr>
        <w:t>C</w:t>
      </w:r>
      <w:r w:rsidRPr="00C06771">
        <w:rPr>
          <w:rFonts w:ascii="Times New Roman" w:hAnsi="Times New Roman" w:cs="Times New Roman"/>
          <w:noProof/>
          <w:sz w:val="24"/>
          <w:szCs w:val="24"/>
          <w:lang w:val="en-US"/>
        </w:rPr>
        <w:t xml:space="preserve">hildren discuss disclosure recipients in forensic interviews. </w:t>
      </w:r>
      <w:r w:rsidRPr="00C06771">
        <w:rPr>
          <w:rFonts w:ascii="Times New Roman" w:hAnsi="Times New Roman" w:cs="Times New Roman"/>
          <w:i/>
          <w:iCs/>
          <w:noProof/>
          <w:sz w:val="24"/>
          <w:szCs w:val="24"/>
          <w:lang w:val="en-US"/>
        </w:rPr>
        <w:t>Child Maltreatment</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18</w:t>
      </w:r>
      <w:r w:rsidRPr="00C06771">
        <w:rPr>
          <w:rFonts w:ascii="Times New Roman" w:hAnsi="Times New Roman" w:cs="Times New Roman"/>
          <w:noProof/>
          <w:sz w:val="24"/>
          <w:szCs w:val="24"/>
          <w:lang w:val="en-US"/>
        </w:rPr>
        <w:t>, 245–51.</w:t>
      </w:r>
      <w:r w:rsidR="00D77E80" w:rsidRPr="00C06771">
        <w:rPr>
          <w:rFonts w:ascii="Times New Roman" w:hAnsi="Times New Roman" w:cs="Times New Roman"/>
          <w:noProof/>
          <w:sz w:val="24"/>
          <w:szCs w:val="24"/>
          <w:lang w:val="en-US"/>
        </w:rPr>
        <w:t xml:space="preserve"> doi.org/</w:t>
      </w:r>
      <w:r w:rsidRPr="00C06771">
        <w:rPr>
          <w:rFonts w:ascii="Times New Roman" w:hAnsi="Times New Roman" w:cs="Times New Roman"/>
          <w:noProof/>
          <w:sz w:val="24"/>
          <w:szCs w:val="24"/>
          <w:lang w:val="en-US"/>
        </w:rPr>
        <w:t>10.1177/1077559513497250</w:t>
      </w:r>
    </w:p>
    <w:p w14:paraId="5CF74E5A"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Malloy, L. C., Lyon, T. D., &amp; Quas, J. A. (2007). Filial dependency and recantation of child sexual abuse allegations. </w:t>
      </w:r>
      <w:r w:rsidRPr="00C06771">
        <w:rPr>
          <w:rFonts w:ascii="Times New Roman" w:hAnsi="Times New Roman" w:cs="Times New Roman"/>
          <w:i/>
          <w:iCs/>
          <w:noProof/>
          <w:sz w:val="24"/>
          <w:szCs w:val="24"/>
          <w:lang w:val="en-US"/>
        </w:rPr>
        <w:t xml:space="preserve">Journal of the American Academy of Child and Adolescent </w:t>
      </w:r>
      <w:r w:rsidRPr="00C06771">
        <w:rPr>
          <w:rFonts w:ascii="Times New Roman" w:hAnsi="Times New Roman" w:cs="Times New Roman"/>
          <w:i/>
          <w:iCs/>
          <w:noProof/>
          <w:sz w:val="24"/>
          <w:szCs w:val="24"/>
          <w:lang w:val="en-US"/>
        </w:rPr>
        <w:lastRenderedPageBreak/>
        <w:t>Psychiatry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46</w:t>
      </w:r>
      <w:r w:rsidRPr="00C06771">
        <w:rPr>
          <w:rFonts w:ascii="Times New Roman" w:hAnsi="Times New Roman" w:cs="Times New Roman"/>
          <w:noProof/>
          <w:sz w:val="24"/>
          <w:szCs w:val="24"/>
          <w:lang w:val="en-US"/>
        </w:rPr>
        <w:t xml:space="preserve">, 162–70. </w:t>
      </w:r>
      <w:r w:rsidR="00D77E80"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10.1097/01.chi.0000246067.77953.f7</w:t>
      </w:r>
    </w:p>
    <w:p w14:paraId="143F9F43" w14:textId="710705FC" w:rsidR="00464BDB" w:rsidRPr="00C06771" w:rsidRDefault="00D4694C"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Malloy, L. C., Rivard, J., Mungo, A. P., &amp; Molinaro, P. (2014</w:t>
      </w:r>
      <w:r w:rsidR="00464BDB" w:rsidRPr="00C06771">
        <w:rPr>
          <w:rFonts w:ascii="Times New Roman" w:hAnsi="Times New Roman" w:cs="Times New Roman"/>
          <w:noProof/>
          <w:sz w:val="24"/>
          <w:szCs w:val="24"/>
          <w:lang w:val="en-US"/>
        </w:rPr>
        <w:t>, March</w:t>
      </w:r>
      <w:r w:rsidRPr="00C06771">
        <w:rPr>
          <w:rFonts w:ascii="Times New Roman" w:hAnsi="Times New Roman" w:cs="Times New Roman"/>
          <w:noProof/>
          <w:sz w:val="24"/>
          <w:szCs w:val="24"/>
          <w:lang w:val="en-US"/>
        </w:rPr>
        <w:t xml:space="preserve">). </w:t>
      </w:r>
      <w:r w:rsidR="00464BDB" w:rsidRPr="00C06771">
        <w:rPr>
          <w:rFonts w:ascii="Times New Roman" w:hAnsi="Times New Roman" w:cs="Times New Roman"/>
          <w:noProof/>
          <w:sz w:val="24"/>
          <w:szCs w:val="24"/>
          <w:lang w:val="en-US"/>
        </w:rPr>
        <w:t xml:space="preserve">Expert Opinion: Recantation in legal contexts. </w:t>
      </w:r>
      <w:r w:rsidR="00464BDB" w:rsidRPr="00C06771">
        <w:rPr>
          <w:rFonts w:ascii="Times New Roman" w:hAnsi="Times New Roman" w:cs="Times New Roman"/>
          <w:i/>
          <w:noProof/>
          <w:sz w:val="24"/>
          <w:szCs w:val="24"/>
          <w:lang w:val="en-US"/>
        </w:rPr>
        <w:t>AP-LS News.</w:t>
      </w:r>
      <w:r w:rsidR="00464BDB" w:rsidRPr="00C06771">
        <w:rPr>
          <w:rFonts w:ascii="Times New Roman" w:hAnsi="Times New Roman" w:cs="Times New Roman"/>
          <w:noProof/>
          <w:sz w:val="24"/>
          <w:szCs w:val="24"/>
          <w:lang w:val="en-US"/>
        </w:rPr>
        <w:t xml:space="preserve"> Retrieved from</w:t>
      </w:r>
      <w:r w:rsidR="00464BDB" w:rsidRPr="00C06771">
        <w:rPr>
          <w:rFonts w:ascii="Times New Roman" w:hAnsi="Times New Roman" w:cs="Times New Roman"/>
          <w:i/>
          <w:noProof/>
          <w:sz w:val="24"/>
          <w:szCs w:val="24"/>
          <w:lang w:val="en-US"/>
        </w:rPr>
        <w:t xml:space="preserve"> </w:t>
      </w:r>
      <w:r w:rsidR="00464BDB" w:rsidRPr="00C06771">
        <w:rPr>
          <w:rFonts w:ascii="Times New Roman" w:hAnsi="Times New Roman" w:cs="Times New Roman"/>
          <w:noProof/>
          <w:sz w:val="24"/>
          <w:szCs w:val="24"/>
          <w:lang w:val="en-US"/>
        </w:rPr>
        <w:t>http://www.apadivisions.org/division-41/publications/newsletters/news/2014/03/recantation.aspx</w:t>
      </w:r>
    </w:p>
    <w:p w14:paraId="73797CD6" w14:textId="67CD7D4B" w:rsidR="005335F9" w:rsidRPr="00C06771" w:rsidRDefault="005335F9"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Maniglio, R. (2011). The role of child sexual abuse in the etiology of suicide and non-suicidal self-injury. </w:t>
      </w:r>
      <w:r w:rsidRPr="00C06771">
        <w:rPr>
          <w:rFonts w:ascii="Times New Roman" w:hAnsi="Times New Roman" w:cs="Times New Roman"/>
          <w:i/>
          <w:noProof/>
          <w:sz w:val="24"/>
          <w:szCs w:val="24"/>
          <w:lang w:val="en-US"/>
        </w:rPr>
        <w:t>Acta Psychiatrica Scandinavica, 124</w:t>
      </w:r>
      <w:r w:rsidRPr="00C06771">
        <w:rPr>
          <w:rFonts w:ascii="Times New Roman" w:hAnsi="Times New Roman" w:cs="Times New Roman"/>
          <w:noProof/>
          <w:sz w:val="24"/>
          <w:szCs w:val="24"/>
          <w:lang w:val="en-US"/>
        </w:rPr>
        <w:t>, 30-41.</w:t>
      </w:r>
    </w:p>
    <w:p w14:paraId="25D92029"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Manousos, I. R., &amp; Williams, D. I. (1998). The locus of denial. </w:t>
      </w:r>
      <w:r w:rsidRPr="00C06771">
        <w:rPr>
          <w:rFonts w:ascii="Times New Roman" w:hAnsi="Times New Roman" w:cs="Times New Roman"/>
          <w:i/>
          <w:iCs/>
          <w:noProof/>
          <w:sz w:val="24"/>
          <w:szCs w:val="24"/>
          <w:lang w:val="en-US"/>
        </w:rPr>
        <w:t>Counselling Psychology Quarterly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11</w:t>
      </w:r>
      <w:r w:rsidRPr="00C06771">
        <w:rPr>
          <w:rFonts w:ascii="Times New Roman" w:hAnsi="Times New Roman" w:cs="Times New Roman"/>
          <w:noProof/>
          <w:sz w:val="24"/>
          <w:szCs w:val="24"/>
          <w:lang w:val="en-US"/>
        </w:rPr>
        <w:t>, 15–22. doi:10.1080/09515079808254039</w:t>
      </w:r>
    </w:p>
    <w:p w14:paraId="798F2FA8" w14:textId="77777777" w:rsidR="0074683F" w:rsidRPr="00C06771"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Marx, S. (1996). Victim recantation in child sexual abuse cases: The prosecutor's role in prevention. </w:t>
      </w:r>
      <w:r w:rsidRPr="00C06771">
        <w:rPr>
          <w:rFonts w:ascii="Times New Roman" w:hAnsi="Times New Roman" w:cs="Times New Roman"/>
          <w:i/>
          <w:noProof/>
          <w:sz w:val="24"/>
          <w:szCs w:val="24"/>
          <w:lang w:val="en-US"/>
        </w:rPr>
        <w:t>Child Welfare, 75</w:t>
      </w:r>
      <w:r w:rsidRPr="00C06771">
        <w:rPr>
          <w:rFonts w:ascii="Times New Roman" w:hAnsi="Times New Roman" w:cs="Times New Roman"/>
          <w:noProof/>
          <w:sz w:val="24"/>
          <w:szCs w:val="24"/>
          <w:lang w:val="en-US"/>
        </w:rPr>
        <w:t>, 219-234.</w:t>
      </w:r>
    </w:p>
    <w:p w14:paraId="05243526" w14:textId="77777777" w:rsidR="0074683F" w:rsidRPr="00C06771"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Marx, S. (2000). Victim recantation in child sexual abuse cases: A team approach to prevention, investigation, and trial. </w:t>
      </w:r>
      <w:r w:rsidRPr="00C06771">
        <w:rPr>
          <w:rFonts w:ascii="Times New Roman" w:hAnsi="Times New Roman" w:cs="Times New Roman"/>
          <w:i/>
          <w:iCs/>
          <w:noProof/>
          <w:sz w:val="24"/>
          <w:szCs w:val="24"/>
          <w:lang w:val="en-US"/>
        </w:rPr>
        <w:t xml:space="preserve">Journal of Aggression, Maltreatment &amp; Trauma, 2, </w:t>
      </w:r>
      <w:r w:rsidRPr="00C06771">
        <w:rPr>
          <w:rFonts w:ascii="Times New Roman" w:hAnsi="Times New Roman" w:cs="Times New Roman"/>
          <w:iCs/>
          <w:noProof/>
          <w:sz w:val="24"/>
          <w:szCs w:val="24"/>
          <w:lang w:val="en-US"/>
        </w:rPr>
        <w:t>105-140</w:t>
      </w:r>
      <w:r w:rsidRPr="00C06771">
        <w:rPr>
          <w:rFonts w:ascii="Times New Roman" w:hAnsi="Times New Roman" w:cs="Times New Roman"/>
          <w:noProof/>
          <w:sz w:val="24"/>
          <w:szCs w:val="24"/>
          <w:lang w:val="en-US"/>
        </w:rPr>
        <w:t>. doi.org/10.1300/J146v02n02_06</w:t>
      </w:r>
    </w:p>
    <w:p w14:paraId="15B39465" w14:textId="77777777" w:rsidR="008F7E01" w:rsidRPr="00C06771" w:rsidRDefault="008F7E01" w:rsidP="008F7E01">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C06771">
        <w:rPr>
          <w:rFonts w:ascii="Times New Roman" w:hAnsi="Times New Roman" w:cs="Times New Roman"/>
          <w:noProof/>
          <w:sz w:val="24"/>
          <w:szCs w:val="24"/>
          <w:shd w:val="clear" w:color="auto" w:fill="FFFFFF"/>
          <w:lang w:val="en-US"/>
        </w:rPr>
        <w:t>Mollon, P. (1996). Incest, false accusations of incest and false denials of incest. Discerning the truth in the debate about recovered memory. </w:t>
      </w:r>
      <w:r w:rsidRPr="00C06771">
        <w:rPr>
          <w:rFonts w:ascii="Times New Roman" w:hAnsi="Times New Roman" w:cs="Times New Roman"/>
          <w:i/>
          <w:iCs/>
          <w:noProof/>
          <w:sz w:val="24"/>
          <w:szCs w:val="24"/>
          <w:shd w:val="clear" w:color="auto" w:fill="FFFFFF"/>
          <w:lang w:val="en-US"/>
        </w:rPr>
        <w:t>Journal of Mental Health,</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5</w:t>
      </w:r>
      <w:r w:rsidRPr="00C06771">
        <w:rPr>
          <w:rFonts w:ascii="Times New Roman" w:hAnsi="Times New Roman" w:cs="Times New Roman"/>
          <w:noProof/>
          <w:sz w:val="24"/>
          <w:szCs w:val="24"/>
          <w:shd w:val="clear" w:color="auto" w:fill="FFFFFF"/>
          <w:lang w:val="en-US"/>
        </w:rPr>
        <w:t>, 167-172.</w:t>
      </w:r>
    </w:p>
    <w:p w14:paraId="2550B5D1" w14:textId="30443803" w:rsidR="00A966B3" w:rsidRPr="00C06771" w:rsidRDefault="00E819EC" w:rsidP="008F7E01">
      <w:pPr>
        <w:widowControl w:val="0"/>
        <w:autoSpaceDE w:val="0"/>
        <w:autoSpaceDN w:val="0"/>
        <w:adjustRightInd w:val="0"/>
        <w:spacing w:line="480" w:lineRule="auto"/>
        <w:ind w:left="480" w:hanging="480"/>
        <w:rPr>
          <w:rFonts w:ascii="Times New Roman" w:hAnsi="Times New Roman" w:cs="Times New Roman"/>
          <w:sz w:val="24"/>
          <w:szCs w:val="24"/>
          <w:lang w:val="en-US"/>
        </w:rPr>
      </w:pPr>
      <w:r w:rsidRPr="00C06771">
        <w:rPr>
          <w:rFonts w:ascii="Times New Roman" w:hAnsi="Times New Roman" w:cs="Times New Roman"/>
          <w:sz w:val="24"/>
          <w:szCs w:val="24"/>
          <w:lang w:val="en-US"/>
        </w:rPr>
        <w:t xml:space="preserve">Ost, </w:t>
      </w:r>
      <w:r w:rsidR="00A966B3" w:rsidRPr="00C06771">
        <w:rPr>
          <w:rFonts w:ascii="Times New Roman" w:hAnsi="Times New Roman" w:cs="Times New Roman"/>
          <w:sz w:val="24"/>
          <w:szCs w:val="24"/>
          <w:lang w:val="en-US"/>
        </w:rPr>
        <w:t>J</w:t>
      </w:r>
      <w:r w:rsidRPr="00C06771">
        <w:rPr>
          <w:rFonts w:ascii="Times New Roman" w:hAnsi="Times New Roman" w:cs="Times New Roman"/>
          <w:sz w:val="24"/>
          <w:szCs w:val="24"/>
          <w:lang w:val="en-US"/>
        </w:rPr>
        <w:t>.</w:t>
      </w:r>
      <w:r w:rsidR="00A966B3" w:rsidRPr="00C06771">
        <w:rPr>
          <w:rFonts w:ascii="Times New Roman" w:hAnsi="Times New Roman" w:cs="Times New Roman"/>
          <w:sz w:val="24"/>
          <w:szCs w:val="24"/>
          <w:lang w:val="en-US"/>
        </w:rPr>
        <w:t xml:space="preserve"> (2017)</w:t>
      </w:r>
      <w:r w:rsidRPr="00C06771">
        <w:rPr>
          <w:rFonts w:ascii="Times New Roman" w:hAnsi="Times New Roman" w:cs="Times New Roman"/>
          <w:sz w:val="24"/>
          <w:szCs w:val="24"/>
          <w:lang w:val="en-US"/>
        </w:rPr>
        <w:t>.</w:t>
      </w:r>
      <w:r w:rsidR="00A966B3" w:rsidRPr="00C06771">
        <w:rPr>
          <w:rFonts w:ascii="Times New Roman" w:hAnsi="Times New Roman" w:cs="Times New Roman"/>
          <w:sz w:val="24"/>
          <w:szCs w:val="24"/>
          <w:lang w:val="en-US"/>
        </w:rPr>
        <w:t xml:space="preserve"> Adults’ retractions of childhood sexual abuse allegations: </w:t>
      </w:r>
      <w:r w:rsidR="0050777B" w:rsidRPr="00C06771">
        <w:rPr>
          <w:rFonts w:ascii="Times New Roman" w:hAnsi="Times New Roman" w:cs="Times New Roman"/>
          <w:sz w:val="24"/>
          <w:szCs w:val="24"/>
          <w:lang w:val="en-US"/>
        </w:rPr>
        <w:t>H</w:t>
      </w:r>
      <w:r w:rsidR="00A966B3" w:rsidRPr="00C06771">
        <w:rPr>
          <w:rFonts w:ascii="Times New Roman" w:hAnsi="Times New Roman" w:cs="Times New Roman"/>
          <w:sz w:val="24"/>
          <w:szCs w:val="24"/>
          <w:lang w:val="en-US"/>
        </w:rPr>
        <w:t>igh-stakes and the (in)</w:t>
      </w:r>
      <w:r w:rsidR="006C5D74" w:rsidRPr="00C06771">
        <w:rPr>
          <w:rFonts w:ascii="Times New Roman" w:hAnsi="Times New Roman" w:cs="Times New Roman"/>
          <w:sz w:val="24"/>
          <w:szCs w:val="24"/>
          <w:lang w:val="en-US"/>
        </w:rPr>
        <w:t xml:space="preserve"> </w:t>
      </w:r>
      <w:r w:rsidR="00A966B3" w:rsidRPr="00C06771">
        <w:rPr>
          <w:rFonts w:ascii="Times New Roman" w:hAnsi="Times New Roman" w:cs="Times New Roman"/>
          <w:sz w:val="24"/>
          <w:szCs w:val="24"/>
          <w:lang w:val="en-US"/>
        </w:rPr>
        <w:t xml:space="preserve">validation of recollection, Memory, </w:t>
      </w:r>
      <w:r w:rsidR="00A966B3" w:rsidRPr="00C06771">
        <w:rPr>
          <w:rFonts w:ascii="Times New Roman" w:hAnsi="Times New Roman" w:cs="Times New Roman"/>
          <w:i/>
          <w:sz w:val="24"/>
          <w:szCs w:val="24"/>
          <w:lang w:val="en-US"/>
        </w:rPr>
        <w:t>25</w:t>
      </w:r>
      <w:r w:rsidR="00A966B3" w:rsidRPr="00C06771">
        <w:rPr>
          <w:rFonts w:ascii="Times New Roman" w:hAnsi="Times New Roman" w:cs="Times New Roman"/>
          <w:sz w:val="24"/>
          <w:szCs w:val="24"/>
          <w:lang w:val="en-US"/>
        </w:rPr>
        <w:t>, 900-909. doi.org/ 10.1080/09658211.2016.1187757</w:t>
      </w:r>
    </w:p>
    <w:p w14:paraId="4B3473FB" w14:textId="060CA05D" w:rsidR="008F7E28" w:rsidRPr="00C06771" w:rsidRDefault="008F7E28" w:rsidP="008F7E01">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O’Brien, B., &amp; Sher, L. (2013). Child sexual abuse and the pathophysiology of suicide in adolescents and adults. </w:t>
      </w:r>
      <w:r w:rsidRPr="00C06771">
        <w:rPr>
          <w:rFonts w:ascii="Times New Roman" w:hAnsi="Times New Roman" w:cs="Times New Roman"/>
          <w:i/>
          <w:noProof/>
          <w:sz w:val="24"/>
          <w:szCs w:val="24"/>
          <w:lang w:val="en-US"/>
        </w:rPr>
        <w:t>International Journal of Adolescent Medicine and Health, 25</w:t>
      </w:r>
      <w:r w:rsidRPr="00C06771">
        <w:rPr>
          <w:rFonts w:ascii="Times New Roman" w:hAnsi="Times New Roman" w:cs="Times New Roman"/>
          <w:noProof/>
          <w:sz w:val="24"/>
          <w:szCs w:val="24"/>
          <w:lang w:val="en-US"/>
        </w:rPr>
        <w:t>, 201-205.</w:t>
      </w:r>
    </w:p>
    <w:p w14:paraId="245BE593"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lastRenderedPageBreak/>
        <w:t xml:space="preserve">Otgaar, H., Howe, M. L., Memon, A., &amp; Wang, J. (2014). The development of differential mnemonic effects of false denials and forced confabulations. </w:t>
      </w:r>
      <w:r w:rsidRPr="00C06771">
        <w:rPr>
          <w:rFonts w:ascii="Times New Roman" w:hAnsi="Times New Roman" w:cs="Times New Roman"/>
          <w:i/>
          <w:iCs/>
          <w:noProof/>
          <w:sz w:val="24"/>
          <w:szCs w:val="24"/>
          <w:lang w:val="en-US"/>
        </w:rPr>
        <w:t>Behavioral Sciences &amp; the Law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32</w:t>
      </w:r>
      <w:r w:rsidRPr="00C06771">
        <w:rPr>
          <w:rFonts w:ascii="Times New Roman" w:hAnsi="Times New Roman" w:cs="Times New Roman"/>
          <w:noProof/>
          <w:sz w:val="24"/>
          <w:szCs w:val="24"/>
          <w:lang w:val="en-US"/>
        </w:rPr>
        <w:t xml:space="preserve">, 718–31.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10.1002/bsl.2148</w:t>
      </w:r>
    </w:p>
    <w:p w14:paraId="7482F94A" w14:textId="1CE32A9C"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Otgaar, H., Howe, M. L., Smeets, T., &amp; Wang, J. (2016). Denial-Induced Forgetting: False denials undermine memory but external denials undermine belief. </w:t>
      </w:r>
      <w:r w:rsidRPr="00C06771">
        <w:rPr>
          <w:rFonts w:ascii="Times New Roman" w:hAnsi="Times New Roman" w:cs="Times New Roman"/>
          <w:i/>
          <w:iCs/>
          <w:noProof/>
          <w:sz w:val="24"/>
          <w:szCs w:val="24"/>
          <w:lang w:val="en-US"/>
        </w:rPr>
        <w:t>Journal of Applied Research in Memory and Cognition</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5</w:t>
      </w:r>
      <w:r w:rsidRPr="00C06771">
        <w:rPr>
          <w:rFonts w:ascii="Times New Roman" w:hAnsi="Times New Roman" w:cs="Times New Roman"/>
          <w:noProof/>
          <w:sz w:val="24"/>
          <w:szCs w:val="24"/>
          <w:lang w:val="en-US"/>
        </w:rPr>
        <w:t>, 168–175.</w:t>
      </w:r>
      <w:r w:rsidR="00F83FCF" w:rsidRPr="00C06771">
        <w:rPr>
          <w:rFonts w:ascii="Times New Roman" w:hAnsi="Times New Roman" w:cs="Times New Roman"/>
          <w:noProof/>
          <w:sz w:val="24"/>
          <w:szCs w:val="24"/>
          <w:lang w:val="en-US"/>
        </w:rPr>
        <w:t xml:space="preserve">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10.1016/j.jarmac.2016.04.002</w:t>
      </w:r>
    </w:p>
    <w:p w14:paraId="753A25A0" w14:textId="23127446" w:rsidR="00E819EC" w:rsidRPr="00C06771" w:rsidRDefault="00E819E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Otgaar, H., Romeo, T., Ramakers, N., &amp; Howe, M. (2017). Forgetting having denied: The "amnesic" consequences of denial. </w:t>
      </w:r>
      <w:r w:rsidRPr="00C06771">
        <w:rPr>
          <w:rFonts w:ascii="Times New Roman" w:hAnsi="Times New Roman" w:cs="Times New Roman"/>
          <w:i/>
          <w:noProof/>
          <w:sz w:val="24"/>
          <w:szCs w:val="24"/>
          <w:lang w:val="en-US"/>
        </w:rPr>
        <w:t>Memory &amp; Cognition</w:t>
      </w:r>
      <w:r w:rsidR="00F40FE5" w:rsidRPr="00C06771">
        <w:rPr>
          <w:rFonts w:ascii="Times New Roman" w:hAnsi="Times New Roman" w:cs="Times New Roman"/>
          <w:i/>
          <w:noProof/>
          <w:sz w:val="24"/>
          <w:szCs w:val="24"/>
          <w:lang w:val="en-US"/>
        </w:rPr>
        <w:t>.</w:t>
      </w:r>
      <w:r w:rsidRPr="00C06771">
        <w:rPr>
          <w:rFonts w:ascii="Times New Roman" w:hAnsi="Times New Roman" w:cs="Times New Roman"/>
          <w:noProof/>
          <w:sz w:val="24"/>
          <w:szCs w:val="24"/>
          <w:lang w:val="en-US"/>
        </w:rPr>
        <w:t xml:space="preserve"> </w:t>
      </w:r>
      <w:r w:rsidRPr="00C06771">
        <w:rPr>
          <w:rFonts w:ascii="Times New Roman" w:hAnsi="Times New Roman" w:cs="Times New Roman"/>
          <w:color w:val="333333"/>
          <w:spacing w:val="4"/>
          <w:sz w:val="24"/>
          <w:szCs w:val="24"/>
          <w:shd w:val="clear" w:color="auto" w:fill="FCFCFC"/>
          <w:lang w:val="en-US"/>
        </w:rPr>
        <w:t>doi.org/10.3758/s13421-017-0781-5</w:t>
      </w:r>
    </w:p>
    <w:p w14:paraId="75DFE809"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Paine, M. L., &amp; Hansen, D. J. (2002). Factors influencing children to self-disclose sexual abuse. </w:t>
      </w:r>
      <w:r w:rsidRPr="00C06771">
        <w:rPr>
          <w:rFonts w:ascii="Times New Roman" w:hAnsi="Times New Roman" w:cs="Times New Roman"/>
          <w:i/>
          <w:iCs/>
          <w:noProof/>
          <w:sz w:val="24"/>
          <w:szCs w:val="24"/>
          <w:lang w:val="en-US"/>
        </w:rPr>
        <w:t>Clinical Psychology Review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22</w:t>
      </w:r>
      <w:r w:rsidRPr="00C06771">
        <w:rPr>
          <w:rFonts w:ascii="Times New Roman" w:hAnsi="Times New Roman" w:cs="Times New Roman"/>
          <w:noProof/>
          <w:sz w:val="24"/>
          <w:szCs w:val="24"/>
          <w:lang w:val="en-US"/>
        </w:rPr>
        <w:t xml:space="preserve">, 271–295.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10.1016/S0272-7358(01)00091-5</w:t>
      </w:r>
    </w:p>
    <w:p w14:paraId="0875205C" w14:textId="77777777" w:rsidR="0074683F" w:rsidRPr="00C06771"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Parga, C. C. (2008). Legal and scientific issues surrounding victim recantation in child sexual abuse cases. </w:t>
      </w:r>
      <w:r w:rsidRPr="00C06771">
        <w:rPr>
          <w:rFonts w:ascii="Times New Roman" w:hAnsi="Times New Roman" w:cs="Times New Roman"/>
          <w:i/>
          <w:noProof/>
          <w:sz w:val="24"/>
          <w:szCs w:val="24"/>
          <w:lang w:val="en-US"/>
        </w:rPr>
        <w:t>Georgia State University Law Review, 24</w:t>
      </w:r>
      <w:r w:rsidRPr="00C06771">
        <w:rPr>
          <w:rFonts w:ascii="Times New Roman" w:hAnsi="Times New Roman" w:cs="Times New Roman"/>
          <w:noProof/>
          <w:sz w:val="24"/>
          <w:szCs w:val="24"/>
          <w:lang w:val="en-US"/>
        </w:rPr>
        <w:t>, 779-812.</w:t>
      </w:r>
    </w:p>
    <w:p w14:paraId="106720CC" w14:textId="77777777" w:rsidR="0074683F" w:rsidRPr="00C06771"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Peterson, C., &amp; Whalen, N. (2001). Five years later: Children’s memory for medical emergencies. </w:t>
      </w:r>
      <w:r w:rsidRPr="00C06771">
        <w:rPr>
          <w:rFonts w:ascii="Times New Roman" w:hAnsi="Times New Roman" w:cs="Times New Roman"/>
          <w:i/>
          <w:iCs/>
          <w:noProof/>
          <w:sz w:val="24"/>
          <w:szCs w:val="24"/>
          <w:lang w:val="en-US"/>
        </w:rPr>
        <w:t>Applied Cognitive Psychology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15</w:t>
      </w:r>
      <w:r w:rsidRPr="00C06771">
        <w:rPr>
          <w:rFonts w:ascii="Times New Roman" w:hAnsi="Times New Roman" w:cs="Times New Roman"/>
          <w:noProof/>
          <w:sz w:val="24"/>
          <w:szCs w:val="24"/>
          <w:lang w:val="en-US"/>
        </w:rPr>
        <w:t>, S7–S24. doi.org/10.1002/acp.832</w:t>
      </w:r>
    </w:p>
    <w:p w14:paraId="60B1E7DC" w14:textId="7F28B78A" w:rsidR="00DC289E" w:rsidRPr="00C06771" w:rsidRDefault="00DC289E"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Putnam, F. (2003). Ten-Year Research Update Review: Child Sexual Abuse. J</w:t>
      </w:r>
      <w:r w:rsidRPr="00C06771">
        <w:rPr>
          <w:rFonts w:ascii="Times New Roman" w:hAnsi="Times New Roman" w:cs="Times New Roman"/>
          <w:i/>
          <w:noProof/>
          <w:sz w:val="24"/>
          <w:szCs w:val="24"/>
          <w:lang w:val="en-US"/>
        </w:rPr>
        <w:t>ournal of the American Academy of Child &amp; Adolescent Psychiatry, 42</w:t>
      </w:r>
      <w:r w:rsidRPr="00C06771">
        <w:rPr>
          <w:rFonts w:ascii="Times New Roman" w:hAnsi="Times New Roman" w:cs="Times New Roman"/>
          <w:noProof/>
          <w:sz w:val="24"/>
          <w:szCs w:val="24"/>
          <w:lang w:val="en-US"/>
        </w:rPr>
        <w:t>, 269-278.</w:t>
      </w:r>
    </w:p>
    <w:p w14:paraId="7684A8C2" w14:textId="77777777" w:rsidR="002F4FE7" w:rsidRPr="00C06771" w:rsidRDefault="002F4FE7" w:rsidP="00D4694C">
      <w:pPr>
        <w:widowControl w:val="0"/>
        <w:autoSpaceDE w:val="0"/>
        <w:autoSpaceDN w:val="0"/>
        <w:adjustRightInd w:val="0"/>
        <w:spacing w:line="480" w:lineRule="auto"/>
        <w:ind w:left="480" w:hanging="480"/>
        <w:rPr>
          <w:rFonts w:ascii="Times New Roman" w:hAnsi="Times New Roman" w:cs="Times New Roman"/>
          <w:sz w:val="24"/>
          <w:szCs w:val="24"/>
          <w:shd w:val="clear" w:color="auto" w:fill="FFFFFF"/>
          <w:lang w:val="en-US"/>
        </w:rPr>
      </w:pPr>
      <w:r w:rsidRPr="00C06771">
        <w:rPr>
          <w:rFonts w:ascii="Times New Roman" w:hAnsi="Times New Roman" w:cs="Times New Roman"/>
          <w:sz w:val="24"/>
          <w:szCs w:val="24"/>
          <w:shd w:val="clear" w:color="auto" w:fill="FFFFFF"/>
          <w:lang w:val="en-US"/>
        </w:rPr>
        <w:t>Schaeffer, P., Leventhal, J. M., &amp; Asnes, A. G. (2011). Children's disclosures of sexual abuse: Learning from direct inquiry. </w:t>
      </w:r>
      <w:r w:rsidRPr="00C06771">
        <w:rPr>
          <w:rFonts w:ascii="Times New Roman" w:hAnsi="Times New Roman" w:cs="Times New Roman"/>
          <w:i/>
          <w:iCs/>
          <w:sz w:val="24"/>
          <w:szCs w:val="24"/>
          <w:shd w:val="clear" w:color="auto" w:fill="FFFFFF"/>
          <w:lang w:val="en-US"/>
        </w:rPr>
        <w:t>Child Abuse and Neglect,</w:t>
      </w:r>
      <w:r w:rsidRPr="00C06771">
        <w:rPr>
          <w:rFonts w:ascii="Times New Roman" w:hAnsi="Times New Roman" w:cs="Times New Roman"/>
          <w:sz w:val="24"/>
          <w:szCs w:val="24"/>
          <w:shd w:val="clear" w:color="auto" w:fill="FFFFFF"/>
          <w:lang w:val="en-US"/>
        </w:rPr>
        <w:t> </w:t>
      </w:r>
      <w:r w:rsidRPr="00C06771">
        <w:rPr>
          <w:rFonts w:ascii="Times New Roman" w:hAnsi="Times New Roman" w:cs="Times New Roman"/>
          <w:i/>
          <w:iCs/>
          <w:sz w:val="24"/>
          <w:szCs w:val="24"/>
          <w:shd w:val="clear" w:color="auto" w:fill="FFFFFF"/>
          <w:lang w:val="en-US"/>
        </w:rPr>
        <w:t>35</w:t>
      </w:r>
      <w:r w:rsidRPr="00C06771">
        <w:rPr>
          <w:rFonts w:ascii="Times New Roman" w:hAnsi="Times New Roman" w:cs="Times New Roman"/>
          <w:sz w:val="24"/>
          <w:szCs w:val="24"/>
          <w:shd w:val="clear" w:color="auto" w:fill="FFFFFF"/>
          <w:lang w:val="en-US"/>
        </w:rPr>
        <w:t>, 343.</w:t>
      </w:r>
    </w:p>
    <w:p w14:paraId="2EE9BE7B" w14:textId="77777777" w:rsidR="008F7E28" w:rsidRPr="00C06771" w:rsidRDefault="008F7E28" w:rsidP="008F7E2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Shapiro, D., Kaplow, J., Amaya</w:t>
      </w:r>
      <w:r w:rsidRPr="00C06771">
        <w:rPr>
          <w:rFonts w:ascii="Cambria Math" w:hAnsi="Cambria Math" w:cs="Cambria Math"/>
          <w:noProof/>
          <w:sz w:val="24"/>
          <w:szCs w:val="24"/>
          <w:lang w:val="en-US"/>
        </w:rPr>
        <w:t>‐</w:t>
      </w:r>
      <w:r w:rsidRPr="00C06771">
        <w:rPr>
          <w:rFonts w:ascii="Times New Roman" w:hAnsi="Times New Roman" w:cs="Times New Roman"/>
          <w:noProof/>
          <w:sz w:val="24"/>
          <w:szCs w:val="24"/>
          <w:lang w:val="en-US"/>
        </w:rPr>
        <w:t>Jackson, L., &amp; Dodge, K. (2012). Behavioral markers of coping and psychiatric symptoms among sexually abused children. J</w:t>
      </w:r>
      <w:r w:rsidRPr="00C06771">
        <w:rPr>
          <w:rFonts w:ascii="Times New Roman" w:hAnsi="Times New Roman" w:cs="Times New Roman"/>
          <w:i/>
          <w:noProof/>
          <w:sz w:val="24"/>
          <w:szCs w:val="24"/>
          <w:lang w:val="en-US"/>
        </w:rPr>
        <w:t xml:space="preserve">ournal of Traumatic </w:t>
      </w:r>
      <w:r w:rsidRPr="00C06771">
        <w:rPr>
          <w:rFonts w:ascii="Times New Roman" w:hAnsi="Times New Roman" w:cs="Times New Roman"/>
          <w:i/>
          <w:noProof/>
          <w:sz w:val="24"/>
          <w:szCs w:val="24"/>
          <w:lang w:val="en-US"/>
        </w:rPr>
        <w:lastRenderedPageBreak/>
        <w:t>Stress, 25</w:t>
      </w:r>
      <w:r w:rsidRPr="00C06771">
        <w:rPr>
          <w:rFonts w:ascii="Times New Roman" w:hAnsi="Times New Roman" w:cs="Times New Roman"/>
          <w:noProof/>
          <w:sz w:val="24"/>
          <w:szCs w:val="24"/>
          <w:lang w:val="en-US"/>
        </w:rPr>
        <w:t>, 157-163.</w:t>
      </w:r>
    </w:p>
    <w:p w14:paraId="5A4B143C" w14:textId="0D0A157F"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Sjöberg, R., &amp; Lindblad, F. (200</w:t>
      </w:r>
      <w:r w:rsidR="002F4FE7" w:rsidRPr="00C06771">
        <w:rPr>
          <w:rFonts w:ascii="Times New Roman" w:hAnsi="Times New Roman" w:cs="Times New Roman"/>
          <w:noProof/>
          <w:sz w:val="24"/>
          <w:szCs w:val="24"/>
          <w:lang w:val="en-US"/>
        </w:rPr>
        <w:t>2</w:t>
      </w:r>
      <w:r w:rsidRPr="00C06771">
        <w:rPr>
          <w:rFonts w:ascii="Times New Roman" w:hAnsi="Times New Roman" w:cs="Times New Roman"/>
          <w:noProof/>
          <w:sz w:val="24"/>
          <w:szCs w:val="24"/>
          <w:lang w:val="en-US"/>
        </w:rPr>
        <w:t xml:space="preserve">). Delayed disclosure and disrupted communication during forensic investigation of child sexual abuse: </w:t>
      </w:r>
      <w:r w:rsidR="00E43422" w:rsidRPr="00C06771">
        <w:rPr>
          <w:rFonts w:ascii="Times New Roman" w:hAnsi="Times New Roman" w:cs="Times New Roman"/>
          <w:noProof/>
          <w:sz w:val="24"/>
          <w:szCs w:val="24"/>
          <w:lang w:val="en-US"/>
        </w:rPr>
        <w:t>A</w:t>
      </w:r>
      <w:r w:rsidRPr="00C06771">
        <w:rPr>
          <w:rFonts w:ascii="Times New Roman" w:hAnsi="Times New Roman" w:cs="Times New Roman"/>
          <w:noProof/>
          <w:sz w:val="24"/>
          <w:szCs w:val="24"/>
          <w:lang w:val="en-US"/>
        </w:rPr>
        <w:t xml:space="preserve"> study of 47 corroborated cases. </w:t>
      </w:r>
      <w:r w:rsidRPr="00C06771">
        <w:rPr>
          <w:rFonts w:ascii="Times New Roman" w:hAnsi="Times New Roman" w:cs="Times New Roman"/>
          <w:i/>
          <w:iCs/>
          <w:noProof/>
          <w:sz w:val="24"/>
          <w:szCs w:val="24"/>
          <w:lang w:val="en-US"/>
        </w:rPr>
        <w:t>Acta Paediatrica</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91</w:t>
      </w:r>
      <w:r w:rsidRPr="00C06771">
        <w:rPr>
          <w:rFonts w:ascii="Times New Roman" w:hAnsi="Times New Roman" w:cs="Times New Roman"/>
          <w:noProof/>
          <w:sz w:val="24"/>
          <w:szCs w:val="24"/>
          <w:lang w:val="en-US"/>
        </w:rPr>
        <w:t xml:space="preserve">, 1391–1396.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10.1111/j.1651-2227.2002.tb02839.x</w:t>
      </w:r>
    </w:p>
    <w:p w14:paraId="0D542D9F"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Somer, E., &amp; Szwarcberg, S. (2001). Variables in delayed disclosure of childhood sexual abuse. </w:t>
      </w:r>
      <w:r w:rsidRPr="00C06771">
        <w:rPr>
          <w:rFonts w:ascii="Times New Roman" w:hAnsi="Times New Roman" w:cs="Times New Roman"/>
          <w:i/>
          <w:iCs/>
          <w:noProof/>
          <w:sz w:val="24"/>
          <w:szCs w:val="24"/>
          <w:lang w:val="en-US"/>
        </w:rPr>
        <w:t>The American Journal of Orthopsychiatry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71</w:t>
      </w:r>
      <w:r w:rsidRPr="00C06771">
        <w:rPr>
          <w:rFonts w:ascii="Times New Roman" w:hAnsi="Times New Roman" w:cs="Times New Roman"/>
          <w:noProof/>
          <w:sz w:val="24"/>
          <w:szCs w:val="24"/>
          <w:lang w:val="en-US"/>
        </w:rPr>
        <w:t xml:space="preserve">, 332–41.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10.1037/0002-9432.71.3.332</w:t>
      </w:r>
    </w:p>
    <w:p w14:paraId="7166EED9" w14:textId="224E525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Sorensen, T., &amp; Snow, B. (1991). How children tell: </w:t>
      </w:r>
      <w:r w:rsidR="00E43422" w:rsidRPr="00C06771">
        <w:rPr>
          <w:rFonts w:ascii="Times New Roman" w:hAnsi="Times New Roman" w:cs="Times New Roman"/>
          <w:noProof/>
          <w:sz w:val="24"/>
          <w:szCs w:val="24"/>
          <w:lang w:val="en-US"/>
        </w:rPr>
        <w:t>T</w:t>
      </w:r>
      <w:r w:rsidRPr="00C06771">
        <w:rPr>
          <w:rFonts w:ascii="Times New Roman" w:hAnsi="Times New Roman" w:cs="Times New Roman"/>
          <w:noProof/>
          <w:sz w:val="24"/>
          <w:szCs w:val="24"/>
          <w:lang w:val="en-US"/>
        </w:rPr>
        <w:t xml:space="preserve">he process of disclosure in child sexual abuse. </w:t>
      </w:r>
      <w:r w:rsidRPr="00C06771">
        <w:rPr>
          <w:rFonts w:ascii="Times New Roman" w:hAnsi="Times New Roman" w:cs="Times New Roman"/>
          <w:i/>
          <w:iCs/>
          <w:noProof/>
          <w:sz w:val="24"/>
          <w:szCs w:val="24"/>
          <w:lang w:val="en-US"/>
        </w:rPr>
        <w:t>Child Welfare</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70</w:t>
      </w:r>
      <w:r w:rsidRPr="00C06771">
        <w:rPr>
          <w:rFonts w:ascii="Times New Roman" w:hAnsi="Times New Roman" w:cs="Times New Roman"/>
          <w:noProof/>
          <w:sz w:val="24"/>
          <w:szCs w:val="24"/>
          <w:lang w:val="en-US"/>
        </w:rPr>
        <w:t>, 3–15.</w:t>
      </w:r>
    </w:p>
    <w:p w14:paraId="14E5DC9E"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Sorsoli, L. (2010). “I remember”, “I thought”, “I know I didn’t say”: Silence and memory in trauma narratives. </w:t>
      </w:r>
      <w:r w:rsidRPr="00C06771">
        <w:rPr>
          <w:rFonts w:ascii="Times New Roman" w:hAnsi="Times New Roman" w:cs="Times New Roman"/>
          <w:i/>
          <w:iCs/>
          <w:noProof/>
          <w:sz w:val="24"/>
          <w:szCs w:val="24"/>
          <w:lang w:val="en-US"/>
        </w:rPr>
        <w:t>Memory</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18</w:t>
      </w:r>
      <w:r w:rsidRPr="00C06771">
        <w:rPr>
          <w:rFonts w:ascii="Times New Roman" w:hAnsi="Times New Roman" w:cs="Times New Roman"/>
          <w:noProof/>
          <w:sz w:val="24"/>
          <w:szCs w:val="24"/>
          <w:lang w:val="en-US"/>
        </w:rPr>
        <w:t>, 129–141.</w:t>
      </w:r>
      <w:r w:rsidR="0073683B" w:rsidRPr="00C06771">
        <w:rPr>
          <w:rFonts w:ascii="Times New Roman" w:hAnsi="Times New Roman" w:cs="Times New Roman"/>
          <w:noProof/>
          <w:sz w:val="24"/>
          <w:szCs w:val="24"/>
          <w:lang w:val="en-US"/>
        </w:rPr>
        <w:t xml:space="preserve"> doi.org/</w:t>
      </w:r>
      <w:r w:rsidRPr="00C06771">
        <w:rPr>
          <w:rFonts w:ascii="Times New Roman" w:hAnsi="Times New Roman" w:cs="Times New Roman"/>
          <w:noProof/>
          <w:sz w:val="24"/>
          <w:szCs w:val="24"/>
          <w:lang w:val="en-US"/>
        </w:rPr>
        <w:t>10.1080/09658210903168046</w:t>
      </w:r>
    </w:p>
    <w:p w14:paraId="514D4E86"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Tully, B. (2002). The evaluation of retractions in sexual abuse cases. </w:t>
      </w:r>
      <w:r w:rsidRPr="00C06771">
        <w:rPr>
          <w:rFonts w:ascii="Times New Roman" w:hAnsi="Times New Roman" w:cs="Times New Roman"/>
          <w:i/>
          <w:iCs/>
          <w:noProof/>
          <w:sz w:val="24"/>
          <w:szCs w:val="24"/>
          <w:lang w:val="en-US"/>
        </w:rPr>
        <w:t>Child Abuse Review</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11</w:t>
      </w:r>
      <w:r w:rsidRPr="00C06771">
        <w:rPr>
          <w:rFonts w:ascii="Times New Roman" w:hAnsi="Times New Roman" w:cs="Times New Roman"/>
          <w:noProof/>
          <w:sz w:val="24"/>
          <w:szCs w:val="24"/>
          <w:lang w:val="en-US"/>
        </w:rPr>
        <w:t xml:space="preserve">(2), 94–102.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10.1002/car.728</w:t>
      </w:r>
    </w:p>
    <w:p w14:paraId="1DCA3C34"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Ullman, S. (2002). Social Reactions to Child Sexual Abuse Disclosures: A Critical Review. </w:t>
      </w:r>
      <w:r w:rsidRPr="00C06771">
        <w:rPr>
          <w:rFonts w:ascii="Times New Roman" w:hAnsi="Times New Roman" w:cs="Times New Roman"/>
          <w:i/>
          <w:noProof/>
          <w:sz w:val="24"/>
          <w:szCs w:val="24"/>
          <w:lang w:val="en-US"/>
        </w:rPr>
        <w:t>Journal of Child Sexual Abuse, 12</w:t>
      </w:r>
      <w:r w:rsidRPr="00C06771">
        <w:rPr>
          <w:rFonts w:ascii="Times New Roman" w:hAnsi="Times New Roman" w:cs="Times New Roman"/>
          <w:noProof/>
          <w:sz w:val="24"/>
          <w:szCs w:val="24"/>
          <w:lang w:val="en-US"/>
        </w:rPr>
        <w:t>, 89-121.</w:t>
      </w:r>
    </w:p>
    <w:p w14:paraId="72746257"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Vieira, K. M., &amp; Lane, S. M. (2013). How you lie affects what you remember. </w:t>
      </w:r>
      <w:r w:rsidRPr="00C06771">
        <w:rPr>
          <w:rFonts w:ascii="Times New Roman" w:hAnsi="Times New Roman" w:cs="Times New Roman"/>
          <w:i/>
          <w:iCs/>
          <w:noProof/>
          <w:sz w:val="24"/>
          <w:szCs w:val="24"/>
          <w:lang w:val="en-US"/>
        </w:rPr>
        <w:t>Journal of Applied Research in Memory and Cognition</w:t>
      </w:r>
      <w:r w:rsidRPr="00C06771">
        <w:rPr>
          <w:rFonts w:ascii="Times New Roman" w:hAnsi="Times New Roman" w:cs="Times New Roman"/>
          <w:noProof/>
          <w:sz w:val="24"/>
          <w:szCs w:val="24"/>
          <w:lang w:val="en-US"/>
        </w:rPr>
        <w:t xml:space="preserve">, </w:t>
      </w:r>
      <w:r w:rsidRPr="00C06771">
        <w:rPr>
          <w:rFonts w:ascii="Times New Roman" w:hAnsi="Times New Roman" w:cs="Times New Roman"/>
          <w:i/>
          <w:iCs/>
          <w:noProof/>
          <w:sz w:val="24"/>
          <w:szCs w:val="24"/>
          <w:lang w:val="en-US"/>
        </w:rPr>
        <w:t>2</w:t>
      </w:r>
      <w:r w:rsidRPr="00C06771">
        <w:rPr>
          <w:rFonts w:ascii="Times New Roman" w:hAnsi="Times New Roman" w:cs="Times New Roman"/>
          <w:noProof/>
          <w:sz w:val="24"/>
          <w:szCs w:val="24"/>
          <w:lang w:val="en-US"/>
        </w:rPr>
        <w:t xml:space="preserve">, 173–178.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10.1016/j.jarmac.2013.05.005</w:t>
      </w:r>
    </w:p>
    <w:p w14:paraId="75EDA06F" w14:textId="1FB9DBC4"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lang w:val="en-US"/>
        </w:rPr>
        <w:t xml:space="preserve">Walsh, K., Fortier, M. A., &amp; DiLillo, D. (2010). Adult coping with childhood sexual abuse: A theoretical and empirical review. </w:t>
      </w:r>
      <w:r w:rsidRPr="00C06771">
        <w:rPr>
          <w:rFonts w:ascii="Times New Roman" w:hAnsi="Times New Roman" w:cs="Times New Roman"/>
          <w:i/>
          <w:iCs/>
          <w:noProof/>
          <w:sz w:val="24"/>
          <w:szCs w:val="24"/>
          <w:lang w:val="en-US"/>
        </w:rPr>
        <w:t>Aggression and Violent Behavior</w:t>
      </w:r>
      <w:r w:rsidR="00464468" w:rsidRPr="00C06771">
        <w:rPr>
          <w:rFonts w:ascii="Times New Roman" w:hAnsi="Times New Roman" w:cs="Times New Roman"/>
          <w:i/>
          <w:iCs/>
          <w:noProof/>
          <w:sz w:val="24"/>
          <w:szCs w:val="24"/>
          <w:lang w:val="en-US"/>
        </w:rPr>
        <w:t xml:space="preserve">, 15, </w:t>
      </w:r>
      <w:r w:rsidR="00464468" w:rsidRPr="00C06771">
        <w:rPr>
          <w:rFonts w:ascii="Times New Roman" w:hAnsi="Times New Roman" w:cs="Times New Roman"/>
          <w:iCs/>
          <w:noProof/>
          <w:sz w:val="24"/>
          <w:szCs w:val="24"/>
          <w:lang w:val="en-US"/>
        </w:rPr>
        <w:t>1-3</w:t>
      </w:r>
      <w:r w:rsidRPr="00C06771">
        <w:rPr>
          <w:rFonts w:ascii="Times New Roman" w:hAnsi="Times New Roman" w:cs="Times New Roman"/>
          <w:noProof/>
          <w:sz w:val="24"/>
          <w:szCs w:val="24"/>
          <w:lang w:val="en-US"/>
        </w:rPr>
        <w:t xml:space="preserve">. </w:t>
      </w:r>
      <w:r w:rsidR="0073683B" w:rsidRPr="00C06771">
        <w:rPr>
          <w:rFonts w:ascii="Times New Roman" w:hAnsi="Times New Roman" w:cs="Times New Roman"/>
          <w:noProof/>
          <w:sz w:val="24"/>
          <w:szCs w:val="24"/>
          <w:lang w:val="en-US"/>
        </w:rPr>
        <w:t>doi.org/</w:t>
      </w:r>
      <w:r w:rsidRPr="00C06771">
        <w:rPr>
          <w:rFonts w:ascii="Times New Roman" w:hAnsi="Times New Roman" w:cs="Times New Roman"/>
          <w:noProof/>
          <w:sz w:val="24"/>
          <w:szCs w:val="24"/>
          <w:lang w:val="en-US"/>
        </w:rPr>
        <w:t>10.1016/j.avb.2009.06.009</w:t>
      </w:r>
    </w:p>
    <w:p w14:paraId="3830B3D7" w14:textId="77777777" w:rsidR="00166DD8" w:rsidRPr="00C06771" w:rsidRDefault="00166DD8"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C06771">
        <w:rPr>
          <w:rFonts w:ascii="Times New Roman" w:hAnsi="Times New Roman" w:cs="Times New Roman"/>
          <w:noProof/>
          <w:sz w:val="24"/>
          <w:szCs w:val="24"/>
          <w:shd w:val="clear" w:color="auto" w:fill="FFFFFF"/>
          <w:lang w:val="en-US"/>
        </w:rPr>
        <w:t xml:space="preserve">Wood, Orsak, Murphy, &amp; Cross. (1996). Semistructured child sexual abuse interviews: </w:t>
      </w:r>
      <w:r w:rsidRPr="00C06771">
        <w:rPr>
          <w:rFonts w:ascii="Times New Roman" w:hAnsi="Times New Roman" w:cs="Times New Roman"/>
          <w:noProof/>
          <w:sz w:val="24"/>
          <w:szCs w:val="24"/>
          <w:shd w:val="clear" w:color="auto" w:fill="FFFFFF"/>
          <w:lang w:val="en-US"/>
        </w:rPr>
        <w:lastRenderedPageBreak/>
        <w:t>Interview and child characteristics related to credibility of disclosure. </w:t>
      </w:r>
      <w:r w:rsidRPr="00C06771">
        <w:rPr>
          <w:rFonts w:ascii="Times New Roman" w:hAnsi="Times New Roman" w:cs="Times New Roman"/>
          <w:i/>
          <w:iCs/>
          <w:noProof/>
          <w:sz w:val="24"/>
          <w:szCs w:val="24"/>
          <w:shd w:val="clear" w:color="auto" w:fill="FFFFFF"/>
          <w:lang w:val="en-US"/>
        </w:rPr>
        <w:t>Child Abuse &amp; Neglect,</w:t>
      </w:r>
      <w:r w:rsidRPr="00C06771">
        <w:rPr>
          <w:rFonts w:ascii="Times New Roman" w:hAnsi="Times New Roman" w:cs="Times New Roman"/>
          <w:noProof/>
          <w:sz w:val="24"/>
          <w:szCs w:val="24"/>
          <w:shd w:val="clear" w:color="auto" w:fill="FFFFFF"/>
          <w:lang w:val="en-US"/>
        </w:rPr>
        <w:t> </w:t>
      </w:r>
      <w:r w:rsidRPr="00C06771">
        <w:rPr>
          <w:rFonts w:ascii="Times New Roman" w:hAnsi="Times New Roman" w:cs="Times New Roman"/>
          <w:i/>
          <w:iCs/>
          <w:noProof/>
          <w:sz w:val="24"/>
          <w:szCs w:val="24"/>
          <w:shd w:val="clear" w:color="auto" w:fill="FFFFFF"/>
          <w:lang w:val="en-US"/>
        </w:rPr>
        <w:t>20</w:t>
      </w:r>
      <w:r w:rsidRPr="00C06771">
        <w:rPr>
          <w:rFonts w:ascii="Times New Roman" w:hAnsi="Times New Roman" w:cs="Times New Roman"/>
          <w:noProof/>
          <w:sz w:val="24"/>
          <w:szCs w:val="24"/>
          <w:shd w:val="clear" w:color="auto" w:fill="FFFFFF"/>
          <w:lang w:val="en-US"/>
        </w:rPr>
        <w:t>, 81-92.</w:t>
      </w:r>
    </w:p>
    <w:p w14:paraId="30CAA163" w14:textId="5D8950E7" w:rsidR="00B02D47" w:rsidRPr="00C06771" w:rsidRDefault="00B02D47"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C06771">
        <w:rPr>
          <w:rFonts w:ascii="Times New Roman" w:hAnsi="Times New Roman" w:cs="Times New Roman"/>
          <w:noProof/>
          <w:sz w:val="24"/>
          <w:szCs w:val="24"/>
          <w:shd w:val="clear" w:color="auto" w:fill="FFFFFF"/>
          <w:lang w:val="en-US"/>
        </w:rPr>
        <w:t xml:space="preserve">World Health Organization. (2016). </w:t>
      </w:r>
      <w:r w:rsidRPr="00C06771">
        <w:rPr>
          <w:rFonts w:ascii="Times New Roman" w:hAnsi="Times New Roman" w:cs="Times New Roman"/>
          <w:i/>
          <w:noProof/>
          <w:sz w:val="24"/>
          <w:szCs w:val="24"/>
          <w:shd w:val="clear" w:color="auto" w:fill="FFFFFF"/>
          <w:lang w:val="en-US"/>
        </w:rPr>
        <w:t>Child Maltreatment</w:t>
      </w:r>
      <w:r w:rsidRPr="00C06771">
        <w:rPr>
          <w:rFonts w:ascii="Times New Roman" w:hAnsi="Times New Roman" w:cs="Times New Roman"/>
          <w:noProof/>
          <w:sz w:val="24"/>
          <w:szCs w:val="24"/>
          <w:shd w:val="clear" w:color="auto" w:fill="FFFFFF"/>
          <w:lang w:val="en-US"/>
        </w:rPr>
        <w:t>. Retrieved from http://www.who.int/mediacentre/factsheets/fs150/en/</w:t>
      </w:r>
    </w:p>
    <w:p w14:paraId="3F702023" w14:textId="77777777" w:rsidR="00D4694C" w:rsidRPr="00C06771" w:rsidRDefault="00D4694C" w:rsidP="00D4694C">
      <w:pPr>
        <w:widowControl w:val="0"/>
        <w:autoSpaceDE w:val="0"/>
        <w:autoSpaceDN w:val="0"/>
        <w:adjustRightInd w:val="0"/>
        <w:spacing w:line="480" w:lineRule="auto"/>
        <w:ind w:left="480" w:hanging="480"/>
        <w:rPr>
          <w:rFonts w:ascii="Times New Roman" w:hAnsi="Times New Roman" w:cs="Times New Roman"/>
          <w:sz w:val="24"/>
          <w:szCs w:val="24"/>
          <w:lang w:val="en-US"/>
        </w:rPr>
      </w:pPr>
      <w:r w:rsidRPr="00C06771">
        <w:rPr>
          <w:rFonts w:ascii="Times New Roman" w:hAnsi="Times New Roman" w:cs="Times New Roman"/>
          <w:sz w:val="24"/>
          <w:szCs w:val="24"/>
          <w:lang w:val="en-US"/>
        </w:rPr>
        <w:fldChar w:fldCharType="end"/>
      </w:r>
    </w:p>
    <w:p w14:paraId="4B8DC12C" w14:textId="77777777" w:rsidR="00D4694C" w:rsidRPr="00C06771" w:rsidRDefault="00D4694C" w:rsidP="00D4694C">
      <w:pPr>
        <w:spacing w:line="480" w:lineRule="auto"/>
        <w:ind w:firstLine="709"/>
        <w:jc w:val="both"/>
        <w:rPr>
          <w:rFonts w:ascii="Times New Roman" w:hAnsi="Times New Roman" w:cs="Times New Roman"/>
          <w:sz w:val="24"/>
          <w:szCs w:val="24"/>
          <w:lang w:val="en-US"/>
        </w:rPr>
      </w:pPr>
    </w:p>
    <w:p w14:paraId="18388263" w14:textId="77777777" w:rsidR="005F3BC4" w:rsidRPr="00C06771" w:rsidRDefault="005F3BC4" w:rsidP="00D4694C">
      <w:pPr>
        <w:pStyle w:val="FootnoteText"/>
        <w:spacing w:line="480" w:lineRule="auto"/>
        <w:ind w:firstLine="709"/>
        <w:jc w:val="both"/>
        <w:rPr>
          <w:rFonts w:ascii="Times New Roman" w:hAnsi="Times New Roman" w:cs="Times New Roman"/>
          <w:lang w:val="en-US"/>
        </w:rPr>
      </w:pPr>
    </w:p>
    <w:sectPr w:rsidR="005F3BC4" w:rsidRPr="00C0677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E365D" w14:textId="77777777" w:rsidR="00003839" w:rsidRDefault="00003839" w:rsidP="00D4694C">
      <w:pPr>
        <w:spacing w:after="0" w:line="240" w:lineRule="auto"/>
      </w:pPr>
      <w:r>
        <w:separator/>
      </w:r>
    </w:p>
  </w:endnote>
  <w:endnote w:type="continuationSeparator" w:id="0">
    <w:p w14:paraId="720D1ABF" w14:textId="77777777" w:rsidR="00003839" w:rsidRDefault="00003839" w:rsidP="00D4694C">
      <w:pPr>
        <w:spacing w:after="0" w:line="240" w:lineRule="auto"/>
      </w:pPr>
      <w:r>
        <w:continuationSeparator/>
      </w:r>
    </w:p>
  </w:endnote>
  <w:endnote w:type="continuationNotice" w:id="1">
    <w:p w14:paraId="447D296E" w14:textId="77777777" w:rsidR="00003839" w:rsidRDefault="000038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DF64A" w14:textId="77777777" w:rsidR="00C06771" w:rsidRDefault="00C067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367782"/>
      <w:docPartObj>
        <w:docPartGallery w:val="Page Numbers (Bottom of Page)"/>
        <w:docPartUnique/>
      </w:docPartObj>
    </w:sdtPr>
    <w:sdtEndPr>
      <w:rPr>
        <w:rFonts w:ascii="Times New Roman" w:hAnsi="Times New Roman" w:cs="Times New Roman"/>
        <w:noProof/>
        <w:sz w:val="24"/>
        <w:szCs w:val="24"/>
      </w:rPr>
    </w:sdtEndPr>
    <w:sdtContent>
      <w:p w14:paraId="38BE49C2" w14:textId="01952275" w:rsidR="00DC572A" w:rsidRPr="00D4095C" w:rsidRDefault="00DC572A">
        <w:pPr>
          <w:pStyle w:val="Footer"/>
          <w:jc w:val="center"/>
          <w:rPr>
            <w:rFonts w:ascii="Times New Roman" w:hAnsi="Times New Roman" w:cs="Times New Roman"/>
            <w:sz w:val="24"/>
            <w:szCs w:val="24"/>
          </w:rPr>
        </w:pPr>
        <w:r w:rsidRPr="00D4095C">
          <w:rPr>
            <w:rFonts w:ascii="Times New Roman" w:hAnsi="Times New Roman" w:cs="Times New Roman"/>
            <w:sz w:val="24"/>
            <w:szCs w:val="24"/>
          </w:rPr>
          <w:fldChar w:fldCharType="begin"/>
        </w:r>
        <w:r w:rsidRPr="00D4095C">
          <w:rPr>
            <w:rFonts w:ascii="Times New Roman" w:hAnsi="Times New Roman" w:cs="Times New Roman"/>
            <w:sz w:val="24"/>
            <w:szCs w:val="24"/>
          </w:rPr>
          <w:instrText xml:space="preserve"> PAGE   \* MERGEFORMAT </w:instrText>
        </w:r>
        <w:r w:rsidRPr="00D4095C">
          <w:rPr>
            <w:rFonts w:ascii="Times New Roman" w:hAnsi="Times New Roman" w:cs="Times New Roman"/>
            <w:sz w:val="24"/>
            <w:szCs w:val="24"/>
          </w:rPr>
          <w:fldChar w:fldCharType="separate"/>
        </w:r>
        <w:r w:rsidR="00C06771">
          <w:rPr>
            <w:rFonts w:ascii="Times New Roman" w:hAnsi="Times New Roman" w:cs="Times New Roman"/>
            <w:noProof/>
            <w:sz w:val="24"/>
            <w:szCs w:val="24"/>
          </w:rPr>
          <w:t>1</w:t>
        </w:r>
        <w:r w:rsidRPr="00D4095C">
          <w:rPr>
            <w:rFonts w:ascii="Times New Roman" w:hAnsi="Times New Roman" w:cs="Times New Roman"/>
            <w:noProof/>
            <w:sz w:val="24"/>
            <w:szCs w:val="24"/>
          </w:rPr>
          <w:fldChar w:fldCharType="end"/>
        </w:r>
      </w:p>
    </w:sdtContent>
  </w:sdt>
  <w:p w14:paraId="77206553" w14:textId="77777777" w:rsidR="00DC572A" w:rsidRDefault="00DC57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403A6" w14:textId="77777777" w:rsidR="00C06771" w:rsidRDefault="00C06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E26F5" w14:textId="77777777" w:rsidR="00003839" w:rsidRDefault="00003839" w:rsidP="00D4694C">
      <w:pPr>
        <w:spacing w:after="0" w:line="240" w:lineRule="auto"/>
      </w:pPr>
      <w:r>
        <w:separator/>
      </w:r>
    </w:p>
  </w:footnote>
  <w:footnote w:type="continuationSeparator" w:id="0">
    <w:p w14:paraId="01BE6281" w14:textId="77777777" w:rsidR="00003839" w:rsidRDefault="00003839" w:rsidP="00D4694C">
      <w:pPr>
        <w:spacing w:after="0" w:line="240" w:lineRule="auto"/>
      </w:pPr>
      <w:r>
        <w:continuationSeparator/>
      </w:r>
    </w:p>
  </w:footnote>
  <w:footnote w:type="continuationNotice" w:id="1">
    <w:p w14:paraId="40CD6046" w14:textId="77777777" w:rsidR="00003839" w:rsidRDefault="00003839">
      <w:pPr>
        <w:spacing w:after="0" w:line="240" w:lineRule="auto"/>
      </w:pPr>
    </w:p>
  </w:footnote>
  <w:footnote w:id="2">
    <w:p w14:paraId="246D597C" w14:textId="0D9BD98A" w:rsidR="00DC572A" w:rsidRDefault="00DC572A" w:rsidP="00D4694C">
      <w:pPr>
        <w:pStyle w:val="FootnoteText"/>
        <w:rPr>
          <w:rFonts w:ascii="Times New Roman" w:hAnsi="Times New Roman" w:cs="Times New Roman"/>
          <w:lang w:val="en-US"/>
        </w:rPr>
      </w:pPr>
      <w:r>
        <w:rPr>
          <w:rStyle w:val="FootnoteReference"/>
        </w:rPr>
        <w:footnoteRef/>
      </w:r>
      <w:r w:rsidRPr="000D7BCC">
        <w:rPr>
          <w:lang w:val="en-US"/>
        </w:rPr>
        <w:t xml:space="preserve"> </w:t>
      </w:r>
      <w:r w:rsidRPr="004823EB">
        <w:rPr>
          <w:rFonts w:ascii="Times New Roman" w:hAnsi="Times New Roman" w:cs="Times New Roman"/>
          <w:lang w:val="en-US"/>
        </w:rPr>
        <w:t>Details about the case can be found on several online sources</w:t>
      </w:r>
      <w:ins w:id="38" w:author="Author">
        <w:r>
          <w:rPr>
            <w:rFonts w:ascii="Times New Roman" w:hAnsi="Times New Roman" w:cs="Times New Roman"/>
            <w:lang w:val="en-US"/>
          </w:rPr>
          <w:t>,</w:t>
        </w:r>
      </w:ins>
      <w:r w:rsidRPr="004823EB">
        <w:rPr>
          <w:rFonts w:ascii="Times New Roman" w:hAnsi="Times New Roman" w:cs="Times New Roman"/>
          <w:lang w:val="en-US"/>
        </w:rPr>
        <w:t xml:space="preserve"> including: </w:t>
      </w:r>
      <w:hyperlink r:id="rId1" w:history="1">
        <w:r w:rsidRPr="0009338A">
          <w:rPr>
            <w:rStyle w:val="Hyperlink"/>
            <w:rFonts w:ascii="Times New Roman" w:hAnsi="Times New Roman" w:cs="Times New Roman"/>
            <w:lang w:val="en-US"/>
          </w:rPr>
          <w:t>http://edition.cnn.com/2008/CRIME/07/31/preacher.freezer/</w:t>
        </w:r>
      </w:hyperlink>
    </w:p>
    <w:p w14:paraId="120EA192" w14:textId="77777777" w:rsidR="00DC572A" w:rsidRPr="000D7BCC" w:rsidRDefault="00DC572A" w:rsidP="00D4694C">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E8EE8" w14:textId="77777777" w:rsidR="00C06771" w:rsidRDefault="00C067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3DCAD" w14:textId="77777777" w:rsidR="0004184B" w:rsidRDefault="000418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0AB23" w14:textId="77777777" w:rsidR="00C06771" w:rsidRDefault="00C06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94C"/>
    <w:rsid w:val="0000192A"/>
    <w:rsid w:val="00003839"/>
    <w:rsid w:val="0002152B"/>
    <w:rsid w:val="0004184B"/>
    <w:rsid w:val="0006371B"/>
    <w:rsid w:val="000666D3"/>
    <w:rsid w:val="0008162F"/>
    <w:rsid w:val="00091747"/>
    <w:rsid w:val="000C0049"/>
    <w:rsid w:val="000E2DF3"/>
    <w:rsid w:val="000F5404"/>
    <w:rsid w:val="00116B48"/>
    <w:rsid w:val="001257C2"/>
    <w:rsid w:val="00127D7B"/>
    <w:rsid w:val="0014025F"/>
    <w:rsid w:val="00140563"/>
    <w:rsid w:val="00145817"/>
    <w:rsid w:val="00160C6E"/>
    <w:rsid w:val="00166DD8"/>
    <w:rsid w:val="00195835"/>
    <w:rsid w:val="001A5CD9"/>
    <w:rsid w:val="001C438F"/>
    <w:rsid w:val="001E0EBF"/>
    <w:rsid w:val="001E1B60"/>
    <w:rsid w:val="001E3CF6"/>
    <w:rsid w:val="00215D74"/>
    <w:rsid w:val="002169E4"/>
    <w:rsid w:val="002205CA"/>
    <w:rsid w:val="00232C29"/>
    <w:rsid w:val="0023755B"/>
    <w:rsid w:val="0024422A"/>
    <w:rsid w:val="002471A1"/>
    <w:rsid w:val="002601A4"/>
    <w:rsid w:val="00263753"/>
    <w:rsid w:val="00282EF9"/>
    <w:rsid w:val="00284227"/>
    <w:rsid w:val="002910F2"/>
    <w:rsid w:val="002A30A4"/>
    <w:rsid w:val="002B63D2"/>
    <w:rsid w:val="002C43F9"/>
    <w:rsid w:val="002C5904"/>
    <w:rsid w:val="002D7459"/>
    <w:rsid w:val="002E6684"/>
    <w:rsid w:val="002F48B7"/>
    <w:rsid w:val="002F4FE7"/>
    <w:rsid w:val="00300491"/>
    <w:rsid w:val="0030221E"/>
    <w:rsid w:val="00310092"/>
    <w:rsid w:val="0036225F"/>
    <w:rsid w:val="00377C95"/>
    <w:rsid w:val="003844AD"/>
    <w:rsid w:val="00387D25"/>
    <w:rsid w:val="00390F32"/>
    <w:rsid w:val="00396A79"/>
    <w:rsid w:val="003A0A05"/>
    <w:rsid w:val="003C2066"/>
    <w:rsid w:val="003D1EDD"/>
    <w:rsid w:val="003E41A5"/>
    <w:rsid w:val="003E4923"/>
    <w:rsid w:val="00403C50"/>
    <w:rsid w:val="00412B48"/>
    <w:rsid w:val="0041391F"/>
    <w:rsid w:val="00420D25"/>
    <w:rsid w:val="00427ECF"/>
    <w:rsid w:val="00434BC4"/>
    <w:rsid w:val="00464468"/>
    <w:rsid w:val="00464BDB"/>
    <w:rsid w:val="00472333"/>
    <w:rsid w:val="00473D73"/>
    <w:rsid w:val="004B4D1A"/>
    <w:rsid w:val="004C252A"/>
    <w:rsid w:val="004C3E82"/>
    <w:rsid w:val="004E602B"/>
    <w:rsid w:val="004F2025"/>
    <w:rsid w:val="004F2D26"/>
    <w:rsid w:val="004F4A9B"/>
    <w:rsid w:val="004F6BD5"/>
    <w:rsid w:val="0050777B"/>
    <w:rsid w:val="00512AC9"/>
    <w:rsid w:val="0052291C"/>
    <w:rsid w:val="00530FEE"/>
    <w:rsid w:val="0053355E"/>
    <w:rsid w:val="005335F9"/>
    <w:rsid w:val="00546E9C"/>
    <w:rsid w:val="005576CE"/>
    <w:rsid w:val="00573766"/>
    <w:rsid w:val="005A5877"/>
    <w:rsid w:val="005D0B94"/>
    <w:rsid w:val="005E0291"/>
    <w:rsid w:val="005E32A1"/>
    <w:rsid w:val="005E6253"/>
    <w:rsid w:val="005F3BC4"/>
    <w:rsid w:val="006237D2"/>
    <w:rsid w:val="0063664A"/>
    <w:rsid w:val="00647FAD"/>
    <w:rsid w:val="00651E79"/>
    <w:rsid w:val="006553CC"/>
    <w:rsid w:val="00656312"/>
    <w:rsid w:val="00686356"/>
    <w:rsid w:val="00695A59"/>
    <w:rsid w:val="00695B33"/>
    <w:rsid w:val="006C2873"/>
    <w:rsid w:val="006C5D74"/>
    <w:rsid w:val="006D0EBC"/>
    <w:rsid w:val="00703724"/>
    <w:rsid w:val="00722DD0"/>
    <w:rsid w:val="00735C5A"/>
    <w:rsid w:val="0073683B"/>
    <w:rsid w:val="00736CFD"/>
    <w:rsid w:val="00744192"/>
    <w:rsid w:val="0074683F"/>
    <w:rsid w:val="00762136"/>
    <w:rsid w:val="00763E0E"/>
    <w:rsid w:val="007714CD"/>
    <w:rsid w:val="00776057"/>
    <w:rsid w:val="007B1D29"/>
    <w:rsid w:val="007C2BBF"/>
    <w:rsid w:val="007D697D"/>
    <w:rsid w:val="007E2136"/>
    <w:rsid w:val="007F5A32"/>
    <w:rsid w:val="00805AC8"/>
    <w:rsid w:val="008217DE"/>
    <w:rsid w:val="00822B6A"/>
    <w:rsid w:val="00845B1E"/>
    <w:rsid w:val="00847F97"/>
    <w:rsid w:val="00850138"/>
    <w:rsid w:val="00892941"/>
    <w:rsid w:val="008B66E2"/>
    <w:rsid w:val="008C25CC"/>
    <w:rsid w:val="008C4E0B"/>
    <w:rsid w:val="008C51F9"/>
    <w:rsid w:val="008D78CB"/>
    <w:rsid w:val="008F1704"/>
    <w:rsid w:val="008F45F9"/>
    <w:rsid w:val="008F748E"/>
    <w:rsid w:val="008F7E01"/>
    <w:rsid w:val="008F7E28"/>
    <w:rsid w:val="009019ED"/>
    <w:rsid w:val="009034D2"/>
    <w:rsid w:val="00925CB1"/>
    <w:rsid w:val="00971E98"/>
    <w:rsid w:val="00972A7B"/>
    <w:rsid w:val="00980A94"/>
    <w:rsid w:val="009861BA"/>
    <w:rsid w:val="00992805"/>
    <w:rsid w:val="00995299"/>
    <w:rsid w:val="00995C52"/>
    <w:rsid w:val="00996312"/>
    <w:rsid w:val="009A01BC"/>
    <w:rsid w:val="009A56A1"/>
    <w:rsid w:val="009C5E9F"/>
    <w:rsid w:val="009D2AA5"/>
    <w:rsid w:val="009D2D50"/>
    <w:rsid w:val="00A135C9"/>
    <w:rsid w:val="00A23632"/>
    <w:rsid w:val="00A3302A"/>
    <w:rsid w:val="00A405CE"/>
    <w:rsid w:val="00A41156"/>
    <w:rsid w:val="00A4343C"/>
    <w:rsid w:val="00A519E1"/>
    <w:rsid w:val="00A5202B"/>
    <w:rsid w:val="00A53960"/>
    <w:rsid w:val="00A7596D"/>
    <w:rsid w:val="00A84F31"/>
    <w:rsid w:val="00A87E13"/>
    <w:rsid w:val="00A92A7A"/>
    <w:rsid w:val="00A92DFC"/>
    <w:rsid w:val="00A966B3"/>
    <w:rsid w:val="00AC0150"/>
    <w:rsid w:val="00AE04D3"/>
    <w:rsid w:val="00AE1C4A"/>
    <w:rsid w:val="00AF6186"/>
    <w:rsid w:val="00B02D47"/>
    <w:rsid w:val="00B052AE"/>
    <w:rsid w:val="00B11E8B"/>
    <w:rsid w:val="00B24F3E"/>
    <w:rsid w:val="00B26509"/>
    <w:rsid w:val="00B33541"/>
    <w:rsid w:val="00B36135"/>
    <w:rsid w:val="00B4098B"/>
    <w:rsid w:val="00B931BE"/>
    <w:rsid w:val="00BB6A33"/>
    <w:rsid w:val="00BD127C"/>
    <w:rsid w:val="00BD7F4F"/>
    <w:rsid w:val="00BE56A8"/>
    <w:rsid w:val="00BF16D3"/>
    <w:rsid w:val="00C06771"/>
    <w:rsid w:val="00C104A7"/>
    <w:rsid w:val="00C10D74"/>
    <w:rsid w:val="00C22AEB"/>
    <w:rsid w:val="00C310C4"/>
    <w:rsid w:val="00C32154"/>
    <w:rsid w:val="00C4243A"/>
    <w:rsid w:val="00C5133B"/>
    <w:rsid w:val="00C53DF9"/>
    <w:rsid w:val="00C61118"/>
    <w:rsid w:val="00C73123"/>
    <w:rsid w:val="00C9570B"/>
    <w:rsid w:val="00CA2D63"/>
    <w:rsid w:val="00CC002B"/>
    <w:rsid w:val="00CC6DAE"/>
    <w:rsid w:val="00CD7DD5"/>
    <w:rsid w:val="00CE1271"/>
    <w:rsid w:val="00CE1D35"/>
    <w:rsid w:val="00D06773"/>
    <w:rsid w:val="00D25DFF"/>
    <w:rsid w:val="00D4095C"/>
    <w:rsid w:val="00D4694C"/>
    <w:rsid w:val="00D63ECE"/>
    <w:rsid w:val="00D65BC2"/>
    <w:rsid w:val="00D77E80"/>
    <w:rsid w:val="00D809B0"/>
    <w:rsid w:val="00D90063"/>
    <w:rsid w:val="00D968FB"/>
    <w:rsid w:val="00DA40FF"/>
    <w:rsid w:val="00DA44D4"/>
    <w:rsid w:val="00DB0DE6"/>
    <w:rsid w:val="00DB71B1"/>
    <w:rsid w:val="00DC289E"/>
    <w:rsid w:val="00DC572A"/>
    <w:rsid w:val="00DC643D"/>
    <w:rsid w:val="00DD4119"/>
    <w:rsid w:val="00DE0052"/>
    <w:rsid w:val="00DE0D8C"/>
    <w:rsid w:val="00DF2A23"/>
    <w:rsid w:val="00E059FB"/>
    <w:rsid w:val="00E0608A"/>
    <w:rsid w:val="00E129ED"/>
    <w:rsid w:val="00E34ACC"/>
    <w:rsid w:val="00E34E70"/>
    <w:rsid w:val="00E416F7"/>
    <w:rsid w:val="00E43422"/>
    <w:rsid w:val="00E52189"/>
    <w:rsid w:val="00E5592F"/>
    <w:rsid w:val="00E819EC"/>
    <w:rsid w:val="00E82CE8"/>
    <w:rsid w:val="00E90DE5"/>
    <w:rsid w:val="00E97AB8"/>
    <w:rsid w:val="00EA1F96"/>
    <w:rsid w:val="00EA342C"/>
    <w:rsid w:val="00EC326F"/>
    <w:rsid w:val="00EC35E2"/>
    <w:rsid w:val="00EC784F"/>
    <w:rsid w:val="00EE0242"/>
    <w:rsid w:val="00EE40D5"/>
    <w:rsid w:val="00EE6836"/>
    <w:rsid w:val="00EF1F37"/>
    <w:rsid w:val="00EF5A9A"/>
    <w:rsid w:val="00F16B3A"/>
    <w:rsid w:val="00F2656B"/>
    <w:rsid w:val="00F3446D"/>
    <w:rsid w:val="00F40FE5"/>
    <w:rsid w:val="00F50F57"/>
    <w:rsid w:val="00F64E69"/>
    <w:rsid w:val="00F678F1"/>
    <w:rsid w:val="00F83FCF"/>
    <w:rsid w:val="00FB195F"/>
    <w:rsid w:val="00FB25CE"/>
    <w:rsid w:val="00FC4FC5"/>
    <w:rsid w:val="00FC753E"/>
    <w:rsid w:val="00FD53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 w:type="paragraph" w:styleId="Revision">
    <w:name w:val="Revision"/>
    <w:hidden/>
    <w:uiPriority w:val="99"/>
    <w:semiHidden/>
    <w:rsid w:val="00E521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 w:type="paragraph" w:styleId="Revision">
    <w:name w:val="Revision"/>
    <w:hidden/>
    <w:uiPriority w:val="99"/>
    <w:semiHidden/>
    <w:rsid w:val="00E52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0796-AB3A-47E7-94FA-EA3E61E7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21607</Words>
  <Characters>123161</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3</cp:revision>
  <dcterms:created xsi:type="dcterms:W3CDTF">2018-03-22T14:47:00Z</dcterms:created>
  <dcterms:modified xsi:type="dcterms:W3CDTF">2018-03-27T10:50:00Z</dcterms:modified>
</cp:coreProperties>
</file>