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8967" w14:textId="77777777" w:rsidR="00385F1E" w:rsidRDefault="00385F1E" w:rsidP="00086075">
      <w:pPr>
        <w:widowControl w:val="0"/>
        <w:autoSpaceDE w:val="0"/>
        <w:autoSpaceDN w:val="0"/>
        <w:adjustRightInd w:val="0"/>
        <w:spacing w:after="0" w:line="240" w:lineRule="auto"/>
        <w:jc w:val="center"/>
        <w:rPr>
          <w:rFonts w:cs="Times New Roman"/>
          <w:b/>
          <w:szCs w:val="24"/>
        </w:rPr>
      </w:pPr>
    </w:p>
    <w:p w14:paraId="062A24B1"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19D864FC"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bookmarkStart w:id="0" w:name="_GoBack"/>
      <w:bookmarkEnd w:id="0"/>
    </w:p>
    <w:p w14:paraId="01D0E706" w14:textId="72ABF82E" w:rsidR="00385F1E" w:rsidRPr="009F0D2A" w:rsidRDefault="00385F1E" w:rsidP="00086075">
      <w:pPr>
        <w:widowControl w:val="0"/>
        <w:autoSpaceDE w:val="0"/>
        <w:autoSpaceDN w:val="0"/>
        <w:adjustRightInd w:val="0"/>
        <w:spacing w:after="0" w:line="240" w:lineRule="auto"/>
        <w:ind w:firstLine="0"/>
        <w:jc w:val="center"/>
        <w:rPr>
          <w:rFonts w:cs="Times New Roman"/>
          <w:b/>
          <w:szCs w:val="24"/>
          <w:lang w:val="en-US"/>
        </w:rPr>
      </w:pPr>
      <w:r w:rsidRPr="009F0D2A">
        <w:rPr>
          <w:rFonts w:cs="Times New Roman"/>
          <w:b/>
          <w:szCs w:val="24"/>
          <w:lang w:val="en-US"/>
        </w:rPr>
        <w:t>Core Self-Evaluations and Innovative Behavior Among Micro</w:t>
      </w:r>
      <w:ins w:id="1" w:author="Author" w:date="2018-01-18T15:25:00Z">
        <w:r w:rsidR="00F25002" w:rsidRPr="009624BF">
          <w:rPr>
            <w:rFonts w:cs="Times New Roman"/>
            <w:b/>
            <w:szCs w:val="24"/>
            <w:lang w:val="en-US"/>
          </w:rPr>
          <w:t>-</w:t>
        </w:r>
      </w:ins>
      <w:del w:id="2" w:author="Author" w:date="2018-01-18T15:25:00Z">
        <w:r w:rsidRPr="009F0D2A" w:rsidDel="00F25002">
          <w:rPr>
            <w:rFonts w:cs="Times New Roman"/>
            <w:b/>
            <w:szCs w:val="24"/>
            <w:lang w:val="en-US"/>
          </w:rPr>
          <w:delText>entrepreneurs</w:delText>
        </w:r>
      </w:del>
      <w:ins w:id="3" w:author="Author" w:date="2018-01-18T15:25:00Z">
        <w:r w:rsidR="00F25002" w:rsidRPr="00726F9A">
          <w:rPr>
            <w:rFonts w:cs="Times New Roman"/>
            <w:b/>
            <w:szCs w:val="24"/>
            <w:lang w:val="en-US"/>
          </w:rPr>
          <w:t>E</w:t>
        </w:r>
        <w:r w:rsidR="00F25002" w:rsidRPr="009F0D2A">
          <w:rPr>
            <w:rFonts w:cs="Times New Roman"/>
            <w:b/>
            <w:szCs w:val="24"/>
            <w:lang w:val="en-US"/>
          </w:rPr>
          <w:t>ntrepreneurs</w:t>
        </w:r>
      </w:ins>
      <w:r w:rsidRPr="009F0D2A">
        <w:rPr>
          <w:rFonts w:cs="Times New Roman"/>
          <w:b/>
          <w:szCs w:val="24"/>
          <w:lang w:val="en-US"/>
        </w:rPr>
        <w:t>: The Mediating Effect of Proactive Personality</w:t>
      </w:r>
    </w:p>
    <w:p w14:paraId="0F940C84" w14:textId="788237B3" w:rsidR="00385F1E" w:rsidRPr="009F0D2A" w:rsidRDefault="00385F1E" w:rsidP="00086075">
      <w:pPr>
        <w:spacing w:line="240" w:lineRule="auto"/>
        <w:outlineLvl w:val="0"/>
        <w:rPr>
          <w:rFonts w:cs="Times New Roman"/>
          <w:lang w:val="en-US"/>
        </w:rPr>
      </w:pPr>
    </w:p>
    <w:p w14:paraId="42BB9A5A" w14:textId="77777777" w:rsidR="00385F1E" w:rsidRPr="009F0D2A" w:rsidRDefault="00385F1E" w:rsidP="00086075">
      <w:pPr>
        <w:spacing w:line="240" w:lineRule="auto"/>
        <w:outlineLvl w:val="0"/>
        <w:rPr>
          <w:rFonts w:cs="Times New Roman"/>
          <w:lang w:val="en-US"/>
        </w:rPr>
      </w:pPr>
    </w:p>
    <w:p w14:paraId="49D1E5BF" w14:textId="77777777" w:rsidR="00385F1E" w:rsidRPr="009F0D2A" w:rsidRDefault="00385F1E" w:rsidP="00086075">
      <w:pPr>
        <w:spacing w:line="240" w:lineRule="auto"/>
        <w:jc w:val="center"/>
        <w:outlineLvl w:val="0"/>
        <w:rPr>
          <w:rFonts w:cs="Times New Roman"/>
          <w:vertAlign w:val="superscript"/>
          <w:lang w:val="en-US"/>
        </w:rPr>
      </w:pPr>
      <w:r w:rsidRPr="009F0D2A">
        <w:rPr>
          <w:rFonts w:cs="Times New Roman"/>
          <w:lang w:val="en-US"/>
        </w:rPr>
        <w:t>Debora E. Purba</w:t>
      </w:r>
      <w:r w:rsidRPr="009F0D2A">
        <w:rPr>
          <w:rFonts w:cs="Times New Roman"/>
          <w:vertAlign w:val="superscript"/>
          <w:lang w:val="en-US"/>
        </w:rPr>
        <w:t>1</w:t>
      </w:r>
      <w:r w:rsidRPr="009F0D2A">
        <w:rPr>
          <w:rFonts w:cs="Times New Roman"/>
          <w:lang w:val="en-US"/>
        </w:rPr>
        <w:t xml:space="preserve"> and Joshua Paundra</w:t>
      </w:r>
      <w:r w:rsidRPr="009F0D2A">
        <w:rPr>
          <w:rFonts w:cs="Times New Roman"/>
          <w:vertAlign w:val="superscript"/>
          <w:lang w:val="en-US"/>
        </w:rPr>
        <w:t>2</w:t>
      </w:r>
    </w:p>
    <w:p w14:paraId="14679BC5" w14:textId="77777777" w:rsidR="00385F1E" w:rsidRPr="009F0D2A" w:rsidRDefault="00385F1E" w:rsidP="00086075">
      <w:pPr>
        <w:spacing w:line="240" w:lineRule="auto"/>
        <w:jc w:val="center"/>
        <w:outlineLvl w:val="0"/>
        <w:rPr>
          <w:rFonts w:cs="Times New Roman"/>
          <w:vertAlign w:val="superscript"/>
          <w:lang w:val="en-US"/>
        </w:rPr>
      </w:pPr>
    </w:p>
    <w:p w14:paraId="65CF94B4" w14:textId="42FF3652" w:rsidR="00385F1E" w:rsidRPr="009F0D2A" w:rsidRDefault="00385F1E" w:rsidP="00086075">
      <w:pPr>
        <w:spacing w:line="240" w:lineRule="auto"/>
        <w:jc w:val="center"/>
        <w:outlineLvl w:val="0"/>
        <w:rPr>
          <w:rFonts w:cs="Times New Roman"/>
          <w:lang w:val="en-US"/>
        </w:rPr>
      </w:pPr>
      <w:r w:rsidRPr="009F0D2A">
        <w:rPr>
          <w:rFonts w:cs="Times New Roman"/>
          <w:vertAlign w:val="superscript"/>
          <w:lang w:val="en-US"/>
        </w:rPr>
        <w:t>1</w:t>
      </w:r>
      <w:r w:rsidRPr="009F0D2A">
        <w:rPr>
          <w:rFonts w:cs="Times New Roman"/>
          <w:lang w:val="en-US"/>
        </w:rPr>
        <w:t>Universitas Indonesia,</w:t>
      </w:r>
      <w:del w:id="4" w:author="Author" w:date="2018-01-19T15:23:00Z">
        <w:r w:rsidRPr="009F0D2A" w:rsidDel="009F0D2A">
          <w:rPr>
            <w:rFonts w:cs="Times New Roman"/>
            <w:lang w:val="en-US"/>
          </w:rPr>
          <w:delText xml:space="preserve"> </w:delText>
        </w:r>
      </w:del>
    </w:p>
    <w:p w14:paraId="6788A9CF" w14:textId="77777777" w:rsidR="00385F1E" w:rsidRPr="009F0D2A" w:rsidRDefault="00385F1E" w:rsidP="00086075">
      <w:pPr>
        <w:spacing w:line="240" w:lineRule="auto"/>
        <w:jc w:val="center"/>
        <w:outlineLvl w:val="0"/>
        <w:rPr>
          <w:rFonts w:cs="Times New Roman"/>
          <w:lang w:val="en-US"/>
        </w:rPr>
      </w:pPr>
      <w:r w:rsidRPr="009F0D2A">
        <w:rPr>
          <w:rFonts w:cs="Times New Roman"/>
          <w:vertAlign w:val="superscript"/>
          <w:lang w:val="en-US"/>
        </w:rPr>
        <w:t>2</w:t>
      </w:r>
      <w:r w:rsidRPr="009F0D2A">
        <w:rPr>
          <w:rFonts w:cs="Times New Roman"/>
          <w:lang w:val="en-US"/>
        </w:rPr>
        <w:t>Erasmus University Rotterdam</w:t>
      </w:r>
    </w:p>
    <w:p w14:paraId="00E76409" w14:textId="77777777" w:rsidR="00385F1E" w:rsidRPr="009F0D2A" w:rsidRDefault="00385F1E" w:rsidP="00086075">
      <w:pPr>
        <w:spacing w:line="240" w:lineRule="auto"/>
        <w:jc w:val="center"/>
        <w:rPr>
          <w:rFonts w:cs="Times New Roman"/>
          <w:lang w:val="en-US"/>
        </w:rPr>
      </w:pPr>
    </w:p>
    <w:p w14:paraId="47F56E15" w14:textId="77777777" w:rsidR="00385F1E" w:rsidRPr="009F0D2A" w:rsidRDefault="00385F1E" w:rsidP="00086075">
      <w:pPr>
        <w:spacing w:line="240" w:lineRule="auto"/>
        <w:outlineLvl w:val="0"/>
        <w:rPr>
          <w:rFonts w:cs="Times New Roman"/>
          <w:lang w:val="en-US"/>
        </w:rPr>
      </w:pPr>
    </w:p>
    <w:p w14:paraId="2D8CFA0B" w14:textId="77777777" w:rsidR="00385F1E" w:rsidRPr="009F0D2A" w:rsidRDefault="00385F1E" w:rsidP="00086075">
      <w:pPr>
        <w:spacing w:line="240" w:lineRule="auto"/>
        <w:outlineLvl w:val="0"/>
        <w:rPr>
          <w:rFonts w:cs="Times New Roman"/>
          <w:lang w:val="en-US"/>
        </w:rPr>
      </w:pPr>
    </w:p>
    <w:p w14:paraId="146131D8" w14:textId="77777777" w:rsidR="00385F1E" w:rsidRPr="009F0D2A" w:rsidRDefault="00385F1E" w:rsidP="00086075">
      <w:pPr>
        <w:spacing w:line="240" w:lineRule="auto"/>
        <w:outlineLvl w:val="0"/>
        <w:rPr>
          <w:rFonts w:cs="Times New Roman"/>
          <w:lang w:val="en-US"/>
        </w:rPr>
      </w:pPr>
    </w:p>
    <w:p w14:paraId="6FC1E7A2" w14:textId="77777777" w:rsidR="00385F1E" w:rsidRPr="009F0D2A" w:rsidRDefault="00385F1E" w:rsidP="00086075">
      <w:pPr>
        <w:spacing w:line="240" w:lineRule="auto"/>
        <w:jc w:val="center"/>
        <w:outlineLvl w:val="0"/>
        <w:rPr>
          <w:rFonts w:cs="Times New Roman"/>
          <w:b/>
          <w:lang w:val="en-US"/>
        </w:rPr>
      </w:pPr>
      <w:r w:rsidRPr="009F0D2A">
        <w:rPr>
          <w:rFonts w:cs="Times New Roman"/>
          <w:b/>
          <w:lang w:val="en-US"/>
        </w:rPr>
        <w:t>Authors Note</w:t>
      </w:r>
    </w:p>
    <w:p w14:paraId="7CE02C95" w14:textId="47C7EC31" w:rsidR="00385F1E" w:rsidRPr="009F0D2A" w:rsidRDefault="00385F1E" w:rsidP="00086075">
      <w:pPr>
        <w:spacing w:line="240" w:lineRule="auto"/>
        <w:rPr>
          <w:rFonts w:cs="Times New Roman"/>
          <w:lang w:val="en-US"/>
        </w:rPr>
        <w:sectPr w:rsidR="00385F1E" w:rsidRPr="009F0D2A" w:rsidSect="005F02F0">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titlePg/>
          <w:docGrid w:linePitch="360"/>
        </w:sectPr>
      </w:pPr>
      <w:r w:rsidRPr="009F0D2A">
        <w:rPr>
          <w:rFonts w:cs="Times New Roman"/>
          <w:lang w:val="en-US"/>
        </w:rPr>
        <w:t>Debora E. Purba, Faculty of Psychology Univers</w:t>
      </w:r>
      <w:r w:rsidR="003E76A3" w:rsidRPr="009F0D2A">
        <w:rPr>
          <w:rFonts w:cs="Times New Roman"/>
          <w:lang w:val="en-US"/>
        </w:rPr>
        <w:t xml:space="preserve">itas Indonesia; Joshua Paundra, </w:t>
      </w:r>
      <w:r w:rsidRPr="009F0D2A">
        <w:rPr>
          <w:rFonts w:cs="Times New Roman"/>
          <w:lang w:val="en-US"/>
        </w:rPr>
        <w:t>Rotterdam School of Management, Erasmus University Rotterdam. Correspondence concerning this article should be addressed to</w:t>
      </w:r>
      <w:r w:rsidRPr="009F0D2A">
        <w:rPr>
          <w:rFonts w:cs="Times New Roman"/>
          <w:b/>
          <w:bCs/>
          <w:lang w:val="en-US"/>
        </w:rPr>
        <w:t xml:space="preserve"> </w:t>
      </w:r>
      <w:r w:rsidRPr="009F0D2A">
        <w:rPr>
          <w:rFonts w:cs="Times New Roman"/>
          <w:lang w:val="en-US"/>
        </w:rPr>
        <w:t>Debora E. Purba. Email: eflina@ui.ac.id</w:t>
      </w:r>
    </w:p>
    <w:p w14:paraId="112AE9E6" w14:textId="230E834C" w:rsidR="005F02F0" w:rsidRPr="009F0D2A" w:rsidRDefault="005F02F0" w:rsidP="00086075">
      <w:pPr>
        <w:widowControl w:val="0"/>
        <w:autoSpaceDE w:val="0"/>
        <w:autoSpaceDN w:val="0"/>
        <w:adjustRightInd w:val="0"/>
        <w:spacing w:after="0" w:line="240" w:lineRule="auto"/>
        <w:ind w:firstLine="0"/>
        <w:rPr>
          <w:rFonts w:cs="Times New Roman"/>
          <w:b/>
          <w:szCs w:val="24"/>
          <w:lang w:val="en-US"/>
        </w:rPr>
      </w:pPr>
    </w:p>
    <w:p w14:paraId="4A072A53" w14:textId="53D3B08B" w:rsidR="009649C9" w:rsidRPr="009F0D2A" w:rsidRDefault="00D03B40" w:rsidP="00086075">
      <w:pPr>
        <w:spacing w:line="240" w:lineRule="auto"/>
        <w:ind w:firstLine="0"/>
        <w:rPr>
          <w:lang w:val="en-US"/>
        </w:rPr>
      </w:pPr>
      <w:r w:rsidRPr="009F0D2A">
        <w:rPr>
          <w:b/>
          <w:lang w:val="en-US"/>
        </w:rPr>
        <w:t>Abstract</w:t>
      </w:r>
      <w:r w:rsidRPr="009F0D2A">
        <w:rPr>
          <w:lang w:val="en-US"/>
        </w:rPr>
        <w:t xml:space="preserve">: </w:t>
      </w:r>
      <w:r w:rsidR="001E7531" w:rsidRPr="009F0D2A">
        <w:rPr>
          <w:lang w:val="en-US"/>
        </w:rPr>
        <w:t>Given the key role that entrepreneurs play in a country’s economic growth, there is a need to study how entrepreneurs innovate for their firm’s survival. This study aims to investigate the mediating effect of proactive personality on the relationship between core self-evaluations (CSE) and innovative behavior</w:t>
      </w:r>
      <w:r w:rsidR="00EC702D" w:rsidRPr="009F0D2A">
        <w:rPr>
          <w:lang w:val="en-US"/>
        </w:rPr>
        <w:t>s</w:t>
      </w:r>
      <w:r w:rsidR="001E7531" w:rsidRPr="009F0D2A">
        <w:rPr>
          <w:lang w:val="en-US"/>
        </w:rPr>
        <w:t xml:space="preserve"> among </w:t>
      </w:r>
      <w:del w:id="5" w:author="Author" w:date="2018-01-18T15:27:00Z">
        <w:r w:rsidR="008D22B9" w:rsidRPr="009F0D2A" w:rsidDel="00F25002">
          <w:rPr>
            <w:lang w:val="en-US"/>
          </w:rPr>
          <w:delText>m</w:delText>
        </w:r>
        <w:r w:rsidR="00EC702D" w:rsidRPr="009F0D2A" w:rsidDel="00F25002">
          <w:rPr>
            <w:lang w:val="en-US"/>
          </w:rPr>
          <w:delText>icro</w:delText>
        </w:r>
        <w:r w:rsidR="008D22B9" w:rsidRPr="009F0D2A" w:rsidDel="00F25002">
          <w:rPr>
            <w:lang w:val="en-US"/>
          </w:rPr>
          <w:delText>entrepreneurs</w:delText>
        </w:r>
      </w:del>
      <w:ins w:id="6" w:author="Author" w:date="2018-01-18T15:27:00Z">
        <w:r w:rsidR="00F25002" w:rsidRPr="00726F9A">
          <w:rPr>
            <w:lang w:val="en-US"/>
          </w:rPr>
          <w:t>micro-entrepreneurs</w:t>
        </w:r>
      </w:ins>
      <w:r w:rsidR="00BE5AAC" w:rsidRPr="009F0D2A">
        <w:rPr>
          <w:lang w:val="en-US"/>
        </w:rPr>
        <w:t>. The d</w:t>
      </w:r>
      <w:r w:rsidR="002F1AA8" w:rsidRPr="009F0D2A">
        <w:rPr>
          <w:lang w:val="en-US"/>
        </w:rPr>
        <w:t>ata were</w:t>
      </w:r>
      <w:r w:rsidR="001E7531" w:rsidRPr="009F0D2A">
        <w:rPr>
          <w:lang w:val="en-US"/>
        </w:rPr>
        <w:t xml:space="preserve"> obtained from a survey administered to 307 </w:t>
      </w:r>
      <w:del w:id="7" w:author="Author" w:date="2018-01-18T15:27:00Z">
        <w:r w:rsidR="002F1AA8" w:rsidRPr="009F0D2A" w:rsidDel="00F25002">
          <w:rPr>
            <w:lang w:val="en-US"/>
          </w:rPr>
          <w:delText>micro</w:delText>
        </w:r>
        <w:r w:rsidR="008D22B9" w:rsidRPr="009F0D2A" w:rsidDel="00F25002">
          <w:rPr>
            <w:lang w:val="en-US"/>
          </w:rPr>
          <w:delText>entrepreneurs</w:delText>
        </w:r>
      </w:del>
      <w:ins w:id="8" w:author="Author" w:date="2018-01-18T15:27:00Z">
        <w:r w:rsidR="00F25002" w:rsidRPr="00726F9A">
          <w:rPr>
            <w:lang w:val="en-US"/>
          </w:rPr>
          <w:t>micro-entrepreneurs</w:t>
        </w:r>
      </w:ins>
      <w:r w:rsidR="001E7531" w:rsidRPr="009F0D2A">
        <w:rPr>
          <w:lang w:val="en-US"/>
        </w:rPr>
        <w:t xml:space="preserve"> in Jakarta, Indonesia and </w:t>
      </w:r>
      <w:r w:rsidR="002F1AA8" w:rsidRPr="009F0D2A">
        <w:rPr>
          <w:lang w:val="en-US"/>
        </w:rPr>
        <w:t>its surrounding cities. Data were</w:t>
      </w:r>
      <w:r w:rsidR="001E7531" w:rsidRPr="009F0D2A">
        <w:rPr>
          <w:lang w:val="en-US"/>
        </w:rPr>
        <w:t xml:space="preserve"> tested using Hayes’ PROCESS macro on SPSS. </w:t>
      </w:r>
      <w:r w:rsidR="00BE5AAC" w:rsidRPr="009F0D2A">
        <w:rPr>
          <w:lang w:val="en-US"/>
        </w:rPr>
        <w:t>The r</w:t>
      </w:r>
      <w:r w:rsidR="001E7531" w:rsidRPr="009F0D2A">
        <w:rPr>
          <w:lang w:val="en-US"/>
        </w:rPr>
        <w:t xml:space="preserve">esults showed that </w:t>
      </w:r>
      <w:r w:rsidR="00D82E0B" w:rsidRPr="009F0D2A">
        <w:rPr>
          <w:lang w:val="en-US"/>
        </w:rPr>
        <w:t xml:space="preserve">CSE </w:t>
      </w:r>
      <w:del w:id="9" w:author="Author" w:date="2018-01-18T15:30:00Z">
        <w:r w:rsidR="00D82E0B" w:rsidRPr="009F0D2A" w:rsidDel="00F25002">
          <w:rPr>
            <w:lang w:val="en-US"/>
          </w:rPr>
          <w:delText xml:space="preserve">was </w:delText>
        </w:r>
      </w:del>
      <w:ins w:id="10" w:author="Author" w:date="2018-01-18T15:30:00Z">
        <w:r w:rsidR="00F25002" w:rsidRPr="009F0D2A">
          <w:rPr>
            <w:lang w:val="en-US"/>
          </w:rPr>
          <w:t>w</w:t>
        </w:r>
        <w:r w:rsidR="00F25002" w:rsidRPr="00726F9A">
          <w:rPr>
            <w:lang w:val="en-US"/>
          </w:rPr>
          <w:t>ere</w:t>
        </w:r>
        <w:r w:rsidR="00F25002" w:rsidRPr="009F0D2A">
          <w:rPr>
            <w:lang w:val="en-US"/>
          </w:rPr>
          <w:t xml:space="preserve"> </w:t>
        </w:r>
      </w:ins>
      <w:r w:rsidR="00D82E0B" w:rsidRPr="009F0D2A">
        <w:rPr>
          <w:lang w:val="en-US"/>
        </w:rPr>
        <w:t>positivel</w:t>
      </w:r>
      <w:r w:rsidR="00DB3A51" w:rsidRPr="009F0D2A">
        <w:rPr>
          <w:lang w:val="en-US"/>
        </w:rPr>
        <w:t>y related to innovative behavio</w:t>
      </w:r>
      <w:r w:rsidR="00D82E0B" w:rsidRPr="009F0D2A">
        <w:rPr>
          <w:lang w:val="en-US"/>
        </w:rPr>
        <w:t>r, and proactive personality was als</w:t>
      </w:r>
      <w:r w:rsidR="00DB3A51" w:rsidRPr="009F0D2A">
        <w:rPr>
          <w:lang w:val="en-US"/>
        </w:rPr>
        <w:t>o related to innovative behavio</w:t>
      </w:r>
      <w:r w:rsidR="00D82E0B" w:rsidRPr="009F0D2A">
        <w:rPr>
          <w:lang w:val="en-US"/>
        </w:rPr>
        <w:t xml:space="preserve">r. Results also showed that </w:t>
      </w:r>
      <w:r w:rsidR="001E7531" w:rsidRPr="009F0D2A">
        <w:rPr>
          <w:lang w:val="en-US"/>
        </w:rPr>
        <w:t>proactive personality mediated the relationship between CSE and innov</w:t>
      </w:r>
      <w:r w:rsidR="002F1AA8" w:rsidRPr="009F0D2A">
        <w:rPr>
          <w:lang w:val="en-US"/>
        </w:rPr>
        <w:t>ative behavior, whereby CSE led</w:t>
      </w:r>
      <w:r w:rsidR="001E7531" w:rsidRPr="009F0D2A">
        <w:rPr>
          <w:lang w:val="en-US"/>
        </w:rPr>
        <w:t xml:space="preserve"> to proactive personality, whic</w:t>
      </w:r>
      <w:r w:rsidR="002F1AA8" w:rsidRPr="009F0D2A">
        <w:rPr>
          <w:lang w:val="en-US"/>
        </w:rPr>
        <w:t>h in turn influenced</w:t>
      </w:r>
      <w:r w:rsidR="001E7531" w:rsidRPr="009F0D2A">
        <w:rPr>
          <w:lang w:val="en-US"/>
        </w:rPr>
        <w:t xml:space="preserve"> innovative behavior. Theoretical and practical implications of the findings are further discussed.</w:t>
      </w:r>
      <w:del w:id="11" w:author="Author" w:date="2018-01-19T15:23:00Z">
        <w:r w:rsidR="001E7531" w:rsidRPr="009F0D2A" w:rsidDel="009F0D2A">
          <w:rPr>
            <w:lang w:val="en-US"/>
          </w:rPr>
          <w:delText xml:space="preserve"> </w:delText>
        </w:r>
      </w:del>
    </w:p>
    <w:p w14:paraId="6932031A" w14:textId="621B0351" w:rsidR="009649C9" w:rsidRPr="009F0D2A" w:rsidRDefault="009649C9" w:rsidP="00086075">
      <w:pPr>
        <w:spacing w:line="240" w:lineRule="auto"/>
        <w:ind w:firstLine="0"/>
        <w:rPr>
          <w:rFonts w:cs="Times New Roman"/>
          <w:lang w:val="en-US"/>
        </w:rPr>
      </w:pPr>
      <w:r w:rsidRPr="009F0D2A">
        <w:rPr>
          <w:rFonts w:cs="Times New Roman"/>
          <w:b/>
          <w:lang w:val="en-US"/>
        </w:rPr>
        <w:t xml:space="preserve">Keywords: </w:t>
      </w:r>
      <w:r w:rsidRPr="009F0D2A">
        <w:rPr>
          <w:rFonts w:cs="Times New Roman"/>
          <w:lang w:val="en-US"/>
        </w:rPr>
        <w:t xml:space="preserve">core-self-evaluation, proactive </w:t>
      </w:r>
      <w:r w:rsidR="00DB3A51" w:rsidRPr="009F0D2A">
        <w:rPr>
          <w:rFonts w:cs="Times New Roman"/>
          <w:lang w:val="en-US"/>
        </w:rPr>
        <w:t>personality, innovative behavio</w:t>
      </w:r>
      <w:r w:rsidRPr="009F0D2A">
        <w:rPr>
          <w:rFonts w:cs="Times New Roman"/>
          <w:lang w:val="en-US"/>
        </w:rPr>
        <w:t xml:space="preserve">r, </w:t>
      </w:r>
      <w:del w:id="12" w:author="Author" w:date="2018-01-18T15:27:00Z">
        <w:r w:rsidRPr="009F0D2A" w:rsidDel="00F25002">
          <w:rPr>
            <w:rFonts w:cs="Times New Roman"/>
            <w:lang w:val="en-US"/>
          </w:rPr>
          <w:delText>microentrepreneurs</w:delText>
        </w:r>
      </w:del>
      <w:ins w:id="13" w:author="Author" w:date="2018-01-18T15:27:00Z">
        <w:r w:rsidR="00F25002" w:rsidRPr="00726F9A">
          <w:rPr>
            <w:rFonts w:cs="Times New Roman"/>
            <w:lang w:val="en-US"/>
          </w:rPr>
          <w:t>micro-entrepreneurs</w:t>
        </w:r>
      </w:ins>
      <w:r w:rsidRPr="009F0D2A">
        <w:rPr>
          <w:rFonts w:cs="Times New Roman"/>
          <w:lang w:val="en-US"/>
        </w:rPr>
        <w:t>.</w:t>
      </w:r>
    </w:p>
    <w:p w14:paraId="2ADB7D7B" w14:textId="77777777" w:rsidR="00880C63" w:rsidRPr="009F0D2A" w:rsidRDefault="00880C63" w:rsidP="00086075">
      <w:pPr>
        <w:spacing w:line="240" w:lineRule="auto"/>
        <w:ind w:firstLine="0"/>
        <w:jc w:val="left"/>
        <w:rPr>
          <w:b/>
          <w:i/>
          <w:lang w:val="en-US"/>
        </w:rPr>
      </w:pPr>
      <w:r w:rsidRPr="009F0D2A">
        <w:rPr>
          <w:b/>
          <w:i/>
          <w:lang w:val="en-US"/>
        </w:rPr>
        <w:br w:type="page"/>
      </w:r>
    </w:p>
    <w:p w14:paraId="05C56908" w14:textId="31EF86BB" w:rsidR="008A0CC4" w:rsidRPr="009F0D2A" w:rsidRDefault="008A0CC4" w:rsidP="00086075">
      <w:pPr>
        <w:widowControl w:val="0"/>
        <w:autoSpaceDE w:val="0"/>
        <w:autoSpaceDN w:val="0"/>
        <w:adjustRightInd w:val="0"/>
        <w:spacing w:after="0" w:line="240" w:lineRule="auto"/>
        <w:ind w:firstLine="0"/>
        <w:jc w:val="center"/>
        <w:rPr>
          <w:rFonts w:cs="Times New Roman"/>
          <w:b/>
          <w:szCs w:val="24"/>
          <w:lang w:val="en-US"/>
        </w:rPr>
      </w:pPr>
      <w:r w:rsidRPr="009F0D2A">
        <w:rPr>
          <w:rFonts w:cs="Times New Roman"/>
          <w:b/>
          <w:szCs w:val="24"/>
          <w:lang w:val="en-US"/>
        </w:rPr>
        <w:lastRenderedPageBreak/>
        <w:t xml:space="preserve">Core Self-Evaluations and Innovative Behavior Among </w:t>
      </w:r>
      <w:del w:id="14" w:author="Author" w:date="2018-01-18T15:27:00Z">
        <w:r w:rsidRPr="009F0D2A" w:rsidDel="00F25002">
          <w:rPr>
            <w:rFonts w:cs="Times New Roman"/>
            <w:b/>
            <w:szCs w:val="24"/>
            <w:lang w:val="en-US"/>
          </w:rPr>
          <w:delText>Microentrepreneurs</w:delText>
        </w:r>
      </w:del>
      <w:ins w:id="15" w:author="Author" w:date="2018-01-18T15:27:00Z">
        <w:r w:rsidR="00F25002" w:rsidRPr="00726F9A">
          <w:rPr>
            <w:rFonts w:cs="Times New Roman"/>
            <w:b/>
            <w:szCs w:val="24"/>
            <w:lang w:val="en-US"/>
          </w:rPr>
          <w:t>Micro-</w:t>
        </w:r>
      </w:ins>
      <w:ins w:id="16" w:author="Author" w:date="2018-01-18T15:31:00Z">
        <w:r w:rsidR="00F25002" w:rsidRPr="00726F9A">
          <w:rPr>
            <w:rFonts w:cs="Times New Roman"/>
            <w:b/>
            <w:szCs w:val="24"/>
            <w:lang w:val="en-US"/>
          </w:rPr>
          <w:t>E</w:t>
        </w:r>
      </w:ins>
      <w:ins w:id="17" w:author="Author" w:date="2018-01-18T15:27:00Z">
        <w:r w:rsidR="00F25002" w:rsidRPr="00726F9A">
          <w:rPr>
            <w:rFonts w:cs="Times New Roman"/>
            <w:b/>
            <w:szCs w:val="24"/>
            <w:lang w:val="en-US"/>
          </w:rPr>
          <w:t>ntrepreneurs</w:t>
        </w:r>
      </w:ins>
      <w:r w:rsidRPr="009F0D2A">
        <w:rPr>
          <w:rFonts w:cs="Times New Roman"/>
          <w:b/>
          <w:szCs w:val="24"/>
          <w:lang w:val="en-US"/>
        </w:rPr>
        <w:t>: The Mediating Effect of Proactive Personality</w:t>
      </w:r>
    </w:p>
    <w:p w14:paraId="61D00C50" w14:textId="77777777" w:rsidR="008A0CC4" w:rsidRPr="009F0D2A" w:rsidRDefault="008A0CC4" w:rsidP="00086075">
      <w:pPr>
        <w:widowControl w:val="0"/>
        <w:autoSpaceDE w:val="0"/>
        <w:autoSpaceDN w:val="0"/>
        <w:adjustRightInd w:val="0"/>
        <w:spacing w:after="0" w:line="240" w:lineRule="auto"/>
        <w:ind w:firstLine="0"/>
        <w:jc w:val="center"/>
        <w:rPr>
          <w:rFonts w:cs="Times New Roman"/>
          <w:b/>
          <w:szCs w:val="24"/>
          <w:lang w:val="en-US"/>
        </w:rPr>
      </w:pPr>
    </w:p>
    <w:p w14:paraId="07340291" w14:textId="26EDA450" w:rsidR="00A07791" w:rsidRPr="009F0D2A" w:rsidRDefault="00411036" w:rsidP="00086075">
      <w:pPr>
        <w:spacing w:line="240" w:lineRule="auto"/>
        <w:ind w:firstLine="0"/>
        <w:rPr>
          <w:b/>
          <w:i/>
          <w:lang w:val="en-US"/>
        </w:rPr>
      </w:pPr>
      <w:r w:rsidRPr="009F0D2A">
        <w:rPr>
          <w:b/>
          <w:i/>
          <w:lang w:val="en-US"/>
        </w:rPr>
        <w:t>Introduction</w:t>
      </w:r>
    </w:p>
    <w:p w14:paraId="60A271A4" w14:textId="7CAB7C81" w:rsidR="007230FC" w:rsidRPr="009F0D2A" w:rsidRDefault="00DA3384" w:rsidP="00086075">
      <w:pPr>
        <w:spacing w:line="240" w:lineRule="auto"/>
        <w:rPr>
          <w:bCs/>
          <w:szCs w:val="24"/>
          <w:lang w:val="en-US"/>
        </w:rPr>
      </w:pPr>
      <w:r w:rsidRPr="009F0D2A">
        <w:rPr>
          <w:lang w:val="en-US"/>
        </w:rPr>
        <w:t xml:space="preserve">Indonesia, </w:t>
      </w:r>
      <w:r w:rsidR="00007854" w:rsidRPr="009F0D2A">
        <w:rPr>
          <w:lang w:val="en-US"/>
        </w:rPr>
        <w:t xml:space="preserve">as </w:t>
      </w:r>
      <w:r w:rsidRPr="009F0D2A">
        <w:rPr>
          <w:lang w:val="en-US"/>
        </w:rPr>
        <w:t xml:space="preserve">one of </w:t>
      </w:r>
      <w:r w:rsidR="00351213" w:rsidRPr="009F0D2A">
        <w:rPr>
          <w:lang w:val="en-US"/>
        </w:rPr>
        <w:t xml:space="preserve">the </w:t>
      </w:r>
      <w:r w:rsidR="00890D98" w:rsidRPr="009F0D2A">
        <w:rPr>
          <w:lang w:val="en-US"/>
        </w:rPr>
        <w:t>MINT countries</w:t>
      </w:r>
      <w:r w:rsidR="006C7003" w:rsidRPr="009F0D2A">
        <w:rPr>
          <w:lang w:val="en-US"/>
        </w:rPr>
        <w:t xml:space="preserve"> (an acronym of Mexico, Indonesia, Nigeria, and Turkey</w:t>
      </w:r>
      <w:r w:rsidR="00EC702D" w:rsidRPr="009F0D2A">
        <w:rPr>
          <w:lang w:val="en-US"/>
        </w:rPr>
        <w:t>)</w:t>
      </w:r>
      <w:r w:rsidR="00007854" w:rsidRPr="009F0D2A">
        <w:rPr>
          <w:lang w:val="en-US"/>
        </w:rPr>
        <w:t>,</w:t>
      </w:r>
      <w:r w:rsidR="00EC702D" w:rsidRPr="009F0D2A">
        <w:rPr>
          <w:lang w:val="en-US"/>
        </w:rPr>
        <w:t xml:space="preserve"> is lagging behind other neighboring countries </w:t>
      </w:r>
      <w:ins w:id="18" w:author="Author" w:date="2018-01-18T15:31:00Z">
        <w:r w:rsidR="00F25002" w:rsidRPr="00726F9A">
          <w:rPr>
            <w:lang w:val="en-US"/>
          </w:rPr>
          <w:t xml:space="preserve">with respect to </w:t>
        </w:r>
      </w:ins>
      <w:del w:id="19" w:author="Author" w:date="2018-01-18T15:31:00Z">
        <w:r w:rsidR="00DB3A51" w:rsidRPr="009F0D2A" w:rsidDel="00F25002">
          <w:rPr>
            <w:lang w:val="en-US"/>
          </w:rPr>
          <w:delText xml:space="preserve">regarding </w:delText>
        </w:r>
      </w:del>
      <w:r w:rsidR="00EC702D" w:rsidRPr="009F0D2A">
        <w:rPr>
          <w:lang w:val="en-US"/>
        </w:rPr>
        <w:t xml:space="preserve">the proportion of self-employed people in </w:t>
      </w:r>
      <w:del w:id="20" w:author="Author" w:date="2018-01-18T15:32:00Z">
        <w:r w:rsidR="00EC702D" w:rsidRPr="009F0D2A" w:rsidDel="00F25002">
          <w:rPr>
            <w:lang w:val="en-US"/>
          </w:rPr>
          <w:delText xml:space="preserve">the </w:delText>
        </w:r>
      </w:del>
      <w:r w:rsidR="00EC702D" w:rsidRPr="009F0D2A">
        <w:rPr>
          <w:lang w:val="en-US"/>
        </w:rPr>
        <w:t xml:space="preserve">society. </w:t>
      </w:r>
      <w:r w:rsidR="00F17A83" w:rsidRPr="009F0D2A">
        <w:rPr>
          <w:lang w:val="en-US"/>
        </w:rPr>
        <w:t xml:space="preserve">Julianto (2016) reported that </w:t>
      </w:r>
      <w:r w:rsidR="006C7003" w:rsidRPr="009F0D2A">
        <w:rPr>
          <w:bCs/>
          <w:szCs w:val="24"/>
          <w:lang w:val="en-US"/>
        </w:rPr>
        <w:t>Indonesia has 1.6</w:t>
      </w:r>
      <w:r w:rsidR="00173F73" w:rsidRPr="009F0D2A">
        <w:rPr>
          <w:bCs/>
          <w:szCs w:val="24"/>
          <w:lang w:val="en-US"/>
        </w:rPr>
        <w:t xml:space="preserve"> percent </w:t>
      </w:r>
      <w:r w:rsidR="006C7003" w:rsidRPr="009F0D2A">
        <w:rPr>
          <w:bCs/>
          <w:szCs w:val="24"/>
          <w:lang w:val="en-US"/>
        </w:rPr>
        <w:t>self-employed people</w:t>
      </w:r>
      <w:ins w:id="21" w:author="Author" w:date="2018-01-18T15:32:00Z">
        <w:r w:rsidR="00F25002" w:rsidRPr="00726F9A">
          <w:rPr>
            <w:rFonts w:cs="Times New Roman"/>
            <w:bCs/>
            <w:szCs w:val="24"/>
            <w:lang w:val="en-US"/>
          </w:rPr>
          <w:t>—</w:t>
        </w:r>
      </w:ins>
      <w:del w:id="22" w:author="Author" w:date="2018-01-18T15:32:00Z">
        <w:r w:rsidR="006C7003" w:rsidRPr="009F0D2A" w:rsidDel="00F25002">
          <w:rPr>
            <w:bCs/>
            <w:szCs w:val="24"/>
            <w:lang w:val="en-US"/>
          </w:rPr>
          <w:delText xml:space="preserve">, </w:delText>
        </w:r>
      </w:del>
      <w:r w:rsidR="006C7003" w:rsidRPr="009F0D2A">
        <w:rPr>
          <w:bCs/>
          <w:szCs w:val="24"/>
          <w:lang w:val="en-US"/>
        </w:rPr>
        <w:t xml:space="preserve">much lower than </w:t>
      </w:r>
      <w:r w:rsidR="00351213" w:rsidRPr="009F0D2A">
        <w:rPr>
          <w:bCs/>
          <w:szCs w:val="24"/>
          <w:lang w:val="en-US"/>
        </w:rPr>
        <w:t>those</w:t>
      </w:r>
      <w:r w:rsidR="006C7003" w:rsidRPr="009F0D2A">
        <w:rPr>
          <w:bCs/>
          <w:szCs w:val="24"/>
          <w:lang w:val="en-US"/>
        </w:rPr>
        <w:t xml:space="preserve"> </w:t>
      </w:r>
      <w:r w:rsidR="002F1AA8" w:rsidRPr="009F0D2A">
        <w:rPr>
          <w:bCs/>
          <w:szCs w:val="24"/>
          <w:lang w:val="en-US"/>
        </w:rPr>
        <w:t xml:space="preserve">of </w:t>
      </w:r>
      <w:r w:rsidR="00351213" w:rsidRPr="009F0D2A">
        <w:rPr>
          <w:bCs/>
          <w:szCs w:val="24"/>
          <w:lang w:val="en-US"/>
        </w:rPr>
        <w:t>other</w:t>
      </w:r>
      <w:r w:rsidR="006C7003" w:rsidRPr="009F0D2A">
        <w:rPr>
          <w:bCs/>
          <w:szCs w:val="24"/>
          <w:lang w:val="en-US"/>
        </w:rPr>
        <w:t xml:space="preserve"> South East Asian countries (</w:t>
      </w:r>
      <w:del w:id="23" w:author="Author" w:date="2018-01-18T15:33:00Z">
        <w:r w:rsidR="00521014" w:rsidRPr="009F0D2A" w:rsidDel="00F25002">
          <w:rPr>
            <w:bCs/>
            <w:szCs w:val="24"/>
            <w:lang w:val="en-US"/>
          </w:rPr>
          <w:delText>f</w:delText>
        </w:r>
        <w:r w:rsidR="00903F91" w:rsidRPr="009F0D2A" w:rsidDel="00F25002">
          <w:rPr>
            <w:bCs/>
            <w:szCs w:val="24"/>
            <w:lang w:val="en-US"/>
          </w:rPr>
          <w:delText>or examples:</w:delText>
        </w:r>
      </w:del>
      <w:ins w:id="24" w:author="Author" w:date="2018-01-18T15:33:00Z">
        <w:r w:rsidR="00F25002" w:rsidRPr="00726F9A">
          <w:rPr>
            <w:bCs/>
            <w:szCs w:val="24"/>
            <w:lang w:val="en-US"/>
          </w:rPr>
          <w:t>e.g.,</w:t>
        </w:r>
      </w:ins>
      <w:r w:rsidR="006C7003" w:rsidRPr="009F0D2A">
        <w:rPr>
          <w:bCs/>
          <w:szCs w:val="24"/>
          <w:lang w:val="en-US"/>
        </w:rPr>
        <w:t xml:space="preserve"> Singapore </w:t>
      </w:r>
      <w:r w:rsidR="00173F73" w:rsidRPr="009F0D2A">
        <w:rPr>
          <w:bCs/>
          <w:szCs w:val="24"/>
          <w:lang w:val="en-US"/>
        </w:rPr>
        <w:t>seven percent, Malaysia five percent, and Thailand three percent</w:t>
      </w:r>
      <w:r w:rsidR="006C7003" w:rsidRPr="009F0D2A">
        <w:rPr>
          <w:bCs/>
          <w:szCs w:val="24"/>
          <w:lang w:val="en-US"/>
        </w:rPr>
        <w:t xml:space="preserve">). </w:t>
      </w:r>
      <w:r w:rsidR="005E4508" w:rsidRPr="009F0D2A">
        <w:rPr>
          <w:bCs/>
          <w:szCs w:val="24"/>
          <w:lang w:val="en-US"/>
        </w:rPr>
        <w:t xml:space="preserve">Among </w:t>
      </w:r>
      <w:del w:id="25" w:author="Author" w:date="2018-01-18T15:33:00Z">
        <w:r w:rsidR="005E4508" w:rsidRPr="009F0D2A" w:rsidDel="00F25002">
          <w:rPr>
            <w:bCs/>
            <w:szCs w:val="24"/>
            <w:lang w:val="en-US"/>
          </w:rPr>
          <w:delText xml:space="preserve">those </w:delText>
        </w:r>
      </w:del>
      <w:r w:rsidR="005E4508" w:rsidRPr="009F0D2A">
        <w:rPr>
          <w:bCs/>
          <w:szCs w:val="24"/>
          <w:lang w:val="en-US"/>
        </w:rPr>
        <w:t xml:space="preserve">self-employed </w:t>
      </w:r>
      <w:del w:id="26" w:author="Author" w:date="2018-01-18T15:33:00Z">
        <w:r w:rsidR="005E4508" w:rsidRPr="009F0D2A" w:rsidDel="00F25002">
          <w:rPr>
            <w:bCs/>
            <w:szCs w:val="24"/>
            <w:lang w:val="en-US"/>
          </w:rPr>
          <w:delText>people</w:delText>
        </w:r>
        <w:r w:rsidR="00F60089" w:rsidRPr="009F0D2A" w:rsidDel="00F25002">
          <w:rPr>
            <w:bCs/>
            <w:szCs w:val="24"/>
            <w:lang w:val="en-US"/>
          </w:rPr>
          <w:delText xml:space="preserve"> in </w:delText>
        </w:r>
      </w:del>
      <w:r w:rsidR="00F60089" w:rsidRPr="009F0D2A">
        <w:rPr>
          <w:bCs/>
          <w:szCs w:val="24"/>
          <w:lang w:val="en-US"/>
        </w:rPr>
        <w:t>Indonesia</w:t>
      </w:r>
      <w:ins w:id="27" w:author="Author" w:date="2018-01-18T15:33:00Z">
        <w:r w:rsidR="00F25002" w:rsidRPr="00726F9A">
          <w:rPr>
            <w:bCs/>
            <w:szCs w:val="24"/>
            <w:lang w:val="en-US"/>
          </w:rPr>
          <w:t>ns</w:t>
        </w:r>
      </w:ins>
      <w:r w:rsidR="00173F73" w:rsidRPr="009F0D2A">
        <w:rPr>
          <w:bCs/>
          <w:szCs w:val="24"/>
          <w:lang w:val="en-US"/>
        </w:rPr>
        <w:t>, 99 percent</w:t>
      </w:r>
      <w:r w:rsidR="005E4508" w:rsidRPr="009F0D2A">
        <w:rPr>
          <w:bCs/>
          <w:szCs w:val="24"/>
          <w:lang w:val="en-US"/>
        </w:rPr>
        <w:t xml:space="preserve"> of </w:t>
      </w:r>
      <w:r w:rsidR="008765FB" w:rsidRPr="009F0D2A">
        <w:rPr>
          <w:bCs/>
          <w:szCs w:val="24"/>
          <w:lang w:val="en-US"/>
        </w:rPr>
        <w:t>them</w:t>
      </w:r>
      <w:r w:rsidR="005E4508" w:rsidRPr="009F0D2A">
        <w:rPr>
          <w:bCs/>
          <w:szCs w:val="24"/>
          <w:lang w:val="en-US"/>
        </w:rPr>
        <w:t xml:space="preserve"> employ</w:t>
      </w:r>
      <w:del w:id="28" w:author="Author" w:date="2018-01-18T15:34:00Z">
        <w:r w:rsidR="002F1AA8" w:rsidRPr="009F0D2A" w:rsidDel="00F25002">
          <w:rPr>
            <w:bCs/>
            <w:szCs w:val="24"/>
            <w:lang w:val="en-US"/>
          </w:rPr>
          <w:delText>s</w:delText>
        </w:r>
      </w:del>
      <w:r w:rsidR="005E4508" w:rsidRPr="009F0D2A">
        <w:rPr>
          <w:bCs/>
          <w:szCs w:val="24"/>
          <w:lang w:val="en-US"/>
        </w:rPr>
        <w:t xml:space="preserve"> </w:t>
      </w:r>
      <w:del w:id="29" w:author="Author" w:date="2018-01-18T15:34:00Z">
        <w:r w:rsidR="005E4508" w:rsidRPr="009F0D2A" w:rsidDel="00F25002">
          <w:rPr>
            <w:bCs/>
            <w:szCs w:val="24"/>
            <w:lang w:val="en-US"/>
          </w:rPr>
          <w:delText xml:space="preserve">less </w:delText>
        </w:r>
      </w:del>
      <w:ins w:id="30" w:author="Author" w:date="2018-01-18T15:34:00Z">
        <w:r w:rsidR="00F25002" w:rsidRPr="00726F9A">
          <w:rPr>
            <w:bCs/>
            <w:szCs w:val="24"/>
            <w:lang w:val="en-US"/>
          </w:rPr>
          <w:t>fewer</w:t>
        </w:r>
        <w:r w:rsidR="00F25002" w:rsidRPr="009F0D2A">
          <w:rPr>
            <w:bCs/>
            <w:szCs w:val="24"/>
            <w:lang w:val="en-US"/>
          </w:rPr>
          <w:t xml:space="preserve"> </w:t>
        </w:r>
      </w:ins>
      <w:r w:rsidR="005E4508" w:rsidRPr="009F0D2A">
        <w:rPr>
          <w:bCs/>
          <w:szCs w:val="24"/>
          <w:lang w:val="en-US"/>
        </w:rPr>
        <w:t xml:space="preserve">than four people, making them </w:t>
      </w:r>
      <w:r w:rsidR="00351213" w:rsidRPr="009F0D2A">
        <w:rPr>
          <w:bCs/>
          <w:szCs w:val="24"/>
          <w:lang w:val="en-US"/>
        </w:rPr>
        <w:t xml:space="preserve">a </w:t>
      </w:r>
      <w:r w:rsidR="005E4508" w:rsidRPr="009F0D2A">
        <w:rPr>
          <w:bCs/>
          <w:szCs w:val="24"/>
          <w:lang w:val="en-US"/>
        </w:rPr>
        <w:t>part of the micro</w:t>
      </w:r>
      <w:r w:rsidR="007230FC" w:rsidRPr="009F0D2A">
        <w:rPr>
          <w:bCs/>
          <w:szCs w:val="24"/>
          <w:lang w:val="en-US"/>
        </w:rPr>
        <w:t xml:space="preserve"> business</w:t>
      </w:r>
      <w:ins w:id="31" w:author="Author" w:date="2018-01-18T15:34:00Z">
        <w:r w:rsidR="00F25002" w:rsidRPr="00726F9A">
          <w:rPr>
            <w:bCs/>
            <w:szCs w:val="24"/>
            <w:lang w:val="en-US"/>
          </w:rPr>
          <w:t xml:space="preserve"> segment</w:t>
        </w:r>
      </w:ins>
      <w:r w:rsidR="005E4508" w:rsidRPr="009F0D2A">
        <w:rPr>
          <w:bCs/>
          <w:szCs w:val="24"/>
          <w:lang w:val="en-US"/>
        </w:rPr>
        <w:t>.</w:t>
      </w:r>
      <w:r w:rsidR="0018540C" w:rsidRPr="009F0D2A">
        <w:rPr>
          <w:bCs/>
          <w:szCs w:val="24"/>
          <w:lang w:val="en-US"/>
        </w:rPr>
        <w:t xml:space="preserve"> </w:t>
      </w:r>
      <w:r w:rsidR="00351213" w:rsidRPr="009F0D2A">
        <w:rPr>
          <w:bCs/>
          <w:szCs w:val="24"/>
          <w:lang w:val="en-US"/>
        </w:rPr>
        <w:t>Indonesian Ministry of Cooperatives, S</w:t>
      </w:r>
      <w:r w:rsidR="0018540C" w:rsidRPr="009F0D2A">
        <w:rPr>
          <w:bCs/>
          <w:szCs w:val="24"/>
          <w:lang w:val="en-US"/>
        </w:rPr>
        <w:t>mall</w:t>
      </w:r>
      <w:ins w:id="32" w:author="Author" w:date="2018-01-18T15:34:00Z">
        <w:r w:rsidR="00F25002" w:rsidRPr="00726F9A">
          <w:rPr>
            <w:bCs/>
            <w:szCs w:val="24"/>
            <w:lang w:val="en-US"/>
          </w:rPr>
          <w:t>-</w:t>
        </w:r>
      </w:ins>
      <w:r w:rsidR="0018540C" w:rsidRPr="009F0D2A">
        <w:rPr>
          <w:bCs/>
          <w:szCs w:val="24"/>
          <w:lang w:val="en-US"/>
        </w:rPr>
        <w:t xml:space="preserve"> and </w:t>
      </w:r>
      <w:r w:rsidR="00351213" w:rsidRPr="009F0D2A">
        <w:rPr>
          <w:bCs/>
          <w:szCs w:val="24"/>
          <w:lang w:val="en-US"/>
        </w:rPr>
        <w:t>Medium</w:t>
      </w:r>
      <w:ins w:id="33" w:author="Author" w:date="2018-01-18T15:34:00Z">
        <w:r w:rsidR="00F25002" w:rsidRPr="00726F9A">
          <w:rPr>
            <w:bCs/>
            <w:szCs w:val="24"/>
            <w:lang w:val="en-US"/>
          </w:rPr>
          <w:t>-Sized</w:t>
        </w:r>
      </w:ins>
      <w:r w:rsidR="00351213" w:rsidRPr="009F0D2A">
        <w:rPr>
          <w:bCs/>
          <w:szCs w:val="24"/>
          <w:lang w:val="en-US"/>
        </w:rPr>
        <w:t xml:space="preserve"> E</w:t>
      </w:r>
      <w:r w:rsidR="0018540C" w:rsidRPr="009F0D2A">
        <w:rPr>
          <w:bCs/>
          <w:szCs w:val="24"/>
          <w:lang w:val="en-US"/>
        </w:rPr>
        <w:t>nterprises indicated that</w:t>
      </w:r>
      <w:r w:rsidR="00AF5531" w:rsidRPr="009F0D2A">
        <w:rPr>
          <w:bCs/>
          <w:szCs w:val="24"/>
          <w:lang w:val="en-US"/>
        </w:rPr>
        <w:t>,</w:t>
      </w:r>
      <w:r w:rsidR="008F540A" w:rsidRPr="009F0D2A">
        <w:rPr>
          <w:bCs/>
          <w:szCs w:val="24"/>
          <w:lang w:val="en-US"/>
        </w:rPr>
        <w:t xml:space="preserve"> in 2012</w:t>
      </w:r>
      <w:r w:rsidR="00AF5531" w:rsidRPr="009F0D2A">
        <w:rPr>
          <w:bCs/>
          <w:szCs w:val="24"/>
          <w:lang w:val="en-US"/>
        </w:rPr>
        <w:t>,</w:t>
      </w:r>
      <w:r w:rsidR="008F540A" w:rsidRPr="009F0D2A">
        <w:rPr>
          <w:bCs/>
          <w:szCs w:val="24"/>
          <w:lang w:val="en-US"/>
        </w:rPr>
        <w:t xml:space="preserve"> </w:t>
      </w:r>
      <w:r w:rsidR="00173F73" w:rsidRPr="009F0D2A">
        <w:rPr>
          <w:bCs/>
          <w:szCs w:val="24"/>
          <w:lang w:val="en-US"/>
        </w:rPr>
        <w:t>90.12 percent</w:t>
      </w:r>
      <w:r w:rsidR="0018540C" w:rsidRPr="009F0D2A">
        <w:rPr>
          <w:bCs/>
          <w:szCs w:val="24"/>
          <w:lang w:val="en-US"/>
        </w:rPr>
        <w:t xml:space="preserve"> of </w:t>
      </w:r>
      <w:del w:id="34" w:author="Author" w:date="2018-01-18T15:34:00Z">
        <w:r w:rsidR="0018540C" w:rsidRPr="009F0D2A" w:rsidDel="00F25002">
          <w:rPr>
            <w:bCs/>
            <w:szCs w:val="24"/>
            <w:lang w:val="en-US"/>
          </w:rPr>
          <w:delText xml:space="preserve">the </w:delText>
        </w:r>
      </w:del>
      <w:ins w:id="35" w:author="Author" w:date="2018-01-18T15:34:00Z">
        <w:r w:rsidR="00F25002" w:rsidRPr="00726F9A">
          <w:rPr>
            <w:bCs/>
            <w:szCs w:val="24"/>
            <w:lang w:val="en-US"/>
          </w:rPr>
          <w:t xml:space="preserve">Indonesian </w:t>
        </w:r>
      </w:ins>
      <w:r w:rsidR="0018540C" w:rsidRPr="009F0D2A">
        <w:rPr>
          <w:bCs/>
          <w:szCs w:val="24"/>
          <w:lang w:val="en-US"/>
        </w:rPr>
        <w:t>em</w:t>
      </w:r>
      <w:r w:rsidR="00CE028A" w:rsidRPr="009F0D2A">
        <w:rPr>
          <w:bCs/>
          <w:szCs w:val="24"/>
          <w:lang w:val="en-US"/>
        </w:rPr>
        <w:t xml:space="preserve">ployment </w:t>
      </w:r>
      <w:del w:id="36" w:author="Author" w:date="2018-01-18T15:34:00Z">
        <w:r w:rsidR="00CE028A" w:rsidRPr="009F0D2A" w:rsidDel="00F25002">
          <w:rPr>
            <w:bCs/>
            <w:szCs w:val="24"/>
            <w:lang w:val="en-US"/>
          </w:rPr>
          <w:delText>in Indonesia</w:delText>
        </w:r>
        <w:r w:rsidR="00DE23CD" w:rsidRPr="00726F9A" w:rsidDel="00F25002">
          <w:rPr>
            <w:bCs/>
            <w:szCs w:val="24"/>
            <w:lang w:val="en-US"/>
          </w:rPr>
          <w:delText xml:space="preserve"> </w:delText>
        </w:r>
      </w:del>
      <w:ins w:id="37" w:author="Author" w:date="2018-01-18T15:35:00Z">
        <w:r w:rsidR="00F25002" w:rsidRPr="00726F9A">
          <w:rPr>
            <w:bCs/>
            <w:szCs w:val="24"/>
            <w:lang w:val="en-US"/>
          </w:rPr>
          <w:t>pertains</w:t>
        </w:r>
      </w:ins>
      <w:del w:id="38" w:author="Author" w:date="2018-01-18T15:35:00Z">
        <w:r w:rsidR="00DC2BAC" w:rsidRPr="00726F9A" w:rsidDel="00F25002">
          <w:rPr>
            <w:bCs/>
            <w:szCs w:val="24"/>
            <w:lang w:val="en-US"/>
          </w:rPr>
          <w:delText>is in</w:delText>
        </w:r>
      </w:del>
      <w:ins w:id="39" w:author="Author" w:date="2018-01-18T15:35:00Z">
        <w:r w:rsidR="00F25002" w:rsidRPr="00726F9A">
          <w:rPr>
            <w:bCs/>
            <w:szCs w:val="24"/>
            <w:lang w:val="en-US"/>
          </w:rPr>
          <w:t xml:space="preserve"> to</w:t>
        </w:r>
      </w:ins>
      <w:r w:rsidR="00DC2BAC" w:rsidRPr="00726F9A">
        <w:rPr>
          <w:bCs/>
          <w:szCs w:val="24"/>
          <w:lang w:val="en-US"/>
        </w:rPr>
        <w:t xml:space="preserve"> the micro enterprise segment</w:t>
      </w:r>
      <w:r w:rsidR="0018540C" w:rsidRPr="009F0D2A">
        <w:rPr>
          <w:bCs/>
          <w:szCs w:val="24"/>
          <w:lang w:val="en-US"/>
        </w:rPr>
        <w:t xml:space="preserve">, </w:t>
      </w:r>
      <w:del w:id="40" w:author="Author" w:date="2018-01-18T15:35:00Z">
        <w:r w:rsidR="0018540C" w:rsidRPr="009F0D2A" w:rsidDel="00F25002">
          <w:rPr>
            <w:bCs/>
            <w:szCs w:val="24"/>
            <w:lang w:val="en-US"/>
          </w:rPr>
          <w:delText>suggesti</w:delText>
        </w:r>
        <w:r w:rsidR="007230FC" w:rsidRPr="009F0D2A" w:rsidDel="00F25002">
          <w:rPr>
            <w:bCs/>
            <w:szCs w:val="24"/>
            <w:lang w:val="en-US"/>
          </w:rPr>
          <w:delText xml:space="preserve">ng </w:delText>
        </w:r>
      </w:del>
      <w:ins w:id="41" w:author="Author" w:date="2018-01-18T15:35:00Z">
        <w:r w:rsidR="00F25002" w:rsidRPr="00726F9A">
          <w:rPr>
            <w:bCs/>
            <w:szCs w:val="24"/>
            <w:lang w:val="en-US"/>
          </w:rPr>
          <w:t>implying</w:t>
        </w:r>
        <w:r w:rsidR="00F25002" w:rsidRPr="009F0D2A">
          <w:rPr>
            <w:bCs/>
            <w:szCs w:val="24"/>
            <w:lang w:val="en-US"/>
          </w:rPr>
          <w:t xml:space="preserve"> </w:t>
        </w:r>
      </w:ins>
      <w:r w:rsidR="007230FC" w:rsidRPr="009F0D2A">
        <w:rPr>
          <w:bCs/>
          <w:szCs w:val="24"/>
          <w:lang w:val="en-US"/>
        </w:rPr>
        <w:t xml:space="preserve">the </w:t>
      </w:r>
      <w:ins w:id="42" w:author="Author" w:date="2018-01-18T15:35:00Z">
        <w:r w:rsidR="00F25002" w:rsidRPr="00726F9A">
          <w:rPr>
            <w:bCs/>
            <w:szCs w:val="24"/>
            <w:lang w:val="en-US"/>
          </w:rPr>
          <w:t>importance</w:t>
        </w:r>
      </w:ins>
      <w:del w:id="43" w:author="Author" w:date="2018-01-18T15:35:00Z">
        <w:r w:rsidR="007230FC" w:rsidRPr="009F0D2A" w:rsidDel="00F25002">
          <w:rPr>
            <w:bCs/>
            <w:szCs w:val="24"/>
            <w:lang w:val="en-US"/>
          </w:rPr>
          <w:delText>significance</w:delText>
        </w:r>
      </w:del>
      <w:r w:rsidR="007230FC" w:rsidRPr="009F0D2A">
        <w:rPr>
          <w:bCs/>
          <w:szCs w:val="24"/>
          <w:lang w:val="en-US"/>
        </w:rPr>
        <w:t xml:space="preserve"> of </w:t>
      </w:r>
      <w:del w:id="44" w:author="Author" w:date="2018-01-18T15:27:00Z">
        <w:r w:rsidR="007230FC" w:rsidRPr="009F0D2A" w:rsidDel="00F25002">
          <w:rPr>
            <w:bCs/>
            <w:szCs w:val="24"/>
            <w:lang w:val="en-US"/>
          </w:rPr>
          <w:delText>micro</w:delText>
        </w:r>
        <w:r w:rsidR="0018540C" w:rsidRPr="009F0D2A" w:rsidDel="00F25002">
          <w:rPr>
            <w:bCs/>
            <w:szCs w:val="24"/>
            <w:lang w:val="en-US"/>
          </w:rPr>
          <w:delText>entreprene</w:delText>
        </w:r>
        <w:r w:rsidR="005E4EBE" w:rsidRPr="009F0D2A" w:rsidDel="00F25002">
          <w:rPr>
            <w:bCs/>
            <w:szCs w:val="24"/>
            <w:lang w:val="en-US"/>
          </w:rPr>
          <w:delText>urs</w:delText>
        </w:r>
      </w:del>
      <w:ins w:id="45" w:author="Author" w:date="2018-01-18T15:27:00Z">
        <w:r w:rsidR="00F25002" w:rsidRPr="00726F9A">
          <w:rPr>
            <w:bCs/>
            <w:szCs w:val="24"/>
            <w:lang w:val="en-US"/>
          </w:rPr>
          <w:t>micro-entrepreneurs</w:t>
        </w:r>
      </w:ins>
      <w:r w:rsidR="005E4EBE" w:rsidRPr="009F0D2A">
        <w:rPr>
          <w:bCs/>
          <w:szCs w:val="24"/>
          <w:lang w:val="en-US"/>
        </w:rPr>
        <w:t xml:space="preserve"> </w:t>
      </w:r>
      <w:del w:id="46" w:author="Author" w:date="2018-01-18T15:35:00Z">
        <w:r w:rsidR="00351213" w:rsidRPr="009F0D2A" w:rsidDel="00F25002">
          <w:rPr>
            <w:bCs/>
            <w:szCs w:val="24"/>
            <w:lang w:val="en-US"/>
          </w:rPr>
          <w:delText>to</w:delText>
        </w:r>
        <w:r w:rsidR="005E4EBE" w:rsidRPr="009F0D2A" w:rsidDel="00F25002">
          <w:rPr>
            <w:bCs/>
            <w:szCs w:val="24"/>
            <w:lang w:val="en-US"/>
          </w:rPr>
          <w:delText xml:space="preserve"> </w:delText>
        </w:r>
      </w:del>
      <w:ins w:id="47" w:author="Author" w:date="2018-01-18T15:35:00Z">
        <w:r w:rsidR="00F25002" w:rsidRPr="00726F9A">
          <w:rPr>
            <w:bCs/>
            <w:szCs w:val="24"/>
            <w:lang w:val="en-US"/>
          </w:rPr>
          <w:t xml:space="preserve">on </w:t>
        </w:r>
      </w:ins>
      <w:r w:rsidR="005E4EBE" w:rsidRPr="009F0D2A">
        <w:rPr>
          <w:bCs/>
          <w:szCs w:val="24"/>
          <w:lang w:val="en-US"/>
        </w:rPr>
        <w:t>the country’s</w:t>
      </w:r>
      <w:r w:rsidR="00DC2BAC" w:rsidRPr="009F0D2A">
        <w:rPr>
          <w:bCs/>
          <w:szCs w:val="24"/>
          <w:lang w:val="en-US"/>
        </w:rPr>
        <w:t xml:space="preserve"> economy</w:t>
      </w:r>
      <w:r w:rsidR="00BF0FA7" w:rsidRPr="009F0D2A">
        <w:rPr>
          <w:bCs/>
          <w:szCs w:val="24"/>
          <w:lang w:val="en-US"/>
        </w:rPr>
        <w:t xml:space="preserve">. </w:t>
      </w:r>
      <w:r w:rsidR="007230FC" w:rsidRPr="009F0D2A">
        <w:rPr>
          <w:bCs/>
          <w:szCs w:val="24"/>
          <w:lang w:val="en-US"/>
        </w:rPr>
        <w:t xml:space="preserve">Indeed, </w:t>
      </w:r>
      <w:r w:rsidR="007230FC" w:rsidRPr="009F0D2A">
        <w:rPr>
          <w:lang w:val="en-US"/>
        </w:rPr>
        <w:t xml:space="preserve">the vital role of </w:t>
      </w:r>
      <w:del w:id="48" w:author="Author" w:date="2018-01-18T15:27:00Z">
        <w:r w:rsidR="007230FC" w:rsidRPr="009F0D2A" w:rsidDel="00F25002">
          <w:rPr>
            <w:lang w:val="en-US"/>
          </w:rPr>
          <w:delText>microentrepreneurs</w:delText>
        </w:r>
      </w:del>
      <w:ins w:id="49" w:author="Author" w:date="2018-01-18T15:27:00Z">
        <w:r w:rsidR="00F25002" w:rsidRPr="00726F9A">
          <w:rPr>
            <w:lang w:val="en-US"/>
          </w:rPr>
          <w:t>micro-entrepreneurs</w:t>
        </w:r>
      </w:ins>
      <w:r w:rsidR="007230FC" w:rsidRPr="009F0D2A">
        <w:rPr>
          <w:lang w:val="en-US"/>
        </w:rPr>
        <w:t xml:space="preserve"> on a country’s economic growth has been widely accepted (Chandy </w:t>
      </w:r>
      <w:r w:rsidR="00385F1E" w:rsidRPr="009F0D2A">
        <w:rPr>
          <w:lang w:val="en-US"/>
        </w:rPr>
        <w:t>&amp;</w:t>
      </w:r>
      <w:r w:rsidR="007230FC" w:rsidRPr="009F0D2A">
        <w:rPr>
          <w:lang w:val="en-US"/>
        </w:rPr>
        <w:t xml:space="preserve"> Narasimhan</w:t>
      </w:r>
      <w:r w:rsidR="00385F1E" w:rsidRPr="009F0D2A">
        <w:rPr>
          <w:lang w:val="en-US"/>
        </w:rPr>
        <w:t>,</w:t>
      </w:r>
      <w:r w:rsidR="007230FC" w:rsidRPr="009F0D2A">
        <w:rPr>
          <w:lang w:val="en-US"/>
        </w:rPr>
        <w:t xml:space="preserve"> 2011). </w:t>
      </w:r>
      <w:r w:rsidR="002F1AA8" w:rsidRPr="009F0D2A">
        <w:rPr>
          <w:lang w:val="en-US"/>
        </w:rPr>
        <w:t xml:space="preserve">One reason is that </w:t>
      </w:r>
      <w:del w:id="50" w:author="Author" w:date="2018-01-18T15:27:00Z">
        <w:r w:rsidR="002F1AA8" w:rsidRPr="009F0D2A" w:rsidDel="00F25002">
          <w:rPr>
            <w:lang w:val="en-US"/>
          </w:rPr>
          <w:delText>micro</w:delText>
        </w:r>
        <w:r w:rsidR="007230FC" w:rsidRPr="009F0D2A" w:rsidDel="00F25002">
          <w:rPr>
            <w:lang w:val="en-US"/>
          </w:rPr>
          <w:delText>entrepreneurs</w:delText>
        </w:r>
      </w:del>
      <w:ins w:id="51" w:author="Author" w:date="2018-01-18T15:27:00Z">
        <w:r w:rsidR="00F25002" w:rsidRPr="00726F9A">
          <w:rPr>
            <w:lang w:val="en-US"/>
          </w:rPr>
          <w:t>micro-entrepreneurs</w:t>
        </w:r>
      </w:ins>
      <w:r w:rsidR="007230FC" w:rsidRPr="009F0D2A">
        <w:rPr>
          <w:lang w:val="en-US"/>
        </w:rPr>
        <w:t xml:space="preserve"> provide employment opportunities for people in their </w:t>
      </w:r>
      <w:del w:id="52" w:author="Author" w:date="2018-01-18T15:35:00Z">
        <w:r w:rsidR="007230FC" w:rsidRPr="009F0D2A" w:rsidDel="00F25002">
          <w:rPr>
            <w:lang w:val="en-US"/>
          </w:rPr>
          <w:delText>community</w:delText>
        </w:r>
      </w:del>
      <w:ins w:id="53" w:author="Author" w:date="2018-01-18T15:35:00Z">
        <w:r w:rsidR="00F25002" w:rsidRPr="009F0D2A">
          <w:rPr>
            <w:lang w:val="en-US"/>
          </w:rPr>
          <w:t>communit</w:t>
        </w:r>
        <w:r w:rsidR="00F25002" w:rsidRPr="00726F9A">
          <w:rPr>
            <w:lang w:val="en-US"/>
          </w:rPr>
          <w:t>ies</w:t>
        </w:r>
      </w:ins>
      <w:r w:rsidR="007230FC" w:rsidRPr="009F0D2A">
        <w:rPr>
          <w:lang w:val="en-US"/>
        </w:rPr>
        <w:t>. Despite their contributions to the economy, these entrepreneurs are still not receiving adequate support for their business</w:t>
      </w:r>
      <w:ins w:id="54" w:author="Author" w:date="2018-01-18T15:36:00Z">
        <w:r w:rsidR="00F25002" w:rsidRPr="00726F9A">
          <w:rPr>
            <w:lang w:val="en-US"/>
          </w:rPr>
          <w:t>es</w:t>
        </w:r>
      </w:ins>
      <w:r w:rsidR="007230FC" w:rsidRPr="009F0D2A">
        <w:rPr>
          <w:lang w:val="en-US"/>
        </w:rPr>
        <w:t xml:space="preserve">, especially those in </w:t>
      </w:r>
      <w:del w:id="55" w:author="Author" w:date="2018-01-18T15:36:00Z">
        <w:r w:rsidR="007230FC" w:rsidRPr="009F0D2A" w:rsidDel="00F25002">
          <w:rPr>
            <w:lang w:val="en-US"/>
          </w:rPr>
          <w:delText xml:space="preserve">the </w:delText>
        </w:r>
      </w:del>
      <w:r w:rsidR="007230FC" w:rsidRPr="009F0D2A">
        <w:rPr>
          <w:lang w:val="en-US"/>
        </w:rPr>
        <w:t>developing countries.</w:t>
      </w:r>
    </w:p>
    <w:p w14:paraId="22FF4098" w14:textId="4848D9AA" w:rsidR="006C7003" w:rsidRPr="009F0D2A" w:rsidRDefault="007230FC" w:rsidP="00086075">
      <w:pPr>
        <w:spacing w:line="240" w:lineRule="auto"/>
        <w:rPr>
          <w:lang w:val="en-US"/>
        </w:rPr>
      </w:pPr>
      <w:r w:rsidRPr="00726F9A">
        <w:rPr>
          <w:bCs/>
          <w:szCs w:val="24"/>
          <w:lang w:val="en-US"/>
        </w:rPr>
        <w:t xml:space="preserve">Although some </w:t>
      </w:r>
      <w:del w:id="56" w:author="Author" w:date="2018-01-18T15:27:00Z">
        <w:r w:rsidRPr="00726F9A" w:rsidDel="00F25002">
          <w:rPr>
            <w:bCs/>
            <w:szCs w:val="24"/>
            <w:lang w:val="en-US"/>
          </w:rPr>
          <w:delText>micro</w:delText>
        </w:r>
        <w:r w:rsidR="00933927" w:rsidRPr="00726F9A" w:rsidDel="00F25002">
          <w:rPr>
            <w:bCs/>
            <w:szCs w:val="24"/>
            <w:lang w:val="en-US"/>
          </w:rPr>
          <w:delText>entrepreneurs</w:delText>
        </w:r>
      </w:del>
      <w:ins w:id="57" w:author="Author" w:date="2018-01-18T15:27:00Z">
        <w:r w:rsidR="00F25002" w:rsidRPr="00726F9A">
          <w:rPr>
            <w:bCs/>
            <w:szCs w:val="24"/>
            <w:lang w:val="en-US"/>
          </w:rPr>
          <w:t>micro-entrepreneurs</w:t>
        </w:r>
      </w:ins>
      <w:r w:rsidR="00933927" w:rsidRPr="00726F9A">
        <w:rPr>
          <w:bCs/>
          <w:szCs w:val="24"/>
          <w:lang w:val="en-US"/>
        </w:rPr>
        <w:t xml:space="preserve"> </w:t>
      </w:r>
      <w:r w:rsidR="000B6D6C" w:rsidRPr="00726F9A">
        <w:rPr>
          <w:bCs/>
          <w:szCs w:val="24"/>
          <w:lang w:val="en-US"/>
        </w:rPr>
        <w:t xml:space="preserve">do not </w:t>
      </w:r>
      <w:r w:rsidR="00DB3A51" w:rsidRPr="00726F9A">
        <w:rPr>
          <w:bCs/>
          <w:szCs w:val="24"/>
          <w:lang w:val="en-US"/>
        </w:rPr>
        <w:t xml:space="preserve">pursue </w:t>
      </w:r>
      <w:r w:rsidR="000B6D6C" w:rsidRPr="00726F9A">
        <w:rPr>
          <w:bCs/>
          <w:szCs w:val="24"/>
          <w:lang w:val="en-US"/>
        </w:rPr>
        <w:t>business</w:t>
      </w:r>
      <w:r w:rsidR="00933927" w:rsidRPr="00726F9A">
        <w:rPr>
          <w:bCs/>
          <w:szCs w:val="24"/>
          <w:lang w:val="en-US"/>
        </w:rPr>
        <w:t xml:space="preserve"> growth</w:t>
      </w:r>
      <w:r w:rsidR="00DB3A51" w:rsidRPr="00726F9A">
        <w:rPr>
          <w:bCs/>
          <w:szCs w:val="24"/>
          <w:lang w:val="en-US"/>
        </w:rPr>
        <w:t xml:space="preserve"> because they are busy </w:t>
      </w:r>
      <w:ins w:id="58" w:author="Author" w:date="2018-01-18T15:36:00Z">
        <w:r w:rsidR="00F25002" w:rsidRPr="00726F9A">
          <w:rPr>
            <w:bCs/>
            <w:szCs w:val="24"/>
            <w:lang w:val="en-US"/>
          </w:rPr>
          <w:t xml:space="preserve">trying to </w:t>
        </w:r>
      </w:ins>
      <w:del w:id="59" w:author="Author" w:date="2018-01-18T15:36:00Z">
        <w:r w:rsidR="00DB3A51" w:rsidRPr="00726F9A" w:rsidDel="00F25002">
          <w:rPr>
            <w:bCs/>
            <w:szCs w:val="24"/>
            <w:lang w:val="en-US"/>
          </w:rPr>
          <w:delText xml:space="preserve">making </w:delText>
        </w:r>
      </w:del>
      <w:ins w:id="60" w:author="Author" w:date="2018-01-18T15:36:00Z">
        <w:r w:rsidR="00F25002" w:rsidRPr="00726F9A">
          <w:rPr>
            <w:bCs/>
            <w:szCs w:val="24"/>
            <w:lang w:val="en-US"/>
          </w:rPr>
          <w:t xml:space="preserve">make </w:t>
        </w:r>
      </w:ins>
      <w:r w:rsidR="00DB3A51" w:rsidRPr="00726F9A">
        <w:rPr>
          <w:bCs/>
          <w:szCs w:val="24"/>
          <w:lang w:val="en-US"/>
        </w:rPr>
        <w:t>ends meet</w:t>
      </w:r>
      <w:r w:rsidR="007268B1" w:rsidRPr="00726F9A">
        <w:rPr>
          <w:bCs/>
          <w:szCs w:val="24"/>
          <w:lang w:val="en-US"/>
        </w:rPr>
        <w:t xml:space="preserve">, </w:t>
      </w:r>
      <w:r w:rsidR="00735404" w:rsidRPr="00726F9A">
        <w:rPr>
          <w:bCs/>
          <w:szCs w:val="24"/>
          <w:lang w:val="en-US"/>
        </w:rPr>
        <w:t>many</w:t>
      </w:r>
      <w:r w:rsidR="00DB3A51" w:rsidRPr="00726F9A">
        <w:rPr>
          <w:bCs/>
          <w:szCs w:val="24"/>
          <w:lang w:val="en-US"/>
        </w:rPr>
        <w:t xml:space="preserve"> of them</w:t>
      </w:r>
      <w:r w:rsidR="005C1DFA" w:rsidRPr="00726F9A">
        <w:rPr>
          <w:bCs/>
          <w:szCs w:val="24"/>
          <w:lang w:val="en-US"/>
        </w:rPr>
        <w:t xml:space="preserve"> </w:t>
      </w:r>
      <w:r w:rsidR="000B6D6C" w:rsidRPr="00726F9A">
        <w:rPr>
          <w:bCs/>
          <w:szCs w:val="24"/>
          <w:lang w:val="en-US"/>
        </w:rPr>
        <w:t>pursue business growth as the</w:t>
      </w:r>
      <w:del w:id="61" w:author="Author" w:date="2018-01-18T15:36:00Z">
        <w:r w:rsidR="000B6D6C" w:rsidRPr="00726F9A" w:rsidDel="00F25002">
          <w:rPr>
            <w:bCs/>
            <w:szCs w:val="24"/>
            <w:lang w:val="en-US"/>
          </w:rPr>
          <w:delText>ir</w:delText>
        </w:r>
      </w:del>
      <w:r w:rsidR="000B6D6C" w:rsidRPr="00726F9A">
        <w:rPr>
          <w:bCs/>
          <w:szCs w:val="24"/>
          <w:lang w:val="en-US"/>
        </w:rPr>
        <w:t xml:space="preserve"> primary aim </w:t>
      </w:r>
      <w:ins w:id="62" w:author="Author" w:date="2018-01-18T15:36:00Z">
        <w:r w:rsidR="00F25002" w:rsidRPr="00726F9A">
          <w:rPr>
            <w:bCs/>
            <w:szCs w:val="24"/>
            <w:lang w:val="en-US"/>
          </w:rPr>
          <w:t>of their enterprise</w:t>
        </w:r>
      </w:ins>
      <w:del w:id="63" w:author="Author" w:date="2018-01-18T15:36:00Z">
        <w:r w:rsidR="000B6D6C" w:rsidRPr="00726F9A" w:rsidDel="00F25002">
          <w:rPr>
            <w:bCs/>
            <w:szCs w:val="24"/>
            <w:lang w:val="en-US"/>
          </w:rPr>
          <w:delText>in doing business</w:delText>
        </w:r>
      </w:del>
      <w:r w:rsidR="005C1DFA" w:rsidRPr="00726F9A">
        <w:rPr>
          <w:bCs/>
          <w:szCs w:val="24"/>
          <w:lang w:val="en-US"/>
        </w:rPr>
        <w:t>.</w:t>
      </w:r>
      <w:r w:rsidR="005C1DFA" w:rsidRPr="00726F9A">
        <w:rPr>
          <w:bCs/>
          <w:color w:val="7030A0"/>
          <w:szCs w:val="24"/>
          <w:lang w:val="en-US"/>
        </w:rPr>
        <w:t xml:space="preserve"> </w:t>
      </w:r>
      <w:r w:rsidR="006C7003" w:rsidRPr="009F0D2A">
        <w:rPr>
          <w:bCs/>
          <w:szCs w:val="24"/>
          <w:lang w:val="en-US"/>
        </w:rPr>
        <w:t xml:space="preserve">One major problem faced by </w:t>
      </w:r>
      <w:r w:rsidR="000B6D6C" w:rsidRPr="009F0D2A">
        <w:rPr>
          <w:bCs/>
          <w:szCs w:val="24"/>
          <w:lang w:val="en-US"/>
        </w:rPr>
        <w:t xml:space="preserve">growth-focus </w:t>
      </w:r>
      <w:r w:rsidR="006C7003" w:rsidRPr="009F0D2A">
        <w:rPr>
          <w:bCs/>
          <w:szCs w:val="24"/>
          <w:lang w:val="en-US"/>
        </w:rPr>
        <w:t xml:space="preserve">entrepreneurs in emerging economies is </w:t>
      </w:r>
      <w:del w:id="64" w:author="Author" w:date="2018-01-18T15:37:00Z">
        <w:r w:rsidR="006C7003" w:rsidRPr="009F0D2A" w:rsidDel="00F25002">
          <w:rPr>
            <w:bCs/>
            <w:szCs w:val="24"/>
            <w:lang w:val="en-US"/>
          </w:rPr>
          <w:delText xml:space="preserve">the </w:delText>
        </w:r>
      </w:del>
      <w:r w:rsidR="006C7003" w:rsidRPr="009F0D2A">
        <w:rPr>
          <w:bCs/>
          <w:szCs w:val="24"/>
          <w:lang w:val="en-US"/>
        </w:rPr>
        <w:t xml:space="preserve">lack of financial </w:t>
      </w:r>
      <w:r w:rsidR="00F60089" w:rsidRPr="009F0D2A">
        <w:rPr>
          <w:bCs/>
          <w:szCs w:val="24"/>
          <w:lang w:val="en-US"/>
        </w:rPr>
        <w:t>support</w:t>
      </w:r>
      <w:r w:rsidR="006C7003" w:rsidRPr="009F0D2A">
        <w:rPr>
          <w:bCs/>
          <w:szCs w:val="24"/>
          <w:lang w:val="en-US"/>
        </w:rPr>
        <w:t>. Additionally,</w:t>
      </w:r>
      <w:r w:rsidRPr="009F0D2A">
        <w:rPr>
          <w:bCs/>
          <w:szCs w:val="24"/>
          <w:lang w:val="en-US"/>
        </w:rPr>
        <w:t xml:space="preserve"> these </w:t>
      </w:r>
      <w:del w:id="65" w:author="Author" w:date="2018-01-18T15:27:00Z">
        <w:r w:rsidRPr="009F0D2A" w:rsidDel="00F25002">
          <w:rPr>
            <w:bCs/>
            <w:szCs w:val="24"/>
            <w:lang w:val="en-US"/>
          </w:rPr>
          <w:delText>micro</w:delText>
        </w:r>
        <w:r w:rsidR="00F60089" w:rsidRPr="009F0D2A" w:rsidDel="00F25002">
          <w:rPr>
            <w:bCs/>
            <w:szCs w:val="24"/>
            <w:lang w:val="en-US"/>
          </w:rPr>
          <w:delText>entrepreneurs</w:delText>
        </w:r>
      </w:del>
      <w:ins w:id="66" w:author="Author" w:date="2018-01-18T15:27:00Z">
        <w:r w:rsidR="00F25002" w:rsidRPr="00726F9A">
          <w:rPr>
            <w:bCs/>
            <w:szCs w:val="24"/>
            <w:lang w:val="en-US"/>
          </w:rPr>
          <w:t>micro-entrepreneurs</w:t>
        </w:r>
      </w:ins>
      <w:r w:rsidR="00F60089" w:rsidRPr="009F0D2A">
        <w:rPr>
          <w:bCs/>
          <w:szCs w:val="24"/>
          <w:lang w:val="en-US"/>
        </w:rPr>
        <w:t xml:space="preserve"> face </w:t>
      </w:r>
      <w:del w:id="67" w:author="Author" w:date="2018-01-18T15:37:00Z">
        <w:r w:rsidR="00F60089" w:rsidRPr="009F0D2A" w:rsidDel="00F25002">
          <w:rPr>
            <w:bCs/>
            <w:szCs w:val="24"/>
            <w:lang w:val="en-US"/>
          </w:rPr>
          <w:delText xml:space="preserve">the </w:delText>
        </w:r>
      </w:del>
      <w:r w:rsidR="00F60089" w:rsidRPr="009F0D2A">
        <w:rPr>
          <w:bCs/>
          <w:szCs w:val="24"/>
          <w:lang w:val="en-US"/>
        </w:rPr>
        <w:t>challenge</w:t>
      </w:r>
      <w:ins w:id="68" w:author="Author" w:date="2018-01-18T15:37:00Z">
        <w:r w:rsidR="00F25002" w:rsidRPr="00726F9A">
          <w:rPr>
            <w:bCs/>
            <w:szCs w:val="24"/>
            <w:lang w:val="en-US"/>
          </w:rPr>
          <w:t>s</w:t>
        </w:r>
      </w:ins>
      <w:r w:rsidR="00F60089" w:rsidRPr="009F0D2A">
        <w:rPr>
          <w:bCs/>
          <w:szCs w:val="24"/>
          <w:lang w:val="en-US"/>
        </w:rPr>
        <w:t xml:space="preserve"> </w:t>
      </w:r>
      <w:del w:id="69" w:author="Author" w:date="2018-01-18T15:37:00Z">
        <w:r w:rsidR="00F60089" w:rsidRPr="009F0D2A" w:rsidDel="00F25002">
          <w:rPr>
            <w:bCs/>
            <w:szCs w:val="24"/>
            <w:lang w:val="en-US"/>
          </w:rPr>
          <w:delText xml:space="preserve">that comes </w:delText>
        </w:r>
      </w:del>
      <w:r w:rsidR="00F60089" w:rsidRPr="009F0D2A">
        <w:rPr>
          <w:bCs/>
          <w:szCs w:val="24"/>
          <w:lang w:val="en-US"/>
        </w:rPr>
        <w:t>from</w:t>
      </w:r>
      <w:r w:rsidR="006C7003" w:rsidRPr="009F0D2A">
        <w:rPr>
          <w:bCs/>
          <w:szCs w:val="24"/>
          <w:lang w:val="en-US"/>
        </w:rPr>
        <w:t xml:space="preserve"> the development of internet and information </w:t>
      </w:r>
      <w:del w:id="70" w:author="Author" w:date="2018-01-18T15:37:00Z">
        <w:r w:rsidR="006C7003" w:rsidRPr="009F0D2A" w:rsidDel="00F25002">
          <w:rPr>
            <w:bCs/>
            <w:szCs w:val="24"/>
            <w:lang w:val="en-US"/>
          </w:rPr>
          <w:delText xml:space="preserve">technology </w:delText>
        </w:r>
      </w:del>
      <w:ins w:id="71" w:author="Author" w:date="2018-01-18T15:37:00Z">
        <w:r w:rsidR="00F25002" w:rsidRPr="009F0D2A">
          <w:rPr>
            <w:bCs/>
            <w:szCs w:val="24"/>
            <w:lang w:val="en-US"/>
          </w:rPr>
          <w:t>technolog</w:t>
        </w:r>
        <w:r w:rsidR="00F25002" w:rsidRPr="00726F9A">
          <w:rPr>
            <w:bCs/>
            <w:szCs w:val="24"/>
            <w:lang w:val="en-US"/>
          </w:rPr>
          <w:t>ies</w:t>
        </w:r>
        <w:r w:rsidR="00F25002" w:rsidRPr="009F0D2A">
          <w:rPr>
            <w:bCs/>
            <w:szCs w:val="24"/>
            <w:lang w:val="en-US"/>
          </w:rPr>
          <w:t xml:space="preserve"> </w:t>
        </w:r>
      </w:ins>
      <w:r w:rsidR="00F60089" w:rsidRPr="009F0D2A">
        <w:rPr>
          <w:bCs/>
          <w:szCs w:val="24"/>
          <w:lang w:val="en-US"/>
        </w:rPr>
        <w:t>that increase</w:t>
      </w:r>
      <w:r w:rsidR="006C7003" w:rsidRPr="009F0D2A">
        <w:rPr>
          <w:bCs/>
          <w:szCs w:val="24"/>
          <w:lang w:val="en-US"/>
        </w:rPr>
        <w:t xml:space="preserve"> the speed</w:t>
      </w:r>
      <w:r w:rsidR="00A67F76" w:rsidRPr="009F0D2A">
        <w:rPr>
          <w:bCs/>
          <w:szCs w:val="24"/>
          <w:lang w:val="en-US"/>
        </w:rPr>
        <w:t xml:space="preserve"> and lower the cost</w:t>
      </w:r>
      <w:r w:rsidR="006C7003" w:rsidRPr="009F0D2A">
        <w:rPr>
          <w:bCs/>
          <w:szCs w:val="24"/>
          <w:lang w:val="en-US"/>
        </w:rPr>
        <w:t xml:space="preserve"> of introducing</w:t>
      </w:r>
      <w:r w:rsidR="00A67F76" w:rsidRPr="009F0D2A">
        <w:rPr>
          <w:bCs/>
          <w:szCs w:val="24"/>
          <w:lang w:val="en-US"/>
        </w:rPr>
        <w:t xml:space="preserve"> new products and se</w:t>
      </w:r>
      <w:r w:rsidR="00770E08" w:rsidRPr="009F0D2A">
        <w:rPr>
          <w:bCs/>
          <w:szCs w:val="24"/>
          <w:lang w:val="en-US"/>
        </w:rPr>
        <w:t>rvices into the market (Laforet</w:t>
      </w:r>
      <w:r w:rsidR="00385F1E" w:rsidRPr="009F0D2A">
        <w:rPr>
          <w:bCs/>
          <w:szCs w:val="24"/>
          <w:lang w:val="en-US"/>
        </w:rPr>
        <w:t>,</w:t>
      </w:r>
      <w:r w:rsidR="00A67F76" w:rsidRPr="009F0D2A">
        <w:rPr>
          <w:bCs/>
          <w:szCs w:val="24"/>
          <w:lang w:val="en-US"/>
        </w:rPr>
        <w:t xml:space="preserve"> 2013)</w:t>
      </w:r>
      <w:r w:rsidR="00351213" w:rsidRPr="009F0D2A">
        <w:rPr>
          <w:bCs/>
          <w:szCs w:val="24"/>
          <w:lang w:val="en-US"/>
        </w:rPr>
        <w:t>, thus leading to a higher level of competition in this segment</w:t>
      </w:r>
      <w:r w:rsidR="00A67F76" w:rsidRPr="009F0D2A">
        <w:rPr>
          <w:bCs/>
          <w:szCs w:val="24"/>
          <w:lang w:val="en-US"/>
        </w:rPr>
        <w:t xml:space="preserve">. </w:t>
      </w:r>
      <w:del w:id="72" w:author="Author" w:date="2018-01-18T15:37:00Z">
        <w:r w:rsidR="00D102F6" w:rsidRPr="009F0D2A" w:rsidDel="00F25002">
          <w:rPr>
            <w:bCs/>
            <w:szCs w:val="24"/>
            <w:lang w:val="en-US"/>
          </w:rPr>
          <w:delText xml:space="preserve">In </w:delText>
        </w:r>
      </w:del>
      <w:ins w:id="73" w:author="Author" w:date="2018-01-18T15:37:00Z">
        <w:r w:rsidR="00F25002" w:rsidRPr="00726F9A">
          <w:rPr>
            <w:bCs/>
            <w:szCs w:val="24"/>
            <w:lang w:val="en-US"/>
          </w:rPr>
          <w:t>Under</w:t>
        </w:r>
        <w:r w:rsidR="00F25002" w:rsidRPr="009F0D2A">
          <w:rPr>
            <w:bCs/>
            <w:szCs w:val="24"/>
            <w:lang w:val="en-US"/>
          </w:rPr>
          <w:t xml:space="preserve"> </w:t>
        </w:r>
      </w:ins>
      <w:r w:rsidR="00D102F6" w:rsidRPr="009F0D2A">
        <w:rPr>
          <w:bCs/>
          <w:szCs w:val="24"/>
          <w:lang w:val="en-US"/>
        </w:rPr>
        <w:t>such competitive conditions, it is necessary for micro enterprises to engage in innovation. In fact, past studies have indicated that s</w:t>
      </w:r>
      <w:r w:rsidR="00A67F76" w:rsidRPr="009F0D2A">
        <w:rPr>
          <w:bCs/>
          <w:szCs w:val="24"/>
          <w:lang w:val="en-US"/>
        </w:rPr>
        <w:t xml:space="preserve">mall and medium </w:t>
      </w:r>
      <w:r w:rsidR="004C5692" w:rsidRPr="009F0D2A">
        <w:rPr>
          <w:bCs/>
          <w:szCs w:val="24"/>
          <w:lang w:val="en-US"/>
        </w:rPr>
        <w:t>enterprises</w:t>
      </w:r>
      <w:r w:rsidR="00A67F76" w:rsidRPr="009F0D2A">
        <w:rPr>
          <w:bCs/>
          <w:szCs w:val="24"/>
          <w:lang w:val="en-US"/>
        </w:rPr>
        <w:t xml:space="preserve"> (SMEs) </w:t>
      </w:r>
      <w:del w:id="74" w:author="Author" w:date="2018-01-18T15:38:00Z">
        <w:r w:rsidR="00A67F76" w:rsidRPr="009F0D2A" w:rsidDel="00F25002">
          <w:rPr>
            <w:bCs/>
            <w:szCs w:val="24"/>
            <w:lang w:val="en-US"/>
          </w:rPr>
          <w:delText>have been</w:delText>
        </w:r>
      </w:del>
      <w:ins w:id="75" w:author="Author" w:date="2018-01-18T15:38:00Z">
        <w:r w:rsidR="00F25002" w:rsidRPr="00726F9A">
          <w:rPr>
            <w:bCs/>
            <w:szCs w:val="24"/>
            <w:lang w:val="en-US"/>
          </w:rPr>
          <w:t>are</w:t>
        </w:r>
      </w:ins>
      <w:r w:rsidR="00A67F76" w:rsidRPr="009F0D2A">
        <w:rPr>
          <w:bCs/>
          <w:szCs w:val="24"/>
          <w:lang w:val="en-US"/>
        </w:rPr>
        <w:t xml:space="preserve"> considered to be at the forefront of introducing innovation in</w:t>
      </w:r>
      <w:del w:id="76" w:author="Author" w:date="2018-01-18T15:38:00Z">
        <w:r w:rsidR="004C5692" w:rsidRPr="009F0D2A" w:rsidDel="00F25002">
          <w:rPr>
            <w:bCs/>
            <w:szCs w:val="24"/>
            <w:lang w:val="en-US"/>
          </w:rPr>
          <w:delText>to</w:delText>
        </w:r>
      </w:del>
      <w:r w:rsidR="00770E08" w:rsidRPr="009F0D2A">
        <w:rPr>
          <w:bCs/>
          <w:szCs w:val="24"/>
          <w:lang w:val="en-US"/>
        </w:rPr>
        <w:t xml:space="preserve"> the market (Gray</w:t>
      </w:r>
      <w:r w:rsidR="00385F1E" w:rsidRPr="009F0D2A">
        <w:rPr>
          <w:bCs/>
          <w:szCs w:val="24"/>
          <w:lang w:val="en-US"/>
        </w:rPr>
        <w:t>,</w:t>
      </w:r>
      <w:r w:rsidR="00A67F76" w:rsidRPr="009F0D2A">
        <w:rPr>
          <w:bCs/>
          <w:szCs w:val="24"/>
          <w:lang w:val="en-US"/>
        </w:rPr>
        <w:t xml:space="preserve"> 2006), as they tend to be more confident in performing innovative tasks (</w:t>
      </w:r>
      <w:r w:rsidR="00770E08" w:rsidRPr="009F0D2A">
        <w:rPr>
          <w:lang w:val="en-US"/>
        </w:rPr>
        <w:t>Chen, Greene</w:t>
      </w:r>
      <w:del w:id="77" w:author="Author" w:date="2018-01-18T15:38:00Z">
        <w:r w:rsidR="00770E08" w:rsidRPr="009F0D2A" w:rsidDel="00F25002">
          <w:rPr>
            <w:lang w:val="en-US"/>
          </w:rPr>
          <w:delText>,</w:delText>
        </w:r>
      </w:del>
      <w:r w:rsidR="00770E08" w:rsidRPr="009F0D2A">
        <w:rPr>
          <w:lang w:val="en-US"/>
        </w:rPr>
        <w:t xml:space="preserve"> </w:t>
      </w:r>
      <w:r w:rsidR="00385F1E" w:rsidRPr="009F0D2A">
        <w:rPr>
          <w:lang w:val="en-US"/>
        </w:rPr>
        <w:t>&amp;</w:t>
      </w:r>
      <w:r w:rsidR="00770E08" w:rsidRPr="009F0D2A">
        <w:rPr>
          <w:lang w:val="en-US"/>
        </w:rPr>
        <w:t xml:space="preserve"> Crick</w:t>
      </w:r>
      <w:r w:rsidR="00385F1E" w:rsidRPr="009F0D2A">
        <w:rPr>
          <w:lang w:val="en-US"/>
        </w:rPr>
        <w:t>,</w:t>
      </w:r>
      <w:r w:rsidR="00A67F76" w:rsidRPr="009F0D2A">
        <w:rPr>
          <w:lang w:val="en-US"/>
        </w:rPr>
        <w:t xml:space="preserve"> 1998)</w:t>
      </w:r>
      <w:r w:rsidR="004C111E" w:rsidRPr="009F0D2A">
        <w:rPr>
          <w:bCs/>
          <w:szCs w:val="24"/>
          <w:lang w:val="en-US"/>
        </w:rPr>
        <w:t xml:space="preserve">. </w:t>
      </w:r>
      <w:r w:rsidR="00D102F6" w:rsidRPr="009F0D2A">
        <w:rPr>
          <w:bCs/>
          <w:szCs w:val="24"/>
          <w:lang w:val="en-US"/>
        </w:rPr>
        <w:t>Thus, b</w:t>
      </w:r>
      <w:r w:rsidR="004C5692" w:rsidRPr="009F0D2A">
        <w:rPr>
          <w:bCs/>
          <w:szCs w:val="24"/>
          <w:lang w:val="en-US"/>
        </w:rPr>
        <w:t>ehaving</w:t>
      </w:r>
      <w:r w:rsidR="00A67F76" w:rsidRPr="009F0D2A">
        <w:rPr>
          <w:bCs/>
          <w:szCs w:val="24"/>
          <w:lang w:val="en-US"/>
        </w:rPr>
        <w:t xml:space="preserve"> </w:t>
      </w:r>
      <w:r w:rsidR="009D2C10" w:rsidRPr="009F0D2A">
        <w:rPr>
          <w:bCs/>
          <w:szCs w:val="24"/>
          <w:lang w:val="en-US"/>
        </w:rPr>
        <w:t>innovative</w:t>
      </w:r>
      <w:r w:rsidR="004C5692" w:rsidRPr="009F0D2A">
        <w:rPr>
          <w:bCs/>
          <w:szCs w:val="24"/>
          <w:lang w:val="en-US"/>
        </w:rPr>
        <w:t>ly</w:t>
      </w:r>
      <w:r w:rsidR="009D2C10" w:rsidRPr="009F0D2A">
        <w:rPr>
          <w:bCs/>
          <w:szCs w:val="24"/>
          <w:lang w:val="en-US"/>
        </w:rPr>
        <w:t xml:space="preserve"> </w:t>
      </w:r>
      <w:r w:rsidR="004C5692" w:rsidRPr="009F0D2A">
        <w:rPr>
          <w:bCs/>
          <w:szCs w:val="24"/>
          <w:lang w:val="en-US"/>
        </w:rPr>
        <w:t xml:space="preserve">is </w:t>
      </w:r>
      <w:r w:rsidR="00D102F6" w:rsidRPr="009F0D2A">
        <w:rPr>
          <w:bCs/>
          <w:szCs w:val="24"/>
          <w:lang w:val="en-US"/>
        </w:rPr>
        <w:t>necessary</w:t>
      </w:r>
      <w:r w:rsidR="004C5692" w:rsidRPr="009F0D2A">
        <w:rPr>
          <w:bCs/>
          <w:szCs w:val="24"/>
          <w:lang w:val="en-US"/>
        </w:rPr>
        <w:t xml:space="preserve"> for</w:t>
      </w:r>
      <w:r w:rsidR="00A67F76" w:rsidRPr="009F0D2A">
        <w:rPr>
          <w:bCs/>
          <w:szCs w:val="24"/>
          <w:lang w:val="en-US"/>
        </w:rPr>
        <w:t xml:space="preserve"> entrepreneurs to grow their busin</w:t>
      </w:r>
      <w:r w:rsidR="00770E08" w:rsidRPr="009F0D2A">
        <w:rPr>
          <w:bCs/>
          <w:szCs w:val="24"/>
          <w:lang w:val="en-US"/>
        </w:rPr>
        <w:t>ess and stay competitive (Freel</w:t>
      </w:r>
      <w:r w:rsidR="00385F1E" w:rsidRPr="009F0D2A">
        <w:rPr>
          <w:bCs/>
          <w:szCs w:val="24"/>
          <w:lang w:val="en-US"/>
        </w:rPr>
        <w:t>,</w:t>
      </w:r>
      <w:r w:rsidR="00A67F76" w:rsidRPr="009F0D2A">
        <w:rPr>
          <w:bCs/>
          <w:szCs w:val="24"/>
          <w:lang w:val="en-US"/>
        </w:rPr>
        <w:t xml:space="preserve"> 2000; Omri</w:t>
      </w:r>
      <w:r w:rsidR="00385F1E" w:rsidRPr="009F0D2A">
        <w:rPr>
          <w:bCs/>
          <w:szCs w:val="24"/>
          <w:lang w:val="en-US"/>
        </w:rPr>
        <w:t>,</w:t>
      </w:r>
      <w:r w:rsidR="00A67F76" w:rsidRPr="009F0D2A">
        <w:rPr>
          <w:bCs/>
          <w:szCs w:val="24"/>
          <w:lang w:val="en-US"/>
        </w:rPr>
        <w:t xml:space="preserve"> 2015). Indeed, business performance relies heavily on innovation (</w:t>
      </w:r>
      <w:r w:rsidR="00A67F76" w:rsidRPr="009F0D2A">
        <w:rPr>
          <w:lang w:val="en-US"/>
        </w:rPr>
        <w:t xml:space="preserve">Chapman </w:t>
      </w:r>
      <w:r w:rsidR="00385F1E" w:rsidRPr="009F0D2A">
        <w:rPr>
          <w:lang w:val="en-US"/>
        </w:rPr>
        <w:t>&amp;</w:t>
      </w:r>
      <w:r w:rsidR="00770E08" w:rsidRPr="009F0D2A">
        <w:rPr>
          <w:lang w:val="en-US"/>
        </w:rPr>
        <w:t xml:space="preserve"> Hyland</w:t>
      </w:r>
      <w:ins w:id="78" w:author="Author" w:date="2018-01-18T15:38:00Z">
        <w:r w:rsidR="00F25002" w:rsidRPr="00726F9A">
          <w:rPr>
            <w:lang w:val="en-US"/>
          </w:rPr>
          <w:t>,</w:t>
        </w:r>
      </w:ins>
      <w:r w:rsidR="00A67F76" w:rsidRPr="009F0D2A">
        <w:rPr>
          <w:lang w:val="en-US"/>
        </w:rPr>
        <w:t xml:space="preserve"> 2004), with product, </w:t>
      </w:r>
      <w:r w:rsidR="00351213" w:rsidRPr="009F0D2A">
        <w:rPr>
          <w:lang w:val="en-US"/>
        </w:rPr>
        <w:t xml:space="preserve">process and market innovations being </w:t>
      </w:r>
      <w:r w:rsidR="00A67F76" w:rsidRPr="009F0D2A">
        <w:rPr>
          <w:lang w:val="en-US"/>
        </w:rPr>
        <w:t xml:space="preserve">positively linked to </w:t>
      </w:r>
      <w:r w:rsidR="00351213" w:rsidRPr="009F0D2A">
        <w:rPr>
          <w:lang w:val="en-US"/>
        </w:rPr>
        <w:t xml:space="preserve">a </w:t>
      </w:r>
      <w:r w:rsidR="00A67F76" w:rsidRPr="009F0D2A">
        <w:rPr>
          <w:lang w:val="en-US"/>
        </w:rPr>
        <w:t xml:space="preserve">firm’s growth (Varis </w:t>
      </w:r>
      <w:r w:rsidR="00385F1E" w:rsidRPr="009F0D2A">
        <w:rPr>
          <w:lang w:val="en-US"/>
        </w:rPr>
        <w:t xml:space="preserve">&amp; </w:t>
      </w:r>
      <w:r w:rsidR="00A67F76" w:rsidRPr="009F0D2A">
        <w:rPr>
          <w:lang w:val="en-US"/>
        </w:rPr>
        <w:t>Littunen</w:t>
      </w:r>
      <w:r w:rsidR="00385F1E" w:rsidRPr="009F0D2A">
        <w:rPr>
          <w:lang w:val="en-US"/>
        </w:rPr>
        <w:t>,</w:t>
      </w:r>
      <w:r w:rsidR="00A67F76" w:rsidRPr="009F0D2A">
        <w:rPr>
          <w:lang w:val="en-US"/>
        </w:rPr>
        <w:t xml:space="preserve"> 2010).</w:t>
      </w:r>
      <w:r w:rsidR="00BF0FA7" w:rsidRPr="009F0D2A">
        <w:rPr>
          <w:lang w:val="en-US"/>
        </w:rPr>
        <w:t xml:space="preserve"> </w:t>
      </w:r>
      <w:r w:rsidR="0057143D" w:rsidRPr="009F0D2A">
        <w:rPr>
          <w:lang w:val="en-US"/>
        </w:rPr>
        <w:t xml:space="preserve">Hence, it is </w:t>
      </w:r>
      <w:r w:rsidR="004C5692" w:rsidRPr="009F0D2A">
        <w:rPr>
          <w:lang w:val="en-US"/>
        </w:rPr>
        <w:t>essential</w:t>
      </w:r>
      <w:r w:rsidR="0057143D" w:rsidRPr="009F0D2A">
        <w:rPr>
          <w:lang w:val="en-US"/>
        </w:rPr>
        <w:t xml:space="preserve"> to</w:t>
      </w:r>
      <w:r w:rsidR="004C5692" w:rsidRPr="009F0D2A">
        <w:rPr>
          <w:lang w:val="en-US"/>
        </w:rPr>
        <w:t xml:space="preserve"> understand</w:t>
      </w:r>
      <w:r w:rsidR="0057143D" w:rsidRPr="009F0D2A">
        <w:rPr>
          <w:lang w:val="en-US"/>
        </w:rPr>
        <w:t xml:space="preserve"> entrepreneurs’ </w:t>
      </w:r>
      <w:r w:rsidR="00351213" w:rsidRPr="009F0D2A">
        <w:rPr>
          <w:lang w:val="en-US"/>
        </w:rPr>
        <w:t>innovative behavio</w:t>
      </w:r>
      <w:r w:rsidR="009D2C10" w:rsidRPr="009F0D2A">
        <w:rPr>
          <w:lang w:val="en-US"/>
        </w:rPr>
        <w:t>r</w:t>
      </w:r>
      <w:r w:rsidR="0057143D" w:rsidRPr="009F0D2A">
        <w:rPr>
          <w:lang w:val="en-US"/>
        </w:rPr>
        <w:t xml:space="preserve"> and the factors affect</w:t>
      </w:r>
      <w:r w:rsidR="00351213" w:rsidRPr="009F0D2A">
        <w:rPr>
          <w:lang w:val="en-US"/>
        </w:rPr>
        <w:t>ing this behavio</w:t>
      </w:r>
      <w:r w:rsidR="0057143D" w:rsidRPr="009F0D2A">
        <w:rPr>
          <w:lang w:val="en-US"/>
        </w:rPr>
        <w:t>r.</w:t>
      </w:r>
    </w:p>
    <w:p w14:paraId="452CA593" w14:textId="0860331D" w:rsidR="00774425" w:rsidRPr="009F0D2A" w:rsidRDefault="00774425" w:rsidP="00086075">
      <w:pPr>
        <w:spacing w:line="240" w:lineRule="auto"/>
        <w:rPr>
          <w:lang w:val="en-US"/>
        </w:rPr>
      </w:pPr>
      <w:r w:rsidRPr="009F0D2A">
        <w:rPr>
          <w:lang w:val="en-US"/>
        </w:rPr>
        <w:t xml:space="preserve">Past studies on </w:t>
      </w:r>
      <w:r w:rsidR="00351213" w:rsidRPr="009F0D2A">
        <w:rPr>
          <w:lang w:val="en-US"/>
        </w:rPr>
        <w:t>innovative behavio</w:t>
      </w:r>
      <w:r w:rsidR="009D2C10" w:rsidRPr="009F0D2A">
        <w:rPr>
          <w:lang w:val="en-US"/>
        </w:rPr>
        <w:t>r</w:t>
      </w:r>
      <w:r w:rsidR="002F1AA8" w:rsidRPr="009F0D2A">
        <w:rPr>
          <w:lang w:val="en-US"/>
        </w:rPr>
        <w:t xml:space="preserve"> have been conducted</w:t>
      </w:r>
      <w:r w:rsidRPr="009F0D2A">
        <w:rPr>
          <w:lang w:val="en-US"/>
        </w:rPr>
        <w:t xml:space="preserve"> particularly in </w:t>
      </w:r>
      <w:r w:rsidR="00351213" w:rsidRPr="009F0D2A">
        <w:rPr>
          <w:lang w:val="en-US"/>
        </w:rPr>
        <w:t xml:space="preserve">the </w:t>
      </w:r>
      <w:r w:rsidRPr="009F0D2A">
        <w:rPr>
          <w:lang w:val="en-US"/>
        </w:rPr>
        <w:t xml:space="preserve">context of large firms. For instance, it has been known that top management’s personality has </w:t>
      </w:r>
      <w:r w:rsidR="00351213" w:rsidRPr="009F0D2A">
        <w:rPr>
          <w:lang w:val="en-US"/>
        </w:rPr>
        <w:t xml:space="preserve">a </w:t>
      </w:r>
      <w:r w:rsidRPr="009F0D2A">
        <w:rPr>
          <w:lang w:val="en-US"/>
        </w:rPr>
        <w:t xml:space="preserve">major influence on </w:t>
      </w:r>
      <w:del w:id="79" w:author="Author" w:date="2018-01-18T15:40:00Z">
        <w:r w:rsidRPr="009F0D2A" w:rsidDel="00F25002">
          <w:rPr>
            <w:lang w:val="en-US"/>
          </w:rPr>
          <w:delText xml:space="preserve">the </w:delText>
        </w:r>
      </w:del>
      <w:r w:rsidRPr="009F0D2A">
        <w:rPr>
          <w:lang w:val="en-US"/>
        </w:rPr>
        <w:t>firms’ performance and willingness to innovate (</w:t>
      </w:r>
      <w:r w:rsidR="00CB4205" w:rsidRPr="009F0D2A">
        <w:rPr>
          <w:lang w:val="en-US"/>
        </w:rPr>
        <w:t>e.g.,</w:t>
      </w:r>
      <w:r w:rsidRPr="009F0D2A">
        <w:rPr>
          <w:lang w:val="en-US"/>
        </w:rPr>
        <w:t xml:space="preserve"> Miller</w:t>
      </w:r>
      <w:r w:rsidR="00385F1E" w:rsidRPr="009F0D2A">
        <w:rPr>
          <w:lang w:val="en-US"/>
        </w:rPr>
        <w:t xml:space="preserve"> &amp;</w:t>
      </w:r>
      <w:r w:rsidRPr="009F0D2A">
        <w:rPr>
          <w:lang w:val="en-US"/>
        </w:rPr>
        <w:t xml:space="preserve"> Toulouse</w:t>
      </w:r>
      <w:r w:rsidR="00385F1E" w:rsidRPr="009F0D2A">
        <w:rPr>
          <w:lang w:val="en-US"/>
        </w:rPr>
        <w:t>,</w:t>
      </w:r>
      <w:r w:rsidRPr="009F0D2A">
        <w:rPr>
          <w:lang w:val="en-US"/>
        </w:rPr>
        <w:t xml:space="preserve"> 1986; Chatterjee</w:t>
      </w:r>
      <w:r w:rsidR="00385F1E" w:rsidRPr="009F0D2A">
        <w:rPr>
          <w:lang w:val="en-US"/>
        </w:rPr>
        <w:t xml:space="preserve"> &amp;</w:t>
      </w:r>
      <w:r w:rsidRPr="009F0D2A">
        <w:rPr>
          <w:lang w:val="en-US"/>
        </w:rPr>
        <w:t xml:space="preserve"> Hambrick</w:t>
      </w:r>
      <w:r w:rsidR="00385F1E" w:rsidRPr="009F0D2A">
        <w:rPr>
          <w:lang w:val="en-US"/>
        </w:rPr>
        <w:t>,</w:t>
      </w:r>
      <w:r w:rsidRPr="009F0D2A">
        <w:rPr>
          <w:lang w:val="en-US"/>
        </w:rPr>
        <w:t xml:space="preserve"> 2007). However, </w:t>
      </w:r>
      <w:r w:rsidR="0006679A" w:rsidRPr="009F0D2A">
        <w:rPr>
          <w:lang w:val="en-US"/>
        </w:rPr>
        <w:t xml:space="preserve">a </w:t>
      </w:r>
      <w:r w:rsidRPr="009F0D2A">
        <w:rPr>
          <w:lang w:val="en-US"/>
        </w:rPr>
        <w:t xml:space="preserve">single personality factor has </w:t>
      </w:r>
      <w:r w:rsidR="00351213" w:rsidRPr="009F0D2A">
        <w:rPr>
          <w:lang w:val="en-US"/>
        </w:rPr>
        <w:t xml:space="preserve">a </w:t>
      </w:r>
      <w:r w:rsidRPr="009F0D2A">
        <w:rPr>
          <w:lang w:val="en-US"/>
        </w:rPr>
        <w:t>rel</w:t>
      </w:r>
      <w:r w:rsidR="00351213" w:rsidRPr="009F0D2A">
        <w:rPr>
          <w:lang w:val="en-US"/>
        </w:rPr>
        <w:t>atively low</w:t>
      </w:r>
      <w:del w:id="80" w:author="Author" w:date="2018-01-18T15:40:00Z">
        <w:r w:rsidR="00351213" w:rsidRPr="009F0D2A" w:rsidDel="00F25002">
          <w:rPr>
            <w:lang w:val="en-US"/>
          </w:rPr>
          <w:delText>er</w:delText>
        </w:r>
      </w:del>
      <w:r w:rsidR="00351213" w:rsidRPr="009F0D2A">
        <w:rPr>
          <w:lang w:val="en-US"/>
        </w:rPr>
        <w:t xml:space="preserve"> impact on behavio</w:t>
      </w:r>
      <w:r w:rsidRPr="009F0D2A">
        <w:rPr>
          <w:lang w:val="en-US"/>
        </w:rPr>
        <w:t>r</w:t>
      </w:r>
      <w:del w:id="81" w:author="Author" w:date="2018-01-18T15:40:00Z">
        <w:r w:rsidRPr="009F0D2A" w:rsidDel="00F25002">
          <w:rPr>
            <w:lang w:val="en-US"/>
          </w:rPr>
          <w:delText>s</w:delText>
        </w:r>
      </w:del>
      <w:r w:rsidRPr="009F0D2A">
        <w:rPr>
          <w:lang w:val="en-US"/>
        </w:rPr>
        <w:t xml:space="preserve"> (Hammond</w:t>
      </w:r>
      <w:r w:rsidR="00770E08" w:rsidRPr="009F0D2A">
        <w:rPr>
          <w:lang w:val="en-US"/>
        </w:rPr>
        <w:t xml:space="preserve"> et al.</w:t>
      </w:r>
      <w:r w:rsidR="00B0128F" w:rsidRPr="009F0D2A">
        <w:rPr>
          <w:lang w:val="en-US"/>
        </w:rPr>
        <w:t>,</w:t>
      </w:r>
      <w:r w:rsidR="00351213" w:rsidRPr="009F0D2A">
        <w:rPr>
          <w:lang w:val="en-US"/>
        </w:rPr>
        <w:t xml:space="preserve"> 2011</w:t>
      </w:r>
      <w:del w:id="82" w:author="Author" w:date="2018-01-18T15:40:00Z">
        <w:r w:rsidR="00351213" w:rsidRPr="009F0D2A" w:rsidDel="00F25002">
          <w:rPr>
            <w:lang w:val="en-US"/>
          </w:rPr>
          <w:delText>);</w:delText>
        </w:r>
        <w:r w:rsidRPr="009F0D2A" w:rsidDel="00F25002">
          <w:rPr>
            <w:lang w:val="en-US"/>
          </w:rPr>
          <w:delText xml:space="preserve"> </w:delText>
        </w:r>
      </w:del>
      <w:ins w:id="83" w:author="Author" w:date="2018-01-18T15:40:00Z">
        <w:r w:rsidR="00F25002" w:rsidRPr="009F0D2A">
          <w:rPr>
            <w:lang w:val="en-US"/>
          </w:rPr>
          <w:t>)</w:t>
        </w:r>
        <w:r w:rsidR="00F25002" w:rsidRPr="00726F9A">
          <w:rPr>
            <w:lang w:val="en-US"/>
          </w:rPr>
          <w:t>.</w:t>
        </w:r>
        <w:r w:rsidR="00F25002" w:rsidRPr="009F0D2A">
          <w:rPr>
            <w:lang w:val="en-US"/>
          </w:rPr>
          <w:t xml:space="preserve"> </w:t>
        </w:r>
      </w:ins>
      <w:del w:id="84" w:author="Author" w:date="2018-01-18T15:40:00Z">
        <w:r w:rsidRPr="009F0D2A" w:rsidDel="00F25002">
          <w:rPr>
            <w:lang w:val="en-US"/>
          </w:rPr>
          <w:delText>thus</w:delText>
        </w:r>
      </w:del>
      <w:ins w:id="85" w:author="Author" w:date="2018-01-18T15:40:00Z">
        <w:r w:rsidR="00F25002" w:rsidRPr="00726F9A">
          <w:rPr>
            <w:lang w:val="en-US"/>
          </w:rPr>
          <w:t>T</w:t>
        </w:r>
        <w:r w:rsidR="00F25002" w:rsidRPr="009F0D2A">
          <w:rPr>
            <w:lang w:val="en-US"/>
          </w:rPr>
          <w:t>hus</w:t>
        </w:r>
      </w:ins>
      <w:r w:rsidR="00351213" w:rsidRPr="009F0D2A">
        <w:rPr>
          <w:lang w:val="en-US"/>
        </w:rPr>
        <w:t>,</w:t>
      </w:r>
      <w:r w:rsidRPr="009F0D2A">
        <w:rPr>
          <w:lang w:val="en-US"/>
        </w:rPr>
        <w:t xml:space="preserve"> </w:t>
      </w:r>
      <w:del w:id="86" w:author="Author" w:date="2018-01-18T15:40:00Z">
        <w:r w:rsidRPr="009F0D2A" w:rsidDel="00F25002">
          <w:rPr>
            <w:lang w:val="en-US"/>
          </w:rPr>
          <w:delText xml:space="preserve">suggesting the </w:delText>
        </w:r>
      </w:del>
      <w:ins w:id="87" w:author="Author" w:date="2018-01-18T15:40:00Z">
        <w:r w:rsidR="00F25002" w:rsidRPr="00726F9A">
          <w:rPr>
            <w:lang w:val="en-US"/>
          </w:rPr>
          <w:t xml:space="preserve">there is an implied </w:t>
        </w:r>
      </w:ins>
      <w:r w:rsidRPr="009F0D2A">
        <w:rPr>
          <w:lang w:val="en-US"/>
        </w:rPr>
        <w:t>need to consider personalities in a more integra</w:t>
      </w:r>
      <w:r w:rsidR="007672A7" w:rsidRPr="009F0D2A">
        <w:rPr>
          <w:lang w:val="en-US"/>
        </w:rPr>
        <w:t>tive manner (Simsek, Heavey</w:t>
      </w:r>
      <w:del w:id="88" w:author="Author" w:date="2018-01-18T15:39:00Z">
        <w:r w:rsidR="007672A7" w:rsidRPr="009F0D2A" w:rsidDel="00F25002">
          <w:rPr>
            <w:lang w:val="en-US"/>
          </w:rPr>
          <w:delText>,</w:delText>
        </w:r>
      </w:del>
      <w:r w:rsidR="007672A7" w:rsidRPr="009F0D2A">
        <w:rPr>
          <w:lang w:val="en-US"/>
        </w:rPr>
        <w:t xml:space="preserve"> </w:t>
      </w:r>
      <w:r w:rsidR="00B0128F" w:rsidRPr="009F0D2A">
        <w:rPr>
          <w:lang w:val="en-US"/>
        </w:rPr>
        <w:t>&amp;</w:t>
      </w:r>
      <w:r w:rsidR="007672A7" w:rsidRPr="009F0D2A">
        <w:rPr>
          <w:lang w:val="en-US"/>
        </w:rPr>
        <w:t xml:space="preserve"> V</w:t>
      </w:r>
      <w:r w:rsidR="00770E08" w:rsidRPr="009F0D2A">
        <w:rPr>
          <w:lang w:val="en-US"/>
        </w:rPr>
        <w:t>eiga</w:t>
      </w:r>
      <w:r w:rsidR="00B0128F" w:rsidRPr="009F0D2A">
        <w:rPr>
          <w:lang w:val="en-US"/>
        </w:rPr>
        <w:t>,</w:t>
      </w:r>
      <w:r w:rsidRPr="009F0D2A">
        <w:rPr>
          <w:lang w:val="en-US"/>
        </w:rPr>
        <w:t xml:space="preserve"> 2010). </w:t>
      </w:r>
      <w:r w:rsidR="0006679A" w:rsidRPr="009F0D2A">
        <w:rPr>
          <w:lang w:val="en-US"/>
        </w:rPr>
        <w:t xml:space="preserve">One </w:t>
      </w:r>
      <w:r w:rsidR="00351213" w:rsidRPr="009F0D2A">
        <w:rPr>
          <w:lang w:val="en-US"/>
        </w:rPr>
        <w:t xml:space="preserve">widely-used </w:t>
      </w:r>
      <w:r w:rsidR="0006679A" w:rsidRPr="009F0D2A">
        <w:rPr>
          <w:lang w:val="en-US"/>
        </w:rPr>
        <w:t xml:space="preserve">global </w:t>
      </w:r>
      <w:r w:rsidR="00A107E9" w:rsidRPr="009F0D2A">
        <w:rPr>
          <w:lang w:val="en-US"/>
        </w:rPr>
        <w:t xml:space="preserve">personality measure in the </w:t>
      </w:r>
      <w:r w:rsidR="00351213" w:rsidRPr="009F0D2A">
        <w:rPr>
          <w:lang w:val="en-US"/>
        </w:rPr>
        <w:t>organizational</w:t>
      </w:r>
      <w:r w:rsidR="00A107E9" w:rsidRPr="009F0D2A">
        <w:rPr>
          <w:lang w:val="en-US"/>
        </w:rPr>
        <w:t xml:space="preserve"> </w:t>
      </w:r>
      <w:r w:rsidR="0006679A" w:rsidRPr="009F0D2A">
        <w:rPr>
          <w:lang w:val="en-US"/>
        </w:rPr>
        <w:t xml:space="preserve">setting is </w:t>
      </w:r>
      <w:del w:id="89" w:author="Author" w:date="2018-01-18T15:41:00Z">
        <w:r w:rsidR="00CB343A" w:rsidRPr="009F0D2A" w:rsidDel="00F25002">
          <w:rPr>
            <w:lang w:val="en-US"/>
          </w:rPr>
          <w:delText xml:space="preserve">the </w:delText>
        </w:r>
      </w:del>
      <w:r w:rsidR="0006679A" w:rsidRPr="009F0D2A">
        <w:rPr>
          <w:lang w:val="en-US"/>
        </w:rPr>
        <w:t xml:space="preserve">core self-evaluations (CSE). CSE has become </w:t>
      </w:r>
      <w:r w:rsidR="00351213" w:rsidRPr="009F0D2A">
        <w:rPr>
          <w:lang w:val="en-US"/>
        </w:rPr>
        <w:t xml:space="preserve">a </w:t>
      </w:r>
      <w:r w:rsidR="0006679A" w:rsidRPr="009F0D2A">
        <w:rPr>
          <w:lang w:val="en-US"/>
        </w:rPr>
        <w:t>popular integrative construct for personality traits of self-esteem, generalized self-efficacy, locus of control, and neuroticism (c</w:t>
      </w:r>
      <w:r w:rsidR="00903F91" w:rsidRPr="009F0D2A">
        <w:rPr>
          <w:lang w:val="en-US"/>
        </w:rPr>
        <w:t>ompare with</w:t>
      </w:r>
      <w:r w:rsidR="0006679A" w:rsidRPr="009F0D2A">
        <w:rPr>
          <w:lang w:val="en-US"/>
        </w:rPr>
        <w:t xml:space="preserve"> Luthans </w:t>
      </w:r>
      <w:r w:rsidR="00B0128F" w:rsidRPr="009F0D2A">
        <w:rPr>
          <w:lang w:val="en-US"/>
        </w:rPr>
        <w:t>&amp;</w:t>
      </w:r>
      <w:r w:rsidR="00770E08" w:rsidRPr="009F0D2A">
        <w:rPr>
          <w:lang w:val="en-US"/>
        </w:rPr>
        <w:t xml:space="preserve"> Youssef</w:t>
      </w:r>
      <w:ins w:id="90" w:author="Author" w:date="2018-01-18T15:39:00Z">
        <w:r w:rsidR="00F25002" w:rsidRPr="00726F9A">
          <w:rPr>
            <w:lang w:val="en-US"/>
          </w:rPr>
          <w:t>,</w:t>
        </w:r>
      </w:ins>
      <w:r w:rsidR="0006679A" w:rsidRPr="009F0D2A">
        <w:rPr>
          <w:lang w:val="en-US"/>
        </w:rPr>
        <w:t xml:space="preserve"> 2007; Judge</w:t>
      </w:r>
      <w:r w:rsidR="00D30138" w:rsidRPr="009F0D2A">
        <w:rPr>
          <w:lang w:val="en-US"/>
        </w:rPr>
        <w:t xml:space="preserve"> et al.</w:t>
      </w:r>
      <w:r w:rsidR="00B0128F" w:rsidRPr="009F0D2A">
        <w:rPr>
          <w:lang w:val="en-US"/>
        </w:rPr>
        <w:t>,</w:t>
      </w:r>
      <w:r w:rsidR="0006679A" w:rsidRPr="009F0D2A">
        <w:rPr>
          <w:lang w:val="en-US"/>
        </w:rPr>
        <w:t xml:space="preserve"> 2002). </w:t>
      </w:r>
      <w:r w:rsidR="005E4508" w:rsidRPr="009F0D2A">
        <w:rPr>
          <w:lang w:val="en-US"/>
        </w:rPr>
        <w:t xml:space="preserve">CSE has </w:t>
      </w:r>
      <w:r w:rsidR="008727E0" w:rsidRPr="009F0D2A">
        <w:rPr>
          <w:lang w:val="en-US"/>
        </w:rPr>
        <w:t>often</w:t>
      </w:r>
      <w:r w:rsidR="00A107E9" w:rsidRPr="009F0D2A">
        <w:rPr>
          <w:lang w:val="en-US"/>
        </w:rPr>
        <w:t xml:space="preserve"> </w:t>
      </w:r>
      <w:r w:rsidR="005E4508" w:rsidRPr="009F0D2A">
        <w:rPr>
          <w:lang w:val="en-US"/>
        </w:rPr>
        <w:t xml:space="preserve">been </w:t>
      </w:r>
      <w:r w:rsidR="00351213" w:rsidRPr="009F0D2A">
        <w:rPr>
          <w:lang w:val="en-US"/>
        </w:rPr>
        <w:t>used</w:t>
      </w:r>
      <w:r w:rsidR="005E4508" w:rsidRPr="009F0D2A">
        <w:rPr>
          <w:lang w:val="en-US"/>
        </w:rPr>
        <w:t xml:space="preserve"> to explain work-related performance and satisfaction (</w:t>
      </w:r>
      <w:r w:rsidR="00315B88" w:rsidRPr="009F0D2A">
        <w:rPr>
          <w:rFonts w:cs="Times New Roman"/>
          <w:color w:val="1A1A1A"/>
          <w:szCs w:val="24"/>
          <w:lang w:val="en-US"/>
        </w:rPr>
        <w:t>Chang</w:t>
      </w:r>
      <w:r w:rsidR="00D30138" w:rsidRPr="009F0D2A">
        <w:rPr>
          <w:rFonts w:cs="Times New Roman"/>
          <w:color w:val="1A1A1A"/>
          <w:szCs w:val="24"/>
          <w:lang w:val="en-US"/>
        </w:rPr>
        <w:t xml:space="preserve"> et al.</w:t>
      </w:r>
      <w:r w:rsidR="008727E0" w:rsidRPr="009F0D2A">
        <w:rPr>
          <w:rFonts w:cs="Times New Roman"/>
          <w:color w:val="1A1A1A"/>
          <w:szCs w:val="24"/>
          <w:lang w:val="en-US"/>
        </w:rPr>
        <w:t>,</w:t>
      </w:r>
      <w:r w:rsidR="00D30138" w:rsidRPr="009F0D2A">
        <w:rPr>
          <w:rFonts w:cs="Times New Roman"/>
          <w:color w:val="1A1A1A"/>
          <w:szCs w:val="24"/>
          <w:lang w:val="en-US"/>
        </w:rPr>
        <w:t xml:space="preserve"> </w:t>
      </w:r>
      <w:r w:rsidR="005E4508" w:rsidRPr="009F0D2A">
        <w:rPr>
          <w:rFonts w:cs="Times New Roman"/>
          <w:color w:val="1A1A1A"/>
          <w:szCs w:val="24"/>
          <w:lang w:val="en-US"/>
        </w:rPr>
        <w:t>2012</w:t>
      </w:r>
      <w:r w:rsidR="005E4508" w:rsidRPr="009F0D2A">
        <w:rPr>
          <w:lang w:val="en-US"/>
        </w:rPr>
        <w:t xml:space="preserve">), but has not been considered in </w:t>
      </w:r>
      <w:r w:rsidR="005E4508" w:rsidRPr="009F0D2A">
        <w:rPr>
          <w:lang w:val="en-US"/>
        </w:rPr>
        <w:lastRenderedPageBreak/>
        <w:t>entrepreneurial setting</w:t>
      </w:r>
      <w:r w:rsidR="00351213" w:rsidRPr="009F0D2A">
        <w:rPr>
          <w:lang w:val="en-US"/>
        </w:rPr>
        <w:t>s</w:t>
      </w:r>
      <w:r w:rsidR="005E4508" w:rsidRPr="009F0D2A">
        <w:rPr>
          <w:lang w:val="en-US"/>
        </w:rPr>
        <w:t>.</w:t>
      </w:r>
      <w:r w:rsidR="0054378B" w:rsidRPr="009F0D2A">
        <w:rPr>
          <w:lang w:val="en-US"/>
        </w:rPr>
        <w:t xml:space="preserve"> </w:t>
      </w:r>
      <w:r w:rsidR="002F1AA8" w:rsidRPr="009F0D2A">
        <w:rPr>
          <w:lang w:val="en-US"/>
        </w:rPr>
        <w:t>Thus</w:t>
      </w:r>
      <w:r w:rsidR="0054378B" w:rsidRPr="009F0D2A">
        <w:rPr>
          <w:lang w:val="en-US"/>
        </w:rPr>
        <w:t xml:space="preserve">, we propose the use of CSE as an integrative personality construct to explain </w:t>
      </w:r>
      <w:del w:id="91" w:author="Author" w:date="2018-01-18T15:27:00Z">
        <w:r w:rsidR="00B41CF9" w:rsidRPr="009F0D2A" w:rsidDel="00F25002">
          <w:rPr>
            <w:lang w:val="en-US"/>
          </w:rPr>
          <w:delText>micro</w:delText>
        </w:r>
        <w:r w:rsidR="00A107E9" w:rsidRPr="009F0D2A" w:rsidDel="00F25002">
          <w:rPr>
            <w:lang w:val="en-US"/>
          </w:rPr>
          <w:delText>entrepreneurs</w:delText>
        </w:r>
      </w:del>
      <w:ins w:id="92" w:author="Author" w:date="2018-01-18T15:27:00Z">
        <w:r w:rsidR="00F25002" w:rsidRPr="00726F9A">
          <w:rPr>
            <w:lang w:val="en-US"/>
          </w:rPr>
          <w:t>micro-entrepreneurs</w:t>
        </w:r>
      </w:ins>
      <w:r w:rsidR="00A107E9" w:rsidRPr="009F0D2A">
        <w:rPr>
          <w:lang w:val="en-US"/>
        </w:rPr>
        <w:t xml:space="preserve">’ </w:t>
      </w:r>
      <w:r w:rsidR="009D2C10" w:rsidRPr="009F0D2A">
        <w:rPr>
          <w:lang w:val="en-US"/>
        </w:rPr>
        <w:t>innovative behavior</w:t>
      </w:r>
      <w:r w:rsidR="0054378B" w:rsidRPr="009F0D2A">
        <w:rPr>
          <w:lang w:val="en-US"/>
        </w:rPr>
        <w:t>.</w:t>
      </w:r>
    </w:p>
    <w:p w14:paraId="4C94D02B" w14:textId="63514991" w:rsidR="00823ABE" w:rsidRPr="009F0D2A" w:rsidRDefault="00A065C1" w:rsidP="00086075">
      <w:pPr>
        <w:spacing w:line="240" w:lineRule="auto"/>
        <w:rPr>
          <w:lang w:val="en-US"/>
        </w:rPr>
      </w:pPr>
      <w:r w:rsidRPr="009F0D2A">
        <w:rPr>
          <w:lang w:val="en-US"/>
        </w:rPr>
        <w:t xml:space="preserve">When considering the relationship between CSE and </w:t>
      </w:r>
      <w:r w:rsidR="009D2C10" w:rsidRPr="009F0D2A">
        <w:rPr>
          <w:lang w:val="en-US"/>
        </w:rPr>
        <w:t>innovative behavior</w:t>
      </w:r>
      <w:r w:rsidRPr="009F0D2A">
        <w:rPr>
          <w:lang w:val="en-US"/>
        </w:rPr>
        <w:t xml:space="preserve">, we posit that this relationship is mediated by proactive personality. </w:t>
      </w:r>
      <w:r w:rsidR="00D2562C" w:rsidRPr="009F0D2A">
        <w:rPr>
          <w:lang w:val="en-US"/>
        </w:rPr>
        <w:t xml:space="preserve">The use of CSE has been linked with </w:t>
      </w:r>
      <w:ins w:id="93" w:author="Author" w:date="2018-01-18T15:43:00Z">
        <w:r w:rsidR="00F25002" w:rsidRPr="00726F9A">
          <w:rPr>
            <w:lang w:val="en-US"/>
          </w:rPr>
          <w:t xml:space="preserve">an </w:t>
        </w:r>
      </w:ins>
      <w:r w:rsidR="00D2562C" w:rsidRPr="009F0D2A">
        <w:rPr>
          <w:lang w:val="en-US"/>
        </w:rPr>
        <w:t>approach-avoidance framework (</w:t>
      </w:r>
      <w:r w:rsidR="00D2562C" w:rsidRPr="009F0D2A">
        <w:rPr>
          <w:rFonts w:cs="Times New Roman"/>
          <w:color w:val="1A1A1A"/>
          <w:szCs w:val="24"/>
          <w:lang w:val="en-US"/>
        </w:rPr>
        <w:t xml:space="preserve">Elliot </w:t>
      </w:r>
      <w:r w:rsidR="00B0128F" w:rsidRPr="009F0D2A">
        <w:rPr>
          <w:rFonts w:cs="Times New Roman"/>
          <w:color w:val="1A1A1A"/>
          <w:szCs w:val="24"/>
          <w:lang w:val="en-US"/>
        </w:rPr>
        <w:t>&amp;</w:t>
      </w:r>
      <w:r w:rsidR="00D2562C" w:rsidRPr="009F0D2A">
        <w:rPr>
          <w:rFonts w:cs="Times New Roman"/>
          <w:color w:val="1A1A1A"/>
          <w:szCs w:val="24"/>
          <w:lang w:val="en-US"/>
        </w:rPr>
        <w:t xml:space="preserve"> Thras</w:t>
      </w:r>
      <w:r w:rsidR="00D30138" w:rsidRPr="009F0D2A">
        <w:rPr>
          <w:rFonts w:cs="Times New Roman"/>
          <w:color w:val="1A1A1A"/>
          <w:szCs w:val="24"/>
          <w:lang w:val="en-US"/>
        </w:rPr>
        <w:t>h</w:t>
      </w:r>
      <w:r w:rsidR="00B0128F" w:rsidRPr="009F0D2A">
        <w:rPr>
          <w:rFonts w:cs="Times New Roman"/>
          <w:color w:val="1A1A1A"/>
          <w:szCs w:val="24"/>
          <w:lang w:val="en-US"/>
        </w:rPr>
        <w:t>,</w:t>
      </w:r>
      <w:r w:rsidR="00D2562C" w:rsidRPr="009F0D2A">
        <w:rPr>
          <w:rFonts w:cs="Times New Roman"/>
          <w:color w:val="1A1A1A"/>
          <w:szCs w:val="24"/>
          <w:lang w:val="en-US"/>
        </w:rPr>
        <w:t xml:space="preserve"> 2002)</w:t>
      </w:r>
      <w:r w:rsidR="00BA3646" w:rsidRPr="009F0D2A">
        <w:rPr>
          <w:rFonts w:cs="Times New Roman"/>
          <w:color w:val="1A1A1A"/>
          <w:szCs w:val="24"/>
          <w:lang w:val="en-US"/>
        </w:rPr>
        <w:t>,</w:t>
      </w:r>
      <w:r w:rsidR="00D2562C" w:rsidRPr="009F0D2A">
        <w:rPr>
          <w:rFonts w:cs="Times New Roman"/>
          <w:color w:val="1A1A1A"/>
          <w:szCs w:val="24"/>
          <w:lang w:val="en-US"/>
        </w:rPr>
        <w:t xml:space="preserve"> since people who have positive self-evaluations tend to </w:t>
      </w:r>
      <w:r w:rsidR="00767D0A" w:rsidRPr="009F0D2A">
        <w:rPr>
          <w:rFonts w:cs="Times New Roman"/>
          <w:color w:val="1A1A1A"/>
          <w:szCs w:val="24"/>
          <w:lang w:val="en-US"/>
        </w:rPr>
        <w:t>view themselves positively, such as capable, worthy and in control</w:t>
      </w:r>
      <w:del w:id="94" w:author="Author" w:date="2018-01-18T15:43:00Z">
        <w:r w:rsidR="00767D0A" w:rsidRPr="009F0D2A" w:rsidDel="00F25002">
          <w:rPr>
            <w:rFonts w:cs="Times New Roman"/>
            <w:color w:val="1A1A1A"/>
            <w:szCs w:val="24"/>
            <w:lang w:val="en-US"/>
          </w:rPr>
          <w:delText>,</w:delText>
        </w:r>
        <w:r w:rsidR="00A666FD" w:rsidRPr="009F0D2A" w:rsidDel="00F25002">
          <w:rPr>
            <w:rFonts w:cs="Times New Roman"/>
            <w:color w:val="1A1A1A"/>
            <w:szCs w:val="24"/>
            <w:lang w:val="en-US"/>
          </w:rPr>
          <w:delText xml:space="preserve"> </w:delText>
        </w:r>
      </w:del>
      <w:ins w:id="95" w:author="Author" w:date="2018-01-18T15:43:00Z">
        <w:r w:rsidR="00F25002" w:rsidRPr="00726F9A">
          <w:rPr>
            <w:rFonts w:cs="Times New Roman"/>
            <w:color w:val="1A1A1A"/>
            <w:szCs w:val="24"/>
            <w:lang w:val="en-US"/>
          </w:rPr>
          <w:t>.</w:t>
        </w:r>
        <w:r w:rsidR="00F25002" w:rsidRPr="009F0D2A">
          <w:rPr>
            <w:rFonts w:cs="Times New Roman"/>
            <w:color w:val="1A1A1A"/>
            <w:szCs w:val="24"/>
            <w:lang w:val="en-US"/>
          </w:rPr>
          <w:t xml:space="preserve"> </w:t>
        </w:r>
      </w:ins>
      <w:del w:id="96" w:author="Author" w:date="2018-01-18T15:43:00Z">
        <w:r w:rsidR="00A666FD" w:rsidRPr="009F0D2A" w:rsidDel="00F25002">
          <w:rPr>
            <w:rFonts w:cs="Times New Roman"/>
            <w:color w:val="1A1A1A"/>
            <w:szCs w:val="24"/>
            <w:lang w:val="en-US"/>
          </w:rPr>
          <w:delText>thus</w:delText>
        </w:r>
        <w:r w:rsidR="00DA5B20" w:rsidRPr="009F0D2A" w:rsidDel="00F25002">
          <w:rPr>
            <w:rFonts w:cs="Times New Roman"/>
            <w:color w:val="1A1A1A"/>
            <w:szCs w:val="24"/>
            <w:lang w:val="en-US"/>
          </w:rPr>
          <w:delText xml:space="preserve"> </w:delText>
        </w:r>
      </w:del>
      <w:ins w:id="97" w:author="Author" w:date="2018-01-18T15:43:00Z">
        <w:r w:rsidR="00F25002" w:rsidRPr="00726F9A">
          <w:rPr>
            <w:rFonts w:cs="Times New Roman"/>
            <w:color w:val="1A1A1A"/>
            <w:szCs w:val="24"/>
            <w:lang w:val="en-US"/>
          </w:rPr>
          <w:t>T</w:t>
        </w:r>
        <w:r w:rsidR="00F25002" w:rsidRPr="009F0D2A">
          <w:rPr>
            <w:rFonts w:cs="Times New Roman"/>
            <w:color w:val="1A1A1A"/>
            <w:szCs w:val="24"/>
            <w:lang w:val="en-US"/>
          </w:rPr>
          <w:t>hus</w:t>
        </w:r>
        <w:r w:rsidR="00F25002" w:rsidRPr="00726F9A">
          <w:rPr>
            <w:rFonts w:cs="Times New Roman"/>
            <w:color w:val="1A1A1A"/>
            <w:szCs w:val="24"/>
            <w:lang w:val="en-US"/>
          </w:rPr>
          <w:t>,</w:t>
        </w:r>
        <w:r w:rsidR="00F25002" w:rsidRPr="009F0D2A">
          <w:rPr>
            <w:rFonts w:cs="Times New Roman"/>
            <w:color w:val="1A1A1A"/>
            <w:szCs w:val="24"/>
            <w:lang w:val="en-US"/>
          </w:rPr>
          <w:t xml:space="preserve"> </w:t>
        </w:r>
      </w:ins>
      <w:r w:rsidR="00DA5B20" w:rsidRPr="009F0D2A">
        <w:rPr>
          <w:rFonts w:cs="Times New Roman"/>
          <w:color w:val="1A1A1A"/>
          <w:szCs w:val="24"/>
          <w:lang w:val="en-US"/>
        </w:rPr>
        <w:t>they</w:t>
      </w:r>
      <w:r w:rsidR="00A666FD" w:rsidRPr="009F0D2A">
        <w:rPr>
          <w:rFonts w:cs="Times New Roman"/>
          <w:color w:val="1A1A1A"/>
          <w:szCs w:val="24"/>
          <w:lang w:val="en-US"/>
        </w:rPr>
        <w:t xml:space="preserve"> tend to</w:t>
      </w:r>
      <w:r w:rsidR="00767D0A" w:rsidRPr="009F0D2A">
        <w:rPr>
          <w:rFonts w:cs="Times New Roman"/>
          <w:color w:val="1A1A1A"/>
          <w:szCs w:val="24"/>
          <w:lang w:val="en-US"/>
        </w:rPr>
        <w:t xml:space="preserve"> </w:t>
      </w:r>
      <w:r w:rsidR="00D2562C" w:rsidRPr="009F0D2A">
        <w:rPr>
          <w:rFonts w:cs="Times New Roman"/>
          <w:color w:val="1A1A1A"/>
          <w:szCs w:val="24"/>
          <w:lang w:val="en-US"/>
        </w:rPr>
        <w:t>use approach motivation</w:t>
      </w:r>
      <w:r w:rsidR="00A666FD" w:rsidRPr="009F0D2A">
        <w:rPr>
          <w:rFonts w:cs="Times New Roman"/>
          <w:color w:val="1A1A1A"/>
          <w:szCs w:val="24"/>
          <w:lang w:val="en-US"/>
        </w:rPr>
        <w:t>, such as</w:t>
      </w:r>
      <w:r w:rsidR="00D2562C" w:rsidRPr="009F0D2A">
        <w:rPr>
          <w:rFonts w:cs="Times New Roman"/>
          <w:color w:val="1A1A1A"/>
          <w:szCs w:val="24"/>
          <w:lang w:val="en-US"/>
        </w:rPr>
        <w:t xml:space="preserve"> taking action and anticipating future outcomes (</w:t>
      </w:r>
      <w:r w:rsidR="00903F91" w:rsidRPr="009F0D2A">
        <w:rPr>
          <w:rFonts w:cs="Times New Roman"/>
          <w:color w:val="1A1A1A"/>
          <w:szCs w:val="24"/>
          <w:lang w:val="en-US"/>
        </w:rPr>
        <w:t>read:</w:t>
      </w:r>
      <w:r w:rsidR="00D2562C" w:rsidRPr="009F0D2A">
        <w:rPr>
          <w:rFonts w:cs="Times New Roman"/>
          <w:color w:val="1A1A1A"/>
          <w:szCs w:val="24"/>
          <w:lang w:val="en-US"/>
        </w:rPr>
        <w:t xml:space="preserve"> </w:t>
      </w:r>
      <w:ins w:id="98" w:author="Author" w:date="2018-01-18T15:43:00Z">
        <w:r w:rsidR="00F25002" w:rsidRPr="00726F9A">
          <w:rPr>
            <w:rFonts w:cs="Times New Roman"/>
            <w:color w:val="1A1A1A"/>
            <w:szCs w:val="24"/>
            <w:lang w:val="en-US"/>
          </w:rPr>
          <w:t>“</w:t>
        </w:r>
      </w:ins>
      <w:r w:rsidR="00D2562C" w:rsidRPr="009F0D2A">
        <w:rPr>
          <w:rFonts w:cs="Times New Roman"/>
          <w:color w:val="1A1A1A"/>
          <w:szCs w:val="24"/>
          <w:lang w:val="en-US"/>
        </w:rPr>
        <w:t>taking initiative</w:t>
      </w:r>
      <w:r w:rsidR="002F1AA8" w:rsidRPr="009F0D2A">
        <w:rPr>
          <w:rFonts w:cs="Times New Roman"/>
          <w:color w:val="1A1A1A"/>
          <w:szCs w:val="24"/>
          <w:lang w:val="en-US"/>
        </w:rPr>
        <w:t>s</w:t>
      </w:r>
      <w:ins w:id="99" w:author="Author" w:date="2018-01-18T15:43:00Z">
        <w:r w:rsidR="00F25002" w:rsidRPr="00726F9A">
          <w:rPr>
            <w:rFonts w:cs="Times New Roman"/>
            <w:color w:val="1A1A1A"/>
            <w:szCs w:val="24"/>
            <w:lang w:val="en-US"/>
          </w:rPr>
          <w:t>”</w:t>
        </w:r>
      </w:ins>
      <w:r w:rsidR="00A666FD" w:rsidRPr="009F0D2A">
        <w:rPr>
          <w:rFonts w:cs="Times New Roman"/>
          <w:color w:val="1A1A1A"/>
          <w:szCs w:val="24"/>
          <w:lang w:val="en-US"/>
        </w:rPr>
        <w:t>). This fits well with</w:t>
      </w:r>
      <w:r w:rsidR="00BA3646" w:rsidRPr="009F0D2A">
        <w:rPr>
          <w:rFonts w:cs="Times New Roman"/>
          <w:color w:val="1A1A1A"/>
          <w:szCs w:val="24"/>
          <w:lang w:val="en-US"/>
        </w:rPr>
        <w:t xml:space="preserve"> </w:t>
      </w:r>
      <w:r w:rsidR="00D2562C" w:rsidRPr="009F0D2A">
        <w:rPr>
          <w:rFonts w:cs="Times New Roman"/>
          <w:color w:val="1A1A1A"/>
          <w:szCs w:val="24"/>
          <w:lang w:val="en-US"/>
        </w:rPr>
        <w:t xml:space="preserve">proactive </w:t>
      </w:r>
      <w:r w:rsidR="00BA3646" w:rsidRPr="009F0D2A">
        <w:rPr>
          <w:rFonts w:cs="Times New Roman"/>
          <w:color w:val="1A1A1A"/>
          <w:szCs w:val="24"/>
          <w:lang w:val="en-US"/>
        </w:rPr>
        <w:t>personality</w:t>
      </w:r>
      <w:ins w:id="100" w:author="Author" w:date="2018-01-18T15:44:00Z">
        <w:r w:rsidR="00F25002" w:rsidRPr="00726F9A">
          <w:rPr>
            <w:rFonts w:cs="Times New Roman"/>
            <w:color w:val="1A1A1A"/>
            <w:szCs w:val="24"/>
            <w:lang w:val="en-US"/>
          </w:rPr>
          <w:t>—</w:t>
        </w:r>
      </w:ins>
      <w:del w:id="101" w:author="Author" w:date="2018-01-18T15:44:00Z">
        <w:r w:rsidR="00BA3646" w:rsidRPr="009F0D2A" w:rsidDel="00F25002">
          <w:rPr>
            <w:rFonts w:cs="Times New Roman"/>
            <w:color w:val="1A1A1A"/>
            <w:szCs w:val="24"/>
            <w:lang w:val="en-US"/>
          </w:rPr>
          <w:delText xml:space="preserve"> –</w:delText>
        </w:r>
      </w:del>
      <w:r w:rsidR="00BA3646" w:rsidRPr="009F0D2A">
        <w:rPr>
          <w:rFonts w:cs="Times New Roman"/>
          <w:color w:val="1A1A1A"/>
          <w:szCs w:val="24"/>
          <w:lang w:val="en-US"/>
        </w:rPr>
        <w:t>an individual’s</w:t>
      </w:r>
      <w:r w:rsidR="00D2562C" w:rsidRPr="009F0D2A">
        <w:rPr>
          <w:lang w:val="en-US"/>
        </w:rPr>
        <w:t xml:space="preserve"> </w:t>
      </w:r>
      <w:r w:rsidR="002F1AA8" w:rsidRPr="009F0D2A">
        <w:rPr>
          <w:lang w:val="en-US"/>
        </w:rPr>
        <w:t>disposition to be self-initiative</w:t>
      </w:r>
      <w:r w:rsidR="00D2562C" w:rsidRPr="009F0D2A">
        <w:rPr>
          <w:lang w:val="en-US"/>
        </w:rPr>
        <w:t xml:space="preserve"> toward effecting constructive changes (Bateman </w:t>
      </w:r>
      <w:r w:rsidR="00B0128F" w:rsidRPr="009F0D2A">
        <w:rPr>
          <w:lang w:val="en-US"/>
        </w:rPr>
        <w:t>&amp;</w:t>
      </w:r>
      <w:r w:rsidR="00D30138" w:rsidRPr="009F0D2A">
        <w:rPr>
          <w:lang w:val="en-US"/>
        </w:rPr>
        <w:t xml:space="preserve"> Crant</w:t>
      </w:r>
      <w:r w:rsidR="00B0128F" w:rsidRPr="009F0D2A">
        <w:rPr>
          <w:lang w:val="en-US"/>
        </w:rPr>
        <w:t>,</w:t>
      </w:r>
      <w:r w:rsidR="00D2562C" w:rsidRPr="009F0D2A">
        <w:rPr>
          <w:lang w:val="en-US"/>
        </w:rPr>
        <w:t xml:space="preserve"> 1993)</w:t>
      </w:r>
      <w:r w:rsidR="00BA3646" w:rsidRPr="009F0D2A">
        <w:rPr>
          <w:lang w:val="en-US"/>
        </w:rPr>
        <w:t xml:space="preserve"> and </w:t>
      </w:r>
      <w:r w:rsidR="00D2562C" w:rsidRPr="009F0D2A">
        <w:rPr>
          <w:lang w:val="en-US"/>
        </w:rPr>
        <w:t xml:space="preserve">who will go beyond </w:t>
      </w:r>
      <w:r w:rsidR="00BA3646" w:rsidRPr="009F0D2A">
        <w:rPr>
          <w:lang w:val="en-US"/>
        </w:rPr>
        <w:t>one’s</w:t>
      </w:r>
      <w:r w:rsidR="00D2562C" w:rsidRPr="009F0D2A">
        <w:rPr>
          <w:lang w:val="en-US"/>
        </w:rPr>
        <w:t xml:space="preserve"> </w:t>
      </w:r>
      <w:ins w:id="102" w:author="Author" w:date="2018-01-18T15:44:00Z">
        <w:r w:rsidR="00F25002" w:rsidRPr="00726F9A">
          <w:rPr>
            <w:lang w:val="en-US"/>
          </w:rPr>
          <w:t xml:space="preserve">normal </w:t>
        </w:r>
      </w:ins>
      <w:r w:rsidR="00D2562C" w:rsidRPr="009F0D2A">
        <w:rPr>
          <w:lang w:val="en-US"/>
        </w:rPr>
        <w:t xml:space="preserve">duties to overcome </w:t>
      </w:r>
      <w:del w:id="103" w:author="Author" w:date="2018-01-18T15:44:00Z">
        <w:r w:rsidR="00BA3646" w:rsidRPr="009F0D2A" w:rsidDel="00F25002">
          <w:rPr>
            <w:lang w:val="en-US"/>
          </w:rPr>
          <w:delText xml:space="preserve">the </w:delText>
        </w:r>
        <w:r w:rsidR="00D2562C" w:rsidRPr="009F0D2A" w:rsidDel="00F25002">
          <w:rPr>
            <w:lang w:val="en-US"/>
          </w:rPr>
          <w:delText xml:space="preserve">current </w:delText>
        </w:r>
      </w:del>
      <w:ins w:id="104" w:author="Author" w:date="2018-01-18T15:44:00Z">
        <w:r w:rsidR="00F25002" w:rsidRPr="00726F9A">
          <w:rPr>
            <w:lang w:val="en-US"/>
          </w:rPr>
          <w:t xml:space="preserve">an inconvenient </w:t>
        </w:r>
      </w:ins>
      <w:r w:rsidR="00D2562C" w:rsidRPr="009F0D2A">
        <w:rPr>
          <w:lang w:val="en-US"/>
        </w:rPr>
        <w:t xml:space="preserve">situation. </w:t>
      </w:r>
      <w:r w:rsidR="00DA5B20" w:rsidRPr="009F0D2A">
        <w:rPr>
          <w:lang w:val="en-US"/>
        </w:rPr>
        <w:t xml:space="preserve">Even though CSE and proactive personality </w:t>
      </w:r>
      <w:del w:id="105" w:author="Author" w:date="2018-01-18T15:44:00Z">
        <w:r w:rsidR="00DA5B20" w:rsidRPr="009F0D2A" w:rsidDel="00F25002">
          <w:rPr>
            <w:lang w:val="en-US"/>
          </w:rPr>
          <w:delText xml:space="preserve">are </w:delText>
        </w:r>
      </w:del>
      <w:r w:rsidR="00DA5B20" w:rsidRPr="009F0D2A">
        <w:rPr>
          <w:lang w:val="en-US"/>
        </w:rPr>
        <w:t>both belong</w:t>
      </w:r>
      <w:del w:id="106" w:author="Author" w:date="2018-01-18T15:44:00Z">
        <w:r w:rsidR="00DA5B20" w:rsidRPr="009F0D2A" w:rsidDel="00F25002">
          <w:rPr>
            <w:lang w:val="en-US"/>
          </w:rPr>
          <w:delText>ed</w:delText>
        </w:r>
      </w:del>
      <w:r w:rsidR="00DA5B20" w:rsidRPr="009F0D2A">
        <w:rPr>
          <w:lang w:val="en-US"/>
        </w:rPr>
        <w:t xml:space="preserve"> to personality variables, they </w:t>
      </w:r>
      <w:del w:id="107" w:author="Author" w:date="2018-01-18T15:44:00Z">
        <w:r w:rsidR="00DA5B20" w:rsidRPr="009F0D2A" w:rsidDel="00F25002">
          <w:rPr>
            <w:lang w:val="en-US"/>
          </w:rPr>
          <w:delText xml:space="preserve">did </w:delText>
        </w:r>
      </w:del>
      <w:ins w:id="108" w:author="Author" w:date="2018-01-18T15:44:00Z">
        <w:r w:rsidR="00F25002" w:rsidRPr="009F0D2A">
          <w:rPr>
            <w:lang w:val="en-US"/>
          </w:rPr>
          <w:t>d</w:t>
        </w:r>
        <w:r w:rsidR="00F25002" w:rsidRPr="00726F9A">
          <w:rPr>
            <w:lang w:val="en-US"/>
          </w:rPr>
          <w:t>o</w:t>
        </w:r>
        <w:r w:rsidR="00F25002" w:rsidRPr="009F0D2A">
          <w:rPr>
            <w:lang w:val="en-US"/>
          </w:rPr>
          <w:t xml:space="preserve"> </w:t>
        </w:r>
      </w:ins>
      <w:r w:rsidR="00DA5B20" w:rsidRPr="009F0D2A">
        <w:rPr>
          <w:lang w:val="en-US"/>
        </w:rPr>
        <w:t>not share the same basic personality (Judge et al., 1997), in which CSE is related to emotional stability, and proactive personality is related to openness</w:t>
      </w:r>
      <w:ins w:id="109" w:author="Author" w:date="2018-01-18T15:45:00Z">
        <w:r w:rsidR="00F25002" w:rsidRPr="00726F9A">
          <w:rPr>
            <w:lang w:val="en-US"/>
          </w:rPr>
          <w:t>, and that</w:t>
        </w:r>
      </w:ins>
      <w:r w:rsidR="00DA5B20" w:rsidRPr="009F0D2A">
        <w:rPr>
          <w:lang w:val="en-US"/>
        </w:rPr>
        <w:t xml:space="preserve"> to experience. Hence</w:t>
      </w:r>
      <w:r w:rsidR="006D3798" w:rsidRPr="009F0D2A">
        <w:rPr>
          <w:lang w:val="en-US"/>
        </w:rPr>
        <w:t>, we argue for the</w:t>
      </w:r>
      <w:r w:rsidR="0082367D" w:rsidRPr="009F0D2A">
        <w:rPr>
          <w:lang w:val="en-US"/>
        </w:rPr>
        <w:t xml:space="preserve"> mediating relationship between CSE and proactive personality on </w:t>
      </w:r>
      <w:r w:rsidR="00BA3646" w:rsidRPr="009F0D2A">
        <w:rPr>
          <w:lang w:val="en-US"/>
        </w:rPr>
        <w:t>innovative behavio</w:t>
      </w:r>
      <w:r w:rsidR="009D2C10" w:rsidRPr="009F0D2A">
        <w:rPr>
          <w:lang w:val="en-US"/>
        </w:rPr>
        <w:t>r</w:t>
      </w:r>
      <w:r w:rsidR="0082367D" w:rsidRPr="009F0D2A">
        <w:rPr>
          <w:lang w:val="en-US"/>
        </w:rPr>
        <w:t xml:space="preserve">. </w:t>
      </w:r>
      <w:r w:rsidR="009D2C10" w:rsidRPr="009F0D2A">
        <w:rPr>
          <w:lang w:val="en-US"/>
        </w:rPr>
        <w:t>T</w:t>
      </w:r>
      <w:r w:rsidR="004230C9" w:rsidRPr="009F0D2A">
        <w:rPr>
          <w:lang w:val="en-US"/>
        </w:rPr>
        <w:t xml:space="preserve">his </w:t>
      </w:r>
      <w:r w:rsidR="008727E0" w:rsidRPr="009F0D2A">
        <w:rPr>
          <w:lang w:val="en-US"/>
        </w:rPr>
        <w:t>investigation will provide new</w:t>
      </w:r>
      <w:r w:rsidR="004230C9" w:rsidRPr="009F0D2A">
        <w:rPr>
          <w:lang w:val="en-US"/>
        </w:rPr>
        <w:t xml:space="preserve"> understanding </w:t>
      </w:r>
      <w:del w:id="110" w:author="Author" w:date="2018-01-18T15:45:00Z">
        <w:r w:rsidR="004230C9" w:rsidRPr="009F0D2A" w:rsidDel="00F25002">
          <w:rPr>
            <w:lang w:val="en-US"/>
          </w:rPr>
          <w:delText xml:space="preserve">on </w:delText>
        </w:r>
      </w:del>
      <w:ins w:id="111" w:author="Author" w:date="2018-01-18T15:45:00Z">
        <w:r w:rsidR="00F25002" w:rsidRPr="00726F9A">
          <w:rPr>
            <w:lang w:val="en-US"/>
          </w:rPr>
          <w:t xml:space="preserve">regarding how </w:t>
        </w:r>
      </w:ins>
      <w:r w:rsidR="004230C9" w:rsidRPr="009F0D2A">
        <w:rPr>
          <w:lang w:val="en-US"/>
        </w:rPr>
        <w:t xml:space="preserve">factors affecting </w:t>
      </w:r>
      <w:r w:rsidR="00BA3646" w:rsidRPr="009F0D2A">
        <w:rPr>
          <w:lang w:val="en-US"/>
        </w:rPr>
        <w:t>innovative behavio</w:t>
      </w:r>
      <w:r w:rsidR="009D2C10" w:rsidRPr="009F0D2A">
        <w:rPr>
          <w:lang w:val="en-US"/>
        </w:rPr>
        <w:t>r</w:t>
      </w:r>
      <w:r w:rsidR="004230C9" w:rsidRPr="009F0D2A">
        <w:rPr>
          <w:lang w:val="en-US"/>
        </w:rPr>
        <w:t xml:space="preserve"> </w:t>
      </w:r>
      <w:del w:id="112" w:author="Author" w:date="2018-01-18T15:45:00Z">
        <w:r w:rsidR="004230C9" w:rsidRPr="009F0D2A" w:rsidDel="00F25002">
          <w:rPr>
            <w:lang w:val="en-US"/>
          </w:rPr>
          <w:delText>which is</w:delText>
        </w:r>
      </w:del>
      <w:ins w:id="113" w:author="Author" w:date="2018-01-18T15:45:00Z">
        <w:r w:rsidR="00F25002" w:rsidRPr="00726F9A">
          <w:rPr>
            <w:lang w:val="en-US"/>
          </w:rPr>
          <w:t>must be</w:t>
        </w:r>
      </w:ins>
      <w:r w:rsidR="004230C9" w:rsidRPr="009F0D2A">
        <w:rPr>
          <w:lang w:val="en-US"/>
        </w:rPr>
        <w:t xml:space="preserve"> central in the discussion </w:t>
      </w:r>
      <w:del w:id="114" w:author="Author" w:date="2018-01-18T15:45:00Z">
        <w:r w:rsidR="004230C9" w:rsidRPr="009F0D2A" w:rsidDel="00F25002">
          <w:rPr>
            <w:lang w:val="en-US"/>
          </w:rPr>
          <w:delText xml:space="preserve">on </w:delText>
        </w:r>
      </w:del>
      <w:ins w:id="115" w:author="Author" w:date="2018-01-18T15:45:00Z">
        <w:r w:rsidR="00F25002" w:rsidRPr="009F0D2A">
          <w:rPr>
            <w:lang w:val="en-US"/>
          </w:rPr>
          <w:t>o</w:t>
        </w:r>
        <w:r w:rsidR="00F25002" w:rsidRPr="00726F9A">
          <w:rPr>
            <w:lang w:val="en-US"/>
          </w:rPr>
          <w:t>f</w:t>
        </w:r>
        <w:r w:rsidR="00F25002" w:rsidRPr="009F0D2A">
          <w:rPr>
            <w:lang w:val="en-US"/>
          </w:rPr>
          <w:t xml:space="preserve"> </w:t>
        </w:r>
      </w:ins>
      <w:del w:id="116" w:author="Author" w:date="2018-01-18T15:45:00Z">
        <w:r w:rsidR="004230C9" w:rsidRPr="009F0D2A" w:rsidDel="00F25002">
          <w:rPr>
            <w:lang w:val="en-US"/>
          </w:rPr>
          <w:delText xml:space="preserve">entrepreneurs’ </w:delText>
        </w:r>
      </w:del>
      <w:ins w:id="117" w:author="Author" w:date="2018-01-18T15:45:00Z">
        <w:r w:rsidR="00F25002" w:rsidRPr="009F0D2A">
          <w:rPr>
            <w:lang w:val="en-US"/>
          </w:rPr>
          <w:t>entrepreneur</w:t>
        </w:r>
        <w:r w:rsidR="00F25002" w:rsidRPr="00726F9A">
          <w:rPr>
            <w:lang w:val="en-US"/>
          </w:rPr>
          <w:t>ial</w:t>
        </w:r>
        <w:r w:rsidR="00F25002" w:rsidRPr="009F0D2A">
          <w:rPr>
            <w:lang w:val="en-US"/>
          </w:rPr>
          <w:t xml:space="preserve"> </w:t>
        </w:r>
      </w:ins>
      <w:r w:rsidR="004230C9" w:rsidRPr="009F0D2A">
        <w:rPr>
          <w:lang w:val="en-US"/>
        </w:rPr>
        <w:t>competitiveness (</w:t>
      </w:r>
      <w:r w:rsidR="00903F91" w:rsidRPr="009F0D2A">
        <w:rPr>
          <w:lang w:val="en-US"/>
        </w:rPr>
        <w:t>compare with</w:t>
      </w:r>
      <w:r w:rsidR="004230C9" w:rsidRPr="009F0D2A">
        <w:rPr>
          <w:lang w:val="en-US"/>
        </w:rPr>
        <w:t xml:space="preserve"> Cooper, Peake</w:t>
      </w:r>
      <w:del w:id="118" w:author="Author" w:date="2018-01-18T15:46:00Z">
        <w:r w:rsidR="004230C9" w:rsidRPr="009F0D2A" w:rsidDel="00F25002">
          <w:rPr>
            <w:lang w:val="en-US"/>
          </w:rPr>
          <w:delText>,</w:delText>
        </w:r>
      </w:del>
      <w:r w:rsidR="004230C9" w:rsidRPr="009F0D2A">
        <w:rPr>
          <w:lang w:val="en-US"/>
        </w:rPr>
        <w:t xml:space="preserve"> </w:t>
      </w:r>
      <w:r w:rsidR="00B0128F" w:rsidRPr="009F0D2A">
        <w:rPr>
          <w:lang w:val="en-US"/>
        </w:rPr>
        <w:t>&amp;</w:t>
      </w:r>
      <w:r w:rsidR="00D30138" w:rsidRPr="009F0D2A">
        <w:rPr>
          <w:lang w:val="en-US"/>
        </w:rPr>
        <w:t xml:space="preserve"> Watson</w:t>
      </w:r>
      <w:r w:rsidR="00B0128F" w:rsidRPr="009F0D2A">
        <w:rPr>
          <w:lang w:val="en-US"/>
        </w:rPr>
        <w:t>,</w:t>
      </w:r>
      <w:r w:rsidR="004230C9" w:rsidRPr="009F0D2A">
        <w:rPr>
          <w:lang w:val="en-US"/>
        </w:rPr>
        <w:t xml:space="preserve"> 2016)</w:t>
      </w:r>
      <w:r w:rsidR="00325307" w:rsidRPr="009F0D2A">
        <w:rPr>
          <w:lang w:val="en-US"/>
        </w:rPr>
        <w:t>.</w:t>
      </w:r>
    </w:p>
    <w:p w14:paraId="384FE7BC" w14:textId="24A8B519" w:rsidR="002F1AA8" w:rsidRPr="009F0D2A" w:rsidRDefault="009649C9" w:rsidP="002F1AA8">
      <w:pPr>
        <w:pStyle w:val="Heading1"/>
        <w:spacing w:line="240" w:lineRule="auto"/>
        <w:rPr>
          <w:lang w:val="en-US"/>
        </w:rPr>
      </w:pPr>
      <w:r w:rsidRPr="009F0D2A">
        <w:rPr>
          <w:lang w:val="en-US"/>
        </w:rPr>
        <w:t>Literature Review</w:t>
      </w:r>
    </w:p>
    <w:p w14:paraId="10231FCF" w14:textId="750AD0F4" w:rsidR="001433B2" w:rsidRPr="009F0D2A" w:rsidRDefault="00EB0C49" w:rsidP="00086075">
      <w:pPr>
        <w:pStyle w:val="Heading2"/>
        <w:spacing w:line="240" w:lineRule="auto"/>
        <w:ind w:firstLine="0"/>
        <w:rPr>
          <w:lang w:val="en-US"/>
        </w:rPr>
      </w:pPr>
      <w:r w:rsidRPr="009F0D2A">
        <w:rPr>
          <w:lang w:val="en-US"/>
        </w:rPr>
        <w:t>Innovative Behavior</w:t>
      </w:r>
    </w:p>
    <w:p w14:paraId="4D93C1E6" w14:textId="7B28ACA5" w:rsidR="00F84F3C" w:rsidRPr="009F0D2A" w:rsidRDefault="00F84F3C" w:rsidP="00086075">
      <w:pPr>
        <w:spacing w:line="240" w:lineRule="auto"/>
        <w:rPr>
          <w:lang w:val="en-US"/>
        </w:rPr>
      </w:pPr>
      <w:del w:id="119" w:author="Author" w:date="2018-01-18T15:27:00Z">
        <w:r w:rsidRPr="009F0D2A" w:rsidDel="00F25002">
          <w:rPr>
            <w:lang w:val="en-US"/>
          </w:rPr>
          <w:delText>M</w:delText>
        </w:r>
        <w:r w:rsidR="00CB4205" w:rsidRPr="009F0D2A" w:rsidDel="00F25002">
          <w:rPr>
            <w:lang w:val="en-US"/>
          </w:rPr>
          <w:delText>icro</w:delText>
        </w:r>
        <w:r w:rsidRPr="009F0D2A" w:rsidDel="00F25002">
          <w:rPr>
            <w:lang w:val="en-US"/>
          </w:rPr>
          <w:delText>entrepreneurs</w:delText>
        </w:r>
      </w:del>
      <w:ins w:id="120" w:author="Author" w:date="2018-01-18T15:27:00Z">
        <w:r w:rsidR="00F25002" w:rsidRPr="00726F9A">
          <w:rPr>
            <w:lang w:val="en-US"/>
          </w:rPr>
          <w:t>Micro-entrepreneurs</w:t>
        </w:r>
      </w:ins>
      <w:r w:rsidRPr="009F0D2A">
        <w:rPr>
          <w:lang w:val="en-US"/>
        </w:rPr>
        <w:t xml:space="preserve"> need to perform </w:t>
      </w:r>
      <w:r w:rsidR="0095677F" w:rsidRPr="009F0D2A">
        <w:rPr>
          <w:lang w:val="en-US"/>
        </w:rPr>
        <w:t>innovative behavio</w:t>
      </w:r>
      <w:r w:rsidR="005A2E9F" w:rsidRPr="009F0D2A">
        <w:rPr>
          <w:lang w:val="en-US"/>
        </w:rPr>
        <w:t>r</w:t>
      </w:r>
      <w:r w:rsidRPr="009F0D2A">
        <w:rPr>
          <w:lang w:val="en-US"/>
        </w:rPr>
        <w:t xml:space="preserve"> for the functioning </w:t>
      </w:r>
      <w:r w:rsidR="00520A36" w:rsidRPr="009F0D2A">
        <w:rPr>
          <w:lang w:val="en-US"/>
        </w:rPr>
        <w:t xml:space="preserve">of the firm </w:t>
      </w:r>
      <w:r w:rsidR="000A13B2" w:rsidRPr="009F0D2A">
        <w:rPr>
          <w:lang w:val="en-US"/>
        </w:rPr>
        <w:t>to achieve</w:t>
      </w:r>
      <w:r w:rsidR="00520A36" w:rsidRPr="009F0D2A">
        <w:rPr>
          <w:lang w:val="en-US"/>
        </w:rPr>
        <w:t xml:space="preserve"> business</w:t>
      </w:r>
      <w:r w:rsidR="000A13B2" w:rsidRPr="009F0D2A">
        <w:rPr>
          <w:lang w:val="en-US"/>
        </w:rPr>
        <w:t xml:space="preserve"> </w:t>
      </w:r>
      <w:r w:rsidR="004474FF" w:rsidRPr="009F0D2A">
        <w:rPr>
          <w:lang w:val="en-US"/>
        </w:rPr>
        <w:t xml:space="preserve">growth </w:t>
      </w:r>
      <w:r w:rsidR="00D30138" w:rsidRPr="009F0D2A">
        <w:rPr>
          <w:lang w:val="en-US"/>
        </w:rPr>
        <w:t>(Stenholm</w:t>
      </w:r>
      <w:r w:rsidR="00B0128F" w:rsidRPr="009F0D2A">
        <w:rPr>
          <w:lang w:val="en-US"/>
        </w:rPr>
        <w:t>,</w:t>
      </w:r>
      <w:r w:rsidR="00E81FDA" w:rsidRPr="009F0D2A">
        <w:rPr>
          <w:lang w:val="en-US"/>
        </w:rPr>
        <w:t xml:space="preserve"> 2011)</w:t>
      </w:r>
      <w:r w:rsidRPr="009F0D2A">
        <w:rPr>
          <w:lang w:val="en-US"/>
        </w:rPr>
        <w:t xml:space="preserve">. </w:t>
      </w:r>
      <w:r w:rsidR="0095677F" w:rsidRPr="009F0D2A">
        <w:rPr>
          <w:lang w:val="en-US"/>
        </w:rPr>
        <w:t>Innovative behavio</w:t>
      </w:r>
      <w:r w:rsidR="009D2C10" w:rsidRPr="009F0D2A">
        <w:rPr>
          <w:lang w:val="en-US"/>
        </w:rPr>
        <w:t>r</w:t>
      </w:r>
      <w:r w:rsidRPr="009F0D2A">
        <w:rPr>
          <w:lang w:val="en-US"/>
        </w:rPr>
        <w:t xml:space="preserve"> </w:t>
      </w:r>
      <w:r w:rsidR="00592027" w:rsidRPr="009F0D2A">
        <w:rPr>
          <w:lang w:val="en-US"/>
        </w:rPr>
        <w:t>is</w:t>
      </w:r>
      <w:r w:rsidR="000A13B2" w:rsidRPr="009F0D2A">
        <w:rPr>
          <w:lang w:val="en-US"/>
        </w:rPr>
        <w:t xml:space="preserve"> </w:t>
      </w:r>
      <w:r w:rsidRPr="009F0D2A">
        <w:rPr>
          <w:lang w:val="en-US"/>
        </w:rPr>
        <w:t xml:space="preserve">defined as </w:t>
      </w:r>
      <w:r w:rsidR="00622374" w:rsidRPr="009F0D2A">
        <w:rPr>
          <w:lang w:val="en-US"/>
        </w:rPr>
        <w:t>the intentional creation, introduction, and application of new i</w:t>
      </w:r>
      <w:r w:rsidR="00D30138" w:rsidRPr="009F0D2A">
        <w:rPr>
          <w:lang w:val="en-US"/>
        </w:rPr>
        <w:t>deas to benefit a firm (Janssen</w:t>
      </w:r>
      <w:r w:rsidR="00B0128F" w:rsidRPr="009F0D2A">
        <w:rPr>
          <w:lang w:val="en-US"/>
        </w:rPr>
        <w:t>,</w:t>
      </w:r>
      <w:r w:rsidR="00622374" w:rsidRPr="009F0D2A">
        <w:rPr>
          <w:lang w:val="en-US"/>
        </w:rPr>
        <w:t xml:space="preserve"> 2000). </w:t>
      </w:r>
      <w:r w:rsidR="0095677F" w:rsidRPr="009F0D2A">
        <w:rPr>
          <w:lang w:val="en-US"/>
        </w:rPr>
        <w:t>Innovative behavio</w:t>
      </w:r>
      <w:r w:rsidR="009D2C10" w:rsidRPr="009F0D2A">
        <w:rPr>
          <w:lang w:val="en-US"/>
        </w:rPr>
        <w:t>r</w:t>
      </w:r>
      <w:r w:rsidR="00DA4ADC" w:rsidRPr="009F0D2A">
        <w:rPr>
          <w:lang w:val="en-US"/>
        </w:rPr>
        <w:t xml:space="preserve"> </w:t>
      </w:r>
      <w:r w:rsidR="00592027" w:rsidRPr="009F0D2A">
        <w:rPr>
          <w:lang w:val="en-US"/>
        </w:rPr>
        <w:t>is</w:t>
      </w:r>
      <w:r w:rsidR="000A13B2" w:rsidRPr="009F0D2A">
        <w:rPr>
          <w:lang w:val="en-US"/>
        </w:rPr>
        <w:t xml:space="preserve"> </w:t>
      </w:r>
      <w:r w:rsidR="0095677F" w:rsidRPr="009F0D2A">
        <w:rPr>
          <w:lang w:val="en-US"/>
        </w:rPr>
        <w:t>a complex behavio</w:t>
      </w:r>
      <w:r w:rsidR="00592027" w:rsidRPr="009F0D2A">
        <w:rPr>
          <w:lang w:val="en-US"/>
        </w:rPr>
        <w:t xml:space="preserve">r </w:t>
      </w:r>
      <w:del w:id="121" w:author="Author" w:date="2018-01-18T20:21:00Z">
        <w:r w:rsidR="0095677F" w:rsidRPr="009F0D2A" w:rsidDel="00774D52">
          <w:rPr>
            <w:lang w:val="en-US"/>
          </w:rPr>
          <w:delText>comprising</w:delText>
        </w:r>
        <w:r w:rsidR="00DA4ADC" w:rsidRPr="009F0D2A" w:rsidDel="00774D52">
          <w:rPr>
            <w:lang w:val="en-US"/>
          </w:rPr>
          <w:delText xml:space="preserve"> </w:delText>
        </w:r>
      </w:del>
      <w:ins w:id="122" w:author="Author" w:date="2018-01-18T20:21:00Z">
        <w:r w:rsidR="00774D52" w:rsidRPr="009F0D2A">
          <w:rPr>
            <w:lang w:val="en-US"/>
          </w:rPr>
          <w:t>compris</w:t>
        </w:r>
        <w:r w:rsidR="00774D52" w:rsidRPr="00726F9A">
          <w:rPr>
            <w:lang w:val="en-US"/>
          </w:rPr>
          <w:t>ed</w:t>
        </w:r>
        <w:r w:rsidR="00774D52" w:rsidRPr="009F0D2A">
          <w:rPr>
            <w:lang w:val="en-US"/>
          </w:rPr>
          <w:t xml:space="preserve"> </w:t>
        </w:r>
      </w:ins>
      <w:r w:rsidR="00DA4ADC" w:rsidRPr="009F0D2A">
        <w:rPr>
          <w:lang w:val="en-US"/>
        </w:rPr>
        <w:t>of three stages: idea generation, idea promotion, and idea realization</w:t>
      </w:r>
      <w:r w:rsidR="005E419C" w:rsidRPr="009F0D2A">
        <w:rPr>
          <w:lang w:val="en-US"/>
        </w:rPr>
        <w:t xml:space="preserve">. </w:t>
      </w:r>
      <w:r w:rsidR="00DA4ADC" w:rsidRPr="009F0D2A">
        <w:rPr>
          <w:lang w:val="en-US"/>
        </w:rPr>
        <w:t xml:space="preserve">Idea generation </w:t>
      </w:r>
      <w:r w:rsidR="000A13B2" w:rsidRPr="009F0D2A">
        <w:rPr>
          <w:lang w:val="en-US"/>
        </w:rPr>
        <w:t xml:space="preserve">refers </w:t>
      </w:r>
      <w:r w:rsidR="00DA4ADC" w:rsidRPr="009F0D2A">
        <w:rPr>
          <w:lang w:val="en-US"/>
        </w:rPr>
        <w:t>to the production of novel and useful ideas in any domain</w:t>
      </w:r>
      <w:r w:rsidR="0095677F" w:rsidRPr="009F0D2A">
        <w:rPr>
          <w:lang w:val="en-US"/>
        </w:rPr>
        <w:t>;</w:t>
      </w:r>
      <w:r w:rsidR="005E419C" w:rsidRPr="009F0D2A">
        <w:rPr>
          <w:lang w:val="en-US"/>
        </w:rPr>
        <w:t xml:space="preserve"> </w:t>
      </w:r>
      <w:r w:rsidR="000A13B2" w:rsidRPr="009F0D2A">
        <w:rPr>
          <w:lang w:val="en-US"/>
        </w:rPr>
        <w:t>i</w:t>
      </w:r>
      <w:r w:rsidR="00DA4ADC" w:rsidRPr="009F0D2A">
        <w:rPr>
          <w:lang w:val="en-US"/>
        </w:rPr>
        <w:t>dea promotion is</w:t>
      </w:r>
      <w:r w:rsidR="000A13B2" w:rsidRPr="009F0D2A">
        <w:rPr>
          <w:lang w:val="en-US"/>
        </w:rPr>
        <w:t xml:space="preserve"> a stage in which entrepreneurs </w:t>
      </w:r>
      <w:r w:rsidR="00DA4ADC" w:rsidRPr="009F0D2A">
        <w:rPr>
          <w:lang w:val="en-US"/>
        </w:rPr>
        <w:t>gather</w:t>
      </w:r>
      <w:r w:rsidR="000A13B2" w:rsidRPr="009F0D2A">
        <w:rPr>
          <w:lang w:val="en-US"/>
        </w:rPr>
        <w:t xml:space="preserve"> </w:t>
      </w:r>
      <w:r w:rsidR="00DA4ADC" w:rsidRPr="009F0D2A">
        <w:rPr>
          <w:lang w:val="en-US"/>
        </w:rPr>
        <w:t>social support to increase the likelihood of innovation</w:t>
      </w:r>
      <w:r w:rsidR="0095677F" w:rsidRPr="009F0D2A">
        <w:rPr>
          <w:lang w:val="en-US"/>
        </w:rPr>
        <w:t>;</w:t>
      </w:r>
      <w:r w:rsidR="005E419C" w:rsidRPr="009F0D2A">
        <w:rPr>
          <w:lang w:val="en-US"/>
        </w:rPr>
        <w:t xml:space="preserve"> and i</w:t>
      </w:r>
      <w:r w:rsidR="00DA4ADC" w:rsidRPr="009F0D2A">
        <w:rPr>
          <w:lang w:val="en-US"/>
        </w:rPr>
        <w:t xml:space="preserve">dea realization </w:t>
      </w:r>
      <w:r w:rsidR="000A13B2" w:rsidRPr="009F0D2A">
        <w:rPr>
          <w:lang w:val="en-US"/>
        </w:rPr>
        <w:t xml:space="preserve">refers to the stage of </w:t>
      </w:r>
      <w:r w:rsidR="00DA4ADC" w:rsidRPr="009F0D2A">
        <w:rPr>
          <w:lang w:val="en-US"/>
        </w:rPr>
        <w:t xml:space="preserve">producing an applicable model of innovative products or services </w:t>
      </w:r>
      <w:r w:rsidR="000A13B2" w:rsidRPr="009F0D2A">
        <w:rPr>
          <w:lang w:val="en-US"/>
        </w:rPr>
        <w:t>for the</w:t>
      </w:r>
      <w:r w:rsidR="00DA4ADC" w:rsidRPr="009F0D2A">
        <w:rPr>
          <w:lang w:val="en-US"/>
        </w:rPr>
        <w:t xml:space="preserve"> benefit </w:t>
      </w:r>
      <w:r w:rsidR="000A13B2" w:rsidRPr="009F0D2A">
        <w:rPr>
          <w:lang w:val="en-US"/>
        </w:rPr>
        <w:t xml:space="preserve">of </w:t>
      </w:r>
      <w:r w:rsidR="00D30138" w:rsidRPr="009F0D2A">
        <w:rPr>
          <w:lang w:val="en-US"/>
        </w:rPr>
        <w:t>the firm (Janssen</w:t>
      </w:r>
      <w:r w:rsidR="00B0128F" w:rsidRPr="009F0D2A">
        <w:rPr>
          <w:lang w:val="en-US"/>
        </w:rPr>
        <w:t>,</w:t>
      </w:r>
      <w:r w:rsidR="005E419C" w:rsidRPr="009F0D2A">
        <w:rPr>
          <w:lang w:val="en-US"/>
        </w:rPr>
        <w:t xml:space="preserve"> 2000).</w:t>
      </w:r>
      <w:del w:id="123" w:author="Author" w:date="2018-01-19T15:23:00Z">
        <w:r w:rsidR="005E419C" w:rsidRPr="009F0D2A" w:rsidDel="009F0D2A">
          <w:rPr>
            <w:lang w:val="en-US"/>
          </w:rPr>
          <w:delText xml:space="preserve"> </w:delText>
        </w:r>
      </w:del>
    </w:p>
    <w:p w14:paraId="3702A15F" w14:textId="07A55334" w:rsidR="00E81FDA" w:rsidRPr="009F0D2A" w:rsidRDefault="00592027" w:rsidP="00086075">
      <w:pPr>
        <w:spacing w:line="240" w:lineRule="auto"/>
        <w:rPr>
          <w:lang w:val="en-US"/>
        </w:rPr>
      </w:pPr>
      <w:r w:rsidRPr="009F0D2A">
        <w:rPr>
          <w:lang w:val="en-US"/>
        </w:rPr>
        <w:t>Pas</w:t>
      </w:r>
      <w:r w:rsidR="0095677F" w:rsidRPr="009F0D2A">
        <w:rPr>
          <w:lang w:val="en-US"/>
        </w:rPr>
        <w:t>t studies on innovative behavio</w:t>
      </w:r>
      <w:r w:rsidRPr="009F0D2A">
        <w:rPr>
          <w:lang w:val="en-US"/>
        </w:rPr>
        <w:t xml:space="preserve">r </w:t>
      </w:r>
      <w:del w:id="124" w:author="Author" w:date="2018-01-18T20:21:00Z">
        <w:r w:rsidR="00CB4205" w:rsidRPr="009F0D2A" w:rsidDel="00774D52">
          <w:rPr>
            <w:lang w:val="en-US"/>
          </w:rPr>
          <w:delText>were emphasized</w:delText>
        </w:r>
        <w:r w:rsidRPr="009F0D2A" w:rsidDel="00774D52">
          <w:rPr>
            <w:lang w:val="en-US"/>
          </w:rPr>
          <w:delText xml:space="preserve"> </w:delText>
        </w:r>
      </w:del>
      <w:ins w:id="125" w:author="Author" w:date="2018-01-18T20:21:00Z">
        <w:r w:rsidR="00774D52" w:rsidRPr="00726F9A">
          <w:rPr>
            <w:lang w:val="en-US"/>
          </w:rPr>
          <w:t>focused</w:t>
        </w:r>
        <w:r w:rsidR="00774D52" w:rsidRPr="009F0D2A">
          <w:rPr>
            <w:lang w:val="en-US"/>
          </w:rPr>
          <w:t xml:space="preserve"> </w:t>
        </w:r>
      </w:ins>
      <w:r w:rsidRPr="009F0D2A">
        <w:rPr>
          <w:lang w:val="en-US"/>
        </w:rPr>
        <w:t xml:space="preserve">on employees </w:t>
      </w:r>
      <w:r w:rsidR="00CB4205" w:rsidRPr="009F0D2A">
        <w:rPr>
          <w:lang w:val="en-US"/>
        </w:rPr>
        <w:t xml:space="preserve">rather than </w:t>
      </w:r>
      <w:r w:rsidRPr="009F0D2A">
        <w:rPr>
          <w:lang w:val="en-US"/>
        </w:rPr>
        <w:t>entrepreneurs</w:t>
      </w:r>
      <w:r w:rsidR="002D1D49" w:rsidRPr="009F0D2A">
        <w:rPr>
          <w:lang w:val="en-US"/>
        </w:rPr>
        <w:t xml:space="preserve">. </w:t>
      </w:r>
      <w:r w:rsidR="00774425" w:rsidRPr="009F0D2A">
        <w:rPr>
          <w:lang w:val="en-US"/>
        </w:rPr>
        <w:t>Hammond</w:t>
      </w:r>
      <w:ins w:id="126" w:author="Author" w:date="2018-01-18T20:21:00Z">
        <w:r w:rsidR="00774D52" w:rsidRPr="00726F9A">
          <w:rPr>
            <w:lang w:val="en-US"/>
          </w:rPr>
          <w:t>,</w:t>
        </w:r>
      </w:ins>
      <w:r w:rsidR="00774425" w:rsidRPr="009F0D2A">
        <w:rPr>
          <w:lang w:val="en-US"/>
        </w:rPr>
        <w:t xml:space="preserve"> et al. </w:t>
      </w:r>
      <w:r w:rsidR="004007D4" w:rsidRPr="009F0D2A">
        <w:rPr>
          <w:lang w:val="en-US"/>
        </w:rPr>
        <w:t xml:space="preserve">(2011), in their meta-analytical study, found four categories that have influenced </w:t>
      </w:r>
      <w:r w:rsidR="0095677F" w:rsidRPr="009F0D2A">
        <w:rPr>
          <w:lang w:val="en-US"/>
        </w:rPr>
        <w:t>innovative behavio</w:t>
      </w:r>
      <w:r w:rsidR="005A2E9F" w:rsidRPr="009F0D2A">
        <w:rPr>
          <w:lang w:val="en-US"/>
        </w:rPr>
        <w:t>r</w:t>
      </w:r>
      <w:r w:rsidR="0095277D" w:rsidRPr="009F0D2A">
        <w:rPr>
          <w:lang w:val="en-US"/>
        </w:rPr>
        <w:t xml:space="preserve"> among employees:</w:t>
      </w:r>
      <w:r w:rsidR="00CF7FA5" w:rsidRPr="009F0D2A">
        <w:rPr>
          <w:lang w:val="en-US"/>
        </w:rPr>
        <w:t xml:space="preserve"> </w:t>
      </w:r>
      <w:r w:rsidR="0037067D" w:rsidRPr="009F0D2A">
        <w:rPr>
          <w:lang w:val="en-US"/>
        </w:rPr>
        <w:t xml:space="preserve">individual differences, </w:t>
      </w:r>
      <w:r w:rsidR="00EA2A9C" w:rsidRPr="009F0D2A">
        <w:rPr>
          <w:lang w:val="en-US"/>
        </w:rPr>
        <w:t xml:space="preserve">intrinsic </w:t>
      </w:r>
      <w:r w:rsidR="0037067D" w:rsidRPr="009F0D2A">
        <w:rPr>
          <w:lang w:val="en-US"/>
        </w:rPr>
        <w:t>motivation, job characteristics, and contextual influences</w:t>
      </w:r>
      <w:r w:rsidR="00987257" w:rsidRPr="009F0D2A">
        <w:rPr>
          <w:lang w:val="en-US"/>
        </w:rPr>
        <w:t>.</w:t>
      </w:r>
      <w:r w:rsidR="0037067D" w:rsidRPr="009F0D2A">
        <w:rPr>
          <w:lang w:val="en-US"/>
        </w:rPr>
        <w:t xml:space="preserve"> </w:t>
      </w:r>
      <w:r w:rsidR="00987257" w:rsidRPr="009F0D2A">
        <w:rPr>
          <w:lang w:val="en-US"/>
        </w:rPr>
        <w:t>Of these four categories, they</w:t>
      </w:r>
      <w:r w:rsidR="00CF7FA5" w:rsidRPr="009F0D2A">
        <w:rPr>
          <w:lang w:val="en-US"/>
        </w:rPr>
        <w:t xml:space="preserve"> found that </w:t>
      </w:r>
      <w:r w:rsidR="00EA2A9C" w:rsidRPr="009F0D2A">
        <w:rPr>
          <w:lang w:val="en-US"/>
        </w:rPr>
        <w:t>job characteristics</w:t>
      </w:r>
      <w:ins w:id="127" w:author="Author" w:date="2018-01-18T20:22:00Z">
        <w:r w:rsidR="00774D52" w:rsidRPr="00726F9A">
          <w:rPr>
            <w:lang w:val="en-US"/>
          </w:rPr>
          <w:t>,</w:t>
        </w:r>
      </w:ins>
      <w:r w:rsidR="008727E0" w:rsidRPr="009F0D2A">
        <w:rPr>
          <w:lang w:val="en-US"/>
        </w:rPr>
        <w:t xml:space="preserve"> </w:t>
      </w:r>
      <w:del w:id="128" w:author="Author" w:date="2018-01-18T20:22:00Z">
        <w:r w:rsidR="008727E0" w:rsidRPr="009F0D2A" w:rsidDel="00774D52">
          <w:rPr>
            <w:lang w:val="en-US"/>
          </w:rPr>
          <w:delText>regarding</w:delText>
        </w:r>
        <w:r w:rsidR="00903F91" w:rsidRPr="009F0D2A" w:rsidDel="00774D52">
          <w:rPr>
            <w:lang w:val="en-US"/>
          </w:rPr>
          <w:delText xml:space="preserve"> </w:delText>
        </w:r>
      </w:del>
      <w:ins w:id="129" w:author="Author" w:date="2018-01-18T20:22:00Z">
        <w:r w:rsidR="00774D52" w:rsidRPr="00726F9A">
          <w:rPr>
            <w:lang w:val="en-US"/>
          </w:rPr>
          <w:t>pertaining to</w:t>
        </w:r>
        <w:r w:rsidR="00774D52" w:rsidRPr="009F0D2A">
          <w:rPr>
            <w:lang w:val="en-US"/>
          </w:rPr>
          <w:t xml:space="preserve"> </w:t>
        </w:r>
      </w:ins>
      <w:r w:rsidR="00903F91" w:rsidRPr="009F0D2A">
        <w:rPr>
          <w:lang w:val="en-US"/>
        </w:rPr>
        <w:t>complexity and job autonomy,</w:t>
      </w:r>
      <w:r w:rsidR="00CF7FA5" w:rsidRPr="009F0D2A">
        <w:rPr>
          <w:lang w:val="en-US"/>
        </w:rPr>
        <w:t xml:space="preserve"> </w:t>
      </w:r>
      <w:r w:rsidR="00BE6FE7" w:rsidRPr="009F0D2A">
        <w:rPr>
          <w:lang w:val="en-US"/>
        </w:rPr>
        <w:t>have</w:t>
      </w:r>
      <w:r w:rsidR="00CF7FA5" w:rsidRPr="009F0D2A">
        <w:rPr>
          <w:lang w:val="en-US"/>
        </w:rPr>
        <w:t xml:space="preserve"> t</w:t>
      </w:r>
      <w:r w:rsidR="00520A36" w:rsidRPr="009F0D2A">
        <w:rPr>
          <w:lang w:val="en-US"/>
        </w:rPr>
        <w:t>he most consistent and strong</w:t>
      </w:r>
      <w:ins w:id="130" w:author="Author" w:date="2018-01-18T20:23:00Z">
        <w:r w:rsidR="00774D52" w:rsidRPr="00726F9A">
          <w:rPr>
            <w:lang w:val="en-US"/>
          </w:rPr>
          <w:t>ly</w:t>
        </w:r>
      </w:ins>
      <w:r w:rsidR="00CF7FA5" w:rsidRPr="009F0D2A">
        <w:rPr>
          <w:lang w:val="en-US"/>
        </w:rPr>
        <w:t xml:space="preserve"> positive relationship with creativity and </w:t>
      </w:r>
      <w:r w:rsidR="0095677F" w:rsidRPr="009F0D2A">
        <w:rPr>
          <w:lang w:val="en-US"/>
        </w:rPr>
        <w:t>innovative behavio</w:t>
      </w:r>
      <w:r w:rsidR="005A2E9F" w:rsidRPr="009F0D2A">
        <w:rPr>
          <w:lang w:val="en-US"/>
        </w:rPr>
        <w:t>r</w:t>
      </w:r>
      <w:r w:rsidR="00CF7FA5" w:rsidRPr="009F0D2A">
        <w:rPr>
          <w:lang w:val="en-US"/>
        </w:rPr>
        <w:t>.</w:t>
      </w:r>
      <w:r w:rsidR="00736724" w:rsidRPr="009F0D2A">
        <w:rPr>
          <w:lang w:val="en-US"/>
        </w:rPr>
        <w:t xml:space="preserve"> </w:t>
      </w:r>
      <w:r w:rsidR="00987257" w:rsidRPr="009F0D2A">
        <w:rPr>
          <w:lang w:val="en-US"/>
        </w:rPr>
        <w:t>Meanwhile, personality factors have</w:t>
      </w:r>
      <w:r w:rsidR="0095677F" w:rsidRPr="009F0D2A">
        <w:rPr>
          <w:lang w:val="en-US"/>
        </w:rPr>
        <w:t xml:space="preserve"> a</w:t>
      </w:r>
      <w:r w:rsidR="00987257" w:rsidRPr="009F0D2A">
        <w:rPr>
          <w:lang w:val="en-US"/>
        </w:rPr>
        <w:t xml:space="preserve"> significant relationship with </w:t>
      </w:r>
      <w:r w:rsidR="0095677F" w:rsidRPr="009F0D2A">
        <w:rPr>
          <w:lang w:val="en-US"/>
        </w:rPr>
        <w:t>innovative behavio</w:t>
      </w:r>
      <w:r w:rsidR="005A2E9F" w:rsidRPr="009F0D2A">
        <w:rPr>
          <w:lang w:val="en-US"/>
        </w:rPr>
        <w:t>r</w:t>
      </w:r>
      <w:r w:rsidR="00987257" w:rsidRPr="009F0D2A">
        <w:rPr>
          <w:lang w:val="en-US"/>
        </w:rPr>
        <w:t xml:space="preserve"> although the relationship</w:t>
      </w:r>
      <w:ins w:id="131" w:author="Author" w:date="2018-01-18T20:23:00Z">
        <w:r w:rsidR="00774D52" w:rsidRPr="00726F9A">
          <w:rPr>
            <w:lang w:val="en-US"/>
          </w:rPr>
          <w:t>s</w:t>
        </w:r>
      </w:ins>
      <w:r w:rsidR="00987257" w:rsidRPr="009F0D2A">
        <w:rPr>
          <w:lang w:val="en-US"/>
        </w:rPr>
        <w:t xml:space="preserve"> </w:t>
      </w:r>
      <w:del w:id="132" w:author="Author" w:date="2018-01-18T20:23:00Z">
        <w:r w:rsidR="00987257" w:rsidRPr="009F0D2A" w:rsidDel="00774D52">
          <w:rPr>
            <w:lang w:val="en-US"/>
          </w:rPr>
          <w:delText xml:space="preserve">is </w:delText>
        </w:r>
      </w:del>
      <w:ins w:id="133" w:author="Author" w:date="2018-01-18T20:23:00Z">
        <w:r w:rsidR="00774D52" w:rsidRPr="00726F9A">
          <w:rPr>
            <w:lang w:val="en-US"/>
          </w:rPr>
          <w:t>are</w:t>
        </w:r>
        <w:r w:rsidR="00774D52" w:rsidRPr="009F0D2A">
          <w:rPr>
            <w:lang w:val="en-US"/>
          </w:rPr>
          <w:t xml:space="preserve"> </w:t>
        </w:r>
      </w:ins>
      <w:r w:rsidR="00987257" w:rsidRPr="009F0D2A">
        <w:rPr>
          <w:lang w:val="en-US"/>
        </w:rPr>
        <w:t>not as strong as job characteristics or motivation. On this note, Hammond</w:t>
      </w:r>
      <w:ins w:id="134" w:author="Author" w:date="2018-01-18T20:23:00Z">
        <w:r w:rsidR="00774D52" w:rsidRPr="00726F9A">
          <w:rPr>
            <w:lang w:val="en-US"/>
          </w:rPr>
          <w:t>,</w:t>
        </w:r>
      </w:ins>
      <w:r w:rsidR="00987257" w:rsidRPr="009F0D2A">
        <w:rPr>
          <w:lang w:val="en-US"/>
        </w:rPr>
        <w:t xml:space="preserve"> et al. (2011) suggested </w:t>
      </w:r>
      <w:r w:rsidR="0095677F" w:rsidRPr="009F0D2A">
        <w:rPr>
          <w:lang w:val="en-US"/>
        </w:rPr>
        <w:t xml:space="preserve">that </w:t>
      </w:r>
      <w:r w:rsidR="00987257" w:rsidRPr="009F0D2A">
        <w:rPr>
          <w:lang w:val="en-US"/>
        </w:rPr>
        <w:t>this finding</w:t>
      </w:r>
      <w:r w:rsidR="0095277D" w:rsidRPr="009F0D2A">
        <w:rPr>
          <w:lang w:val="en-US"/>
        </w:rPr>
        <w:t xml:space="preserve"> </w:t>
      </w:r>
      <w:del w:id="135" w:author="Author" w:date="2018-01-18T20:23:00Z">
        <w:r w:rsidR="0095277D" w:rsidRPr="009F0D2A" w:rsidDel="00774D52">
          <w:rPr>
            <w:lang w:val="en-US"/>
          </w:rPr>
          <w:delText xml:space="preserve">on </w:delText>
        </w:r>
      </w:del>
      <w:ins w:id="136" w:author="Author" w:date="2018-01-18T20:23:00Z">
        <w:r w:rsidR="00774D52" w:rsidRPr="00726F9A">
          <w:rPr>
            <w:lang w:val="en-US"/>
          </w:rPr>
          <w:t>about</w:t>
        </w:r>
        <w:r w:rsidR="00774D52" w:rsidRPr="009F0D2A">
          <w:rPr>
            <w:lang w:val="en-US"/>
          </w:rPr>
          <w:t xml:space="preserve"> </w:t>
        </w:r>
      </w:ins>
      <w:r w:rsidR="0095277D" w:rsidRPr="009F0D2A">
        <w:rPr>
          <w:lang w:val="en-US"/>
        </w:rPr>
        <w:t>personalit</w:t>
      </w:r>
      <w:r w:rsidR="0095677F" w:rsidRPr="009F0D2A">
        <w:rPr>
          <w:lang w:val="en-US"/>
        </w:rPr>
        <w:t>y factor</w:t>
      </w:r>
      <w:ins w:id="137" w:author="Author" w:date="2018-01-18T20:23:00Z">
        <w:r w:rsidR="00774D52" w:rsidRPr="00726F9A">
          <w:rPr>
            <w:lang w:val="en-US"/>
          </w:rPr>
          <w:t>s</w:t>
        </w:r>
      </w:ins>
      <w:r w:rsidR="0095677F" w:rsidRPr="009F0D2A">
        <w:rPr>
          <w:lang w:val="en-US"/>
        </w:rPr>
        <w:t xml:space="preserve"> and innovative behavio</w:t>
      </w:r>
      <w:r w:rsidR="0095277D" w:rsidRPr="009F0D2A">
        <w:rPr>
          <w:lang w:val="en-US"/>
        </w:rPr>
        <w:t>r</w:t>
      </w:r>
      <w:r w:rsidR="00987257" w:rsidRPr="009F0D2A">
        <w:rPr>
          <w:lang w:val="en-US"/>
        </w:rPr>
        <w:t xml:space="preserve"> might partly </w:t>
      </w:r>
      <w:r w:rsidR="00C75709" w:rsidRPr="009F0D2A">
        <w:rPr>
          <w:lang w:val="en-US"/>
        </w:rPr>
        <w:t>be</w:t>
      </w:r>
      <w:ins w:id="138" w:author="Author" w:date="2018-01-18T20:24:00Z">
        <w:r w:rsidR="00774D52" w:rsidRPr="00726F9A">
          <w:rPr>
            <w:lang w:val="en-US"/>
          </w:rPr>
          <w:t xml:space="preserve"> </w:t>
        </w:r>
      </w:ins>
      <w:del w:id="139" w:author="Author" w:date="2018-01-18T20:24:00Z">
        <w:r w:rsidR="00520A36" w:rsidRPr="009F0D2A" w:rsidDel="00774D52">
          <w:rPr>
            <w:lang w:val="en-US"/>
          </w:rPr>
          <w:delText>cause</w:delText>
        </w:r>
        <w:r w:rsidR="00C75709" w:rsidRPr="009F0D2A" w:rsidDel="00774D52">
          <w:rPr>
            <w:lang w:val="en-US"/>
          </w:rPr>
          <w:delText xml:space="preserve"> </w:delText>
        </w:r>
      </w:del>
      <w:ins w:id="140" w:author="Author" w:date="2018-01-18T20:24:00Z">
        <w:r w:rsidR="00774D52" w:rsidRPr="00726F9A">
          <w:rPr>
            <w:lang w:val="en-US"/>
          </w:rPr>
          <w:t>novel</w:t>
        </w:r>
        <w:r w:rsidR="00774D52" w:rsidRPr="009F0D2A">
          <w:rPr>
            <w:lang w:val="en-US"/>
          </w:rPr>
          <w:t xml:space="preserve"> </w:t>
        </w:r>
        <w:r w:rsidR="00774D52" w:rsidRPr="00726F9A">
          <w:rPr>
            <w:lang w:val="en-US"/>
          </w:rPr>
          <w:t xml:space="preserve">since </w:t>
        </w:r>
      </w:ins>
      <w:r w:rsidR="00DB52EB" w:rsidRPr="009F0D2A">
        <w:rPr>
          <w:lang w:val="en-US"/>
        </w:rPr>
        <w:t xml:space="preserve">past </w:t>
      </w:r>
      <w:r w:rsidR="00987257" w:rsidRPr="009F0D2A">
        <w:rPr>
          <w:lang w:val="en-US"/>
        </w:rPr>
        <w:t xml:space="preserve">studies </w:t>
      </w:r>
      <w:r w:rsidR="00DB52EB" w:rsidRPr="009F0D2A">
        <w:rPr>
          <w:lang w:val="en-US"/>
        </w:rPr>
        <w:t xml:space="preserve">did not </w:t>
      </w:r>
      <w:r w:rsidR="00CF6C97" w:rsidRPr="009F0D2A">
        <w:rPr>
          <w:lang w:val="en-US"/>
        </w:rPr>
        <w:t>consider</w:t>
      </w:r>
      <w:r w:rsidR="00DB52EB" w:rsidRPr="009F0D2A">
        <w:rPr>
          <w:lang w:val="en-US"/>
        </w:rPr>
        <w:t xml:space="preserve"> </w:t>
      </w:r>
      <w:r w:rsidR="0095677F" w:rsidRPr="009F0D2A">
        <w:rPr>
          <w:lang w:val="en-US"/>
        </w:rPr>
        <w:t xml:space="preserve">the </w:t>
      </w:r>
      <w:r w:rsidR="00BF0FA7" w:rsidRPr="009F0D2A">
        <w:rPr>
          <w:lang w:val="en-US"/>
        </w:rPr>
        <w:t xml:space="preserve">compound </w:t>
      </w:r>
      <w:r w:rsidR="0095677F" w:rsidRPr="009F0D2A">
        <w:rPr>
          <w:lang w:val="en-US"/>
        </w:rPr>
        <w:t xml:space="preserve">nature of </w:t>
      </w:r>
      <w:r w:rsidR="00BF0FA7" w:rsidRPr="009F0D2A">
        <w:rPr>
          <w:lang w:val="en-US"/>
        </w:rPr>
        <w:t xml:space="preserve">personality traits. </w:t>
      </w:r>
      <w:r w:rsidR="00987257" w:rsidRPr="009F0D2A">
        <w:rPr>
          <w:lang w:val="en-US"/>
        </w:rPr>
        <w:t>S</w:t>
      </w:r>
      <w:r w:rsidR="00736724" w:rsidRPr="009F0D2A">
        <w:rPr>
          <w:lang w:val="en-US"/>
        </w:rPr>
        <w:t xml:space="preserve">tudies on </w:t>
      </w:r>
      <w:r w:rsidR="0095677F" w:rsidRPr="009F0D2A">
        <w:rPr>
          <w:lang w:val="en-US"/>
        </w:rPr>
        <w:t>innovative behavio</w:t>
      </w:r>
      <w:r w:rsidR="009D2C10" w:rsidRPr="009F0D2A">
        <w:rPr>
          <w:lang w:val="en-US"/>
        </w:rPr>
        <w:t>r</w:t>
      </w:r>
      <w:r w:rsidR="00736724" w:rsidRPr="009F0D2A">
        <w:rPr>
          <w:lang w:val="en-US"/>
        </w:rPr>
        <w:t xml:space="preserve"> and personality were typically captive to </w:t>
      </w:r>
      <w:r w:rsidR="0095677F" w:rsidRPr="009F0D2A">
        <w:rPr>
          <w:lang w:val="en-US"/>
        </w:rPr>
        <w:t xml:space="preserve">a </w:t>
      </w:r>
      <w:r w:rsidR="00736724" w:rsidRPr="009F0D2A">
        <w:rPr>
          <w:lang w:val="en-US"/>
        </w:rPr>
        <w:t xml:space="preserve">single personality factor, such as </w:t>
      </w:r>
      <w:r w:rsidR="00DB52EB" w:rsidRPr="009F0D2A">
        <w:rPr>
          <w:lang w:val="en-US"/>
        </w:rPr>
        <w:t>self-efficacy</w:t>
      </w:r>
      <w:r w:rsidR="00736724" w:rsidRPr="009F0D2A">
        <w:rPr>
          <w:lang w:val="en-US"/>
        </w:rPr>
        <w:t xml:space="preserve">, </w:t>
      </w:r>
      <w:r w:rsidR="00987257" w:rsidRPr="009F0D2A">
        <w:rPr>
          <w:lang w:val="en-US"/>
        </w:rPr>
        <w:t xml:space="preserve">despite </w:t>
      </w:r>
      <w:r w:rsidR="00520A36" w:rsidRPr="009F0D2A">
        <w:rPr>
          <w:lang w:val="en-US"/>
        </w:rPr>
        <w:t xml:space="preserve">the </w:t>
      </w:r>
      <w:r w:rsidR="00DB52EB" w:rsidRPr="009F0D2A">
        <w:rPr>
          <w:lang w:val="en-US"/>
        </w:rPr>
        <w:t>indication</w:t>
      </w:r>
      <w:r w:rsidR="00987257" w:rsidRPr="009F0D2A">
        <w:rPr>
          <w:lang w:val="en-US"/>
        </w:rPr>
        <w:t xml:space="preserve"> that compound personality factors are more valid predictors </w:t>
      </w:r>
      <w:r w:rsidR="00736724" w:rsidRPr="009F0D2A">
        <w:rPr>
          <w:lang w:val="en-US"/>
        </w:rPr>
        <w:t>(</w:t>
      </w:r>
      <w:r w:rsidR="000A3BC6" w:rsidRPr="009F0D2A">
        <w:rPr>
          <w:lang w:val="en-US"/>
        </w:rPr>
        <w:t>Ones</w:t>
      </w:r>
      <w:r w:rsidR="00D30138" w:rsidRPr="009F0D2A">
        <w:rPr>
          <w:lang w:val="en-US"/>
        </w:rPr>
        <w:t xml:space="preserve"> et al.</w:t>
      </w:r>
      <w:r w:rsidR="00B0128F" w:rsidRPr="009F0D2A">
        <w:rPr>
          <w:lang w:val="en-US"/>
        </w:rPr>
        <w:t>,</w:t>
      </w:r>
      <w:r w:rsidR="000A3BC6" w:rsidRPr="009F0D2A">
        <w:rPr>
          <w:lang w:val="en-US"/>
        </w:rPr>
        <w:t xml:space="preserve"> 2007</w:t>
      </w:r>
      <w:r w:rsidR="00736724" w:rsidRPr="009F0D2A">
        <w:rPr>
          <w:lang w:val="en-US"/>
        </w:rPr>
        <w:t>).</w:t>
      </w:r>
      <w:r w:rsidR="00CF604D" w:rsidRPr="009F0D2A">
        <w:rPr>
          <w:lang w:val="en-US"/>
        </w:rPr>
        <w:t xml:space="preserve"> Furthermore, investigat</w:t>
      </w:r>
      <w:r w:rsidR="00DB52EB" w:rsidRPr="009F0D2A">
        <w:rPr>
          <w:lang w:val="en-US"/>
        </w:rPr>
        <w:t>ion of a</w:t>
      </w:r>
      <w:r w:rsidR="00CF604D" w:rsidRPr="009F0D2A">
        <w:rPr>
          <w:lang w:val="en-US"/>
        </w:rPr>
        <w:t xml:space="preserve"> </w:t>
      </w:r>
      <w:r w:rsidR="00393DCC" w:rsidRPr="009F0D2A">
        <w:rPr>
          <w:lang w:val="en-US"/>
        </w:rPr>
        <w:t>more complex</w:t>
      </w:r>
      <w:r w:rsidR="00CF604D" w:rsidRPr="009F0D2A">
        <w:rPr>
          <w:lang w:val="en-US"/>
        </w:rPr>
        <w:t xml:space="preserve"> relationship among factors affecting </w:t>
      </w:r>
      <w:r w:rsidR="0095677F" w:rsidRPr="009F0D2A">
        <w:rPr>
          <w:lang w:val="en-US"/>
        </w:rPr>
        <w:t>innovative behavio</w:t>
      </w:r>
      <w:r w:rsidR="005A2E9F" w:rsidRPr="009F0D2A">
        <w:rPr>
          <w:lang w:val="en-US"/>
        </w:rPr>
        <w:t>r</w:t>
      </w:r>
      <w:r w:rsidR="00DB52EB" w:rsidRPr="009F0D2A">
        <w:rPr>
          <w:lang w:val="en-US"/>
        </w:rPr>
        <w:t xml:space="preserve"> is needed</w:t>
      </w:r>
      <w:r w:rsidR="00CF604D" w:rsidRPr="009F0D2A">
        <w:rPr>
          <w:lang w:val="en-US"/>
        </w:rPr>
        <w:t xml:space="preserve"> as few studies</w:t>
      </w:r>
      <w:r w:rsidR="004007D4" w:rsidRPr="009F0D2A">
        <w:rPr>
          <w:lang w:val="en-US"/>
        </w:rPr>
        <w:t xml:space="preserve"> </w:t>
      </w:r>
      <w:r w:rsidR="00CF604D" w:rsidRPr="009F0D2A">
        <w:rPr>
          <w:lang w:val="en-US"/>
        </w:rPr>
        <w:t xml:space="preserve">have considered mediation </w:t>
      </w:r>
      <w:r w:rsidR="004007D4" w:rsidRPr="009F0D2A">
        <w:rPr>
          <w:lang w:val="en-US"/>
        </w:rPr>
        <w:t>model</w:t>
      </w:r>
      <w:r w:rsidR="0095677F" w:rsidRPr="009F0D2A">
        <w:rPr>
          <w:lang w:val="en-US"/>
        </w:rPr>
        <w:t>s</w:t>
      </w:r>
      <w:r w:rsidR="004007D4" w:rsidRPr="009F0D2A">
        <w:rPr>
          <w:lang w:val="en-US"/>
        </w:rPr>
        <w:t xml:space="preserve"> </w:t>
      </w:r>
      <w:r w:rsidR="00CF604D" w:rsidRPr="009F0D2A">
        <w:rPr>
          <w:lang w:val="en-US"/>
        </w:rPr>
        <w:t>in this domain</w:t>
      </w:r>
      <w:r w:rsidR="00CF6C97" w:rsidRPr="009F0D2A">
        <w:rPr>
          <w:lang w:val="en-US"/>
        </w:rPr>
        <w:t xml:space="preserve"> (Rhee, Park</w:t>
      </w:r>
      <w:del w:id="141" w:author="Author" w:date="2018-01-18T20:25:00Z">
        <w:r w:rsidR="00CF6C97" w:rsidRPr="009F0D2A" w:rsidDel="00774D52">
          <w:rPr>
            <w:lang w:val="en-US"/>
          </w:rPr>
          <w:delText>,</w:delText>
        </w:r>
      </w:del>
      <w:r w:rsidR="00CF6C97" w:rsidRPr="009F0D2A">
        <w:rPr>
          <w:lang w:val="en-US"/>
        </w:rPr>
        <w:t xml:space="preserve"> </w:t>
      </w:r>
      <w:r w:rsidR="00B0128F" w:rsidRPr="009F0D2A">
        <w:rPr>
          <w:lang w:val="en-US"/>
        </w:rPr>
        <w:t>&amp;</w:t>
      </w:r>
      <w:r w:rsidR="00D30138" w:rsidRPr="009F0D2A">
        <w:rPr>
          <w:lang w:val="en-US"/>
        </w:rPr>
        <w:t xml:space="preserve"> Lee</w:t>
      </w:r>
      <w:r w:rsidR="00B0128F" w:rsidRPr="009F0D2A">
        <w:rPr>
          <w:lang w:val="en-US"/>
        </w:rPr>
        <w:t>,</w:t>
      </w:r>
      <w:r w:rsidR="00CF6C97" w:rsidRPr="009F0D2A">
        <w:rPr>
          <w:lang w:val="en-US"/>
        </w:rPr>
        <w:t xml:space="preserve"> 2010)</w:t>
      </w:r>
      <w:r w:rsidR="00CF604D" w:rsidRPr="009F0D2A">
        <w:rPr>
          <w:lang w:val="en-US"/>
        </w:rPr>
        <w:t xml:space="preserve">. In the present study, </w:t>
      </w:r>
      <w:del w:id="142" w:author="Author" w:date="2018-01-18T20:25:00Z">
        <w:r w:rsidR="00C10F1B" w:rsidRPr="009F0D2A" w:rsidDel="00774D52">
          <w:rPr>
            <w:lang w:val="en-US"/>
          </w:rPr>
          <w:delText xml:space="preserve">it is </w:delText>
        </w:r>
        <w:r w:rsidR="004007D4" w:rsidRPr="009F0D2A" w:rsidDel="00774D52">
          <w:rPr>
            <w:lang w:val="en-US"/>
          </w:rPr>
          <w:delText>our</w:delText>
        </w:r>
      </w:del>
      <w:ins w:id="143" w:author="Author" w:date="2018-01-18T20:25:00Z">
        <w:r w:rsidR="00774D52" w:rsidRPr="00726F9A">
          <w:rPr>
            <w:lang w:val="en-US"/>
          </w:rPr>
          <w:t>the</w:t>
        </w:r>
      </w:ins>
      <w:r w:rsidR="004007D4" w:rsidRPr="009F0D2A">
        <w:rPr>
          <w:lang w:val="en-US"/>
        </w:rPr>
        <w:t xml:space="preserve"> goal </w:t>
      </w:r>
      <w:ins w:id="144" w:author="Author" w:date="2018-01-18T20:25:00Z">
        <w:r w:rsidR="00774D52" w:rsidRPr="00726F9A">
          <w:rPr>
            <w:lang w:val="en-US"/>
          </w:rPr>
          <w:t>is</w:t>
        </w:r>
      </w:ins>
      <w:del w:id="145" w:author="Author" w:date="2018-01-18T20:25:00Z">
        <w:r w:rsidR="00C10F1B" w:rsidRPr="009F0D2A" w:rsidDel="00774D52">
          <w:rPr>
            <w:lang w:val="en-US"/>
          </w:rPr>
          <w:delText>to</w:delText>
        </w:r>
      </w:del>
      <w:r w:rsidR="00C10F1B" w:rsidRPr="009F0D2A">
        <w:rPr>
          <w:lang w:val="en-US"/>
        </w:rPr>
        <w:t xml:space="preserve"> </w:t>
      </w:r>
      <w:r w:rsidR="004007D4" w:rsidRPr="009F0D2A">
        <w:rPr>
          <w:lang w:val="en-US"/>
        </w:rPr>
        <w:t xml:space="preserve">not only </w:t>
      </w:r>
      <w:ins w:id="146" w:author="Author" w:date="2018-01-18T20:25:00Z">
        <w:r w:rsidR="00774D52" w:rsidRPr="00726F9A">
          <w:rPr>
            <w:lang w:val="en-US"/>
          </w:rPr>
          <w:t xml:space="preserve">to </w:t>
        </w:r>
      </w:ins>
      <w:r w:rsidR="00CF604D" w:rsidRPr="009F0D2A">
        <w:rPr>
          <w:lang w:val="en-US"/>
        </w:rPr>
        <w:t>extend</w:t>
      </w:r>
      <w:r w:rsidR="004007D4" w:rsidRPr="009F0D2A">
        <w:rPr>
          <w:lang w:val="en-US"/>
        </w:rPr>
        <w:t xml:space="preserve"> </w:t>
      </w:r>
      <w:r w:rsidR="00CF604D" w:rsidRPr="009F0D2A">
        <w:rPr>
          <w:lang w:val="en-US"/>
        </w:rPr>
        <w:t xml:space="preserve">the application of </w:t>
      </w:r>
      <w:r w:rsidR="0095677F" w:rsidRPr="009F0D2A">
        <w:rPr>
          <w:lang w:val="en-US"/>
        </w:rPr>
        <w:t>innovative behavio</w:t>
      </w:r>
      <w:r w:rsidR="009D2C10" w:rsidRPr="009F0D2A">
        <w:rPr>
          <w:lang w:val="en-US"/>
        </w:rPr>
        <w:t>r</w:t>
      </w:r>
      <w:r w:rsidR="00CF604D" w:rsidRPr="009F0D2A">
        <w:rPr>
          <w:lang w:val="en-US"/>
        </w:rPr>
        <w:t xml:space="preserve"> </w:t>
      </w:r>
      <w:del w:id="147" w:author="Author" w:date="2018-01-18T20:26:00Z">
        <w:r w:rsidR="00CF604D" w:rsidRPr="009F0D2A" w:rsidDel="00774D52">
          <w:rPr>
            <w:lang w:val="en-US"/>
          </w:rPr>
          <w:delText xml:space="preserve">towards </w:delText>
        </w:r>
      </w:del>
      <w:ins w:id="148" w:author="Author" w:date="2018-01-18T20:26:00Z">
        <w:r w:rsidR="00774D52" w:rsidRPr="00726F9A">
          <w:rPr>
            <w:lang w:val="en-US"/>
          </w:rPr>
          <w:t xml:space="preserve">to </w:t>
        </w:r>
      </w:ins>
      <w:r w:rsidR="0095677F" w:rsidRPr="009F0D2A">
        <w:rPr>
          <w:lang w:val="en-US"/>
        </w:rPr>
        <w:t>an entrepreneurial</w:t>
      </w:r>
      <w:r w:rsidR="00CF604D" w:rsidRPr="009F0D2A">
        <w:rPr>
          <w:lang w:val="en-US"/>
        </w:rPr>
        <w:t xml:space="preserve"> context</w:t>
      </w:r>
      <w:r w:rsidR="00DB52EB" w:rsidRPr="009F0D2A">
        <w:rPr>
          <w:lang w:val="en-US"/>
        </w:rPr>
        <w:t>,</w:t>
      </w:r>
      <w:r w:rsidR="00CF604D" w:rsidRPr="009F0D2A">
        <w:rPr>
          <w:lang w:val="en-US"/>
        </w:rPr>
        <w:t xml:space="preserve"> but also</w:t>
      </w:r>
      <w:ins w:id="149" w:author="Author" w:date="2018-01-18T20:26:00Z">
        <w:r w:rsidR="00774D52" w:rsidRPr="00726F9A">
          <w:rPr>
            <w:rFonts w:cs="Times New Roman"/>
            <w:lang w:val="en-US"/>
          </w:rPr>
          <w:t>—</w:t>
        </w:r>
      </w:ins>
      <w:del w:id="150" w:author="Author" w:date="2018-01-18T20:26:00Z">
        <w:r w:rsidR="004007D4" w:rsidRPr="009F0D2A" w:rsidDel="00774D52">
          <w:rPr>
            <w:lang w:val="en-US"/>
          </w:rPr>
          <w:delText>,</w:delText>
        </w:r>
        <w:r w:rsidR="00CF604D" w:rsidRPr="009F0D2A" w:rsidDel="00774D52">
          <w:rPr>
            <w:lang w:val="en-US"/>
          </w:rPr>
          <w:delText xml:space="preserve"> </w:delText>
        </w:r>
      </w:del>
      <w:r w:rsidR="00CF604D" w:rsidRPr="009F0D2A">
        <w:rPr>
          <w:lang w:val="en-US"/>
        </w:rPr>
        <w:t>taking the suggestion from Hammond</w:t>
      </w:r>
      <w:ins w:id="151" w:author="Author" w:date="2018-01-18T20:25:00Z">
        <w:r w:rsidR="00774D52" w:rsidRPr="00726F9A">
          <w:rPr>
            <w:lang w:val="en-US"/>
          </w:rPr>
          <w:t>,</w:t>
        </w:r>
      </w:ins>
      <w:r w:rsidR="00CF604D" w:rsidRPr="009F0D2A">
        <w:rPr>
          <w:lang w:val="en-US"/>
        </w:rPr>
        <w:t xml:space="preserve"> et al. (2011)</w:t>
      </w:r>
      <w:ins w:id="152" w:author="Author" w:date="2018-01-18T20:26:00Z">
        <w:r w:rsidR="00774D52" w:rsidRPr="00726F9A">
          <w:rPr>
            <w:rFonts w:cs="Times New Roman"/>
            <w:lang w:val="en-US"/>
          </w:rPr>
          <w:t>—</w:t>
        </w:r>
      </w:ins>
      <w:del w:id="153" w:author="Author" w:date="2018-01-18T20:26:00Z">
        <w:r w:rsidR="004007D4" w:rsidRPr="009F0D2A" w:rsidDel="00774D52">
          <w:rPr>
            <w:lang w:val="en-US"/>
          </w:rPr>
          <w:delText>,</w:delText>
        </w:r>
        <w:r w:rsidR="00CF604D" w:rsidRPr="009F0D2A" w:rsidDel="00774D52">
          <w:rPr>
            <w:lang w:val="en-US"/>
          </w:rPr>
          <w:delText xml:space="preserve"> </w:delText>
        </w:r>
      </w:del>
      <w:r w:rsidR="00CF604D" w:rsidRPr="009F0D2A">
        <w:rPr>
          <w:lang w:val="en-US"/>
        </w:rPr>
        <w:t>to engage in the discussion on the role of compound personality traits and more complex relationship</w:t>
      </w:r>
      <w:r w:rsidR="0095677F" w:rsidRPr="009F0D2A">
        <w:rPr>
          <w:lang w:val="en-US"/>
        </w:rPr>
        <w:t>s</w:t>
      </w:r>
      <w:r w:rsidR="00CF604D" w:rsidRPr="009F0D2A">
        <w:rPr>
          <w:lang w:val="en-US"/>
        </w:rPr>
        <w:t xml:space="preserve"> among </w:t>
      </w:r>
      <w:ins w:id="154" w:author="Author" w:date="2018-01-18T20:26:00Z">
        <w:r w:rsidR="00774D52" w:rsidRPr="00726F9A">
          <w:rPr>
            <w:lang w:val="en-US"/>
          </w:rPr>
          <w:t xml:space="preserve">different </w:t>
        </w:r>
      </w:ins>
      <w:r w:rsidR="00CF604D" w:rsidRPr="009F0D2A">
        <w:rPr>
          <w:lang w:val="en-US"/>
        </w:rPr>
        <w:lastRenderedPageBreak/>
        <w:t>variables</w:t>
      </w:r>
      <w:r w:rsidR="004007D4" w:rsidRPr="009F0D2A">
        <w:rPr>
          <w:lang w:val="en-US"/>
        </w:rPr>
        <w:t xml:space="preserve">. </w:t>
      </w:r>
      <w:r w:rsidR="00D848ED" w:rsidRPr="009F0D2A">
        <w:rPr>
          <w:lang w:val="en-US"/>
        </w:rPr>
        <w:t>Therefore</w:t>
      </w:r>
      <w:r w:rsidR="004007D4" w:rsidRPr="009F0D2A">
        <w:rPr>
          <w:lang w:val="en-US"/>
        </w:rPr>
        <w:t xml:space="preserve">, </w:t>
      </w:r>
      <w:del w:id="155" w:author="Author" w:date="2018-01-18T20:26:00Z">
        <w:r w:rsidR="00CF7FA5" w:rsidRPr="009F0D2A" w:rsidDel="00774D52">
          <w:rPr>
            <w:lang w:val="en-US"/>
          </w:rPr>
          <w:delText xml:space="preserve">we propose </w:delText>
        </w:r>
      </w:del>
      <w:r w:rsidR="00C10F1B" w:rsidRPr="009F0D2A">
        <w:rPr>
          <w:lang w:val="en-US"/>
        </w:rPr>
        <w:t>the use of compound personality trait</w:t>
      </w:r>
      <w:ins w:id="156" w:author="Author" w:date="2018-01-18T20:27:00Z">
        <w:r w:rsidR="00774D52" w:rsidRPr="00726F9A">
          <w:rPr>
            <w:lang w:val="en-US"/>
          </w:rPr>
          <w:t>s</w:t>
        </w:r>
      </w:ins>
      <w:r w:rsidR="00C10F1B" w:rsidRPr="009F0D2A">
        <w:rPr>
          <w:lang w:val="en-US"/>
        </w:rPr>
        <w:t xml:space="preserve"> of </w:t>
      </w:r>
      <w:r w:rsidR="00CF7FA5" w:rsidRPr="009F0D2A">
        <w:rPr>
          <w:lang w:val="en-US"/>
        </w:rPr>
        <w:t xml:space="preserve">CSE and proactive personality </w:t>
      </w:r>
      <w:ins w:id="157" w:author="Author" w:date="2018-01-18T20:27:00Z">
        <w:r w:rsidR="00774D52" w:rsidRPr="00726F9A">
          <w:rPr>
            <w:lang w:val="en-US"/>
          </w:rPr>
          <w:t xml:space="preserve">are proposed </w:t>
        </w:r>
      </w:ins>
      <w:r w:rsidR="00CF7FA5" w:rsidRPr="009F0D2A">
        <w:rPr>
          <w:lang w:val="en-US"/>
        </w:rPr>
        <w:t xml:space="preserve">as predictors </w:t>
      </w:r>
      <w:r w:rsidR="00C95EAA" w:rsidRPr="009F0D2A">
        <w:rPr>
          <w:lang w:val="en-US"/>
        </w:rPr>
        <w:t>for</w:t>
      </w:r>
      <w:r w:rsidR="00D848ED" w:rsidRPr="009F0D2A">
        <w:rPr>
          <w:lang w:val="en-US"/>
        </w:rPr>
        <w:t xml:space="preserve"> </w:t>
      </w:r>
      <w:del w:id="158" w:author="Author" w:date="2018-01-18T15:27:00Z">
        <w:r w:rsidR="00D848ED" w:rsidRPr="009F0D2A" w:rsidDel="00F25002">
          <w:rPr>
            <w:lang w:val="en-US"/>
          </w:rPr>
          <w:delText>micro</w:delText>
        </w:r>
        <w:r w:rsidR="00CF7FA5" w:rsidRPr="009F0D2A" w:rsidDel="00F25002">
          <w:rPr>
            <w:lang w:val="en-US"/>
          </w:rPr>
          <w:delText>entrepreneur</w:delText>
        </w:r>
        <w:r w:rsidR="00C95EAA" w:rsidRPr="009F0D2A" w:rsidDel="00F25002">
          <w:rPr>
            <w:lang w:val="en-US"/>
          </w:rPr>
          <w:delText>s</w:delText>
        </w:r>
      </w:del>
      <w:ins w:id="159" w:author="Author" w:date="2018-01-18T15:27:00Z">
        <w:r w:rsidR="00F25002" w:rsidRPr="00726F9A">
          <w:rPr>
            <w:lang w:val="en-US"/>
          </w:rPr>
          <w:t>micro-entrepreneurs</w:t>
        </w:r>
      </w:ins>
      <w:r w:rsidR="00CF7FA5" w:rsidRPr="009F0D2A">
        <w:rPr>
          <w:lang w:val="en-US"/>
        </w:rPr>
        <w:t xml:space="preserve">’ </w:t>
      </w:r>
      <w:r w:rsidR="0095677F" w:rsidRPr="009F0D2A">
        <w:rPr>
          <w:lang w:val="en-US"/>
        </w:rPr>
        <w:t>innovative behavio</w:t>
      </w:r>
      <w:r w:rsidR="009D2C10" w:rsidRPr="009F0D2A">
        <w:rPr>
          <w:lang w:val="en-US"/>
        </w:rPr>
        <w:t>r</w:t>
      </w:r>
      <w:r w:rsidR="00CF7FA5" w:rsidRPr="009F0D2A">
        <w:rPr>
          <w:lang w:val="en-US"/>
        </w:rPr>
        <w:t>.</w:t>
      </w:r>
    </w:p>
    <w:p w14:paraId="384A1F60" w14:textId="1C5CFD16" w:rsidR="00C82B45" w:rsidRPr="009F0D2A" w:rsidRDefault="004655E7" w:rsidP="00086075">
      <w:pPr>
        <w:pStyle w:val="Heading2"/>
        <w:spacing w:line="240" w:lineRule="auto"/>
        <w:ind w:firstLine="0"/>
        <w:rPr>
          <w:lang w:val="en-US"/>
        </w:rPr>
      </w:pPr>
      <w:r w:rsidRPr="009F0D2A">
        <w:rPr>
          <w:lang w:val="en-US"/>
        </w:rPr>
        <w:t>Core Self-Evaluations</w:t>
      </w:r>
      <w:r w:rsidR="00D848ED" w:rsidRPr="009F0D2A">
        <w:rPr>
          <w:lang w:val="en-US"/>
        </w:rPr>
        <w:t xml:space="preserve"> (CSE)</w:t>
      </w:r>
    </w:p>
    <w:p w14:paraId="58672C2F" w14:textId="6F6ECE4F" w:rsidR="00B62D4B" w:rsidRPr="009F0D2A" w:rsidRDefault="00D848ED" w:rsidP="00A974D3">
      <w:pPr>
        <w:spacing w:line="240" w:lineRule="auto"/>
        <w:rPr>
          <w:lang w:val="en-US"/>
        </w:rPr>
      </w:pPr>
      <w:r w:rsidRPr="009F0D2A">
        <w:rPr>
          <w:lang w:val="en-US"/>
        </w:rPr>
        <w:t>CSE</w:t>
      </w:r>
      <w:r w:rsidR="008775AF" w:rsidRPr="009F0D2A">
        <w:rPr>
          <w:lang w:val="en-US"/>
        </w:rPr>
        <w:t xml:space="preserve"> </w:t>
      </w:r>
      <w:r w:rsidRPr="009F0D2A">
        <w:rPr>
          <w:lang w:val="en-US"/>
        </w:rPr>
        <w:t xml:space="preserve">is </w:t>
      </w:r>
      <w:r w:rsidR="008775AF" w:rsidRPr="009F0D2A">
        <w:rPr>
          <w:lang w:val="en-US"/>
        </w:rPr>
        <w:t xml:space="preserve">defined as </w:t>
      </w:r>
      <w:ins w:id="160" w:author="Author" w:date="2018-01-18T20:32:00Z">
        <w:r w:rsidR="00A974D3" w:rsidRPr="00726F9A">
          <w:rPr>
            <w:lang w:val="en-US"/>
          </w:rPr>
          <w:t xml:space="preserve">the </w:t>
        </w:r>
      </w:ins>
      <w:r w:rsidR="00B62D4B" w:rsidRPr="009F0D2A">
        <w:rPr>
          <w:lang w:val="en-US"/>
        </w:rPr>
        <w:t xml:space="preserve">fundamental premises individuals hold about themselves and </w:t>
      </w:r>
      <w:r w:rsidR="008775AF" w:rsidRPr="009F0D2A">
        <w:rPr>
          <w:lang w:val="en-US"/>
        </w:rPr>
        <w:t xml:space="preserve">their functioning in the world </w:t>
      </w:r>
      <w:r w:rsidR="00B62D4B" w:rsidRPr="009F0D2A">
        <w:rPr>
          <w:lang w:val="en-US"/>
        </w:rPr>
        <w:t>(Judge, Locke</w:t>
      </w:r>
      <w:del w:id="161" w:author="Author" w:date="2018-01-18T20:28:00Z">
        <w:r w:rsidR="00B62D4B" w:rsidRPr="009F0D2A" w:rsidDel="00A974D3">
          <w:rPr>
            <w:lang w:val="en-US"/>
          </w:rPr>
          <w:delText>,</w:delText>
        </w:r>
      </w:del>
      <w:r w:rsidR="00B62D4B" w:rsidRPr="009F0D2A">
        <w:rPr>
          <w:lang w:val="en-US"/>
        </w:rPr>
        <w:t xml:space="preserve"> </w:t>
      </w:r>
      <w:r w:rsidR="00B0128F" w:rsidRPr="009F0D2A">
        <w:rPr>
          <w:lang w:val="en-US"/>
        </w:rPr>
        <w:t>&amp;</w:t>
      </w:r>
      <w:r w:rsidR="00D30138" w:rsidRPr="009F0D2A">
        <w:rPr>
          <w:lang w:val="en-US"/>
        </w:rPr>
        <w:t xml:space="preserve"> Durham</w:t>
      </w:r>
      <w:r w:rsidR="00B0128F" w:rsidRPr="009F0D2A">
        <w:rPr>
          <w:lang w:val="en-US"/>
        </w:rPr>
        <w:t>,</w:t>
      </w:r>
      <w:r w:rsidR="00B62D4B" w:rsidRPr="009F0D2A">
        <w:rPr>
          <w:lang w:val="en-US"/>
        </w:rPr>
        <w:t xml:space="preserve"> 1997). CSE </w:t>
      </w:r>
      <w:r w:rsidR="007E13A4" w:rsidRPr="009F0D2A">
        <w:rPr>
          <w:lang w:val="en-US"/>
        </w:rPr>
        <w:t>is</w:t>
      </w:r>
      <w:r w:rsidR="00DA6018" w:rsidRPr="009F0D2A">
        <w:rPr>
          <w:lang w:val="en-US"/>
        </w:rPr>
        <w:t xml:space="preserve"> </w:t>
      </w:r>
      <w:r w:rsidR="00B62D4B" w:rsidRPr="009F0D2A">
        <w:rPr>
          <w:lang w:val="en-US"/>
        </w:rPr>
        <w:t xml:space="preserve">a global </w:t>
      </w:r>
      <w:r w:rsidR="007E13A4" w:rsidRPr="009F0D2A">
        <w:rPr>
          <w:lang w:val="en-US"/>
        </w:rPr>
        <w:t xml:space="preserve">and </w:t>
      </w:r>
      <w:r w:rsidR="00B62D4B" w:rsidRPr="009F0D2A">
        <w:rPr>
          <w:lang w:val="en-US"/>
        </w:rPr>
        <w:t>fundamental construct of four personality traits</w:t>
      </w:r>
      <w:del w:id="162" w:author="Author" w:date="2018-01-18T20:32:00Z">
        <w:r w:rsidR="006831D2" w:rsidRPr="009F0D2A" w:rsidDel="00A974D3">
          <w:rPr>
            <w:lang w:val="en-US"/>
          </w:rPr>
          <w:delText>, namely</w:delText>
        </w:r>
      </w:del>
      <w:ins w:id="163" w:author="Author" w:date="2018-01-18T20:32:00Z">
        <w:r w:rsidR="00A974D3" w:rsidRPr="00726F9A">
          <w:rPr>
            <w:lang w:val="en-US"/>
          </w:rPr>
          <w:t>:</w:t>
        </w:r>
      </w:ins>
      <w:r w:rsidR="00B62D4B" w:rsidRPr="009F0D2A">
        <w:rPr>
          <w:lang w:val="en-US"/>
        </w:rPr>
        <w:t xml:space="preserve"> self-esteem, generalized self-efficacy, locus of control, and neuroticism. </w:t>
      </w:r>
      <w:r w:rsidR="00520A36" w:rsidRPr="009F0D2A">
        <w:rPr>
          <w:lang w:val="en-US"/>
        </w:rPr>
        <w:t xml:space="preserve">Before </w:t>
      </w:r>
      <w:r w:rsidR="00B62D4B" w:rsidRPr="009F0D2A">
        <w:rPr>
          <w:lang w:val="en-US"/>
        </w:rPr>
        <w:t xml:space="preserve">the use of CSE, these </w:t>
      </w:r>
      <w:r w:rsidR="00DA6018" w:rsidRPr="009F0D2A">
        <w:rPr>
          <w:lang w:val="en-US"/>
        </w:rPr>
        <w:t xml:space="preserve">four </w:t>
      </w:r>
      <w:r w:rsidR="00B62D4B" w:rsidRPr="009F0D2A">
        <w:rPr>
          <w:lang w:val="en-US"/>
        </w:rPr>
        <w:t xml:space="preserve">traits </w:t>
      </w:r>
      <w:del w:id="164" w:author="Author" w:date="2018-01-18T20:32:00Z">
        <w:r w:rsidR="00B62D4B" w:rsidRPr="009F0D2A" w:rsidDel="00A974D3">
          <w:rPr>
            <w:lang w:val="en-US"/>
          </w:rPr>
          <w:delText>have been</w:delText>
        </w:r>
      </w:del>
      <w:ins w:id="165" w:author="Author" w:date="2018-01-18T20:32:00Z">
        <w:r w:rsidR="00A974D3" w:rsidRPr="00726F9A">
          <w:rPr>
            <w:lang w:val="en-US"/>
          </w:rPr>
          <w:t>were</w:t>
        </w:r>
      </w:ins>
      <w:r w:rsidR="00B62D4B" w:rsidRPr="009F0D2A">
        <w:rPr>
          <w:lang w:val="en-US"/>
        </w:rPr>
        <w:t xml:space="preserve"> investigated as separate traits despite the fact that past findings suggested </w:t>
      </w:r>
      <w:r w:rsidR="00520A36" w:rsidRPr="009F0D2A">
        <w:rPr>
          <w:lang w:val="en-US"/>
        </w:rPr>
        <w:t xml:space="preserve">a </w:t>
      </w:r>
      <w:r w:rsidR="00B62D4B" w:rsidRPr="009F0D2A">
        <w:rPr>
          <w:lang w:val="en-US"/>
        </w:rPr>
        <w:t>strong correlation between the</w:t>
      </w:r>
      <w:r w:rsidR="00DA6018" w:rsidRPr="009F0D2A">
        <w:rPr>
          <w:lang w:val="en-US"/>
        </w:rPr>
        <w:t>m</w:t>
      </w:r>
      <w:r w:rsidR="00B62D4B" w:rsidRPr="009F0D2A">
        <w:rPr>
          <w:lang w:val="en-US"/>
        </w:rPr>
        <w:t xml:space="preserve"> (Judge, Erez</w:t>
      </w:r>
      <w:del w:id="166" w:author="Author" w:date="2018-01-18T20:27:00Z">
        <w:r w:rsidR="00B62D4B" w:rsidRPr="009F0D2A" w:rsidDel="00A974D3">
          <w:rPr>
            <w:lang w:val="en-US"/>
          </w:rPr>
          <w:delText>,</w:delText>
        </w:r>
      </w:del>
      <w:r w:rsidR="00B62D4B" w:rsidRPr="009F0D2A">
        <w:rPr>
          <w:lang w:val="en-US"/>
        </w:rPr>
        <w:t xml:space="preserve"> </w:t>
      </w:r>
      <w:r w:rsidR="00B0128F" w:rsidRPr="009F0D2A">
        <w:rPr>
          <w:lang w:val="en-US"/>
        </w:rPr>
        <w:t>&amp;</w:t>
      </w:r>
      <w:r w:rsidR="00D30138" w:rsidRPr="009F0D2A">
        <w:rPr>
          <w:lang w:val="en-US"/>
        </w:rPr>
        <w:t xml:space="preserve"> Bono</w:t>
      </w:r>
      <w:r w:rsidR="00B0128F" w:rsidRPr="009F0D2A">
        <w:rPr>
          <w:lang w:val="en-US"/>
        </w:rPr>
        <w:t>,</w:t>
      </w:r>
      <w:r w:rsidR="00B62D4B" w:rsidRPr="009F0D2A">
        <w:rPr>
          <w:lang w:val="en-US"/>
        </w:rPr>
        <w:t xml:space="preserve"> 1998).</w:t>
      </w:r>
      <w:r w:rsidR="00BF0FA7" w:rsidRPr="009F0D2A">
        <w:rPr>
          <w:lang w:val="en-US"/>
        </w:rPr>
        <w:t xml:space="preserve"> </w:t>
      </w:r>
      <w:r w:rsidR="00B62D4B" w:rsidRPr="009F0D2A">
        <w:rPr>
          <w:lang w:val="en-US"/>
        </w:rPr>
        <w:t xml:space="preserve">The four traits of CSE have been widely </w:t>
      </w:r>
      <w:r w:rsidR="006831D2" w:rsidRPr="009F0D2A">
        <w:rPr>
          <w:lang w:val="en-US"/>
        </w:rPr>
        <w:t>investigated</w:t>
      </w:r>
      <w:r w:rsidR="00B62D4B" w:rsidRPr="009F0D2A">
        <w:rPr>
          <w:lang w:val="en-US"/>
        </w:rPr>
        <w:t xml:space="preserve"> in the past. Self-esteem, the overall value one places on oneself as a person</w:t>
      </w:r>
      <w:r w:rsidR="00E70DBB" w:rsidRPr="009F0D2A">
        <w:rPr>
          <w:lang w:val="en-US"/>
        </w:rPr>
        <w:t>,</w:t>
      </w:r>
      <w:r w:rsidR="00B62D4B" w:rsidRPr="009F0D2A">
        <w:rPr>
          <w:lang w:val="en-US"/>
        </w:rPr>
        <w:t xml:space="preserve"> is considered a central aspect of CSE as it pertains to </w:t>
      </w:r>
      <w:r w:rsidR="00DA6018" w:rsidRPr="009F0D2A">
        <w:rPr>
          <w:lang w:val="en-US"/>
        </w:rPr>
        <w:t xml:space="preserve">people’s </w:t>
      </w:r>
      <w:r w:rsidR="00B62D4B" w:rsidRPr="009F0D2A">
        <w:rPr>
          <w:lang w:val="en-US"/>
        </w:rPr>
        <w:t xml:space="preserve">evaluation </w:t>
      </w:r>
      <w:r w:rsidR="00520A36" w:rsidRPr="009F0D2A">
        <w:rPr>
          <w:lang w:val="en-US"/>
        </w:rPr>
        <w:t>of</w:t>
      </w:r>
      <w:r w:rsidR="00DA6018" w:rsidRPr="009F0D2A">
        <w:rPr>
          <w:lang w:val="en-US"/>
        </w:rPr>
        <w:t xml:space="preserve"> themselves </w:t>
      </w:r>
      <w:r w:rsidR="00B62D4B" w:rsidRPr="009F0D2A">
        <w:rPr>
          <w:lang w:val="en-US"/>
        </w:rPr>
        <w:t>(</w:t>
      </w:r>
      <w:r w:rsidR="00987705" w:rsidRPr="009F0D2A">
        <w:rPr>
          <w:lang w:val="en-US"/>
        </w:rPr>
        <w:t xml:space="preserve">Bono </w:t>
      </w:r>
      <w:r w:rsidR="00B0128F" w:rsidRPr="009F0D2A">
        <w:rPr>
          <w:lang w:val="en-US"/>
        </w:rPr>
        <w:t>&amp;</w:t>
      </w:r>
      <w:r w:rsidR="00D30138" w:rsidRPr="009F0D2A">
        <w:rPr>
          <w:lang w:val="en-US"/>
        </w:rPr>
        <w:t xml:space="preserve"> Judge</w:t>
      </w:r>
      <w:r w:rsidR="00B0128F" w:rsidRPr="009F0D2A">
        <w:rPr>
          <w:lang w:val="en-US"/>
        </w:rPr>
        <w:t>,</w:t>
      </w:r>
      <w:r w:rsidR="00987705" w:rsidRPr="009F0D2A">
        <w:rPr>
          <w:lang w:val="en-US"/>
        </w:rPr>
        <w:t xml:space="preserve"> 2003</w:t>
      </w:r>
      <w:r w:rsidR="00BF0FA7" w:rsidRPr="009F0D2A">
        <w:rPr>
          <w:lang w:val="en-US"/>
        </w:rPr>
        <w:t xml:space="preserve">). </w:t>
      </w:r>
      <w:r w:rsidR="006831D2" w:rsidRPr="009F0D2A">
        <w:rPr>
          <w:lang w:val="en-US"/>
        </w:rPr>
        <w:t>G</w:t>
      </w:r>
      <w:r w:rsidR="00B62D4B" w:rsidRPr="009F0D2A">
        <w:rPr>
          <w:lang w:val="en-US"/>
        </w:rPr>
        <w:t xml:space="preserve">eneralized self-efficacy refers to </w:t>
      </w:r>
      <w:r w:rsidR="00DA6018" w:rsidRPr="009F0D2A">
        <w:rPr>
          <w:lang w:val="en-US"/>
        </w:rPr>
        <w:t xml:space="preserve">individuals’ </w:t>
      </w:r>
      <w:r w:rsidR="00B62D4B" w:rsidRPr="009F0D2A">
        <w:rPr>
          <w:lang w:val="en-US"/>
        </w:rPr>
        <w:t xml:space="preserve">judgment about </w:t>
      </w:r>
      <w:r w:rsidR="00DA6018" w:rsidRPr="009F0D2A">
        <w:rPr>
          <w:lang w:val="en-US"/>
        </w:rPr>
        <w:t xml:space="preserve">their </w:t>
      </w:r>
      <w:r w:rsidR="00B62D4B" w:rsidRPr="009F0D2A">
        <w:rPr>
          <w:lang w:val="en-US"/>
        </w:rPr>
        <w:t>fundamental ability to successfully perform tasks in</w:t>
      </w:r>
      <w:r w:rsidR="007E13A4" w:rsidRPr="009F0D2A">
        <w:rPr>
          <w:lang w:val="en-US"/>
        </w:rPr>
        <w:t xml:space="preserve"> a</w:t>
      </w:r>
      <w:r w:rsidR="00B62D4B" w:rsidRPr="009F0D2A">
        <w:rPr>
          <w:lang w:val="en-US"/>
        </w:rPr>
        <w:t xml:space="preserve"> variety of situations (</w:t>
      </w:r>
      <w:r w:rsidR="007A340B" w:rsidRPr="009F0D2A">
        <w:rPr>
          <w:lang w:val="en-US"/>
        </w:rPr>
        <w:t xml:space="preserve">Gist </w:t>
      </w:r>
      <w:r w:rsidR="00B0128F" w:rsidRPr="009F0D2A">
        <w:rPr>
          <w:lang w:val="en-US"/>
        </w:rPr>
        <w:t>&amp;</w:t>
      </w:r>
      <w:r w:rsidR="00D30138" w:rsidRPr="009F0D2A">
        <w:rPr>
          <w:lang w:val="en-US"/>
        </w:rPr>
        <w:t xml:space="preserve"> Mitchell</w:t>
      </w:r>
      <w:r w:rsidR="00B0128F" w:rsidRPr="009F0D2A">
        <w:rPr>
          <w:lang w:val="en-US"/>
        </w:rPr>
        <w:t>,</w:t>
      </w:r>
      <w:r w:rsidR="007A340B" w:rsidRPr="009F0D2A">
        <w:rPr>
          <w:lang w:val="en-US"/>
        </w:rPr>
        <w:t xml:space="preserve"> 1992</w:t>
      </w:r>
      <w:r w:rsidR="00B62D4B" w:rsidRPr="009F0D2A">
        <w:rPr>
          <w:lang w:val="en-US"/>
        </w:rPr>
        <w:t>). It is different from specific self-</w:t>
      </w:r>
      <w:r w:rsidR="00BF0FA7" w:rsidRPr="009F0D2A">
        <w:rPr>
          <w:lang w:val="en-US"/>
        </w:rPr>
        <w:t>efficacy</w:t>
      </w:r>
      <w:r w:rsidR="00617C04" w:rsidRPr="009F0D2A">
        <w:rPr>
          <w:lang w:val="en-US"/>
        </w:rPr>
        <w:t>,</w:t>
      </w:r>
      <w:r w:rsidR="00BF0FA7" w:rsidRPr="009F0D2A">
        <w:rPr>
          <w:lang w:val="en-US"/>
        </w:rPr>
        <w:t xml:space="preserve"> </w:t>
      </w:r>
      <w:r w:rsidR="00617C04" w:rsidRPr="009F0D2A">
        <w:rPr>
          <w:lang w:val="en-US"/>
        </w:rPr>
        <w:t>which</w:t>
      </w:r>
      <w:r w:rsidR="00B62D4B" w:rsidRPr="009F0D2A">
        <w:rPr>
          <w:lang w:val="en-US"/>
        </w:rPr>
        <w:t xml:space="preserve"> only relates to a particular situation. Meanwhile, locus of control refers to the individual</w:t>
      </w:r>
      <w:r w:rsidR="00617C04" w:rsidRPr="009F0D2A">
        <w:rPr>
          <w:lang w:val="en-US"/>
        </w:rPr>
        <w:t>’</w:t>
      </w:r>
      <w:r w:rsidR="00B62D4B" w:rsidRPr="009F0D2A">
        <w:rPr>
          <w:lang w:val="en-US"/>
        </w:rPr>
        <w:t xml:space="preserve">s belief </w:t>
      </w:r>
      <w:r w:rsidR="00617C04" w:rsidRPr="009F0D2A">
        <w:rPr>
          <w:lang w:val="en-US"/>
        </w:rPr>
        <w:t>about</w:t>
      </w:r>
      <w:r w:rsidR="00B62D4B" w:rsidRPr="009F0D2A">
        <w:rPr>
          <w:lang w:val="en-US"/>
        </w:rPr>
        <w:t xml:space="preserve"> their control over events that happen in their lives (</w:t>
      </w:r>
      <w:r w:rsidR="00D30138" w:rsidRPr="009F0D2A">
        <w:rPr>
          <w:lang w:val="en-US"/>
        </w:rPr>
        <w:t>Rotter</w:t>
      </w:r>
      <w:r w:rsidR="00B0128F" w:rsidRPr="009F0D2A">
        <w:rPr>
          <w:lang w:val="en-US"/>
        </w:rPr>
        <w:t>,</w:t>
      </w:r>
      <w:r w:rsidR="00987705" w:rsidRPr="009F0D2A">
        <w:rPr>
          <w:lang w:val="en-US"/>
        </w:rPr>
        <w:t xml:space="preserve"> 1966</w:t>
      </w:r>
      <w:r w:rsidR="00B62D4B" w:rsidRPr="009F0D2A">
        <w:rPr>
          <w:lang w:val="en-US"/>
        </w:rPr>
        <w:t xml:space="preserve">). Individuals with internal locus of control typically believe that they are in command of the situation. The fourth trait, neuroticism is the continuous tendency to experience negative emotional states and exhibit poor emotional adjustment (Bono </w:t>
      </w:r>
      <w:r w:rsidR="00B0128F" w:rsidRPr="009F0D2A">
        <w:rPr>
          <w:lang w:val="en-US"/>
        </w:rPr>
        <w:t>&amp;</w:t>
      </w:r>
      <w:r w:rsidR="00D30138" w:rsidRPr="009F0D2A">
        <w:rPr>
          <w:lang w:val="en-US"/>
        </w:rPr>
        <w:t xml:space="preserve"> Judge</w:t>
      </w:r>
      <w:r w:rsidR="00B0128F" w:rsidRPr="009F0D2A">
        <w:rPr>
          <w:lang w:val="en-US"/>
        </w:rPr>
        <w:t>,</w:t>
      </w:r>
      <w:r w:rsidR="00B62D4B" w:rsidRPr="009F0D2A">
        <w:rPr>
          <w:lang w:val="en-US"/>
        </w:rPr>
        <w:t xml:space="preserve"> 2</w:t>
      </w:r>
      <w:r w:rsidR="006831D2" w:rsidRPr="009F0D2A">
        <w:rPr>
          <w:lang w:val="en-US"/>
        </w:rPr>
        <w:t xml:space="preserve">003). Neurotic individuals tend to </w:t>
      </w:r>
      <w:r w:rsidR="00B62D4B" w:rsidRPr="009F0D2A">
        <w:rPr>
          <w:lang w:val="en-US"/>
        </w:rPr>
        <w:t>have negative self-perception.</w:t>
      </w:r>
    </w:p>
    <w:p w14:paraId="5CB5F35F" w14:textId="3D8A954D" w:rsidR="00B62D4B" w:rsidRPr="009F0D2A" w:rsidRDefault="00B62D4B" w:rsidP="00086075">
      <w:pPr>
        <w:spacing w:line="240" w:lineRule="auto"/>
        <w:rPr>
          <w:lang w:val="en-US"/>
        </w:rPr>
      </w:pPr>
      <w:r w:rsidRPr="009F0D2A">
        <w:rPr>
          <w:lang w:val="en-US"/>
        </w:rPr>
        <w:t>Initially, CSE ha</w:t>
      </w:r>
      <w:r w:rsidR="00617C04" w:rsidRPr="009F0D2A">
        <w:rPr>
          <w:lang w:val="en-US"/>
        </w:rPr>
        <w:t>s</w:t>
      </w:r>
      <w:r w:rsidRPr="009F0D2A">
        <w:rPr>
          <w:lang w:val="en-US"/>
        </w:rPr>
        <w:t xml:space="preserve"> been developed in organizational setting</w:t>
      </w:r>
      <w:r w:rsidR="00617C04" w:rsidRPr="009F0D2A">
        <w:rPr>
          <w:lang w:val="en-US"/>
        </w:rPr>
        <w:t>s</w:t>
      </w:r>
      <w:r w:rsidRPr="009F0D2A">
        <w:rPr>
          <w:lang w:val="en-US"/>
        </w:rPr>
        <w:t xml:space="preserve"> to explain work-related factors such as job-related stress (</w:t>
      </w:r>
      <w:r w:rsidR="00C25117" w:rsidRPr="009F0D2A">
        <w:rPr>
          <w:lang w:val="en-US"/>
        </w:rPr>
        <w:t>Brunborg</w:t>
      </w:r>
      <w:r w:rsidR="00B0128F" w:rsidRPr="009F0D2A">
        <w:rPr>
          <w:lang w:val="en-US"/>
        </w:rPr>
        <w:t>,</w:t>
      </w:r>
      <w:r w:rsidRPr="009F0D2A">
        <w:rPr>
          <w:lang w:val="en-US"/>
        </w:rPr>
        <w:t xml:space="preserve"> 2008), job burnout (Peng et al.</w:t>
      </w:r>
      <w:r w:rsidR="00B0128F" w:rsidRPr="009F0D2A">
        <w:rPr>
          <w:lang w:val="en-US"/>
        </w:rPr>
        <w:t>,</w:t>
      </w:r>
      <w:r w:rsidRPr="009F0D2A">
        <w:rPr>
          <w:lang w:val="en-US"/>
        </w:rPr>
        <w:t xml:space="preserve"> 201</w:t>
      </w:r>
      <w:r w:rsidR="00C25117" w:rsidRPr="009F0D2A">
        <w:rPr>
          <w:lang w:val="en-US"/>
        </w:rPr>
        <w:t>6</w:t>
      </w:r>
      <w:r w:rsidRPr="009F0D2A">
        <w:rPr>
          <w:lang w:val="en-US"/>
        </w:rPr>
        <w:t>), work engagement (L</w:t>
      </w:r>
      <w:r w:rsidR="00D30138" w:rsidRPr="009F0D2A">
        <w:rPr>
          <w:lang w:val="en-US"/>
        </w:rPr>
        <w:t>ee</w:t>
      </w:r>
      <w:r w:rsidR="00B0128F" w:rsidRPr="009F0D2A">
        <w:rPr>
          <w:lang w:val="en-US"/>
        </w:rPr>
        <w:t>,</w:t>
      </w:r>
      <w:r w:rsidR="00C25117" w:rsidRPr="009F0D2A">
        <w:rPr>
          <w:lang w:val="en-US"/>
        </w:rPr>
        <w:t xml:space="preserve"> </w:t>
      </w:r>
      <w:r w:rsidRPr="009F0D2A">
        <w:rPr>
          <w:lang w:val="en-US"/>
        </w:rPr>
        <w:t xml:space="preserve">2015), and organizational commitment (for review, see also </w:t>
      </w:r>
      <w:r w:rsidR="00315B88" w:rsidRPr="009F0D2A">
        <w:rPr>
          <w:lang w:val="en-US"/>
        </w:rPr>
        <w:t>Chang</w:t>
      </w:r>
      <w:r w:rsidR="00C25117" w:rsidRPr="009F0D2A">
        <w:rPr>
          <w:lang w:val="en-US"/>
        </w:rPr>
        <w:t xml:space="preserve"> </w:t>
      </w:r>
      <w:r w:rsidR="00D30138" w:rsidRPr="009F0D2A">
        <w:rPr>
          <w:lang w:val="en-US"/>
        </w:rPr>
        <w:t>et al.</w:t>
      </w:r>
      <w:r w:rsidR="00B0128F" w:rsidRPr="009F0D2A">
        <w:rPr>
          <w:lang w:val="en-US"/>
        </w:rPr>
        <w:t>,</w:t>
      </w:r>
      <w:r w:rsidRPr="009F0D2A">
        <w:rPr>
          <w:lang w:val="en-US"/>
        </w:rPr>
        <w:t xml:space="preserve"> 2012). Beyond organizational setting</w:t>
      </w:r>
      <w:r w:rsidR="00617C04" w:rsidRPr="009F0D2A">
        <w:rPr>
          <w:lang w:val="en-US"/>
        </w:rPr>
        <w:t>s</w:t>
      </w:r>
      <w:r w:rsidR="00F35C07" w:rsidRPr="009F0D2A">
        <w:rPr>
          <w:lang w:val="en-US"/>
        </w:rPr>
        <w:t>,</w:t>
      </w:r>
      <w:r w:rsidRPr="009F0D2A">
        <w:rPr>
          <w:lang w:val="en-US"/>
        </w:rPr>
        <w:t xml:space="preserve"> CSE ha</w:t>
      </w:r>
      <w:r w:rsidR="00520A36" w:rsidRPr="009F0D2A">
        <w:rPr>
          <w:lang w:val="en-US"/>
        </w:rPr>
        <w:t>s</w:t>
      </w:r>
      <w:r w:rsidRPr="009F0D2A">
        <w:rPr>
          <w:lang w:val="en-US"/>
        </w:rPr>
        <w:t xml:space="preserve"> been known to influence life satisfaction (Jiang </w:t>
      </w:r>
      <w:r w:rsidR="00B0128F" w:rsidRPr="009F0D2A">
        <w:rPr>
          <w:lang w:val="en-US"/>
        </w:rPr>
        <w:t>&amp;</w:t>
      </w:r>
      <w:r w:rsidR="00D30138" w:rsidRPr="009F0D2A">
        <w:rPr>
          <w:lang w:val="en-US"/>
        </w:rPr>
        <w:t xml:space="preserve"> Jiang</w:t>
      </w:r>
      <w:r w:rsidR="00B0128F" w:rsidRPr="009F0D2A">
        <w:rPr>
          <w:lang w:val="en-US"/>
        </w:rPr>
        <w:t>,</w:t>
      </w:r>
      <w:r w:rsidRPr="009F0D2A">
        <w:rPr>
          <w:lang w:val="en-US"/>
        </w:rPr>
        <w:t xml:space="preserve"> 2015).</w:t>
      </w:r>
      <w:r w:rsidR="00953011" w:rsidRPr="009F0D2A">
        <w:rPr>
          <w:lang w:val="en-US"/>
        </w:rPr>
        <w:t xml:space="preserve"> </w:t>
      </w:r>
      <w:r w:rsidRPr="009F0D2A">
        <w:rPr>
          <w:lang w:val="en-US"/>
        </w:rPr>
        <w:t xml:space="preserve">Despite the overwhelming support for the use of CSE as </w:t>
      </w:r>
      <w:r w:rsidR="00617C04" w:rsidRPr="009F0D2A">
        <w:rPr>
          <w:lang w:val="en-US"/>
        </w:rPr>
        <w:t xml:space="preserve">a </w:t>
      </w:r>
      <w:r w:rsidRPr="009F0D2A">
        <w:rPr>
          <w:lang w:val="en-US"/>
        </w:rPr>
        <w:t xml:space="preserve">predictor variable for work-related factors, past studies </w:t>
      </w:r>
      <w:r w:rsidR="00AC3D92" w:rsidRPr="009F0D2A">
        <w:rPr>
          <w:lang w:val="en-US"/>
        </w:rPr>
        <w:t xml:space="preserve">have </w:t>
      </w:r>
      <w:r w:rsidRPr="009F0D2A">
        <w:rPr>
          <w:lang w:val="en-US"/>
        </w:rPr>
        <w:t>not link</w:t>
      </w:r>
      <w:r w:rsidR="00AC3D92" w:rsidRPr="009F0D2A">
        <w:rPr>
          <w:lang w:val="en-US"/>
        </w:rPr>
        <w:t>ed</w:t>
      </w:r>
      <w:r w:rsidRPr="009F0D2A">
        <w:rPr>
          <w:lang w:val="en-US"/>
        </w:rPr>
        <w:t xml:space="preserve"> CSE with </w:t>
      </w:r>
      <w:r w:rsidR="00617C04" w:rsidRPr="009F0D2A">
        <w:rPr>
          <w:lang w:val="en-US"/>
        </w:rPr>
        <w:t>innovative behavio</w:t>
      </w:r>
      <w:r w:rsidR="009D2C10" w:rsidRPr="009F0D2A">
        <w:rPr>
          <w:lang w:val="en-US"/>
        </w:rPr>
        <w:t>r</w:t>
      </w:r>
      <w:r w:rsidRPr="009F0D2A">
        <w:rPr>
          <w:lang w:val="en-US"/>
        </w:rPr>
        <w:t>. Simsek, Heavey</w:t>
      </w:r>
      <w:del w:id="167" w:author="Author" w:date="2018-01-18T20:46:00Z">
        <w:r w:rsidRPr="009F0D2A" w:rsidDel="00A974D3">
          <w:rPr>
            <w:lang w:val="en-US"/>
          </w:rPr>
          <w:delText>,</w:delText>
        </w:r>
      </w:del>
      <w:r w:rsidRPr="009F0D2A">
        <w:rPr>
          <w:lang w:val="en-US"/>
        </w:rPr>
        <w:t xml:space="preserve"> </w:t>
      </w:r>
      <w:del w:id="168" w:author="Author" w:date="2018-01-18T20:46:00Z">
        <w:r w:rsidRPr="009F0D2A" w:rsidDel="00A974D3">
          <w:rPr>
            <w:lang w:val="en-US"/>
          </w:rPr>
          <w:delText xml:space="preserve">and </w:delText>
        </w:r>
      </w:del>
      <w:ins w:id="169" w:author="Author" w:date="2018-01-18T20:46:00Z">
        <w:r w:rsidR="00A974D3" w:rsidRPr="00726F9A">
          <w:rPr>
            <w:lang w:val="en-US"/>
          </w:rPr>
          <w:t>&amp;</w:t>
        </w:r>
        <w:r w:rsidR="00A974D3" w:rsidRPr="009F0D2A">
          <w:rPr>
            <w:lang w:val="en-US"/>
          </w:rPr>
          <w:t xml:space="preserve"> </w:t>
        </w:r>
      </w:ins>
      <w:r w:rsidRPr="009F0D2A">
        <w:rPr>
          <w:lang w:val="en-US"/>
        </w:rPr>
        <w:t xml:space="preserve">Veiga (2010) indicate that CEO’s CSE </w:t>
      </w:r>
      <w:r w:rsidR="00F35C07" w:rsidRPr="009F0D2A">
        <w:rPr>
          <w:lang w:val="en-US"/>
        </w:rPr>
        <w:t>influence</w:t>
      </w:r>
      <w:r w:rsidR="00180594" w:rsidRPr="009F0D2A">
        <w:rPr>
          <w:lang w:val="en-US"/>
        </w:rPr>
        <w:t>s</w:t>
      </w:r>
      <w:r w:rsidR="00F35C07" w:rsidRPr="009F0D2A">
        <w:rPr>
          <w:lang w:val="en-US"/>
        </w:rPr>
        <w:t xml:space="preserve"> </w:t>
      </w:r>
      <w:r w:rsidR="00617C04" w:rsidRPr="009F0D2A">
        <w:rPr>
          <w:lang w:val="en-US"/>
        </w:rPr>
        <w:t xml:space="preserve">a </w:t>
      </w:r>
      <w:r w:rsidRPr="009F0D2A">
        <w:rPr>
          <w:lang w:val="en-US"/>
        </w:rPr>
        <w:t>firm’s entrepreneurial orientation. CEO</w:t>
      </w:r>
      <w:r w:rsidR="00617C04" w:rsidRPr="009F0D2A">
        <w:rPr>
          <w:lang w:val="en-US"/>
        </w:rPr>
        <w:t>s</w:t>
      </w:r>
      <w:r w:rsidRPr="009F0D2A">
        <w:rPr>
          <w:lang w:val="en-US"/>
        </w:rPr>
        <w:t xml:space="preserve"> </w:t>
      </w:r>
      <w:r w:rsidR="00617C04" w:rsidRPr="009F0D2A">
        <w:rPr>
          <w:lang w:val="en-US"/>
        </w:rPr>
        <w:t xml:space="preserve">are </w:t>
      </w:r>
      <w:r w:rsidR="00F35C07" w:rsidRPr="009F0D2A">
        <w:rPr>
          <w:lang w:val="en-US"/>
        </w:rPr>
        <w:t>typically</w:t>
      </w:r>
      <w:r w:rsidR="000742D2" w:rsidRPr="009F0D2A">
        <w:rPr>
          <w:lang w:val="en-US"/>
        </w:rPr>
        <w:t xml:space="preserve"> the ultimate decision-</w:t>
      </w:r>
      <w:r w:rsidRPr="009F0D2A">
        <w:rPr>
          <w:lang w:val="en-US"/>
        </w:rPr>
        <w:t xml:space="preserve">makers in the company, given the limited involvement </w:t>
      </w:r>
      <w:r w:rsidR="00617C04" w:rsidRPr="009F0D2A">
        <w:rPr>
          <w:lang w:val="en-US"/>
        </w:rPr>
        <w:t xml:space="preserve">of </w:t>
      </w:r>
      <w:r w:rsidRPr="009F0D2A">
        <w:rPr>
          <w:lang w:val="en-US"/>
        </w:rPr>
        <w:t>shareh</w:t>
      </w:r>
      <w:r w:rsidR="00617C04" w:rsidRPr="009F0D2A">
        <w:rPr>
          <w:lang w:val="en-US"/>
        </w:rPr>
        <w:t>olders</w:t>
      </w:r>
      <w:r w:rsidR="00CD0A6A" w:rsidRPr="009F0D2A">
        <w:rPr>
          <w:lang w:val="en-US"/>
        </w:rPr>
        <w:t xml:space="preserve">. </w:t>
      </w:r>
      <w:r w:rsidR="00180594" w:rsidRPr="009F0D2A">
        <w:rPr>
          <w:lang w:val="en-US"/>
        </w:rPr>
        <w:t xml:space="preserve">In SMEs, </w:t>
      </w:r>
      <w:del w:id="170" w:author="Author" w:date="2018-01-18T15:27:00Z">
        <w:r w:rsidR="00180594" w:rsidRPr="009F0D2A" w:rsidDel="00F25002">
          <w:rPr>
            <w:lang w:val="en-US"/>
          </w:rPr>
          <w:delText>micro</w:delText>
        </w:r>
        <w:r w:rsidRPr="009F0D2A" w:rsidDel="00F25002">
          <w:rPr>
            <w:lang w:val="en-US"/>
          </w:rPr>
          <w:delText>entrepreneurs</w:delText>
        </w:r>
      </w:del>
      <w:ins w:id="171" w:author="Author" w:date="2018-01-18T15:27:00Z">
        <w:r w:rsidR="00F25002" w:rsidRPr="00726F9A">
          <w:rPr>
            <w:lang w:val="en-US"/>
          </w:rPr>
          <w:t>micro-entrepreneurs</w:t>
        </w:r>
      </w:ins>
      <w:r w:rsidRPr="009F0D2A">
        <w:rPr>
          <w:lang w:val="en-US"/>
        </w:rPr>
        <w:t xml:space="preserve"> will typicall</w:t>
      </w:r>
      <w:r w:rsidR="000742D2" w:rsidRPr="009F0D2A">
        <w:rPr>
          <w:lang w:val="en-US"/>
        </w:rPr>
        <w:t>y take the role of the decision-</w:t>
      </w:r>
      <w:r w:rsidRPr="009F0D2A">
        <w:rPr>
          <w:lang w:val="en-US"/>
        </w:rPr>
        <w:t>makers in their company.</w:t>
      </w:r>
      <w:r w:rsidR="00F35C07" w:rsidRPr="009F0D2A">
        <w:rPr>
          <w:lang w:val="en-US"/>
        </w:rPr>
        <w:t xml:space="preserve"> Hence,</w:t>
      </w:r>
      <w:r w:rsidR="00617C04" w:rsidRPr="009F0D2A">
        <w:rPr>
          <w:lang w:val="en-US"/>
        </w:rPr>
        <w:t xml:space="preserve"> the</w:t>
      </w:r>
      <w:r w:rsidR="00F35C07" w:rsidRPr="009F0D2A">
        <w:rPr>
          <w:lang w:val="en-US"/>
        </w:rPr>
        <w:t xml:space="preserve"> firm</w:t>
      </w:r>
      <w:r w:rsidR="00617C04" w:rsidRPr="009F0D2A">
        <w:rPr>
          <w:lang w:val="en-US"/>
        </w:rPr>
        <w:t>’</w:t>
      </w:r>
      <w:r w:rsidR="00F35C07" w:rsidRPr="009F0D2A">
        <w:rPr>
          <w:lang w:val="en-US"/>
        </w:rPr>
        <w:t>s entrepreneurial orientation and innovativeness will depend on t</w:t>
      </w:r>
      <w:r w:rsidR="00180594" w:rsidRPr="009F0D2A">
        <w:rPr>
          <w:lang w:val="en-US"/>
        </w:rPr>
        <w:t xml:space="preserve">he </w:t>
      </w:r>
      <w:del w:id="172" w:author="Author" w:date="2018-01-18T15:27:00Z">
        <w:r w:rsidR="00180594" w:rsidRPr="009F0D2A" w:rsidDel="00F25002">
          <w:rPr>
            <w:lang w:val="en-US"/>
          </w:rPr>
          <w:delText>micro</w:delText>
        </w:r>
        <w:r w:rsidR="00617C04" w:rsidRPr="009F0D2A" w:rsidDel="00F25002">
          <w:rPr>
            <w:lang w:val="en-US"/>
          </w:rPr>
          <w:delText>entrepreneurs</w:delText>
        </w:r>
      </w:del>
      <w:ins w:id="173" w:author="Author" w:date="2018-01-18T15:27:00Z">
        <w:r w:rsidR="00F25002" w:rsidRPr="00726F9A">
          <w:rPr>
            <w:lang w:val="en-US"/>
          </w:rPr>
          <w:t>micro-entrepreneurs</w:t>
        </w:r>
      </w:ins>
      <w:r w:rsidR="00617C04" w:rsidRPr="009F0D2A">
        <w:rPr>
          <w:lang w:val="en-US"/>
        </w:rPr>
        <w:t>’ behavio</w:t>
      </w:r>
      <w:r w:rsidR="00F35C07" w:rsidRPr="009F0D2A">
        <w:rPr>
          <w:lang w:val="en-US"/>
        </w:rPr>
        <w:t>r</w:t>
      </w:r>
      <w:del w:id="174" w:author="Author" w:date="2018-01-18T20:49:00Z">
        <w:r w:rsidR="00F35C07" w:rsidRPr="009F0D2A" w:rsidDel="00A974D3">
          <w:rPr>
            <w:lang w:val="en-US"/>
          </w:rPr>
          <w:delText>s</w:delText>
        </w:r>
      </w:del>
      <w:r w:rsidR="00F35C07" w:rsidRPr="009F0D2A">
        <w:rPr>
          <w:lang w:val="en-US"/>
        </w:rPr>
        <w:t>.</w:t>
      </w:r>
      <w:r w:rsidRPr="009F0D2A">
        <w:rPr>
          <w:lang w:val="en-US"/>
        </w:rPr>
        <w:t xml:space="preserve"> Thus, </w:t>
      </w:r>
      <w:r w:rsidR="00F35C07" w:rsidRPr="009F0D2A">
        <w:rPr>
          <w:lang w:val="en-US"/>
        </w:rPr>
        <w:t xml:space="preserve">we propose </w:t>
      </w:r>
      <w:r w:rsidRPr="009F0D2A">
        <w:rPr>
          <w:lang w:val="en-US"/>
        </w:rPr>
        <w:t xml:space="preserve">that CSE will </w:t>
      </w:r>
      <w:r w:rsidR="00F35C07" w:rsidRPr="009F0D2A">
        <w:rPr>
          <w:lang w:val="en-US"/>
        </w:rPr>
        <w:t>influence</w:t>
      </w:r>
      <w:r w:rsidRPr="009F0D2A">
        <w:rPr>
          <w:lang w:val="en-US"/>
        </w:rPr>
        <w:t xml:space="preserve"> </w:t>
      </w:r>
      <w:del w:id="175" w:author="Author" w:date="2018-01-18T15:27:00Z">
        <w:r w:rsidR="00180594" w:rsidRPr="009F0D2A" w:rsidDel="00F25002">
          <w:rPr>
            <w:lang w:val="en-US"/>
          </w:rPr>
          <w:delText>microentrepreneurs</w:delText>
        </w:r>
      </w:del>
      <w:ins w:id="176" w:author="Author" w:date="2018-01-18T15:27:00Z">
        <w:r w:rsidR="00F25002" w:rsidRPr="00726F9A">
          <w:rPr>
            <w:lang w:val="en-US"/>
          </w:rPr>
          <w:t>micro-entrepreneurs</w:t>
        </w:r>
      </w:ins>
      <w:r w:rsidR="00F35C07" w:rsidRPr="009F0D2A">
        <w:rPr>
          <w:lang w:val="en-US"/>
        </w:rPr>
        <w:t xml:space="preserve">’ </w:t>
      </w:r>
      <w:r w:rsidR="00617C04" w:rsidRPr="009F0D2A">
        <w:rPr>
          <w:lang w:val="en-US"/>
        </w:rPr>
        <w:t>innovative behavio</w:t>
      </w:r>
      <w:r w:rsidR="009D2C10" w:rsidRPr="009F0D2A">
        <w:rPr>
          <w:lang w:val="en-US"/>
        </w:rPr>
        <w:t>r</w:t>
      </w:r>
      <w:r w:rsidRPr="009F0D2A">
        <w:rPr>
          <w:lang w:val="en-US"/>
        </w:rPr>
        <w:t>.</w:t>
      </w:r>
      <w:r w:rsidR="00F35C07" w:rsidRPr="009F0D2A">
        <w:rPr>
          <w:lang w:val="en-US"/>
        </w:rPr>
        <w:t xml:space="preserve"> </w:t>
      </w:r>
      <w:r w:rsidR="00AC3D92" w:rsidRPr="009F0D2A">
        <w:rPr>
          <w:lang w:val="en-US"/>
        </w:rPr>
        <w:t>W</w:t>
      </w:r>
      <w:r w:rsidR="00F35C07" w:rsidRPr="009F0D2A">
        <w:rPr>
          <w:lang w:val="en-US"/>
        </w:rPr>
        <w:t xml:space="preserve">e predict that </w:t>
      </w:r>
      <w:del w:id="177" w:author="Author" w:date="2018-01-18T15:27:00Z">
        <w:r w:rsidR="00180594" w:rsidRPr="009F0D2A" w:rsidDel="00F25002">
          <w:rPr>
            <w:lang w:val="en-US"/>
          </w:rPr>
          <w:delText>micro</w:delText>
        </w:r>
        <w:r w:rsidRPr="009F0D2A" w:rsidDel="00F25002">
          <w:rPr>
            <w:lang w:val="en-US"/>
          </w:rPr>
          <w:delText>entrepreneurs</w:delText>
        </w:r>
      </w:del>
      <w:ins w:id="178" w:author="Author" w:date="2018-01-18T15:27:00Z">
        <w:r w:rsidR="00F25002" w:rsidRPr="00726F9A">
          <w:rPr>
            <w:lang w:val="en-US"/>
          </w:rPr>
          <w:t>micro-entrepreneurs</w:t>
        </w:r>
      </w:ins>
      <w:r w:rsidRPr="009F0D2A">
        <w:rPr>
          <w:lang w:val="en-US"/>
        </w:rPr>
        <w:t xml:space="preserve"> who have high core self-evaluations (positive self-evaluations) will </w:t>
      </w:r>
      <w:r w:rsidR="00F35C07" w:rsidRPr="009F0D2A">
        <w:rPr>
          <w:lang w:val="en-US"/>
        </w:rPr>
        <w:t>be more</w:t>
      </w:r>
      <w:r w:rsidR="00617C04" w:rsidRPr="009F0D2A">
        <w:rPr>
          <w:lang w:val="en-US"/>
        </w:rPr>
        <w:t xml:space="preserve"> confident</w:t>
      </w:r>
      <w:r w:rsidRPr="009F0D2A">
        <w:rPr>
          <w:lang w:val="en-US"/>
        </w:rPr>
        <w:t xml:space="preserve">, optimistic, in control, and </w:t>
      </w:r>
      <w:r w:rsidR="00F35C07" w:rsidRPr="009F0D2A">
        <w:rPr>
          <w:lang w:val="en-US"/>
        </w:rPr>
        <w:t xml:space="preserve">able to </w:t>
      </w:r>
      <w:r w:rsidRPr="009F0D2A">
        <w:rPr>
          <w:lang w:val="en-US"/>
        </w:rPr>
        <w:t>regulate themselves. These tendencies</w:t>
      </w:r>
      <w:r w:rsidR="00F35C07" w:rsidRPr="009F0D2A">
        <w:rPr>
          <w:lang w:val="en-US"/>
        </w:rPr>
        <w:t xml:space="preserve"> enable </w:t>
      </w:r>
      <w:r w:rsidRPr="009F0D2A">
        <w:rPr>
          <w:lang w:val="en-US"/>
        </w:rPr>
        <w:t>them to be more willing to take risks and to innovate in their business. Thus, we hypothesize the following:</w:t>
      </w:r>
    </w:p>
    <w:p w14:paraId="4B4658B4" w14:textId="09F98C50" w:rsidR="00B62D4B" w:rsidRPr="009F0D2A" w:rsidRDefault="00B62D4B" w:rsidP="00086075">
      <w:pPr>
        <w:spacing w:line="240" w:lineRule="auto"/>
        <w:ind w:left="720" w:firstLine="0"/>
        <w:rPr>
          <w:lang w:val="en-US"/>
        </w:rPr>
      </w:pPr>
      <w:r w:rsidRPr="009F0D2A">
        <w:rPr>
          <w:i/>
          <w:lang w:val="en-US"/>
        </w:rPr>
        <w:t>Hypothesis 1: Core-self evaluation</w:t>
      </w:r>
      <w:r w:rsidR="00F35C07" w:rsidRPr="009F0D2A">
        <w:rPr>
          <w:i/>
          <w:lang w:val="en-US"/>
        </w:rPr>
        <w:t>s</w:t>
      </w:r>
      <w:r w:rsidRPr="009F0D2A">
        <w:rPr>
          <w:i/>
          <w:lang w:val="en-US"/>
        </w:rPr>
        <w:t xml:space="preserve"> will have a positive effect on </w:t>
      </w:r>
      <w:r w:rsidR="00617C04" w:rsidRPr="009F0D2A">
        <w:rPr>
          <w:i/>
          <w:lang w:val="en-US"/>
        </w:rPr>
        <w:t>innovative behavio</w:t>
      </w:r>
      <w:r w:rsidR="005A2E9F" w:rsidRPr="009F0D2A">
        <w:rPr>
          <w:i/>
          <w:lang w:val="en-US"/>
        </w:rPr>
        <w:t>r</w:t>
      </w:r>
      <w:r w:rsidRPr="009F0D2A">
        <w:rPr>
          <w:lang w:val="en-US"/>
        </w:rPr>
        <w:t>.</w:t>
      </w:r>
    </w:p>
    <w:p w14:paraId="31392AE0" w14:textId="0F953EB3" w:rsidR="00835005" w:rsidRPr="009F0D2A" w:rsidRDefault="00835005" w:rsidP="00086075">
      <w:pPr>
        <w:pStyle w:val="Heading2"/>
        <w:spacing w:line="240" w:lineRule="auto"/>
        <w:ind w:firstLine="0"/>
        <w:rPr>
          <w:lang w:val="en-US"/>
        </w:rPr>
      </w:pPr>
      <w:r w:rsidRPr="009F0D2A">
        <w:rPr>
          <w:lang w:val="en-US"/>
        </w:rPr>
        <w:t>The Mediating Effect of Proactive Personality</w:t>
      </w:r>
    </w:p>
    <w:p w14:paraId="666B7938" w14:textId="62742236" w:rsidR="004C04CC" w:rsidRPr="009F0D2A" w:rsidRDefault="00B471E5" w:rsidP="00086075">
      <w:pPr>
        <w:spacing w:line="240" w:lineRule="auto"/>
        <w:rPr>
          <w:lang w:val="en-US"/>
        </w:rPr>
      </w:pPr>
      <w:r w:rsidRPr="009F0D2A">
        <w:rPr>
          <w:lang w:val="en-US"/>
        </w:rPr>
        <w:t>T</w:t>
      </w:r>
      <w:r w:rsidR="006E6230" w:rsidRPr="009F0D2A">
        <w:rPr>
          <w:lang w:val="en-US"/>
        </w:rPr>
        <w:t>he</w:t>
      </w:r>
      <w:r w:rsidR="00835005" w:rsidRPr="009F0D2A">
        <w:rPr>
          <w:lang w:val="en-US"/>
        </w:rPr>
        <w:t>re</w:t>
      </w:r>
      <w:r w:rsidR="006E6230" w:rsidRPr="009F0D2A">
        <w:rPr>
          <w:lang w:val="en-US"/>
        </w:rPr>
        <w:t xml:space="preserve"> </w:t>
      </w:r>
      <w:r w:rsidR="00617C04" w:rsidRPr="009F0D2A">
        <w:rPr>
          <w:lang w:val="en-US"/>
        </w:rPr>
        <w:t>is</w:t>
      </w:r>
      <w:r w:rsidRPr="009F0D2A">
        <w:rPr>
          <w:lang w:val="en-US"/>
        </w:rPr>
        <w:t xml:space="preserve"> </w:t>
      </w:r>
      <w:r w:rsidR="006E6230" w:rsidRPr="009F0D2A">
        <w:rPr>
          <w:lang w:val="en-US"/>
        </w:rPr>
        <w:t xml:space="preserve">substantial </w:t>
      </w:r>
      <w:del w:id="179" w:author="Author" w:date="2018-01-18T20:51:00Z">
        <w:r w:rsidR="006E6230" w:rsidRPr="009F0D2A" w:rsidDel="00A974D3">
          <w:rPr>
            <w:lang w:val="en-US"/>
          </w:rPr>
          <w:delText xml:space="preserve">variability </w:delText>
        </w:r>
      </w:del>
      <w:ins w:id="180" w:author="Author" w:date="2018-01-18T20:51:00Z">
        <w:r w:rsidR="00A974D3" w:rsidRPr="009F0D2A">
          <w:rPr>
            <w:lang w:val="en-US"/>
          </w:rPr>
          <w:t>varia</w:t>
        </w:r>
        <w:r w:rsidR="00A974D3" w:rsidRPr="00726F9A">
          <w:rPr>
            <w:lang w:val="en-US"/>
          </w:rPr>
          <w:t>tion</w:t>
        </w:r>
        <w:r w:rsidR="00A974D3" w:rsidRPr="009F0D2A">
          <w:rPr>
            <w:lang w:val="en-US"/>
          </w:rPr>
          <w:t xml:space="preserve"> </w:t>
        </w:r>
      </w:ins>
      <w:r w:rsidR="006E6230" w:rsidRPr="009F0D2A">
        <w:rPr>
          <w:lang w:val="en-US"/>
        </w:rPr>
        <w:t xml:space="preserve">across studies </w:t>
      </w:r>
      <w:del w:id="181" w:author="Author" w:date="2018-01-18T20:51:00Z">
        <w:r w:rsidR="006E6230" w:rsidRPr="009F0D2A" w:rsidDel="00A974D3">
          <w:rPr>
            <w:lang w:val="en-US"/>
          </w:rPr>
          <w:delText>on</w:delText>
        </w:r>
      </w:del>
      <w:ins w:id="182" w:author="Author" w:date="2018-01-18T20:51:00Z">
        <w:r w:rsidR="00A974D3" w:rsidRPr="00726F9A">
          <w:rPr>
            <w:lang w:val="en-US"/>
          </w:rPr>
          <w:t>regarding</w:t>
        </w:r>
      </w:ins>
      <w:r w:rsidR="006E6230" w:rsidRPr="009F0D2A">
        <w:rPr>
          <w:lang w:val="en-US"/>
        </w:rPr>
        <w:t xml:space="preserve"> the</w:t>
      </w:r>
      <w:r w:rsidRPr="009F0D2A">
        <w:rPr>
          <w:lang w:val="en-US"/>
        </w:rPr>
        <w:t xml:space="preserve"> strength of the</w:t>
      </w:r>
      <w:r w:rsidR="006E6230" w:rsidRPr="009F0D2A">
        <w:rPr>
          <w:lang w:val="en-US"/>
        </w:rPr>
        <w:t xml:space="preserve"> relationship</w:t>
      </w:r>
      <w:r w:rsidRPr="009F0D2A">
        <w:rPr>
          <w:lang w:val="en-US"/>
        </w:rPr>
        <w:t xml:space="preserve"> between CSE and performance</w:t>
      </w:r>
      <w:r w:rsidR="006E6230" w:rsidRPr="009F0D2A">
        <w:rPr>
          <w:lang w:val="en-US"/>
        </w:rPr>
        <w:t xml:space="preserve"> (Grant </w:t>
      </w:r>
      <w:r w:rsidR="00B0128F" w:rsidRPr="009F0D2A">
        <w:rPr>
          <w:lang w:val="en-US"/>
        </w:rPr>
        <w:t>&amp;</w:t>
      </w:r>
      <w:r w:rsidR="00D30138" w:rsidRPr="009F0D2A">
        <w:rPr>
          <w:lang w:val="en-US"/>
        </w:rPr>
        <w:t xml:space="preserve"> Wrzesniewski</w:t>
      </w:r>
      <w:r w:rsidR="00B0128F" w:rsidRPr="009F0D2A">
        <w:rPr>
          <w:lang w:val="en-US"/>
        </w:rPr>
        <w:t>,</w:t>
      </w:r>
      <w:r w:rsidR="006E6230" w:rsidRPr="009F0D2A">
        <w:rPr>
          <w:lang w:val="en-US"/>
        </w:rPr>
        <w:t xml:space="preserve"> 2010)</w:t>
      </w:r>
      <w:r w:rsidR="00835005" w:rsidRPr="009F0D2A">
        <w:rPr>
          <w:lang w:val="en-US"/>
        </w:rPr>
        <w:t xml:space="preserve">, </w:t>
      </w:r>
      <w:r w:rsidRPr="009F0D2A">
        <w:rPr>
          <w:lang w:val="en-US"/>
        </w:rPr>
        <w:t>suggesting that</w:t>
      </w:r>
      <w:r w:rsidR="00617C04" w:rsidRPr="009F0D2A">
        <w:rPr>
          <w:lang w:val="en-US"/>
        </w:rPr>
        <w:t xml:space="preserve"> the effect of CSE on </w:t>
      </w:r>
      <w:r w:rsidR="00180594" w:rsidRPr="009F0D2A">
        <w:rPr>
          <w:lang w:val="en-US"/>
        </w:rPr>
        <w:t>performance</w:t>
      </w:r>
      <w:r w:rsidRPr="009F0D2A">
        <w:rPr>
          <w:lang w:val="en-US"/>
        </w:rPr>
        <w:t xml:space="preserve"> is not direct</w:t>
      </w:r>
      <w:r w:rsidR="006E6230" w:rsidRPr="009F0D2A">
        <w:rPr>
          <w:lang w:val="en-US"/>
        </w:rPr>
        <w:t>.</w:t>
      </w:r>
      <w:r w:rsidRPr="009F0D2A">
        <w:rPr>
          <w:lang w:val="en-US"/>
        </w:rPr>
        <w:t xml:space="preserve"> </w:t>
      </w:r>
      <w:r w:rsidR="00835005" w:rsidRPr="009F0D2A">
        <w:rPr>
          <w:lang w:val="en-US"/>
        </w:rPr>
        <w:t>We</w:t>
      </w:r>
      <w:r w:rsidR="006E6230" w:rsidRPr="009F0D2A">
        <w:rPr>
          <w:lang w:val="en-US"/>
        </w:rPr>
        <w:t xml:space="preserve"> argue that </w:t>
      </w:r>
      <w:r w:rsidRPr="009F0D2A">
        <w:rPr>
          <w:lang w:val="en-US"/>
        </w:rPr>
        <w:t>this indire</w:t>
      </w:r>
      <w:r w:rsidR="00DA00FE" w:rsidRPr="009F0D2A">
        <w:rPr>
          <w:lang w:val="en-US"/>
        </w:rPr>
        <w:t>ct relationship is also present</w:t>
      </w:r>
      <w:r w:rsidRPr="009F0D2A">
        <w:rPr>
          <w:lang w:val="en-US"/>
        </w:rPr>
        <w:t xml:space="preserve"> when considering the </w:t>
      </w:r>
      <w:r w:rsidR="008C63D6" w:rsidRPr="009F0D2A">
        <w:rPr>
          <w:lang w:val="en-US"/>
        </w:rPr>
        <w:t xml:space="preserve">link between CSE and </w:t>
      </w:r>
      <w:r w:rsidR="00617C04" w:rsidRPr="009F0D2A">
        <w:rPr>
          <w:lang w:val="en-US"/>
        </w:rPr>
        <w:t>innovative behavio</w:t>
      </w:r>
      <w:r w:rsidR="009D2C10" w:rsidRPr="009F0D2A">
        <w:rPr>
          <w:lang w:val="en-US"/>
        </w:rPr>
        <w:t>r</w:t>
      </w:r>
      <w:r w:rsidR="004E4D2E" w:rsidRPr="009F0D2A">
        <w:rPr>
          <w:lang w:val="en-US"/>
        </w:rPr>
        <w:t xml:space="preserve"> via </w:t>
      </w:r>
      <w:ins w:id="183" w:author="Author" w:date="2018-01-18T20:51:00Z">
        <w:r w:rsidR="00A974D3" w:rsidRPr="00726F9A">
          <w:rPr>
            <w:lang w:val="en-US"/>
          </w:rPr>
          <w:t xml:space="preserve">having a </w:t>
        </w:r>
      </w:ins>
      <w:r w:rsidR="004E4D2E" w:rsidRPr="009F0D2A">
        <w:rPr>
          <w:lang w:val="en-US"/>
        </w:rPr>
        <w:t>proactive personality</w:t>
      </w:r>
      <w:r w:rsidR="008C63D6" w:rsidRPr="009F0D2A">
        <w:rPr>
          <w:lang w:val="en-US"/>
        </w:rPr>
        <w:t>.</w:t>
      </w:r>
      <w:r w:rsidR="00AF6316" w:rsidRPr="009F0D2A">
        <w:rPr>
          <w:lang w:val="en-US"/>
        </w:rPr>
        <w:t xml:space="preserve"> Proactive personality is defined</w:t>
      </w:r>
      <w:r w:rsidR="00180594" w:rsidRPr="009F0D2A">
        <w:rPr>
          <w:lang w:val="en-US"/>
        </w:rPr>
        <w:t xml:space="preserve"> as the individual tendency to a</w:t>
      </w:r>
      <w:r w:rsidR="00AF6316" w:rsidRPr="009F0D2A">
        <w:rPr>
          <w:lang w:val="en-US"/>
        </w:rPr>
        <w:t xml:space="preserve">ffect constructive changes (Bateman </w:t>
      </w:r>
      <w:r w:rsidR="00B0128F" w:rsidRPr="009F0D2A">
        <w:rPr>
          <w:lang w:val="en-US"/>
        </w:rPr>
        <w:t>&amp;</w:t>
      </w:r>
      <w:r w:rsidR="00AF6316" w:rsidRPr="009F0D2A">
        <w:rPr>
          <w:lang w:val="en-US"/>
        </w:rPr>
        <w:t xml:space="preserve"> Crant</w:t>
      </w:r>
      <w:r w:rsidR="00B0128F" w:rsidRPr="009F0D2A">
        <w:rPr>
          <w:lang w:val="en-US"/>
        </w:rPr>
        <w:t>,</w:t>
      </w:r>
      <w:r w:rsidR="00AF6316" w:rsidRPr="009F0D2A">
        <w:rPr>
          <w:lang w:val="en-US"/>
        </w:rPr>
        <w:t xml:space="preserve"> 1993) by antic</w:t>
      </w:r>
      <w:r w:rsidR="00DA00FE" w:rsidRPr="009F0D2A">
        <w:rPr>
          <w:lang w:val="en-US"/>
        </w:rPr>
        <w:t>ipating future outcomes and taking</w:t>
      </w:r>
      <w:r w:rsidR="00AF6316" w:rsidRPr="009F0D2A">
        <w:rPr>
          <w:lang w:val="en-US"/>
        </w:rPr>
        <w:t xml:space="preserve"> actions to accumulate resources (Gong</w:t>
      </w:r>
      <w:r w:rsidR="00D30138" w:rsidRPr="009F0D2A">
        <w:rPr>
          <w:lang w:val="en-US"/>
        </w:rPr>
        <w:t xml:space="preserve"> et al.</w:t>
      </w:r>
      <w:ins w:id="184" w:author="Author" w:date="2018-01-18T20:51:00Z">
        <w:r w:rsidR="00A974D3" w:rsidRPr="00726F9A">
          <w:rPr>
            <w:lang w:val="en-US"/>
          </w:rPr>
          <w:t>,</w:t>
        </w:r>
      </w:ins>
      <w:r w:rsidR="00D30138" w:rsidRPr="009F0D2A">
        <w:rPr>
          <w:lang w:val="en-US"/>
        </w:rPr>
        <w:t xml:space="preserve"> </w:t>
      </w:r>
      <w:r w:rsidR="00AF6316" w:rsidRPr="009F0D2A">
        <w:rPr>
          <w:lang w:val="en-US"/>
        </w:rPr>
        <w:t>2012).</w:t>
      </w:r>
      <w:r w:rsidR="00AF6316" w:rsidRPr="009F0D2A">
        <w:rPr>
          <w:color w:val="FF6600"/>
          <w:lang w:val="en-US"/>
        </w:rPr>
        <w:t xml:space="preserve"> </w:t>
      </w:r>
      <w:r w:rsidR="00105EA1" w:rsidRPr="009F0D2A">
        <w:rPr>
          <w:lang w:val="en-US"/>
        </w:rPr>
        <w:t>Judge</w:t>
      </w:r>
      <w:ins w:id="185" w:author="Author" w:date="2018-01-18T20:52:00Z">
        <w:r w:rsidR="00A974D3" w:rsidRPr="00726F9A">
          <w:rPr>
            <w:lang w:val="en-US"/>
          </w:rPr>
          <w:t>,</w:t>
        </w:r>
      </w:ins>
      <w:r w:rsidR="00105EA1" w:rsidRPr="009F0D2A">
        <w:rPr>
          <w:lang w:val="en-US"/>
        </w:rPr>
        <w:t xml:space="preserve"> et al. (1997) contended that CSE and proactive personality did not share the same basic personality; CSE </w:t>
      </w:r>
      <w:r w:rsidR="00617C04" w:rsidRPr="009F0D2A">
        <w:rPr>
          <w:lang w:val="en-US"/>
        </w:rPr>
        <w:t>is</w:t>
      </w:r>
      <w:r w:rsidR="00105EA1" w:rsidRPr="009F0D2A">
        <w:rPr>
          <w:lang w:val="en-US"/>
        </w:rPr>
        <w:t xml:space="preserve"> more strongly </w:t>
      </w:r>
      <w:r w:rsidR="00105EA1" w:rsidRPr="009F0D2A">
        <w:rPr>
          <w:lang w:val="en-US"/>
        </w:rPr>
        <w:lastRenderedPageBreak/>
        <w:t xml:space="preserve">related </w:t>
      </w:r>
      <w:r w:rsidR="00DA00FE" w:rsidRPr="009F0D2A">
        <w:rPr>
          <w:lang w:val="en-US"/>
        </w:rPr>
        <w:t>to</w:t>
      </w:r>
      <w:r w:rsidR="00105EA1" w:rsidRPr="009F0D2A">
        <w:rPr>
          <w:lang w:val="en-US"/>
        </w:rPr>
        <w:t xml:space="preserve"> emotio</w:t>
      </w:r>
      <w:r w:rsidR="00903F91" w:rsidRPr="009F0D2A">
        <w:rPr>
          <w:lang w:val="en-US"/>
        </w:rPr>
        <w:t xml:space="preserve">nal stability and </w:t>
      </w:r>
      <w:r w:rsidR="00A974D3" w:rsidRPr="00726F9A">
        <w:rPr>
          <w:i/>
          <w:lang w:val="en-US"/>
        </w:rPr>
        <w:t>factor alpha</w:t>
      </w:r>
      <w:r w:rsidR="00903F91" w:rsidRPr="009F0D2A">
        <w:rPr>
          <w:lang w:val="en-US"/>
        </w:rPr>
        <w:t xml:space="preserve"> (getting along)</w:t>
      </w:r>
      <w:r w:rsidR="00105EA1" w:rsidRPr="009F0D2A">
        <w:rPr>
          <w:lang w:val="en-US"/>
        </w:rPr>
        <w:t xml:space="preserve">, and proactive personality is more strongly related </w:t>
      </w:r>
      <w:r w:rsidR="00DA00FE" w:rsidRPr="009F0D2A">
        <w:rPr>
          <w:lang w:val="en-US"/>
        </w:rPr>
        <w:t>to</w:t>
      </w:r>
      <w:r w:rsidR="00105EA1" w:rsidRPr="009F0D2A">
        <w:rPr>
          <w:lang w:val="en-US"/>
        </w:rPr>
        <w:t xml:space="preserve"> openness to experience and </w:t>
      </w:r>
      <w:r w:rsidR="00A974D3" w:rsidRPr="00726F9A">
        <w:rPr>
          <w:i/>
          <w:lang w:val="en-US"/>
        </w:rPr>
        <w:t>factor beta</w:t>
      </w:r>
      <w:r w:rsidR="00105EA1" w:rsidRPr="009F0D2A">
        <w:rPr>
          <w:lang w:val="en-US"/>
        </w:rPr>
        <w:t xml:space="preserve"> (getting ahead) (Fuller </w:t>
      </w:r>
      <w:r w:rsidR="00B0128F" w:rsidRPr="009F0D2A">
        <w:rPr>
          <w:lang w:val="en-US"/>
        </w:rPr>
        <w:t>&amp;</w:t>
      </w:r>
      <w:r w:rsidR="00105EA1" w:rsidRPr="009F0D2A">
        <w:rPr>
          <w:lang w:val="en-US"/>
        </w:rPr>
        <w:t xml:space="preserve"> Marler</w:t>
      </w:r>
      <w:r w:rsidR="00B0128F" w:rsidRPr="009F0D2A">
        <w:rPr>
          <w:lang w:val="en-US"/>
        </w:rPr>
        <w:t>,</w:t>
      </w:r>
      <w:r w:rsidR="00105EA1" w:rsidRPr="009F0D2A">
        <w:rPr>
          <w:lang w:val="en-US"/>
        </w:rPr>
        <w:t xml:space="preserve"> 2009).</w:t>
      </w:r>
      <w:del w:id="186" w:author="Author" w:date="2018-01-19T15:23:00Z">
        <w:r w:rsidR="00105EA1" w:rsidRPr="009F0D2A" w:rsidDel="009F0D2A">
          <w:rPr>
            <w:lang w:val="en-US"/>
          </w:rPr>
          <w:delText xml:space="preserve"> </w:delText>
        </w:r>
      </w:del>
    </w:p>
    <w:p w14:paraId="152D730F" w14:textId="10316AD2" w:rsidR="00C07591" w:rsidRPr="009F0D2A" w:rsidRDefault="00617C04" w:rsidP="00086075">
      <w:pPr>
        <w:spacing w:line="240" w:lineRule="auto"/>
        <w:rPr>
          <w:rFonts w:cs="Times New Roman"/>
          <w:color w:val="1A1A1A"/>
          <w:szCs w:val="24"/>
          <w:lang w:val="en-US"/>
        </w:rPr>
      </w:pPr>
      <w:r w:rsidRPr="009F0D2A">
        <w:rPr>
          <w:lang w:val="en-US"/>
        </w:rPr>
        <w:t>While there is undoubtedly a</w:t>
      </w:r>
      <w:r w:rsidR="000742D2" w:rsidRPr="009F0D2A">
        <w:rPr>
          <w:lang w:val="en-US"/>
        </w:rPr>
        <w:t xml:space="preserve"> relationship between personality variables</w:t>
      </w:r>
      <w:r w:rsidRPr="009F0D2A">
        <w:rPr>
          <w:lang w:val="en-US"/>
        </w:rPr>
        <w:t xml:space="preserve">, </w:t>
      </w:r>
      <w:del w:id="187" w:author="Author" w:date="2018-01-18T20:53:00Z">
        <w:r w:rsidR="00F736E3" w:rsidRPr="009F0D2A" w:rsidDel="00A974D3">
          <w:rPr>
            <w:lang w:val="en-US"/>
          </w:rPr>
          <w:delText>t</w:delText>
        </w:r>
        <w:r w:rsidRPr="009F0D2A" w:rsidDel="00A974D3">
          <w:rPr>
            <w:lang w:val="en-US"/>
          </w:rPr>
          <w:delText xml:space="preserve">he </w:delText>
        </w:r>
      </w:del>
      <w:r w:rsidRPr="009F0D2A">
        <w:rPr>
          <w:lang w:val="en-US"/>
        </w:rPr>
        <w:t xml:space="preserve">research </w:t>
      </w:r>
      <w:ins w:id="188" w:author="Author" w:date="2018-01-18T20:53:00Z">
        <w:r w:rsidR="00A974D3" w:rsidRPr="00726F9A">
          <w:rPr>
            <w:lang w:val="en-US"/>
          </w:rPr>
          <w:t>into</w:t>
        </w:r>
      </w:ins>
      <w:del w:id="189" w:author="Author" w:date="2018-01-18T20:53:00Z">
        <w:r w:rsidRPr="009F0D2A" w:rsidDel="00A974D3">
          <w:rPr>
            <w:lang w:val="en-US"/>
          </w:rPr>
          <w:delText>on</w:delText>
        </w:r>
      </w:del>
      <w:r w:rsidRPr="009F0D2A">
        <w:rPr>
          <w:lang w:val="en-US"/>
        </w:rPr>
        <w:t xml:space="preserve"> the</w:t>
      </w:r>
      <w:r w:rsidR="00412933" w:rsidRPr="009F0D2A">
        <w:rPr>
          <w:lang w:val="en-US"/>
        </w:rPr>
        <w:t>s</w:t>
      </w:r>
      <w:r w:rsidRPr="009F0D2A">
        <w:rPr>
          <w:lang w:val="en-US"/>
        </w:rPr>
        <w:t>e</w:t>
      </w:r>
      <w:r w:rsidR="00412933" w:rsidRPr="009F0D2A">
        <w:rPr>
          <w:lang w:val="en-US"/>
        </w:rPr>
        <w:t xml:space="preserve"> relationship</w:t>
      </w:r>
      <w:r w:rsidRPr="009F0D2A">
        <w:rPr>
          <w:lang w:val="en-US"/>
        </w:rPr>
        <w:t>s</w:t>
      </w:r>
      <w:r w:rsidR="00412933" w:rsidRPr="009F0D2A">
        <w:rPr>
          <w:lang w:val="en-US"/>
        </w:rPr>
        <w:t xml:space="preserve"> is still relatively in its infancy. </w:t>
      </w:r>
      <w:r w:rsidR="006F7E4D" w:rsidRPr="009F0D2A">
        <w:rPr>
          <w:lang w:val="en-US"/>
        </w:rPr>
        <w:t xml:space="preserve">Bono </w:t>
      </w:r>
      <w:del w:id="190" w:author="Author" w:date="2018-01-18T20:53:00Z">
        <w:r w:rsidR="006F7E4D" w:rsidRPr="009F0D2A" w:rsidDel="00A974D3">
          <w:rPr>
            <w:lang w:val="en-US"/>
          </w:rPr>
          <w:delText xml:space="preserve">and </w:delText>
        </w:r>
      </w:del>
      <w:ins w:id="191" w:author="Author" w:date="2018-01-18T20:53:00Z">
        <w:r w:rsidR="00A974D3" w:rsidRPr="00726F9A">
          <w:rPr>
            <w:lang w:val="en-US"/>
          </w:rPr>
          <w:t>&amp;</w:t>
        </w:r>
        <w:r w:rsidR="00A974D3" w:rsidRPr="009F0D2A">
          <w:rPr>
            <w:lang w:val="en-US"/>
          </w:rPr>
          <w:t xml:space="preserve"> </w:t>
        </w:r>
      </w:ins>
      <w:r w:rsidR="006F7E4D" w:rsidRPr="009F0D2A">
        <w:rPr>
          <w:lang w:val="en-US"/>
        </w:rPr>
        <w:t>Judge (2003)</w:t>
      </w:r>
      <w:r w:rsidR="0013398A" w:rsidRPr="009F0D2A">
        <w:rPr>
          <w:lang w:val="en-US"/>
        </w:rPr>
        <w:t>,</w:t>
      </w:r>
      <w:r w:rsidR="006F7E4D" w:rsidRPr="009F0D2A">
        <w:rPr>
          <w:lang w:val="en-US"/>
        </w:rPr>
        <w:t xml:space="preserve"> in their review of </w:t>
      </w:r>
      <w:r w:rsidR="0023268C" w:rsidRPr="009F0D2A">
        <w:rPr>
          <w:lang w:val="en-US"/>
        </w:rPr>
        <w:t>CSE</w:t>
      </w:r>
      <w:r w:rsidR="006F7E4D" w:rsidRPr="009F0D2A">
        <w:rPr>
          <w:lang w:val="en-US"/>
        </w:rPr>
        <w:t xml:space="preserve">, found that the relationship between </w:t>
      </w:r>
      <w:r w:rsidR="0023268C" w:rsidRPr="009F0D2A">
        <w:rPr>
          <w:lang w:val="en-US"/>
        </w:rPr>
        <w:t>CSE</w:t>
      </w:r>
      <w:r w:rsidR="006F7E4D" w:rsidRPr="009F0D2A">
        <w:rPr>
          <w:lang w:val="en-US"/>
        </w:rPr>
        <w:t xml:space="preserve"> and job performance was relatively small </w:t>
      </w:r>
      <w:r w:rsidR="0023268C" w:rsidRPr="009F0D2A">
        <w:rPr>
          <w:lang w:val="en-US"/>
        </w:rPr>
        <w:t>(</w:t>
      </w:r>
      <w:r w:rsidR="0023268C" w:rsidRPr="009F0D2A">
        <w:rPr>
          <w:i/>
          <w:lang w:val="en-US"/>
        </w:rPr>
        <w:t xml:space="preserve">r = </w:t>
      </w:r>
      <w:ins w:id="192" w:author="Author" w:date="2018-01-18T21:04:00Z">
        <w:r w:rsidR="00A974D3" w:rsidRPr="00726F9A">
          <w:rPr>
            <w:lang w:val="en-US"/>
          </w:rPr>
          <w:t>0</w:t>
        </w:r>
      </w:ins>
      <w:r w:rsidR="0023268C" w:rsidRPr="009F0D2A">
        <w:rPr>
          <w:lang w:val="en-US"/>
        </w:rPr>
        <w:t xml:space="preserve">.23) </w:t>
      </w:r>
      <w:r w:rsidR="00DB3775" w:rsidRPr="009F0D2A">
        <w:rPr>
          <w:lang w:val="en-US"/>
        </w:rPr>
        <w:t xml:space="preserve">as </w:t>
      </w:r>
      <w:r w:rsidR="006F7E4D" w:rsidRPr="009F0D2A">
        <w:rPr>
          <w:lang w:val="en-US"/>
        </w:rPr>
        <w:t>compared to its relationship with job satisfaction (</w:t>
      </w:r>
      <w:r w:rsidR="006F7E4D" w:rsidRPr="009F0D2A">
        <w:rPr>
          <w:i/>
          <w:lang w:val="en-US"/>
        </w:rPr>
        <w:t xml:space="preserve">r = </w:t>
      </w:r>
      <w:ins w:id="193" w:author="Author" w:date="2018-01-18T21:04:00Z">
        <w:r w:rsidR="00A974D3" w:rsidRPr="00726F9A">
          <w:rPr>
            <w:lang w:val="en-US"/>
          </w:rPr>
          <w:t>0</w:t>
        </w:r>
      </w:ins>
      <w:r w:rsidR="006F7E4D" w:rsidRPr="009F0D2A">
        <w:rPr>
          <w:lang w:val="en-US"/>
        </w:rPr>
        <w:t>.43</w:t>
      </w:r>
      <w:r w:rsidR="0023268C" w:rsidRPr="009F0D2A">
        <w:rPr>
          <w:lang w:val="en-US"/>
        </w:rPr>
        <w:t xml:space="preserve">), indicating </w:t>
      </w:r>
      <w:ins w:id="194" w:author="Author" w:date="2018-01-18T21:06:00Z">
        <w:r w:rsidR="000E7CE1" w:rsidRPr="00726F9A">
          <w:rPr>
            <w:lang w:val="en-US"/>
          </w:rPr>
          <w:t xml:space="preserve">an </w:t>
        </w:r>
      </w:ins>
      <w:r w:rsidR="0023268C" w:rsidRPr="009F0D2A">
        <w:rPr>
          <w:lang w:val="en-US"/>
        </w:rPr>
        <w:t>additional mechanism</w:t>
      </w:r>
      <w:r w:rsidRPr="009F0D2A">
        <w:rPr>
          <w:lang w:val="en-US"/>
        </w:rPr>
        <w:t xml:space="preserve"> is needed</w:t>
      </w:r>
      <w:r w:rsidR="0023268C" w:rsidRPr="009F0D2A">
        <w:rPr>
          <w:lang w:val="en-US"/>
        </w:rPr>
        <w:t xml:space="preserve"> to explain the link between CSE and job performance. </w:t>
      </w:r>
      <w:r w:rsidR="00D73182" w:rsidRPr="009F0D2A">
        <w:rPr>
          <w:lang w:val="en-US"/>
        </w:rPr>
        <w:t>Therefore, we propose</w:t>
      </w:r>
      <w:ins w:id="195" w:author="Author" w:date="2018-01-18T21:04:00Z">
        <w:r w:rsidR="000E7CE1" w:rsidRPr="00726F9A">
          <w:rPr>
            <w:lang w:val="en-US"/>
          </w:rPr>
          <w:t>d</w:t>
        </w:r>
      </w:ins>
      <w:r w:rsidR="00D73182" w:rsidRPr="009F0D2A">
        <w:rPr>
          <w:lang w:val="en-US"/>
        </w:rPr>
        <w:t xml:space="preserve"> t</w:t>
      </w:r>
      <w:r w:rsidR="00DB3775" w:rsidRPr="009F0D2A">
        <w:rPr>
          <w:lang w:val="en-US"/>
        </w:rPr>
        <w:t>hat proactive personality serves</w:t>
      </w:r>
      <w:r w:rsidR="00D73182" w:rsidRPr="009F0D2A">
        <w:rPr>
          <w:lang w:val="en-US"/>
        </w:rPr>
        <w:t xml:space="preserve"> as a mediating variable between the relationship between CSE and </w:t>
      </w:r>
      <w:ins w:id="196" w:author="Author" w:date="2018-01-18T21:06:00Z">
        <w:r w:rsidR="000E7CE1" w:rsidRPr="00726F9A">
          <w:rPr>
            <w:lang w:val="en-US"/>
          </w:rPr>
          <w:t xml:space="preserve">such </w:t>
        </w:r>
      </w:ins>
      <w:r w:rsidR="00D73182" w:rsidRPr="009F0D2A">
        <w:rPr>
          <w:lang w:val="en-US"/>
        </w:rPr>
        <w:t>behavior</w:t>
      </w:r>
      <w:del w:id="197" w:author="Author" w:date="2018-01-18T21:06:00Z">
        <w:r w:rsidR="00D73182" w:rsidRPr="009F0D2A" w:rsidDel="000E7CE1">
          <w:rPr>
            <w:lang w:val="en-US"/>
          </w:rPr>
          <w:delText>s</w:delText>
        </w:r>
      </w:del>
      <w:r w:rsidR="00D73182" w:rsidRPr="009F0D2A">
        <w:rPr>
          <w:lang w:val="en-US"/>
        </w:rPr>
        <w:t>. Align</w:t>
      </w:r>
      <w:r w:rsidR="00326454" w:rsidRPr="009F0D2A">
        <w:rPr>
          <w:lang w:val="en-US"/>
        </w:rPr>
        <w:t>ed</w:t>
      </w:r>
      <w:r w:rsidR="00D73182" w:rsidRPr="009F0D2A">
        <w:rPr>
          <w:lang w:val="en-US"/>
        </w:rPr>
        <w:t xml:space="preserve"> with our contention</w:t>
      </w:r>
      <w:r w:rsidR="003216C9" w:rsidRPr="009F0D2A">
        <w:rPr>
          <w:lang w:val="en-US"/>
        </w:rPr>
        <w:t xml:space="preserve">, </w:t>
      </w:r>
      <w:r w:rsidR="00315B88" w:rsidRPr="009F0D2A">
        <w:rPr>
          <w:rFonts w:cs="Times New Roman"/>
          <w:color w:val="1A1A1A"/>
          <w:szCs w:val="24"/>
          <w:lang w:val="en-US"/>
        </w:rPr>
        <w:t>Chang</w:t>
      </w:r>
      <w:ins w:id="198" w:author="Author" w:date="2018-01-18T21:04:00Z">
        <w:r w:rsidR="000E7CE1" w:rsidRPr="00726F9A">
          <w:rPr>
            <w:rFonts w:cs="Times New Roman"/>
            <w:color w:val="1A1A1A"/>
            <w:szCs w:val="24"/>
            <w:lang w:val="en-US"/>
          </w:rPr>
          <w:t>,</w:t>
        </w:r>
      </w:ins>
      <w:r w:rsidR="00D30138" w:rsidRPr="009F0D2A">
        <w:rPr>
          <w:rFonts w:cs="Times New Roman"/>
          <w:color w:val="1A1A1A"/>
          <w:szCs w:val="24"/>
          <w:lang w:val="en-US"/>
        </w:rPr>
        <w:t xml:space="preserve"> et al.</w:t>
      </w:r>
      <w:r w:rsidR="00980519" w:rsidRPr="009F0D2A">
        <w:rPr>
          <w:rFonts w:cs="Times New Roman"/>
          <w:color w:val="1A1A1A"/>
          <w:szCs w:val="24"/>
          <w:lang w:val="en-US"/>
        </w:rPr>
        <w:t xml:space="preserve"> (2012) suggested integrating CSE within a</w:t>
      </w:r>
      <w:ins w:id="199" w:author="Author" w:date="2018-01-18T21:05:00Z">
        <w:r w:rsidR="000E7CE1" w:rsidRPr="00726F9A">
          <w:rPr>
            <w:rFonts w:cs="Times New Roman"/>
            <w:color w:val="1A1A1A"/>
            <w:szCs w:val="24"/>
            <w:lang w:val="en-US"/>
          </w:rPr>
          <w:t>n</w:t>
        </w:r>
      </w:ins>
      <w:ins w:id="200" w:author="Author" w:date="2018-01-18T21:07:00Z">
        <w:r w:rsidR="000E7CE1" w:rsidRPr="00726F9A">
          <w:rPr>
            <w:rFonts w:cs="Times New Roman"/>
            <w:color w:val="1A1A1A"/>
            <w:szCs w:val="24"/>
            <w:lang w:val="en-US"/>
          </w:rPr>
          <w:t xml:space="preserve"> approach</w:t>
        </w:r>
      </w:ins>
      <w:del w:id="201" w:author="Author" w:date="2018-01-18T21:05:00Z">
        <w:r w:rsidR="00980519" w:rsidRPr="009F0D2A" w:rsidDel="000E7CE1">
          <w:rPr>
            <w:rFonts w:cs="Times New Roman"/>
            <w:color w:val="1A1A1A"/>
            <w:szCs w:val="24"/>
            <w:lang w:val="en-US"/>
          </w:rPr>
          <w:delText>pproach</w:delText>
        </w:r>
      </w:del>
      <w:r w:rsidR="00980519" w:rsidRPr="009F0D2A">
        <w:rPr>
          <w:rFonts w:cs="Times New Roman"/>
          <w:color w:val="1A1A1A"/>
          <w:szCs w:val="24"/>
          <w:lang w:val="en-US"/>
        </w:rPr>
        <w:t xml:space="preserve"> avoidance framework as a </w:t>
      </w:r>
      <w:r w:rsidR="00F736E3" w:rsidRPr="009F0D2A">
        <w:rPr>
          <w:rFonts w:cs="Times New Roman"/>
          <w:color w:val="1A1A1A"/>
          <w:szCs w:val="24"/>
          <w:lang w:val="en-US"/>
        </w:rPr>
        <w:t>parsimonious</w:t>
      </w:r>
      <w:r w:rsidR="00980519" w:rsidRPr="009F0D2A">
        <w:rPr>
          <w:rFonts w:cs="Times New Roman"/>
          <w:color w:val="1A1A1A"/>
          <w:szCs w:val="24"/>
          <w:lang w:val="en-US"/>
        </w:rPr>
        <w:t xml:space="preserve"> </w:t>
      </w:r>
      <w:r w:rsidR="003216C9" w:rsidRPr="009F0D2A">
        <w:rPr>
          <w:rFonts w:cs="Times New Roman"/>
          <w:color w:val="1A1A1A"/>
          <w:szCs w:val="24"/>
          <w:lang w:val="en-US"/>
        </w:rPr>
        <w:t xml:space="preserve">theory </w:t>
      </w:r>
      <w:ins w:id="202" w:author="Author" w:date="2018-01-18T21:06:00Z">
        <w:r w:rsidR="000E7CE1" w:rsidRPr="00726F9A">
          <w:rPr>
            <w:rFonts w:cs="Times New Roman"/>
            <w:color w:val="1A1A1A"/>
            <w:szCs w:val="24"/>
            <w:lang w:val="en-US"/>
          </w:rPr>
          <w:t xml:space="preserve">that facilitates </w:t>
        </w:r>
      </w:ins>
      <w:del w:id="203" w:author="Author" w:date="2018-01-18T21:06:00Z">
        <w:r w:rsidR="00980519" w:rsidRPr="009F0D2A" w:rsidDel="000E7CE1">
          <w:rPr>
            <w:rFonts w:cs="Times New Roman"/>
            <w:color w:val="1A1A1A"/>
            <w:szCs w:val="24"/>
            <w:lang w:val="en-US"/>
          </w:rPr>
          <w:delText xml:space="preserve">to </w:delText>
        </w:r>
      </w:del>
      <w:r w:rsidR="00980519" w:rsidRPr="009F0D2A">
        <w:rPr>
          <w:rFonts w:cs="Times New Roman"/>
          <w:color w:val="1A1A1A"/>
          <w:szCs w:val="24"/>
          <w:lang w:val="en-US"/>
        </w:rPr>
        <w:t>understand</w:t>
      </w:r>
      <w:ins w:id="204" w:author="Author" w:date="2018-01-18T21:06:00Z">
        <w:r w:rsidR="000E7CE1" w:rsidRPr="00726F9A">
          <w:rPr>
            <w:rFonts w:cs="Times New Roman"/>
            <w:color w:val="1A1A1A"/>
            <w:szCs w:val="24"/>
            <w:lang w:val="en-US"/>
          </w:rPr>
          <w:t>ing</w:t>
        </w:r>
      </w:ins>
      <w:r w:rsidR="00980519" w:rsidRPr="009F0D2A">
        <w:rPr>
          <w:rFonts w:cs="Times New Roman"/>
          <w:color w:val="1A1A1A"/>
          <w:szCs w:val="24"/>
          <w:lang w:val="en-US"/>
        </w:rPr>
        <w:t xml:space="preserve"> the relationship between CSE a</w:t>
      </w:r>
      <w:r w:rsidR="003216C9" w:rsidRPr="009F0D2A">
        <w:rPr>
          <w:rFonts w:cs="Times New Roman"/>
          <w:color w:val="1A1A1A"/>
          <w:szCs w:val="24"/>
          <w:lang w:val="en-US"/>
        </w:rPr>
        <w:t xml:space="preserve">nd other variables. </w:t>
      </w:r>
      <w:r w:rsidR="0007409E" w:rsidRPr="009F0D2A">
        <w:rPr>
          <w:rFonts w:cs="Times New Roman"/>
          <w:color w:val="1A1A1A"/>
          <w:szCs w:val="24"/>
          <w:lang w:val="en-US"/>
        </w:rPr>
        <w:t xml:space="preserve">Approach avoidance theory suggests that </w:t>
      </w:r>
      <w:r w:rsidRPr="009F0D2A">
        <w:rPr>
          <w:rFonts w:cs="Times New Roman"/>
          <w:color w:val="1A1A1A"/>
          <w:szCs w:val="24"/>
          <w:lang w:val="en-US"/>
        </w:rPr>
        <w:t xml:space="preserve">an </w:t>
      </w:r>
      <w:r w:rsidR="0007409E" w:rsidRPr="009F0D2A">
        <w:rPr>
          <w:rFonts w:cs="Times New Roman"/>
          <w:color w:val="1A1A1A"/>
          <w:szCs w:val="24"/>
          <w:lang w:val="en-US"/>
        </w:rPr>
        <w:t xml:space="preserve">individual’s experience can be classified in terms of </w:t>
      </w:r>
      <w:del w:id="205" w:author="Author" w:date="2018-01-18T21:07:00Z">
        <w:r w:rsidR="0013398A" w:rsidRPr="009F0D2A" w:rsidDel="000E7CE1">
          <w:rPr>
            <w:rFonts w:cs="Times New Roman"/>
            <w:color w:val="1A1A1A"/>
            <w:szCs w:val="24"/>
            <w:lang w:val="en-US"/>
          </w:rPr>
          <w:delText xml:space="preserve">one’s </w:delText>
        </w:r>
      </w:del>
      <w:ins w:id="206" w:author="Author" w:date="2018-01-18T21:07:00Z">
        <w:r w:rsidR="000E7CE1" w:rsidRPr="00726F9A">
          <w:rPr>
            <w:rFonts w:cs="Times New Roman"/>
            <w:color w:val="1A1A1A"/>
            <w:szCs w:val="24"/>
            <w:lang w:val="en-US"/>
          </w:rPr>
          <w:t>his</w:t>
        </w:r>
        <w:r w:rsidR="000E7CE1" w:rsidRPr="009F0D2A">
          <w:rPr>
            <w:rFonts w:cs="Times New Roman"/>
            <w:color w:val="1A1A1A"/>
            <w:szCs w:val="24"/>
            <w:lang w:val="en-US"/>
          </w:rPr>
          <w:t xml:space="preserve"> </w:t>
        </w:r>
      </w:ins>
      <w:r w:rsidR="0007409E" w:rsidRPr="009F0D2A">
        <w:rPr>
          <w:rFonts w:cs="Times New Roman"/>
          <w:color w:val="1A1A1A"/>
          <w:szCs w:val="24"/>
          <w:lang w:val="en-US"/>
        </w:rPr>
        <w:t>sensitivity to positive or negative information</w:t>
      </w:r>
      <w:r w:rsidR="00F87CE2" w:rsidRPr="009F0D2A">
        <w:rPr>
          <w:rFonts w:cs="Times New Roman"/>
          <w:color w:val="1A1A1A"/>
          <w:szCs w:val="24"/>
          <w:lang w:val="en-US"/>
        </w:rPr>
        <w:t xml:space="preserve">, and the relationship between personality traits (such as CSE) and their outcomes is thought to be driven by the differences in sensitivities to positive (approach) and negative (avoidance) </w:t>
      </w:r>
      <w:r w:rsidR="00532411" w:rsidRPr="009F0D2A">
        <w:rPr>
          <w:rFonts w:cs="Times New Roman"/>
          <w:color w:val="1A1A1A"/>
          <w:szCs w:val="24"/>
          <w:lang w:val="en-US"/>
        </w:rPr>
        <w:t>information</w:t>
      </w:r>
      <w:r w:rsidR="0007409E" w:rsidRPr="009F0D2A">
        <w:rPr>
          <w:rFonts w:cs="Times New Roman"/>
          <w:color w:val="1A1A1A"/>
          <w:szCs w:val="24"/>
          <w:lang w:val="en-US"/>
        </w:rPr>
        <w:t xml:space="preserve"> (</w:t>
      </w:r>
      <w:r w:rsidR="00315B88" w:rsidRPr="009F0D2A">
        <w:rPr>
          <w:rFonts w:cs="Times New Roman"/>
          <w:color w:val="1A1A1A"/>
          <w:szCs w:val="24"/>
          <w:lang w:val="en-US"/>
        </w:rPr>
        <w:t>Chang</w:t>
      </w:r>
      <w:r w:rsidR="00D30138" w:rsidRPr="009F0D2A">
        <w:rPr>
          <w:rFonts w:cs="Times New Roman"/>
          <w:color w:val="1A1A1A"/>
          <w:szCs w:val="24"/>
          <w:lang w:val="en-US"/>
        </w:rPr>
        <w:t xml:space="preserve"> et al.</w:t>
      </w:r>
      <w:r w:rsidR="00B0128F" w:rsidRPr="009F0D2A">
        <w:rPr>
          <w:rFonts w:cs="Times New Roman"/>
          <w:color w:val="1A1A1A"/>
          <w:szCs w:val="24"/>
          <w:lang w:val="en-US"/>
        </w:rPr>
        <w:t>,</w:t>
      </w:r>
      <w:r w:rsidR="00E02EDE" w:rsidRPr="009F0D2A">
        <w:rPr>
          <w:rFonts w:cs="Times New Roman"/>
          <w:color w:val="1A1A1A"/>
          <w:szCs w:val="24"/>
          <w:lang w:val="en-US"/>
        </w:rPr>
        <w:t xml:space="preserve"> </w:t>
      </w:r>
      <w:r w:rsidR="0007409E" w:rsidRPr="009F0D2A">
        <w:rPr>
          <w:rFonts w:cs="Times New Roman"/>
          <w:color w:val="1A1A1A"/>
          <w:szCs w:val="24"/>
          <w:lang w:val="en-US"/>
        </w:rPr>
        <w:t xml:space="preserve">2012). </w:t>
      </w:r>
      <w:r w:rsidR="003216C9" w:rsidRPr="009F0D2A">
        <w:rPr>
          <w:rFonts w:cs="Times New Roman"/>
          <w:color w:val="1A1A1A"/>
          <w:szCs w:val="24"/>
          <w:lang w:val="en-US"/>
        </w:rPr>
        <w:t xml:space="preserve">Thus, employing </w:t>
      </w:r>
      <w:ins w:id="207" w:author="Author" w:date="2018-01-18T21:08:00Z">
        <w:r w:rsidR="000E7CE1" w:rsidRPr="00726F9A">
          <w:rPr>
            <w:rFonts w:cs="Times New Roman"/>
            <w:color w:val="1A1A1A"/>
            <w:szCs w:val="24"/>
            <w:lang w:val="en-US"/>
          </w:rPr>
          <w:t xml:space="preserve">an </w:t>
        </w:r>
      </w:ins>
      <w:r w:rsidR="003216C9" w:rsidRPr="009F0D2A">
        <w:rPr>
          <w:rFonts w:cs="Times New Roman"/>
          <w:color w:val="1A1A1A"/>
          <w:szCs w:val="24"/>
          <w:lang w:val="en-US"/>
        </w:rPr>
        <w:t xml:space="preserve">approach avoidance framework (Elliot </w:t>
      </w:r>
      <w:r w:rsidR="00B0128F" w:rsidRPr="009F0D2A">
        <w:rPr>
          <w:rFonts w:cs="Times New Roman"/>
          <w:color w:val="1A1A1A"/>
          <w:szCs w:val="24"/>
          <w:lang w:val="en-US"/>
        </w:rPr>
        <w:t>&amp;</w:t>
      </w:r>
      <w:r w:rsidR="003216C9" w:rsidRPr="009F0D2A">
        <w:rPr>
          <w:rFonts w:cs="Times New Roman"/>
          <w:color w:val="1A1A1A"/>
          <w:szCs w:val="24"/>
          <w:lang w:val="en-US"/>
        </w:rPr>
        <w:t xml:space="preserve"> T</w:t>
      </w:r>
      <w:r w:rsidR="00393DCC" w:rsidRPr="009F0D2A">
        <w:rPr>
          <w:rFonts w:cs="Times New Roman"/>
          <w:color w:val="1A1A1A"/>
          <w:szCs w:val="24"/>
          <w:lang w:val="en-US"/>
        </w:rPr>
        <w:t>h</w:t>
      </w:r>
      <w:r w:rsidR="00D30138" w:rsidRPr="009F0D2A">
        <w:rPr>
          <w:rFonts w:cs="Times New Roman"/>
          <w:color w:val="1A1A1A"/>
          <w:szCs w:val="24"/>
          <w:lang w:val="en-US"/>
        </w:rPr>
        <w:t>rash</w:t>
      </w:r>
      <w:r w:rsidR="00B0128F" w:rsidRPr="009F0D2A">
        <w:rPr>
          <w:rFonts w:cs="Times New Roman"/>
          <w:color w:val="1A1A1A"/>
          <w:szCs w:val="24"/>
          <w:lang w:val="en-US"/>
        </w:rPr>
        <w:t>,</w:t>
      </w:r>
      <w:r w:rsidR="003216C9" w:rsidRPr="009F0D2A">
        <w:rPr>
          <w:rFonts w:cs="Times New Roman"/>
          <w:color w:val="1A1A1A"/>
          <w:szCs w:val="24"/>
          <w:lang w:val="en-US"/>
        </w:rPr>
        <w:t xml:space="preserve"> 2002), </w:t>
      </w:r>
      <w:r w:rsidR="00FE729C" w:rsidRPr="009F0D2A">
        <w:rPr>
          <w:rFonts w:cs="Times New Roman"/>
          <w:color w:val="1A1A1A"/>
          <w:szCs w:val="24"/>
          <w:lang w:val="en-US"/>
        </w:rPr>
        <w:t>hig</w:t>
      </w:r>
      <w:r w:rsidRPr="009F0D2A">
        <w:rPr>
          <w:rFonts w:cs="Times New Roman"/>
          <w:color w:val="1A1A1A"/>
          <w:szCs w:val="24"/>
          <w:lang w:val="en-US"/>
        </w:rPr>
        <w:t>h CSE individuals</w:t>
      </w:r>
      <w:ins w:id="208" w:author="Author" w:date="2018-01-18T21:08:00Z">
        <w:r w:rsidR="000E7CE1" w:rsidRPr="00726F9A">
          <w:rPr>
            <w:rFonts w:cs="Times New Roman"/>
            <w:color w:val="1A1A1A"/>
            <w:szCs w:val="24"/>
            <w:lang w:val="en-US"/>
          </w:rPr>
          <w:t>—</w:t>
        </w:r>
      </w:ins>
      <w:del w:id="209" w:author="Author" w:date="2018-01-18T21:08:00Z">
        <w:r w:rsidRPr="009F0D2A" w:rsidDel="000E7CE1">
          <w:rPr>
            <w:rFonts w:cs="Times New Roman"/>
            <w:color w:val="1A1A1A"/>
            <w:szCs w:val="24"/>
            <w:lang w:val="en-US"/>
          </w:rPr>
          <w:delText xml:space="preserve"> - </w:delText>
        </w:r>
      </w:del>
      <w:r w:rsidR="00FE729C" w:rsidRPr="009F0D2A">
        <w:rPr>
          <w:rFonts w:cs="Times New Roman"/>
          <w:color w:val="1A1A1A"/>
          <w:szCs w:val="24"/>
          <w:lang w:val="en-US"/>
        </w:rPr>
        <w:t xml:space="preserve">people who view </w:t>
      </w:r>
      <w:ins w:id="210" w:author="Author" w:date="2018-01-18T21:08:00Z">
        <w:r w:rsidR="000E7CE1" w:rsidRPr="00726F9A">
          <w:rPr>
            <w:rFonts w:cs="Times New Roman"/>
            <w:color w:val="1A1A1A"/>
            <w:szCs w:val="24"/>
            <w:lang w:val="en-US"/>
          </w:rPr>
          <w:t>themselves</w:t>
        </w:r>
      </w:ins>
      <w:del w:id="211" w:author="Author" w:date="2018-01-18T21:08:00Z">
        <w:r w:rsidR="00FE729C" w:rsidRPr="009F0D2A" w:rsidDel="000E7CE1">
          <w:rPr>
            <w:rFonts w:cs="Times New Roman"/>
            <w:color w:val="1A1A1A"/>
            <w:szCs w:val="24"/>
            <w:lang w:val="en-US"/>
          </w:rPr>
          <w:delText>himself or herself</w:delText>
        </w:r>
      </w:del>
      <w:r w:rsidR="00FE729C" w:rsidRPr="009F0D2A">
        <w:rPr>
          <w:rFonts w:cs="Times New Roman"/>
          <w:color w:val="1A1A1A"/>
          <w:szCs w:val="24"/>
          <w:lang w:val="en-US"/>
        </w:rPr>
        <w:t xml:space="preserve"> as</w:t>
      </w:r>
      <w:r w:rsidRPr="009F0D2A">
        <w:rPr>
          <w:rFonts w:cs="Times New Roman"/>
          <w:color w:val="1A1A1A"/>
          <w:szCs w:val="24"/>
          <w:lang w:val="en-US"/>
        </w:rPr>
        <w:t xml:space="preserve"> capable</w:t>
      </w:r>
      <w:ins w:id="212" w:author="Author" w:date="2018-01-18T21:08:00Z">
        <w:r w:rsidR="000E7CE1" w:rsidRPr="00726F9A">
          <w:rPr>
            <w:rFonts w:cs="Times New Roman"/>
            <w:color w:val="1A1A1A"/>
            <w:szCs w:val="24"/>
            <w:lang w:val="en-US"/>
          </w:rPr>
          <w:t xml:space="preserve">, </w:t>
        </w:r>
      </w:ins>
      <w:del w:id="213" w:author="Author" w:date="2018-01-18T21:08:00Z">
        <w:r w:rsidRPr="009F0D2A" w:rsidDel="000E7CE1">
          <w:rPr>
            <w:rFonts w:cs="Times New Roman"/>
            <w:color w:val="1A1A1A"/>
            <w:szCs w:val="24"/>
            <w:lang w:val="en-US"/>
          </w:rPr>
          <w:delText xml:space="preserve">, </w:delText>
        </w:r>
      </w:del>
      <w:r w:rsidRPr="009F0D2A">
        <w:rPr>
          <w:rFonts w:cs="Times New Roman"/>
          <w:color w:val="1A1A1A"/>
          <w:szCs w:val="24"/>
          <w:lang w:val="en-US"/>
        </w:rPr>
        <w:t>worthy and in control</w:t>
      </w:r>
      <w:ins w:id="214" w:author="Author" w:date="2018-01-18T21:08:00Z">
        <w:r w:rsidR="000E7CE1" w:rsidRPr="00726F9A">
          <w:rPr>
            <w:rFonts w:cs="Times New Roman"/>
            <w:color w:val="1A1A1A"/>
            <w:szCs w:val="24"/>
            <w:lang w:val="en-US"/>
          </w:rPr>
          <w:t>—</w:t>
        </w:r>
      </w:ins>
      <w:del w:id="215" w:author="Author" w:date="2018-01-18T21:08:00Z">
        <w:r w:rsidRPr="009F0D2A" w:rsidDel="000E7CE1">
          <w:rPr>
            <w:rFonts w:cs="Times New Roman"/>
            <w:color w:val="1A1A1A"/>
            <w:szCs w:val="24"/>
            <w:lang w:val="en-US"/>
          </w:rPr>
          <w:delText xml:space="preserve"> - </w:delText>
        </w:r>
      </w:del>
      <w:r w:rsidR="00FE729C" w:rsidRPr="009F0D2A">
        <w:rPr>
          <w:rFonts w:cs="Times New Roman"/>
          <w:color w:val="1A1A1A"/>
          <w:szCs w:val="24"/>
          <w:lang w:val="en-US"/>
        </w:rPr>
        <w:t xml:space="preserve">are expected </w:t>
      </w:r>
      <w:r w:rsidR="00AD7916" w:rsidRPr="009F0D2A">
        <w:rPr>
          <w:rFonts w:cs="Times New Roman"/>
          <w:color w:val="1A1A1A"/>
          <w:szCs w:val="24"/>
          <w:lang w:val="en-US"/>
        </w:rPr>
        <w:t xml:space="preserve">to have approach motivation to </w:t>
      </w:r>
      <w:r w:rsidR="00532411" w:rsidRPr="009F0D2A">
        <w:rPr>
          <w:rFonts w:cs="Times New Roman"/>
          <w:color w:val="1A1A1A"/>
          <w:szCs w:val="24"/>
          <w:lang w:val="en-US"/>
        </w:rPr>
        <w:t>adopt approach goal</w:t>
      </w:r>
      <w:ins w:id="216" w:author="Author" w:date="2018-01-18T21:09:00Z">
        <w:r w:rsidR="000E7CE1" w:rsidRPr="00726F9A">
          <w:rPr>
            <w:rFonts w:cs="Times New Roman"/>
            <w:color w:val="1A1A1A"/>
            <w:szCs w:val="24"/>
            <w:lang w:val="en-US"/>
          </w:rPr>
          <w:t>s</w:t>
        </w:r>
      </w:ins>
      <w:r w:rsidR="00532411" w:rsidRPr="009F0D2A">
        <w:rPr>
          <w:rFonts w:cs="Times New Roman"/>
          <w:color w:val="1A1A1A"/>
          <w:szCs w:val="24"/>
          <w:lang w:val="en-US"/>
        </w:rPr>
        <w:t xml:space="preserve"> by taking actions and anticipating</w:t>
      </w:r>
      <w:r w:rsidR="004C04CC" w:rsidRPr="009F0D2A">
        <w:rPr>
          <w:rFonts w:cs="Times New Roman"/>
          <w:color w:val="1A1A1A"/>
          <w:szCs w:val="24"/>
          <w:lang w:val="en-US"/>
        </w:rPr>
        <w:t xml:space="preserve"> future outcomes</w:t>
      </w:r>
      <w:r w:rsidR="00AD7916" w:rsidRPr="009F0D2A">
        <w:rPr>
          <w:rFonts w:cs="Times New Roman"/>
          <w:color w:val="1A1A1A"/>
          <w:szCs w:val="24"/>
          <w:lang w:val="en-US"/>
        </w:rPr>
        <w:t>,</w:t>
      </w:r>
      <w:r w:rsidR="003216C9" w:rsidRPr="009F0D2A">
        <w:rPr>
          <w:rFonts w:cs="Times New Roman"/>
          <w:color w:val="1A1A1A"/>
          <w:szCs w:val="24"/>
          <w:lang w:val="en-US"/>
        </w:rPr>
        <w:t xml:space="preserve"> </w:t>
      </w:r>
      <w:r w:rsidRPr="009F0D2A">
        <w:rPr>
          <w:rFonts w:cs="Times New Roman"/>
          <w:color w:val="1A1A1A"/>
          <w:szCs w:val="24"/>
          <w:lang w:val="en-US"/>
        </w:rPr>
        <w:t>thus enabling</w:t>
      </w:r>
      <w:r w:rsidR="00AD7916" w:rsidRPr="009F0D2A">
        <w:rPr>
          <w:rFonts w:cs="Times New Roman"/>
          <w:color w:val="1A1A1A"/>
          <w:szCs w:val="24"/>
          <w:lang w:val="en-US"/>
        </w:rPr>
        <w:t xml:space="preserve"> them to perform </w:t>
      </w:r>
      <w:r w:rsidR="009D2C10" w:rsidRPr="009F0D2A">
        <w:rPr>
          <w:rFonts w:cs="Times New Roman"/>
          <w:color w:val="1A1A1A"/>
          <w:szCs w:val="24"/>
          <w:lang w:val="en-US"/>
        </w:rPr>
        <w:t>innovative</w:t>
      </w:r>
      <w:r w:rsidRPr="009F0D2A">
        <w:rPr>
          <w:rFonts w:cs="Times New Roman"/>
          <w:color w:val="1A1A1A"/>
          <w:szCs w:val="24"/>
          <w:lang w:val="en-US"/>
        </w:rPr>
        <w:t>ly</w:t>
      </w:r>
      <w:r w:rsidR="00AD7916" w:rsidRPr="009F0D2A">
        <w:rPr>
          <w:rFonts w:cs="Times New Roman"/>
          <w:color w:val="1A1A1A"/>
          <w:szCs w:val="24"/>
          <w:lang w:val="en-US"/>
        </w:rPr>
        <w:t>.</w:t>
      </w:r>
      <w:r w:rsidR="00105CCF" w:rsidRPr="009F0D2A">
        <w:rPr>
          <w:rFonts w:cs="Times New Roman"/>
          <w:color w:val="1A1A1A"/>
          <w:szCs w:val="24"/>
          <w:lang w:val="en-US"/>
        </w:rPr>
        <w:t xml:space="preserve"> We concur with this framework as we suggest that proactive personality is in line with strong approach motivation.</w:t>
      </w:r>
      <w:r w:rsidR="000742D2" w:rsidRPr="009F0D2A">
        <w:rPr>
          <w:rFonts w:cs="Times New Roman"/>
          <w:color w:val="1A1A1A"/>
          <w:szCs w:val="24"/>
          <w:lang w:val="en-US"/>
        </w:rPr>
        <w:t xml:space="preserve"> Therefore</w:t>
      </w:r>
      <w:r w:rsidR="00875A19" w:rsidRPr="009F0D2A">
        <w:rPr>
          <w:rFonts w:cs="Times New Roman"/>
          <w:color w:val="1A1A1A"/>
          <w:szCs w:val="24"/>
          <w:lang w:val="en-US"/>
        </w:rPr>
        <w:t xml:space="preserve">, </w:t>
      </w:r>
      <w:r w:rsidR="00875A19" w:rsidRPr="009F0D2A">
        <w:rPr>
          <w:lang w:val="en-US"/>
        </w:rPr>
        <w:t>we hypothesize</w:t>
      </w:r>
      <w:r w:rsidR="00C07591" w:rsidRPr="009F0D2A">
        <w:rPr>
          <w:lang w:val="en-US"/>
        </w:rPr>
        <w:t xml:space="preserve"> the following:</w:t>
      </w:r>
    </w:p>
    <w:p w14:paraId="231B337D" w14:textId="6CFE418D" w:rsidR="00C07591" w:rsidRPr="009F0D2A" w:rsidRDefault="006E6230" w:rsidP="00086075">
      <w:pPr>
        <w:spacing w:line="240" w:lineRule="auto"/>
        <w:ind w:left="720" w:firstLine="0"/>
        <w:rPr>
          <w:lang w:val="en-US"/>
        </w:rPr>
      </w:pPr>
      <w:r w:rsidRPr="009F0D2A">
        <w:rPr>
          <w:i/>
          <w:lang w:val="en-US"/>
        </w:rPr>
        <w:t>Hypothesis 2</w:t>
      </w:r>
      <w:r w:rsidR="00C07591" w:rsidRPr="009F0D2A">
        <w:rPr>
          <w:i/>
          <w:lang w:val="en-US"/>
        </w:rPr>
        <w:t xml:space="preserve">: </w:t>
      </w:r>
      <w:r w:rsidR="004C04CC" w:rsidRPr="009F0D2A">
        <w:rPr>
          <w:lang w:val="en-US"/>
        </w:rPr>
        <w:t>Proactive personality</w:t>
      </w:r>
      <w:r w:rsidR="00C07591" w:rsidRPr="009F0D2A">
        <w:rPr>
          <w:lang w:val="en-US"/>
        </w:rPr>
        <w:t xml:space="preserve"> will have a positive effect on </w:t>
      </w:r>
      <w:r w:rsidR="009D2C10" w:rsidRPr="009F0D2A">
        <w:rPr>
          <w:lang w:val="en-US"/>
        </w:rPr>
        <w:t>innovative behav</w:t>
      </w:r>
      <w:r w:rsidR="00617C04" w:rsidRPr="009F0D2A">
        <w:rPr>
          <w:lang w:val="en-US"/>
        </w:rPr>
        <w:t>io</w:t>
      </w:r>
      <w:r w:rsidR="009D2C10" w:rsidRPr="009F0D2A">
        <w:rPr>
          <w:lang w:val="en-US"/>
        </w:rPr>
        <w:t>r</w:t>
      </w:r>
      <w:r w:rsidR="00C07591" w:rsidRPr="009F0D2A">
        <w:rPr>
          <w:lang w:val="en-US"/>
        </w:rPr>
        <w:t>.</w:t>
      </w:r>
    </w:p>
    <w:p w14:paraId="5CBE4666" w14:textId="4BCE5DF8" w:rsidR="00C07591" w:rsidRPr="009F0D2A" w:rsidRDefault="00C07591" w:rsidP="00086075">
      <w:pPr>
        <w:spacing w:line="240" w:lineRule="auto"/>
        <w:ind w:left="720" w:firstLine="0"/>
        <w:rPr>
          <w:lang w:val="en-US"/>
        </w:rPr>
      </w:pPr>
      <w:r w:rsidRPr="009F0D2A">
        <w:rPr>
          <w:i/>
          <w:lang w:val="en-US"/>
        </w:rPr>
        <w:t>H</w:t>
      </w:r>
      <w:r w:rsidR="006E6230" w:rsidRPr="009F0D2A">
        <w:rPr>
          <w:i/>
          <w:lang w:val="en-US"/>
        </w:rPr>
        <w:t>ypothesis 3</w:t>
      </w:r>
      <w:r w:rsidR="008908CF" w:rsidRPr="009F0D2A">
        <w:rPr>
          <w:i/>
          <w:lang w:val="en-US"/>
        </w:rPr>
        <w:t xml:space="preserve">: </w:t>
      </w:r>
      <w:r w:rsidR="004C04CC" w:rsidRPr="009F0D2A">
        <w:rPr>
          <w:lang w:val="en-US"/>
        </w:rPr>
        <w:t>Proactive personality</w:t>
      </w:r>
      <w:r w:rsidR="008908CF" w:rsidRPr="009F0D2A">
        <w:rPr>
          <w:lang w:val="en-US"/>
        </w:rPr>
        <w:t xml:space="preserve"> will mediate the relationship between core-self evaluation</w:t>
      </w:r>
      <w:r w:rsidR="003F569A" w:rsidRPr="009F0D2A">
        <w:rPr>
          <w:lang w:val="en-US"/>
        </w:rPr>
        <w:t>s</w:t>
      </w:r>
      <w:r w:rsidR="008908CF" w:rsidRPr="009F0D2A">
        <w:rPr>
          <w:lang w:val="en-US"/>
        </w:rPr>
        <w:t xml:space="preserve"> and </w:t>
      </w:r>
      <w:r w:rsidR="00617C04" w:rsidRPr="009F0D2A">
        <w:rPr>
          <w:lang w:val="en-US"/>
        </w:rPr>
        <w:t>innovative behavio</w:t>
      </w:r>
      <w:r w:rsidR="009D2C10" w:rsidRPr="009F0D2A">
        <w:rPr>
          <w:lang w:val="en-US"/>
        </w:rPr>
        <w:t>r</w:t>
      </w:r>
      <w:r w:rsidR="008908CF" w:rsidRPr="009F0D2A">
        <w:rPr>
          <w:lang w:val="en-US"/>
        </w:rPr>
        <w:t>.</w:t>
      </w:r>
    </w:p>
    <w:p w14:paraId="15FE7109" w14:textId="77777777" w:rsidR="00FE729C" w:rsidRPr="009F0D2A" w:rsidRDefault="00FE729C" w:rsidP="00086075">
      <w:pPr>
        <w:pStyle w:val="Heading1"/>
        <w:spacing w:line="240" w:lineRule="auto"/>
        <w:rPr>
          <w:lang w:val="en-US"/>
        </w:rPr>
      </w:pPr>
      <w:r w:rsidRPr="009F0D2A">
        <w:rPr>
          <w:lang w:val="en-US"/>
        </w:rPr>
        <w:t>Method</w:t>
      </w:r>
    </w:p>
    <w:p w14:paraId="2E0CBBB1" w14:textId="2C16E68B" w:rsidR="004655E7" w:rsidRPr="009F0D2A" w:rsidRDefault="004655E7" w:rsidP="00086075">
      <w:pPr>
        <w:pStyle w:val="Heading2"/>
        <w:spacing w:line="240" w:lineRule="auto"/>
        <w:ind w:firstLine="0"/>
        <w:rPr>
          <w:lang w:val="en-US"/>
        </w:rPr>
      </w:pPr>
      <w:r w:rsidRPr="009F0D2A">
        <w:rPr>
          <w:lang w:val="en-US"/>
        </w:rPr>
        <w:t>Participants and Procedure</w:t>
      </w:r>
    </w:p>
    <w:p w14:paraId="5D4327AF" w14:textId="407B0E2D" w:rsidR="00FE729C" w:rsidRPr="009F0D2A" w:rsidRDefault="00BE5AAC" w:rsidP="00086075">
      <w:pPr>
        <w:spacing w:line="240" w:lineRule="auto"/>
        <w:rPr>
          <w:rFonts w:cs="Times New Roman"/>
          <w:bCs/>
          <w:lang w:val="en-US"/>
        </w:rPr>
      </w:pPr>
      <w:r w:rsidRPr="009F0D2A">
        <w:rPr>
          <w:rFonts w:cs="Times New Roman"/>
          <w:bCs/>
          <w:lang w:val="en-US"/>
        </w:rPr>
        <w:t xml:space="preserve">We sent assistant researchers to </w:t>
      </w:r>
      <w:r w:rsidR="00315B88" w:rsidRPr="009F0D2A">
        <w:rPr>
          <w:rFonts w:cs="Times New Roman"/>
          <w:bCs/>
          <w:lang w:val="en-US"/>
        </w:rPr>
        <w:t xml:space="preserve">survey </w:t>
      </w:r>
      <w:r w:rsidR="00326454" w:rsidRPr="009F0D2A">
        <w:rPr>
          <w:rFonts w:cs="Times New Roman"/>
          <w:bCs/>
          <w:lang w:val="en-US"/>
        </w:rPr>
        <w:t xml:space="preserve">500 </w:t>
      </w:r>
      <w:del w:id="217" w:author="Author" w:date="2018-01-18T15:27:00Z">
        <w:r w:rsidR="00326454" w:rsidRPr="009F0D2A" w:rsidDel="00F25002">
          <w:rPr>
            <w:rFonts w:cs="Times New Roman"/>
            <w:bCs/>
            <w:lang w:val="en-US"/>
          </w:rPr>
          <w:delText>micro</w:delText>
        </w:r>
        <w:r w:rsidR="003933D6" w:rsidRPr="009F0D2A" w:rsidDel="00F25002">
          <w:rPr>
            <w:rFonts w:cs="Times New Roman"/>
            <w:bCs/>
            <w:lang w:val="en-US"/>
          </w:rPr>
          <w:delText>entrep</w:delText>
        </w:r>
        <w:r w:rsidR="00C82B45" w:rsidRPr="009F0D2A" w:rsidDel="00F25002">
          <w:rPr>
            <w:rFonts w:cs="Times New Roman"/>
            <w:bCs/>
            <w:lang w:val="en-US"/>
          </w:rPr>
          <w:delText>r</w:delText>
        </w:r>
        <w:r w:rsidR="003933D6" w:rsidRPr="009F0D2A" w:rsidDel="00F25002">
          <w:rPr>
            <w:rFonts w:cs="Times New Roman"/>
            <w:bCs/>
            <w:lang w:val="en-US"/>
          </w:rPr>
          <w:delText>eneurs</w:delText>
        </w:r>
      </w:del>
      <w:ins w:id="218" w:author="Author" w:date="2018-01-18T15:27:00Z">
        <w:r w:rsidR="00F25002" w:rsidRPr="00726F9A">
          <w:rPr>
            <w:rFonts w:cs="Times New Roman"/>
            <w:bCs/>
            <w:lang w:val="en-US"/>
          </w:rPr>
          <w:t>micro-entrepreneurs</w:t>
        </w:r>
      </w:ins>
      <w:r w:rsidR="003933D6" w:rsidRPr="009F0D2A">
        <w:rPr>
          <w:rFonts w:cs="Times New Roman"/>
          <w:bCs/>
          <w:lang w:val="en-US"/>
        </w:rPr>
        <w:t xml:space="preserve"> in Jakarta, Indonesia, and its surrounding</w:t>
      </w:r>
      <w:ins w:id="219" w:author="Author" w:date="2018-01-18T21:09:00Z">
        <w:r w:rsidR="000E7CE1" w:rsidRPr="00726F9A">
          <w:rPr>
            <w:rFonts w:cs="Times New Roman"/>
            <w:bCs/>
            <w:lang w:val="en-US"/>
          </w:rPr>
          <w:t xml:space="preserve"> area</w:t>
        </w:r>
      </w:ins>
      <w:del w:id="220" w:author="Author" w:date="2018-01-18T21:09:00Z">
        <w:r w:rsidR="003933D6" w:rsidRPr="009F0D2A" w:rsidDel="000E7CE1">
          <w:rPr>
            <w:rFonts w:cs="Times New Roman"/>
            <w:bCs/>
            <w:lang w:val="en-US"/>
          </w:rPr>
          <w:delText>s</w:delText>
        </w:r>
      </w:del>
      <w:r w:rsidR="003933D6" w:rsidRPr="009F0D2A">
        <w:rPr>
          <w:rFonts w:cs="Times New Roman"/>
          <w:bCs/>
          <w:lang w:val="en-US"/>
        </w:rPr>
        <w:t xml:space="preserve">. </w:t>
      </w:r>
      <w:r w:rsidRPr="009F0D2A">
        <w:rPr>
          <w:rFonts w:cs="Times New Roman"/>
          <w:bCs/>
          <w:lang w:val="en-US"/>
        </w:rPr>
        <w:t xml:space="preserve">We </w:t>
      </w:r>
      <w:r w:rsidR="000742D2" w:rsidRPr="009F0D2A">
        <w:rPr>
          <w:rFonts w:cs="Times New Roman"/>
          <w:bCs/>
          <w:lang w:val="en-US"/>
        </w:rPr>
        <w:t>used</w:t>
      </w:r>
      <w:r w:rsidRPr="009F0D2A">
        <w:rPr>
          <w:rFonts w:cs="Times New Roman"/>
          <w:bCs/>
          <w:lang w:val="en-US"/>
        </w:rPr>
        <w:t xml:space="preserve"> </w:t>
      </w:r>
      <w:ins w:id="221" w:author="Author" w:date="2018-01-18T21:09:00Z">
        <w:r w:rsidR="000E7CE1" w:rsidRPr="00726F9A">
          <w:rPr>
            <w:rFonts w:cs="Times New Roman"/>
            <w:bCs/>
            <w:lang w:val="en-US"/>
          </w:rPr>
          <w:t xml:space="preserve">a </w:t>
        </w:r>
      </w:ins>
      <w:r w:rsidRPr="009F0D2A">
        <w:rPr>
          <w:rFonts w:cs="Times New Roman"/>
          <w:bCs/>
          <w:lang w:val="en-US"/>
        </w:rPr>
        <w:t xml:space="preserve">convenient sampling method by approaching </w:t>
      </w:r>
      <w:del w:id="222" w:author="Author" w:date="2018-01-18T15:27:00Z">
        <w:r w:rsidRPr="009F0D2A" w:rsidDel="00F25002">
          <w:rPr>
            <w:rFonts w:cs="Times New Roman"/>
            <w:bCs/>
            <w:lang w:val="en-US"/>
          </w:rPr>
          <w:delText>microentrepr</w:delText>
        </w:r>
        <w:r w:rsidR="000742D2" w:rsidRPr="009F0D2A" w:rsidDel="00F25002">
          <w:rPr>
            <w:rFonts w:cs="Times New Roman"/>
            <w:bCs/>
            <w:lang w:val="en-US"/>
          </w:rPr>
          <w:delText>eneurs</w:delText>
        </w:r>
      </w:del>
      <w:ins w:id="223" w:author="Author" w:date="2018-01-18T15:27:00Z">
        <w:r w:rsidR="00F25002" w:rsidRPr="00726F9A">
          <w:rPr>
            <w:rFonts w:cs="Times New Roman"/>
            <w:bCs/>
            <w:lang w:val="en-US"/>
          </w:rPr>
          <w:t>micro-entrepreneurs</w:t>
        </w:r>
      </w:ins>
      <w:r w:rsidR="000742D2" w:rsidRPr="009F0D2A">
        <w:rPr>
          <w:rFonts w:cs="Times New Roman"/>
          <w:bCs/>
          <w:lang w:val="en-US"/>
        </w:rPr>
        <w:t xml:space="preserve"> who employed less than ten employees</w:t>
      </w:r>
      <w:r w:rsidRPr="009F0D2A">
        <w:rPr>
          <w:rFonts w:cs="Times New Roman"/>
          <w:bCs/>
          <w:lang w:val="en-US"/>
        </w:rPr>
        <w:t xml:space="preserve"> and asked them to participate in the survey. </w:t>
      </w:r>
      <w:r w:rsidR="000A10AC" w:rsidRPr="009F0D2A">
        <w:rPr>
          <w:rFonts w:cs="Times New Roman"/>
          <w:bCs/>
          <w:lang w:val="en-US"/>
        </w:rPr>
        <w:t xml:space="preserve">Out of </w:t>
      </w:r>
      <w:r w:rsidR="003933D6" w:rsidRPr="009F0D2A">
        <w:rPr>
          <w:rFonts w:cs="Times New Roman"/>
          <w:bCs/>
          <w:lang w:val="en-US"/>
        </w:rPr>
        <w:t xml:space="preserve">500 </w:t>
      </w:r>
      <w:r w:rsidR="000A10AC" w:rsidRPr="009F0D2A">
        <w:rPr>
          <w:rFonts w:cs="Times New Roman"/>
          <w:bCs/>
          <w:lang w:val="en-US"/>
        </w:rPr>
        <w:t xml:space="preserve">participants approached, </w:t>
      </w:r>
      <w:r w:rsidR="003933D6" w:rsidRPr="009F0D2A">
        <w:rPr>
          <w:rFonts w:cs="Times New Roman"/>
          <w:bCs/>
          <w:lang w:val="en-US"/>
        </w:rPr>
        <w:t xml:space="preserve">346 agreed to participate, </w:t>
      </w:r>
      <w:r w:rsidRPr="009F0D2A">
        <w:rPr>
          <w:rFonts w:cs="Times New Roman"/>
          <w:bCs/>
          <w:lang w:val="en-US"/>
        </w:rPr>
        <w:t xml:space="preserve">with </w:t>
      </w:r>
      <w:r w:rsidR="003933D6" w:rsidRPr="009F0D2A">
        <w:rPr>
          <w:rFonts w:cs="Times New Roman"/>
          <w:bCs/>
          <w:lang w:val="en-US"/>
        </w:rPr>
        <w:t>a response rate of 69</w:t>
      </w:r>
      <w:r w:rsidR="00173F73" w:rsidRPr="009F0D2A">
        <w:rPr>
          <w:rFonts w:cs="Times New Roman"/>
          <w:bCs/>
          <w:lang w:val="en-US"/>
        </w:rPr>
        <w:t xml:space="preserve"> percent</w:t>
      </w:r>
      <w:r w:rsidR="000631BE" w:rsidRPr="009F0D2A">
        <w:rPr>
          <w:rFonts w:cs="Times New Roman"/>
          <w:bCs/>
          <w:lang w:val="en-US"/>
        </w:rPr>
        <w:t xml:space="preserve"> (212 m</w:t>
      </w:r>
      <w:r w:rsidR="00193167" w:rsidRPr="009F0D2A">
        <w:rPr>
          <w:rFonts w:cs="Times New Roman"/>
          <w:bCs/>
          <w:lang w:val="en-US"/>
        </w:rPr>
        <w:t>ales</w:t>
      </w:r>
      <w:r w:rsidR="000631BE" w:rsidRPr="009F0D2A">
        <w:rPr>
          <w:rFonts w:cs="Times New Roman"/>
          <w:bCs/>
          <w:lang w:val="en-US"/>
        </w:rPr>
        <w:t xml:space="preserve">, 134 </w:t>
      </w:r>
      <w:r w:rsidR="00193167" w:rsidRPr="009F0D2A">
        <w:rPr>
          <w:rFonts w:cs="Times New Roman"/>
          <w:bCs/>
          <w:lang w:val="en-US"/>
        </w:rPr>
        <w:t>females</w:t>
      </w:r>
      <w:r w:rsidR="000631BE" w:rsidRPr="009F0D2A">
        <w:rPr>
          <w:rFonts w:cs="Times New Roman"/>
          <w:bCs/>
          <w:lang w:val="en-US"/>
        </w:rPr>
        <w:t xml:space="preserve">, </w:t>
      </w:r>
      <w:r w:rsidR="000631BE" w:rsidRPr="009F0D2A">
        <w:rPr>
          <w:rFonts w:cs="Times New Roman"/>
          <w:bCs/>
          <w:i/>
          <w:lang w:val="en-US"/>
        </w:rPr>
        <w:t>M</w:t>
      </w:r>
      <w:r w:rsidR="000631BE" w:rsidRPr="009F0D2A">
        <w:rPr>
          <w:rFonts w:cs="Times New Roman"/>
          <w:bCs/>
          <w:i/>
          <w:vertAlign w:val="subscript"/>
          <w:lang w:val="en-US"/>
        </w:rPr>
        <w:t>age</w:t>
      </w:r>
      <w:r w:rsidR="00193167" w:rsidRPr="009F0D2A">
        <w:rPr>
          <w:rFonts w:cs="Times New Roman"/>
          <w:bCs/>
          <w:i/>
          <w:lang w:val="en-US"/>
        </w:rPr>
        <w:t xml:space="preserve"> </w:t>
      </w:r>
      <w:r w:rsidR="000631BE" w:rsidRPr="009F0D2A">
        <w:rPr>
          <w:rFonts w:cs="Times New Roman"/>
          <w:bCs/>
          <w:lang w:val="en-US"/>
        </w:rPr>
        <w:t xml:space="preserve">= 37.66, </w:t>
      </w:r>
      <w:r w:rsidR="000631BE" w:rsidRPr="009F0D2A">
        <w:rPr>
          <w:rFonts w:cs="Times New Roman"/>
          <w:bCs/>
          <w:i/>
          <w:lang w:val="en-US"/>
        </w:rPr>
        <w:t>SD</w:t>
      </w:r>
      <w:r w:rsidR="00193167" w:rsidRPr="009F0D2A">
        <w:rPr>
          <w:rFonts w:cs="Times New Roman"/>
          <w:bCs/>
          <w:lang w:val="en-US"/>
        </w:rPr>
        <w:t xml:space="preserve"> </w:t>
      </w:r>
      <w:r w:rsidR="000631BE" w:rsidRPr="009F0D2A">
        <w:rPr>
          <w:rFonts w:cs="Times New Roman"/>
          <w:bCs/>
          <w:lang w:val="en-US"/>
        </w:rPr>
        <w:t>=</w:t>
      </w:r>
      <w:r w:rsidR="00193167" w:rsidRPr="009F0D2A">
        <w:rPr>
          <w:rFonts w:cs="Times New Roman"/>
          <w:bCs/>
          <w:lang w:val="en-US"/>
        </w:rPr>
        <w:t xml:space="preserve"> </w:t>
      </w:r>
      <w:r w:rsidR="000631BE" w:rsidRPr="009F0D2A">
        <w:rPr>
          <w:rFonts w:cs="Times New Roman"/>
          <w:bCs/>
          <w:lang w:val="en-US"/>
        </w:rPr>
        <w:t>11.25)</w:t>
      </w:r>
      <w:r w:rsidR="003933D6" w:rsidRPr="009F0D2A">
        <w:rPr>
          <w:rFonts w:cs="Times New Roman"/>
          <w:bCs/>
          <w:lang w:val="en-US"/>
        </w:rPr>
        <w:t xml:space="preserve">. </w:t>
      </w:r>
      <w:r w:rsidR="00EC1B89" w:rsidRPr="009F0D2A">
        <w:rPr>
          <w:rFonts w:cs="Times New Roman"/>
          <w:bCs/>
          <w:lang w:val="en-US"/>
        </w:rPr>
        <w:t>Two hundred and sixteen participants (62.4</w:t>
      </w:r>
      <w:r w:rsidR="00173F73" w:rsidRPr="009F0D2A">
        <w:rPr>
          <w:rFonts w:cs="Times New Roman"/>
          <w:bCs/>
          <w:lang w:val="en-US"/>
        </w:rPr>
        <w:t xml:space="preserve"> percent</w:t>
      </w:r>
      <w:r w:rsidR="00EC1B89" w:rsidRPr="009F0D2A">
        <w:rPr>
          <w:rFonts w:cs="Times New Roman"/>
          <w:bCs/>
          <w:lang w:val="en-US"/>
        </w:rPr>
        <w:t>) were high school g</w:t>
      </w:r>
      <w:r w:rsidR="00173F73" w:rsidRPr="009F0D2A">
        <w:rPr>
          <w:rFonts w:cs="Times New Roman"/>
          <w:bCs/>
          <w:lang w:val="en-US"/>
        </w:rPr>
        <w:t>raduates, 36 participants (10.4 percent</w:t>
      </w:r>
      <w:r w:rsidR="00EC1B89" w:rsidRPr="009F0D2A">
        <w:rPr>
          <w:rFonts w:cs="Times New Roman"/>
          <w:bCs/>
          <w:lang w:val="en-US"/>
        </w:rPr>
        <w:t>) were college graduates, and 94 participants (27.2</w:t>
      </w:r>
      <w:r w:rsidR="00173F73" w:rsidRPr="009F0D2A">
        <w:rPr>
          <w:rFonts w:cs="Times New Roman"/>
          <w:bCs/>
          <w:lang w:val="en-US"/>
        </w:rPr>
        <w:t xml:space="preserve"> percent</w:t>
      </w:r>
      <w:r w:rsidR="00EC1B89" w:rsidRPr="009F0D2A">
        <w:rPr>
          <w:rFonts w:cs="Times New Roman"/>
          <w:bCs/>
          <w:lang w:val="en-US"/>
        </w:rPr>
        <w:t>) were university graduates.</w:t>
      </w:r>
      <w:r w:rsidR="000631BE" w:rsidRPr="009F0D2A">
        <w:rPr>
          <w:rFonts w:cs="Times New Roman"/>
          <w:bCs/>
          <w:lang w:val="en-US"/>
        </w:rPr>
        <w:t xml:space="preserve"> As a token of appreciation, we invited those who agreed to fill out the questionnaire to attend our research seminar at the end of the survey.</w:t>
      </w:r>
    </w:p>
    <w:p w14:paraId="6657E6A5" w14:textId="77777777" w:rsidR="00FE729C" w:rsidRPr="009F0D2A" w:rsidRDefault="00FE729C" w:rsidP="00086075">
      <w:pPr>
        <w:spacing w:after="0" w:line="240" w:lineRule="auto"/>
        <w:ind w:firstLine="0"/>
        <w:outlineLvl w:val="0"/>
        <w:rPr>
          <w:rFonts w:cs="Times New Roman"/>
          <w:b/>
          <w:bCs/>
          <w:lang w:val="en-US"/>
        </w:rPr>
      </w:pPr>
      <w:r w:rsidRPr="009F0D2A">
        <w:rPr>
          <w:rFonts w:cs="Times New Roman"/>
          <w:b/>
          <w:bCs/>
          <w:lang w:val="en-US"/>
        </w:rPr>
        <w:t>Measures</w:t>
      </w:r>
    </w:p>
    <w:p w14:paraId="05397882" w14:textId="6A9E96A4" w:rsidR="005C6DEB" w:rsidRPr="009F0D2A" w:rsidRDefault="005C6DEB" w:rsidP="00086075">
      <w:pPr>
        <w:spacing w:after="0" w:line="240" w:lineRule="auto"/>
        <w:outlineLvl w:val="0"/>
        <w:rPr>
          <w:rFonts w:cs="Times New Roman"/>
          <w:bCs/>
          <w:lang w:val="en-US"/>
        </w:rPr>
      </w:pPr>
      <w:r w:rsidRPr="009F0D2A">
        <w:rPr>
          <w:rFonts w:cs="Times New Roman"/>
          <w:bCs/>
          <w:lang w:val="en-US"/>
        </w:rPr>
        <w:t>All measures were in English, translated in</w:t>
      </w:r>
      <w:r w:rsidR="000742D2" w:rsidRPr="009F0D2A">
        <w:rPr>
          <w:rFonts w:cs="Times New Roman"/>
          <w:bCs/>
          <w:lang w:val="en-US"/>
        </w:rPr>
        <w:t xml:space="preserve">to </w:t>
      </w:r>
      <w:ins w:id="224" w:author="Author" w:date="2018-01-18T21:10:00Z">
        <w:r w:rsidR="000E7CE1" w:rsidRPr="00726F9A">
          <w:rPr>
            <w:rFonts w:cs="Times New Roman"/>
            <w:bCs/>
            <w:lang w:val="en-US"/>
          </w:rPr>
          <w:t xml:space="preserve">the </w:t>
        </w:r>
      </w:ins>
      <w:r w:rsidR="000742D2" w:rsidRPr="009F0D2A">
        <w:rPr>
          <w:rFonts w:cs="Times New Roman"/>
          <w:bCs/>
          <w:lang w:val="en-US"/>
        </w:rPr>
        <w:t>Indonesian language and back-</w:t>
      </w:r>
      <w:r w:rsidRPr="009F0D2A">
        <w:rPr>
          <w:rFonts w:cs="Times New Roman"/>
          <w:bCs/>
          <w:lang w:val="en-US"/>
        </w:rPr>
        <w:t>translated into English by organizational psychologists using procedures suggested by Brislin (1986).</w:t>
      </w:r>
    </w:p>
    <w:p w14:paraId="26E97C72" w14:textId="51E92F82" w:rsidR="00FE729C" w:rsidRPr="009F0D2A" w:rsidRDefault="00617C04" w:rsidP="00086075">
      <w:pPr>
        <w:spacing w:line="240" w:lineRule="auto"/>
        <w:rPr>
          <w:lang w:val="en-US"/>
        </w:rPr>
      </w:pPr>
      <w:r w:rsidRPr="009F0D2A">
        <w:rPr>
          <w:i/>
          <w:lang w:val="en-US"/>
        </w:rPr>
        <w:t>Innovative behavio</w:t>
      </w:r>
      <w:r w:rsidR="009D2C10" w:rsidRPr="009F0D2A">
        <w:rPr>
          <w:i/>
          <w:lang w:val="en-US"/>
        </w:rPr>
        <w:t>r</w:t>
      </w:r>
      <w:r w:rsidR="007F1C87" w:rsidRPr="009F0D2A">
        <w:rPr>
          <w:i/>
          <w:lang w:val="en-US"/>
        </w:rPr>
        <w:t>.</w:t>
      </w:r>
      <w:r w:rsidR="001D0196" w:rsidRPr="009F0D2A">
        <w:rPr>
          <w:b/>
          <w:lang w:val="en-US"/>
        </w:rPr>
        <w:t xml:space="preserve"> </w:t>
      </w:r>
      <w:r w:rsidR="00B445E5" w:rsidRPr="009F0D2A">
        <w:rPr>
          <w:lang w:val="en-US"/>
        </w:rPr>
        <w:t xml:space="preserve">We </w:t>
      </w:r>
      <w:r w:rsidR="00C755EB" w:rsidRPr="009F0D2A">
        <w:rPr>
          <w:lang w:val="en-US"/>
        </w:rPr>
        <w:t>adapted Janssen’s (2000)</w:t>
      </w:r>
      <w:r w:rsidR="00B445E5" w:rsidRPr="009F0D2A">
        <w:rPr>
          <w:lang w:val="en-US"/>
        </w:rPr>
        <w:t xml:space="preserve"> </w:t>
      </w:r>
      <w:del w:id="225" w:author="Author" w:date="2018-01-18T21:11:00Z">
        <w:r w:rsidR="000C2EB6" w:rsidRPr="009F0D2A" w:rsidDel="000E7CE1">
          <w:rPr>
            <w:lang w:val="en-US"/>
          </w:rPr>
          <w:delText>9</w:delText>
        </w:r>
      </w:del>
      <w:ins w:id="226" w:author="Author" w:date="2018-01-18T21:11:00Z">
        <w:r w:rsidR="000E7CE1" w:rsidRPr="00726F9A">
          <w:rPr>
            <w:lang w:val="en-US"/>
          </w:rPr>
          <w:t>nine</w:t>
        </w:r>
      </w:ins>
      <w:r w:rsidR="000C2EB6" w:rsidRPr="009F0D2A">
        <w:rPr>
          <w:lang w:val="en-US"/>
        </w:rPr>
        <w:t xml:space="preserve">-item </w:t>
      </w:r>
      <w:r w:rsidR="00B445E5" w:rsidRPr="009F0D2A">
        <w:rPr>
          <w:lang w:val="en-US"/>
        </w:rPr>
        <w:t xml:space="preserve">innovative </w:t>
      </w:r>
      <w:r w:rsidR="00C755EB" w:rsidRPr="009F0D2A">
        <w:rPr>
          <w:lang w:val="en-US"/>
        </w:rPr>
        <w:t xml:space="preserve">work </w:t>
      </w:r>
      <w:r w:rsidR="00B445E5" w:rsidRPr="009F0D2A">
        <w:rPr>
          <w:lang w:val="en-US"/>
        </w:rPr>
        <w:t xml:space="preserve">behavior </w:t>
      </w:r>
      <w:r w:rsidR="00C755EB" w:rsidRPr="009F0D2A">
        <w:rPr>
          <w:lang w:val="en-US"/>
        </w:rPr>
        <w:t>scale</w:t>
      </w:r>
      <w:r w:rsidR="00B445E5" w:rsidRPr="009F0D2A">
        <w:rPr>
          <w:lang w:val="en-US"/>
        </w:rPr>
        <w:t>. A sample item is</w:t>
      </w:r>
      <w:ins w:id="227" w:author="Author" w:date="2018-01-18T21:11:00Z">
        <w:r w:rsidR="000E7CE1" w:rsidRPr="00726F9A">
          <w:rPr>
            <w:lang w:val="en-US"/>
          </w:rPr>
          <w:t>,</w:t>
        </w:r>
      </w:ins>
      <w:r w:rsidR="00B445E5" w:rsidRPr="009F0D2A">
        <w:rPr>
          <w:lang w:val="en-US"/>
        </w:rPr>
        <w:t xml:space="preserve"> “</w:t>
      </w:r>
      <w:r w:rsidR="000C2EB6" w:rsidRPr="009F0D2A">
        <w:rPr>
          <w:lang w:val="en-US"/>
        </w:rPr>
        <w:t xml:space="preserve">In your current business, how often do you </w:t>
      </w:r>
      <w:r w:rsidR="00A90296" w:rsidRPr="009F0D2A">
        <w:rPr>
          <w:lang w:val="en-US"/>
        </w:rPr>
        <w:t>create new ideas</w:t>
      </w:r>
      <w:r w:rsidR="000C2EB6" w:rsidRPr="009F0D2A">
        <w:rPr>
          <w:lang w:val="en-US"/>
        </w:rPr>
        <w:t>?” (</w:t>
      </w:r>
      <w:r w:rsidR="00D84C99" w:rsidRPr="009F0D2A">
        <w:rPr>
          <w:i/>
          <w:lang w:val="en-US"/>
        </w:rPr>
        <w:t>1=never</w:t>
      </w:r>
      <w:r w:rsidR="00D84C99" w:rsidRPr="009F0D2A">
        <w:rPr>
          <w:lang w:val="en-US"/>
        </w:rPr>
        <w:t xml:space="preserve">, </w:t>
      </w:r>
      <w:r w:rsidR="00D84C99" w:rsidRPr="009F0D2A">
        <w:rPr>
          <w:i/>
          <w:lang w:val="en-US"/>
        </w:rPr>
        <w:t>6=always</w:t>
      </w:r>
      <w:r w:rsidR="00D84C99" w:rsidRPr="009F0D2A">
        <w:rPr>
          <w:lang w:val="en-US"/>
        </w:rPr>
        <w:t>;</w:t>
      </w:r>
      <w:r w:rsidR="00193167" w:rsidRPr="009F0D2A">
        <w:rPr>
          <w:lang w:val="en-US"/>
        </w:rPr>
        <w:t xml:space="preserve"> </w:t>
      </w:r>
      <w:r w:rsidR="000C2EB6" w:rsidRPr="009F0D2A">
        <w:rPr>
          <w:lang w:val="en-US"/>
        </w:rPr>
        <w:sym w:font="Symbol" w:char="F061"/>
      </w:r>
      <w:r w:rsidR="00A90296" w:rsidRPr="009F0D2A">
        <w:rPr>
          <w:lang w:val="en-US"/>
        </w:rPr>
        <w:t xml:space="preserve"> =</w:t>
      </w:r>
      <w:del w:id="228" w:author="Author" w:date="2018-01-19T15:23:00Z">
        <w:r w:rsidR="00A90296" w:rsidRPr="009F0D2A" w:rsidDel="009F0D2A">
          <w:rPr>
            <w:lang w:val="en-US"/>
          </w:rPr>
          <w:delText xml:space="preserve"> </w:delText>
        </w:r>
      </w:del>
      <w:r w:rsidR="00A90296" w:rsidRPr="009F0D2A">
        <w:rPr>
          <w:lang w:val="en-US"/>
        </w:rPr>
        <w:t>.84).</w:t>
      </w:r>
      <w:del w:id="229" w:author="Author" w:date="2018-01-19T15:23:00Z">
        <w:r w:rsidR="00A90296" w:rsidRPr="009F0D2A" w:rsidDel="009F0D2A">
          <w:rPr>
            <w:lang w:val="en-US"/>
          </w:rPr>
          <w:delText xml:space="preserve"> </w:delText>
        </w:r>
      </w:del>
    </w:p>
    <w:p w14:paraId="4E7AA4AB" w14:textId="79D06451" w:rsidR="00A90296" w:rsidRPr="009F0D2A" w:rsidRDefault="00A90296" w:rsidP="00086075">
      <w:pPr>
        <w:spacing w:line="240" w:lineRule="auto"/>
        <w:rPr>
          <w:lang w:val="en-US"/>
        </w:rPr>
      </w:pPr>
      <w:r w:rsidRPr="009F0D2A">
        <w:rPr>
          <w:i/>
          <w:lang w:val="en-US"/>
        </w:rPr>
        <w:t>Core self-evaluation.</w:t>
      </w:r>
      <w:r w:rsidRPr="009F0D2A">
        <w:rPr>
          <w:b/>
          <w:lang w:val="en-US"/>
        </w:rPr>
        <w:t xml:space="preserve"> </w:t>
      </w:r>
      <w:r w:rsidRPr="009F0D2A">
        <w:rPr>
          <w:lang w:val="en-US"/>
        </w:rPr>
        <w:t xml:space="preserve">We measured core self-evaluations with the </w:t>
      </w:r>
      <w:del w:id="230" w:author="Author" w:date="2018-01-18T21:11:00Z">
        <w:r w:rsidRPr="009F0D2A" w:rsidDel="000E7CE1">
          <w:rPr>
            <w:lang w:val="en-US"/>
          </w:rPr>
          <w:delText>12</w:delText>
        </w:r>
      </w:del>
      <w:ins w:id="231" w:author="Author" w:date="2018-01-18T21:11:00Z">
        <w:r w:rsidR="000E7CE1" w:rsidRPr="00726F9A">
          <w:rPr>
            <w:lang w:val="en-US"/>
          </w:rPr>
          <w:t>twelve</w:t>
        </w:r>
      </w:ins>
      <w:r w:rsidRPr="009F0D2A">
        <w:rPr>
          <w:lang w:val="en-US"/>
        </w:rPr>
        <w:t>-item scale developed and validated by Judge</w:t>
      </w:r>
      <w:ins w:id="232" w:author="Author" w:date="2018-01-18T21:11:00Z">
        <w:r w:rsidR="000E7CE1" w:rsidRPr="00726F9A">
          <w:rPr>
            <w:lang w:val="en-US"/>
          </w:rPr>
          <w:t>,</w:t>
        </w:r>
      </w:ins>
      <w:r w:rsidR="00D30138" w:rsidRPr="009F0D2A">
        <w:rPr>
          <w:lang w:val="en-US"/>
        </w:rPr>
        <w:t xml:space="preserve"> et al.</w:t>
      </w:r>
      <w:r w:rsidR="002F3597" w:rsidRPr="009F0D2A">
        <w:rPr>
          <w:lang w:val="en-US"/>
        </w:rPr>
        <w:t xml:space="preserve"> (2002</w:t>
      </w:r>
      <w:r w:rsidRPr="009F0D2A">
        <w:rPr>
          <w:lang w:val="en-US"/>
        </w:rPr>
        <w:t xml:space="preserve">). </w:t>
      </w:r>
      <w:r w:rsidR="00BC3F3B" w:rsidRPr="009F0D2A">
        <w:rPr>
          <w:lang w:val="en-US"/>
        </w:rPr>
        <w:t>It</w:t>
      </w:r>
      <w:r w:rsidRPr="009F0D2A">
        <w:rPr>
          <w:lang w:val="en-US"/>
        </w:rPr>
        <w:t xml:space="preserve"> measures </w:t>
      </w:r>
      <w:r w:rsidR="00BC3F3B" w:rsidRPr="009F0D2A">
        <w:rPr>
          <w:lang w:val="en-US"/>
        </w:rPr>
        <w:t xml:space="preserve">individual </w:t>
      </w:r>
      <w:r w:rsidRPr="009F0D2A">
        <w:rPr>
          <w:lang w:val="en-US"/>
        </w:rPr>
        <w:t xml:space="preserve">positive feelings </w:t>
      </w:r>
      <w:r w:rsidR="00BC3F3B" w:rsidRPr="009F0D2A">
        <w:rPr>
          <w:lang w:val="en-US"/>
        </w:rPr>
        <w:lastRenderedPageBreak/>
        <w:t>regarding</w:t>
      </w:r>
      <w:r w:rsidRPr="009F0D2A">
        <w:rPr>
          <w:lang w:val="en-US"/>
        </w:rPr>
        <w:t xml:space="preserve"> self-esteem, generalized self-efficacy, emotional stability, and locus of control</w:t>
      </w:r>
      <w:r w:rsidR="00D84C99" w:rsidRPr="009F0D2A">
        <w:rPr>
          <w:lang w:val="en-US"/>
        </w:rPr>
        <w:t>.</w:t>
      </w:r>
      <w:r w:rsidRPr="009F0D2A">
        <w:rPr>
          <w:lang w:val="en-US"/>
        </w:rPr>
        <w:t xml:space="preserve"> A sample item is “I am confident I get the success I deserve in life” (</w:t>
      </w:r>
      <w:r w:rsidR="00D84C99" w:rsidRPr="009F0D2A">
        <w:rPr>
          <w:i/>
          <w:lang w:val="en-US"/>
        </w:rPr>
        <w:t>1=strongly disagree</w:t>
      </w:r>
      <w:r w:rsidR="00D84C99" w:rsidRPr="009F0D2A">
        <w:rPr>
          <w:lang w:val="en-US"/>
        </w:rPr>
        <w:t>,</w:t>
      </w:r>
      <w:r w:rsidR="00193167" w:rsidRPr="009F0D2A">
        <w:rPr>
          <w:lang w:val="en-US"/>
        </w:rPr>
        <w:t xml:space="preserve"> </w:t>
      </w:r>
      <w:r w:rsidR="00D84C99" w:rsidRPr="009F0D2A">
        <w:rPr>
          <w:lang w:val="en-US"/>
        </w:rPr>
        <w:t>5</w:t>
      </w:r>
      <w:r w:rsidR="00D84C99" w:rsidRPr="009F0D2A">
        <w:rPr>
          <w:i/>
          <w:lang w:val="en-US"/>
        </w:rPr>
        <w:t xml:space="preserve">=strongly </w:t>
      </w:r>
      <w:r w:rsidR="00156605" w:rsidRPr="009F0D2A">
        <w:rPr>
          <w:i/>
          <w:lang w:val="en-US"/>
        </w:rPr>
        <w:t>agree;</w:t>
      </w:r>
      <w:r w:rsidR="00193167" w:rsidRPr="009F0D2A">
        <w:rPr>
          <w:i/>
          <w:lang w:val="en-US"/>
        </w:rPr>
        <w:t xml:space="preserve"> </w:t>
      </w:r>
      <w:r w:rsidRPr="009F0D2A">
        <w:rPr>
          <w:lang w:val="en-US"/>
        </w:rPr>
        <w:sym w:font="Symbol" w:char="F061"/>
      </w:r>
      <w:r w:rsidRPr="009F0D2A">
        <w:rPr>
          <w:lang w:val="en-US"/>
        </w:rPr>
        <w:t xml:space="preserve"> =</w:t>
      </w:r>
      <w:del w:id="233" w:author="Author" w:date="2018-01-19T15:23:00Z">
        <w:r w:rsidRPr="009F0D2A" w:rsidDel="009F0D2A">
          <w:rPr>
            <w:lang w:val="en-US"/>
          </w:rPr>
          <w:delText xml:space="preserve"> </w:delText>
        </w:r>
      </w:del>
      <w:r w:rsidRPr="009F0D2A">
        <w:rPr>
          <w:lang w:val="en-US"/>
        </w:rPr>
        <w:t>.68).</w:t>
      </w:r>
    </w:p>
    <w:p w14:paraId="751E2903" w14:textId="4AA56C50" w:rsidR="00A90296" w:rsidRPr="009F0D2A" w:rsidRDefault="003933D6" w:rsidP="00086075">
      <w:pPr>
        <w:spacing w:line="240" w:lineRule="auto"/>
        <w:rPr>
          <w:lang w:val="en-US"/>
        </w:rPr>
      </w:pPr>
      <w:r w:rsidRPr="009F0D2A">
        <w:rPr>
          <w:i/>
          <w:lang w:val="en-US"/>
        </w:rPr>
        <w:t>Proactive personality</w:t>
      </w:r>
      <w:r w:rsidR="00A90296" w:rsidRPr="009F0D2A">
        <w:rPr>
          <w:lang w:val="en-US"/>
        </w:rPr>
        <w:t>.</w:t>
      </w:r>
      <w:r w:rsidR="00A90296" w:rsidRPr="009F0D2A">
        <w:rPr>
          <w:b/>
          <w:lang w:val="en-US"/>
        </w:rPr>
        <w:t xml:space="preserve"> </w:t>
      </w:r>
      <w:r w:rsidR="00A90296" w:rsidRPr="009F0D2A">
        <w:rPr>
          <w:lang w:val="en-US"/>
        </w:rPr>
        <w:t xml:space="preserve">We measured proactive </w:t>
      </w:r>
      <w:r w:rsidR="005C6DEB" w:rsidRPr="009F0D2A">
        <w:rPr>
          <w:lang w:val="en-US"/>
        </w:rPr>
        <w:t>personality</w:t>
      </w:r>
      <w:r w:rsidR="00A90296" w:rsidRPr="009F0D2A">
        <w:rPr>
          <w:lang w:val="en-US"/>
        </w:rPr>
        <w:t xml:space="preserve"> with</w:t>
      </w:r>
      <w:r w:rsidRPr="009F0D2A">
        <w:rPr>
          <w:lang w:val="en-US"/>
        </w:rPr>
        <w:t xml:space="preserve"> Seibert</w:t>
      </w:r>
      <w:ins w:id="234" w:author="Author" w:date="2018-01-18T21:12:00Z">
        <w:r w:rsidR="000E7CE1" w:rsidRPr="00726F9A">
          <w:rPr>
            <w:lang w:val="en-US"/>
          </w:rPr>
          <w:t>,</w:t>
        </w:r>
      </w:ins>
      <w:r w:rsidRPr="009F0D2A">
        <w:rPr>
          <w:lang w:val="en-US"/>
        </w:rPr>
        <w:t xml:space="preserve"> et al.</w:t>
      </w:r>
      <w:del w:id="235" w:author="Author" w:date="2018-01-18T21:12:00Z">
        <w:r w:rsidRPr="009F0D2A" w:rsidDel="000E7CE1">
          <w:rPr>
            <w:lang w:val="en-US"/>
          </w:rPr>
          <w:delText>’s</w:delText>
        </w:r>
      </w:del>
      <w:r w:rsidRPr="009F0D2A">
        <w:rPr>
          <w:lang w:val="en-US"/>
        </w:rPr>
        <w:t xml:space="preserve"> (1999)</w:t>
      </w:r>
      <w:ins w:id="236" w:author="Author" w:date="2018-01-18T21:12:00Z">
        <w:r w:rsidR="000E7CE1" w:rsidRPr="00726F9A">
          <w:rPr>
            <w:lang w:val="en-US"/>
          </w:rPr>
          <w:t>’s</w:t>
        </w:r>
      </w:ins>
      <w:r w:rsidRPr="009F0D2A">
        <w:rPr>
          <w:lang w:val="en-US"/>
        </w:rPr>
        <w:t xml:space="preserve"> </w:t>
      </w:r>
      <w:del w:id="237" w:author="Author" w:date="2018-01-18T21:12:00Z">
        <w:r w:rsidRPr="009F0D2A" w:rsidDel="000E7CE1">
          <w:rPr>
            <w:lang w:val="en-US"/>
          </w:rPr>
          <w:delText>10</w:delText>
        </w:r>
      </w:del>
      <w:ins w:id="238" w:author="Author" w:date="2018-01-18T21:12:00Z">
        <w:r w:rsidR="000E7CE1" w:rsidRPr="00726F9A">
          <w:rPr>
            <w:lang w:val="en-US"/>
          </w:rPr>
          <w:t>ten</w:t>
        </w:r>
      </w:ins>
      <w:r w:rsidRPr="009F0D2A">
        <w:rPr>
          <w:lang w:val="en-US"/>
        </w:rPr>
        <w:t xml:space="preserve">-item scale, which was the short version of Bateman </w:t>
      </w:r>
      <w:del w:id="239" w:author="Author" w:date="2018-01-18T21:12:00Z">
        <w:r w:rsidRPr="009F0D2A" w:rsidDel="000E7CE1">
          <w:rPr>
            <w:lang w:val="en-US"/>
          </w:rPr>
          <w:delText xml:space="preserve">and </w:delText>
        </w:r>
      </w:del>
      <w:ins w:id="240" w:author="Author" w:date="2018-01-18T21:12:00Z">
        <w:r w:rsidR="000E7CE1" w:rsidRPr="00726F9A">
          <w:rPr>
            <w:lang w:val="en-US"/>
          </w:rPr>
          <w:t>&amp;</w:t>
        </w:r>
        <w:r w:rsidR="000E7CE1" w:rsidRPr="009F0D2A">
          <w:rPr>
            <w:lang w:val="en-US"/>
          </w:rPr>
          <w:t xml:space="preserve"> </w:t>
        </w:r>
      </w:ins>
      <w:r w:rsidRPr="009F0D2A">
        <w:rPr>
          <w:lang w:val="en-US"/>
        </w:rPr>
        <w:t>Crant</w:t>
      </w:r>
      <w:del w:id="241" w:author="Author" w:date="2018-01-18T21:12:00Z">
        <w:r w:rsidRPr="009F0D2A" w:rsidDel="000E7CE1">
          <w:rPr>
            <w:lang w:val="en-US"/>
          </w:rPr>
          <w:delText>’s</w:delText>
        </w:r>
      </w:del>
      <w:r w:rsidRPr="009F0D2A">
        <w:rPr>
          <w:lang w:val="en-US"/>
        </w:rPr>
        <w:t xml:space="preserve"> (1993)</w:t>
      </w:r>
      <w:ins w:id="242" w:author="Author" w:date="2018-01-18T21:12:00Z">
        <w:r w:rsidR="000E7CE1" w:rsidRPr="00726F9A">
          <w:rPr>
            <w:lang w:val="en-US"/>
          </w:rPr>
          <w:t>’s</w:t>
        </w:r>
      </w:ins>
      <w:r w:rsidRPr="009F0D2A">
        <w:rPr>
          <w:lang w:val="en-US"/>
        </w:rPr>
        <w:t xml:space="preserve"> proactive personality scale</w:t>
      </w:r>
      <w:r w:rsidR="00A90296" w:rsidRPr="009F0D2A">
        <w:rPr>
          <w:lang w:val="en-US"/>
        </w:rPr>
        <w:t xml:space="preserve">. The scale measures </w:t>
      </w:r>
      <w:ins w:id="243" w:author="Author" w:date="2018-01-18T21:12:00Z">
        <w:r w:rsidR="000E7CE1" w:rsidRPr="00726F9A">
          <w:rPr>
            <w:lang w:val="en-US"/>
          </w:rPr>
          <w:t xml:space="preserve">an </w:t>
        </w:r>
      </w:ins>
      <w:r w:rsidR="00A90296" w:rsidRPr="009F0D2A">
        <w:rPr>
          <w:lang w:val="en-US"/>
        </w:rPr>
        <w:t xml:space="preserve">individual’s </w:t>
      </w:r>
      <w:r w:rsidRPr="009F0D2A">
        <w:rPr>
          <w:lang w:val="en-US"/>
        </w:rPr>
        <w:t>natural disposition toward promoting constructive changes</w:t>
      </w:r>
      <w:r w:rsidR="00A90296" w:rsidRPr="009F0D2A">
        <w:rPr>
          <w:lang w:val="en-US"/>
        </w:rPr>
        <w:t>. A sample item is “I am constantly on the lookout for new ways to improve my life” (</w:t>
      </w:r>
      <w:r w:rsidR="00156605" w:rsidRPr="009F0D2A">
        <w:rPr>
          <w:i/>
          <w:lang w:val="en-US"/>
        </w:rPr>
        <w:t>1=strongly disagree</w:t>
      </w:r>
      <w:r w:rsidR="00156605" w:rsidRPr="009F0D2A">
        <w:rPr>
          <w:lang w:val="en-US"/>
        </w:rPr>
        <w:t>,</w:t>
      </w:r>
      <w:r w:rsidR="00193167" w:rsidRPr="009F0D2A">
        <w:rPr>
          <w:lang w:val="en-US"/>
        </w:rPr>
        <w:t xml:space="preserve"> </w:t>
      </w:r>
      <w:r w:rsidR="00156605" w:rsidRPr="009F0D2A">
        <w:rPr>
          <w:lang w:val="en-US"/>
        </w:rPr>
        <w:t>5</w:t>
      </w:r>
      <w:r w:rsidR="00156605" w:rsidRPr="009F0D2A">
        <w:rPr>
          <w:i/>
          <w:lang w:val="en-US"/>
        </w:rPr>
        <w:t>=strongly agree;</w:t>
      </w:r>
      <w:r w:rsidR="00193167" w:rsidRPr="009F0D2A">
        <w:rPr>
          <w:i/>
          <w:lang w:val="en-US"/>
        </w:rPr>
        <w:t xml:space="preserve"> </w:t>
      </w:r>
      <w:r w:rsidR="00A90296" w:rsidRPr="009F0D2A">
        <w:rPr>
          <w:lang w:val="en-US"/>
        </w:rPr>
        <w:sym w:font="Symbol" w:char="F061"/>
      </w:r>
      <w:r w:rsidR="00A90296" w:rsidRPr="009F0D2A">
        <w:rPr>
          <w:lang w:val="en-US"/>
        </w:rPr>
        <w:t xml:space="preserve"> =</w:t>
      </w:r>
      <w:del w:id="244" w:author="Author" w:date="2018-01-19T15:23:00Z">
        <w:r w:rsidR="00A90296" w:rsidRPr="009F0D2A" w:rsidDel="009F0D2A">
          <w:rPr>
            <w:lang w:val="en-US"/>
          </w:rPr>
          <w:delText xml:space="preserve"> </w:delText>
        </w:r>
      </w:del>
      <w:r w:rsidR="00A90296" w:rsidRPr="009F0D2A">
        <w:rPr>
          <w:lang w:val="en-US"/>
        </w:rPr>
        <w:t>.67).</w:t>
      </w:r>
    </w:p>
    <w:p w14:paraId="4EFBFF56" w14:textId="788039E0" w:rsidR="00692E38" w:rsidRPr="009F0D2A" w:rsidRDefault="00B90EA8" w:rsidP="00086075">
      <w:pPr>
        <w:spacing w:line="240" w:lineRule="auto"/>
        <w:rPr>
          <w:rFonts w:ascii="Times" w:hAnsi="Times" w:cs="Times New Roman"/>
          <w:sz w:val="20"/>
          <w:szCs w:val="20"/>
          <w:lang w:val="en-US"/>
        </w:rPr>
      </w:pPr>
      <w:r w:rsidRPr="009F0D2A">
        <w:rPr>
          <w:i/>
          <w:lang w:val="en-US"/>
        </w:rPr>
        <w:t>Control variables.</w:t>
      </w:r>
      <w:r w:rsidRPr="009F0D2A">
        <w:rPr>
          <w:b/>
          <w:lang w:val="en-US"/>
        </w:rPr>
        <w:t xml:space="preserve"> </w:t>
      </w:r>
      <w:r w:rsidRPr="009F0D2A">
        <w:rPr>
          <w:lang w:val="en-US"/>
        </w:rPr>
        <w:t xml:space="preserve">In the present study, we controlled for age, education, and business experience. </w:t>
      </w:r>
      <w:r w:rsidR="00CC373A" w:rsidRPr="009F0D2A">
        <w:rPr>
          <w:lang w:val="en-US"/>
        </w:rPr>
        <w:t>In the previous research, a</w:t>
      </w:r>
      <w:r w:rsidRPr="009F0D2A">
        <w:rPr>
          <w:lang w:val="en-US"/>
        </w:rPr>
        <w:t xml:space="preserve">ge </w:t>
      </w:r>
      <w:r w:rsidR="00CC373A" w:rsidRPr="009F0D2A">
        <w:rPr>
          <w:lang w:val="en-US"/>
        </w:rPr>
        <w:t xml:space="preserve">was found to be negatively related to </w:t>
      </w:r>
      <w:r w:rsidR="002E11DB" w:rsidRPr="009F0D2A">
        <w:rPr>
          <w:lang w:val="en-US"/>
        </w:rPr>
        <w:t>entrepreneurial</w:t>
      </w:r>
      <w:r w:rsidR="00CC373A" w:rsidRPr="009F0D2A">
        <w:rPr>
          <w:lang w:val="en-US"/>
        </w:rPr>
        <w:t xml:space="preserve"> behavior (</w:t>
      </w:r>
      <w:r w:rsidR="00CC373A" w:rsidRPr="009F0D2A">
        <w:rPr>
          <w:rFonts w:cs="Times New Roman"/>
          <w:color w:val="1A1A1A"/>
          <w:szCs w:val="24"/>
          <w:lang w:val="en-US"/>
        </w:rPr>
        <w:t xml:space="preserve">Levesque </w:t>
      </w:r>
      <w:r w:rsidR="00B0128F" w:rsidRPr="009F0D2A">
        <w:rPr>
          <w:rFonts w:cs="Times New Roman"/>
          <w:color w:val="1A1A1A"/>
          <w:szCs w:val="24"/>
          <w:lang w:val="en-US"/>
        </w:rPr>
        <w:t>&amp;</w:t>
      </w:r>
      <w:r w:rsidR="00D30138" w:rsidRPr="009F0D2A">
        <w:rPr>
          <w:rFonts w:cs="Times New Roman"/>
          <w:color w:val="1A1A1A"/>
          <w:szCs w:val="24"/>
          <w:lang w:val="en-US"/>
        </w:rPr>
        <w:t xml:space="preserve"> Minniti</w:t>
      </w:r>
      <w:r w:rsidR="00B0128F" w:rsidRPr="009F0D2A">
        <w:rPr>
          <w:rFonts w:cs="Times New Roman"/>
          <w:color w:val="1A1A1A"/>
          <w:szCs w:val="24"/>
          <w:lang w:val="en-US"/>
        </w:rPr>
        <w:t>,</w:t>
      </w:r>
      <w:r w:rsidR="00CC373A" w:rsidRPr="009F0D2A">
        <w:rPr>
          <w:rFonts w:cs="Times New Roman"/>
          <w:color w:val="1A1A1A"/>
          <w:szCs w:val="24"/>
          <w:lang w:val="en-US"/>
        </w:rPr>
        <w:t xml:space="preserve"> 2006).</w:t>
      </w:r>
      <w:r w:rsidR="00C43705" w:rsidRPr="009F0D2A">
        <w:rPr>
          <w:rFonts w:cs="Times New Roman"/>
          <w:color w:val="1A1A1A"/>
          <w:szCs w:val="24"/>
          <w:lang w:val="en-US"/>
        </w:rPr>
        <w:t xml:space="preserve"> </w:t>
      </w:r>
      <w:r w:rsidR="00193167" w:rsidRPr="009F0D2A">
        <w:rPr>
          <w:rFonts w:cs="Times New Roman"/>
          <w:color w:val="1A1A1A"/>
          <w:szCs w:val="24"/>
          <w:lang w:val="en-US"/>
        </w:rPr>
        <w:t>E</w:t>
      </w:r>
      <w:r w:rsidR="00C43705" w:rsidRPr="009F0D2A">
        <w:rPr>
          <w:rFonts w:cs="Times New Roman"/>
          <w:color w:val="1A1A1A"/>
          <w:szCs w:val="24"/>
          <w:lang w:val="en-US"/>
        </w:rPr>
        <w:t>ducation</w:t>
      </w:r>
      <w:r w:rsidR="00692E38" w:rsidRPr="009F0D2A">
        <w:rPr>
          <w:rFonts w:cs="Times New Roman"/>
          <w:color w:val="1A1A1A"/>
          <w:szCs w:val="24"/>
          <w:lang w:val="en-US"/>
        </w:rPr>
        <w:t>al level</w:t>
      </w:r>
      <w:r w:rsidR="00C43705" w:rsidRPr="009F0D2A">
        <w:rPr>
          <w:rFonts w:cs="Times New Roman"/>
          <w:color w:val="1A1A1A"/>
          <w:szCs w:val="24"/>
          <w:lang w:val="en-US"/>
        </w:rPr>
        <w:t xml:space="preserve"> </w:t>
      </w:r>
      <w:r w:rsidR="006514E8" w:rsidRPr="009F0D2A">
        <w:rPr>
          <w:rFonts w:cs="Times New Roman"/>
          <w:color w:val="1A1A1A"/>
          <w:szCs w:val="24"/>
          <w:lang w:val="en-US"/>
        </w:rPr>
        <w:t xml:space="preserve">and previous business experience were </w:t>
      </w:r>
      <w:r w:rsidR="00582A50" w:rsidRPr="009F0D2A">
        <w:rPr>
          <w:rFonts w:cs="Times New Roman"/>
          <w:color w:val="1A1A1A"/>
          <w:szCs w:val="24"/>
          <w:lang w:val="en-US"/>
        </w:rPr>
        <w:t xml:space="preserve">found to be positively related to </w:t>
      </w:r>
      <w:r w:rsidR="00617C04" w:rsidRPr="009F0D2A">
        <w:rPr>
          <w:rFonts w:cs="Times New Roman"/>
          <w:color w:val="1A1A1A"/>
          <w:szCs w:val="24"/>
          <w:lang w:val="en-US"/>
        </w:rPr>
        <w:t>innovative behavio</w:t>
      </w:r>
      <w:r w:rsidR="009D2C10" w:rsidRPr="009F0D2A">
        <w:rPr>
          <w:rFonts w:cs="Times New Roman"/>
          <w:color w:val="1A1A1A"/>
          <w:szCs w:val="24"/>
          <w:lang w:val="en-US"/>
        </w:rPr>
        <w:t>r</w:t>
      </w:r>
      <w:r w:rsidR="00582A50" w:rsidRPr="009F0D2A">
        <w:rPr>
          <w:rFonts w:cs="Times New Roman"/>
          <w:color w:val="1A1A1A"/>
          <w:szCs w:val="24"/>
          <w:lang w:val="en-US"/>
        </w:rPr>
        <w:t xml:space="preserve"> (</w:t>
      </w:r>
      <w:r w:rsidR="00D30138" w:rsidRPr="009F0D2A">
        <w:rPr>
          <w:rFonts w:cs="Times New Roman"/>
          <w:color w:val="1A1A1A"/>
          <w:szCs w:val="24"/>
          <w:lang w:val="en-US"/>
        </w:rPr>
        <w:t>Hammond et al.</w:t>
      </w:r>
      <w:r w:rsidR="00B0128F" w:rsidRPr="009F0D2A">
        <w:rPr>
          <w:rFonts w:cs="Times New Roman"/>
          <w:color w:val="1A1A1A"/>
          <w:szCs w:val="24"/>
          <w:lang w:val="en-US"/>
        </w:rPr>
        <w:t>,</w:t>
      </w:r>
      <w:r w:rsidR="00EA2A9C" w:rsidRPr="009F0D2A">
        <w:rPr>
          <w:rFonts w:cs="Times New Roman"/>
          <w:color w:val="1A1A1A"/>
          <w:szCs w:val="24"/>
          <w:lang w:val="en-US"/>
        </w:rPr>
        <w:t xml:space="preserve"> 2011; </w:t>
      </w:r>
      <w:r w:rsidR="00582A50" w:rsidRPr="009F0D2A">
        <w:rPr>
          <w:rFonts w:cs="Times New Roman"/>
          <w:color w:val="1A1A1A"/>
          <w:szCs w:val="24"/>
          <w:lang w:val="en-US"/>
        </w:rPr>
        <w:t xml:space="preserve">Scott </w:t>
      </w:r>
      <w:r w:rsidR="00B0128F" w:rsidRPr="009F0D2A">
        <w:rPr>
          <w:rFonts w:cs="Times New Roman"/>
          <w:color w:val="1A1A1A"/>
          <w:szCs w:val="24"/>
          <w:lang w:val="en-US"/>
        </w:rPr>
        <w:t>&amp;</w:t>
      </w:r>
      <w:r w:rsidR="00D30138" w:rsidRPr="009F0D2A">
        <w:rPr>
          <w:rFonts w:cs="Times New Roman"/>
          <w:color w:val="1A1A1A"/>
          <w:szCs w:val="24"/>
          <w:lang w:val="en-US"/>
        </w:rPr>
        <w:t xml:space="preserve"> Bruce</w:t>
      </w:r>
      <w:r w:rsidR="00B0128F" w:rsidRPr="009F0D2A">
        <w:rPr>
          <w:rFonts w:cs="Times New Roman"/>
          <w:color w:val="1A1A1A"/>
          <w:szCs w:val="24"/>
          <w:lang w:val="en-US"/>
        </w:rPr>
        <w:t>,</w:t>
      </w:r>
      <w:r w:rsidR="00582A50" w:rsidRPr="009F0D2A">
        <w:rPr>
          <w:rFonts w:cs="Times New Roman"/>
          <w:color w:val="1A1A1A"/>
          <w:szCs w:val="24"/>
          <w:lang w:val="en-US"/>
        </w:rPr>
        <w:t xml:space="preserve"> 1994).</w:t>
      </w:r>
      <w:del w:id="245" w:author="Author" w:date="2018-01-19T15:23:00Z">
        <w:r w:rsidR="00692E38" w:rsidRPr="009F0D2A" w:rsidDel="009F0D2A">
          <w:rPr>
            <w:rFonts w:cs="Times New Roman"/>
            <w:color w:val="1A1A1A"/>
            <w:szCs w:val="24"/>
            <w:lang w:val="en-US"/>
          </w:rPr>
          <w:delText xml:space="preserve"> </w:delText>
        </w:r>
      </w:del>
    </w:p>
    <w:p w14:paraId="4CF7D5D1" w14:textId="6A394646" w:rsidR="00984A44" w:rsidRPr="009F0D2A" w:rsidRDefault="00984A44" w:rsidP="00086075">
      <w:pPr>
        <w:pStyle w:val="Heading2"/>
        <w:spacing w:line="240" w:lineRule="auto"/>
        <w:ind w:firstLine="0"/>
        <w:rPr>
          <w:lang w:val="en-US"/>
        </w:rPr>
      </w:pPr>
      <w:r w:rsidRPr="009F0D2A">
        <w:rPr>
          <w:lang w:val="en-US"/>
        </w:rPr>
        <w:t>Test of Common Method Variance</w:t>
      </w:r>
      <w:del w:id="246" w:author="Author" w:date="2018-01-19T15:23:00Z">
        <w:r w:rsidRPr="009F0D2A" w:rsidDel="009F0D2A">
          <w:rPr>
            <w:lang w:val="en-US"/>
          </w:rPr>
          <w:delText xml:space="preserve"> </w:delText>
        </w:r>
      </w:del>
    </w:p>
    <w:p w14:paraId="5AD29FCC" w14:textId="2A12BB7E" w:rsidR="00984A44" w:rsidRPr="009F0D2A" w:rsidRDefault="005A2E9F" w:rsidP="00086075">
      <w:pPr>
        <w:widowControl w:val="0"/>
        <w:autoSpaceDE w:val="0"/>
        <w:autoSpaceDN w:val="0"/>
        <w:adjustRightInd w:val="0"/>
        <w:spacing w:after="0" w:line="240" w:lineRule="auto"/>
        <w:rPr>
          <w:rFonts w:cs="Times New Roman"/>
          <w:szCs w:val="24"/>
          <w:lang w:val="en-US"/>
        </w:rPr>
      </w:pPr>
      <w:r w:rsidRPr="009F0D2A">
        <w:rPr>
          <w:rFonts w:ascii="TimesNewRomanPSMT" w:hAnsi="TimesNewRomanPSMT" w:cs="TimesNewRomanPSMT"/>
          <w:lang w:val="en-US"/>
        </w:rPr>
        <w:t>We performed two statistical test</w:t>
      </w:r>
      <w:r w:rsidR="00953011" w:rsidRPr="009F0D2A">
        <w:rPr>
          <w:rFonts w:ascii="TimesNewRomanPSMT" w:hAnsi="TimesNewRomanPSMT" w:cs="TimesNewRomanPSMT"/>
          <w:lang w:val="en-US"/>
        </w:rPr>
        <w:t xml:space="preserve">s to address the possible issue of common method variance given that </w:t>
      </w:r>
      <w:r w:rsidR="00984A44" w:rsidRPr="009F0D2A">
        <w:rPr>
          <w:rFonts w:ascii="TimesNewRomanPSMT" w:hAnsi="TimesNewRomanPSMT" w:cs="TimesNewRomanPSMT"/>
          <w:lang w:val="en-US"/>
        </w:rPr>
        <w:t>all variables in this study were collected from the same source (self-report</w:t>
      </w:r>
      <w:ins w:id="247" w:author="Author" w:date="2018-01-18T21:14:00Z">
        <w:r w:rsidR="000E7CE1" w:rsidRPr="00726F9A">
          <w:rPr>
            <w:rFonts w:ascii="TimesNewRomanPSMT" w:hAnsi="TimesNewRomanPSMT" w:cs="TimesNewRomanPSMT"/>
            <w:lang w:val="en-US"/>
          </w:rPr>
          <w:t>ed</w:t>
        </w:r>
      </w:ins>
      <w:r w:rsidR="00984A44" w:rsidRPr="009F0D2A">
        <w:rPr>
          <w:rFonts w:ascii="TimesNewRomanPSMT" w:hAnsi="TimesNewRomanPSMT" w:cs="TimesNewRomanPSMT"/>
          <w:lang w:val="en-US"/>
        </w:rPr>
        <w:t>) using the same method. First, we us</w:t>
      </w:r>
      <w:r w:rsidR="00BC3F3B" w:rsidRPr="009F0D2A">
        <w:rPr>
          <w:rFonts w:ascii="TimesNewRomanPSMT" w:hAnsi="TimesNewRomanPSMT" w:cs="TimesNewRomanPSMT"/>
          <w:lang w:val="en-US"/>
        </w:rPr>
        <w:t xml:space="preserve">ed </w:t>
      </w:r>
      <w:r w:rsidR="00984A44" w:rsidRPr="009F0D2A">
        <w:rPr>
          <w:rFonts w:ascii="TimesNewRomanPSMT" w:hAnsi="TimesNewRomanPSMT" w:cs="TimesNewRomanPSMT"/>
          <w:lang w:val="en-US"/>
        </w:rPr>
        <w:t xml:space="preserve">Harman’s single-factor test (Podsakoff </w:t>
      </w:r>
      <w:bookmarkStart w:id="248" w:name="_Hlk488319476"/>
      <w:r w:rsidR="00E44242" w:rsidRPr="009F0D2A">
        <w:rPr>
          <w:rFonts w:ascii="TimesNewRomanPSMT" w:hAnsi="TimesNewRomanPSMT" w:cs="TimesNewRomanPSMT"/>
          <w:lang w:val="en-US"/>
        </w:rPr>
        <w:t>&amp;</w:t>
      </w:r>
      <w:bookmarkEnd w:id="248"/>
      <w:r w:rsidR="00D30138" w:rsidRPr="009F0D2A">
        <w:rPr>
          <w:rFonts w:ascii="TimesNewRomanPSMT" w:hAnsi="TimesNewRomanPSMT" w:cs="TimesNewRomanPSMT"/>
          <w:lang w:val="en-US"/>
        </w:rPr>
        <w:t xml:space="preserve"> Organ</w:t>
      </w:r>
      <w:r w:rsidR="00E44242" w:rsidRPr="009F0D2A">
        <w:rPr>
          <w:rFonts w:ascii="TimesNewRomanPSMT" w:hAnsi="TimesNewRomanPSMT" w:cs="TimesNewRomanPSMT"/>
          <w:lang w:val="en-US"/>
        </w:rPr>
        <w:t>,</w:t>
      </w:r>
      <w:r w:rsidR="00984A44" w:rsidRPr="009F0D2A">
        <w:rPr>
          <w:rFonts w:ascii="TimesNewRomanPSMT" w:hAnsi="TimesNewRomanPSMT" w:cs="TimesNewRomanPSMT"/>
          <w:lang w:val="en-US"/>
        </w:rPr>
        <w:t xml:space="preserve"> 1986) by performing an exploratory factor analysis on all items. We found </w:t>
      </w:r>
      <w:r w:rsidR="00953011" w:rsidRPr="009F0D2A">
        <w:rPr>
          <w:rFonts w:ascii="TimesNewRomanPSMT" w:hAnsi="TimesNewRomanPSMT" w:cs="TimesNewRomanPSMT"/>
          <w:lang w:val="en-US"/>
        </w:rPr>
        <w:t>there was no one</w:t>
      </w:r>
      <w:r w:rsidR="00984A44" w:rsidRPr="009F0D2A">
        <w:rPr>
          <w:rFonts w:ascii="TimesNewRomanPSMT" w:hAnsi="TimesNewRomanPSMT" w:cs="TimesNewRomanPSMT"/>
          <w:lang w:val="en-US"/>
        </w:rPr>
        <w:t xml:space="preserve"> single factor to account for the majority of the variance, as the </w:t>
      </w:r>
      <w:r w:rsidR="00953011" w:rsidRPr="009F0D2A">
        <w:rPr>
          <w:rFonts w:ascii="TimesNewRomanPSMT" w:hAnsi="TimesNewRomanPSMT" w:cs="TimesNewRomanPSMT"/>
          <w:lang w:val="en-US"/>
        </w:rPr>
        <w:t xml:space="preserve">highest </w:t>
      </w:r>
      <w:r w:rsidR="00984A44" w:rsidRPr="009F0D2A">
        <w:rPr>
          <w:rFonts w:ascii="TimesNewRomanPSMT" w:hAnsi="TimesNewRomanPSMT" w:cs="TimesNewRomanPSMT"/>
          <w:lang w:val="en-US"/>
        </w:rPr>
        <w:t xml:space="preserve">factor </w:t>
      </w:r>
      <w:r w:rsidR="00953011" w:rsidRPr="009F0D2A">
        <w:rPr>
          <w:rFonts w:ascii="TimesNewRomanPSMT" w:hAnsi="TimesNewRomanPSMT" w:cs="TimesNewRomanPSMT"/>
          <w:lang w:val="en-US"/>
        </w:rPr>
        <w:t xml:space="preserve">only </w:t>
      </w:r>
      <w:r w:rsidR="00984A44" w:rsidRPr="009F0D2A">
        <w:rPr>
          <w:rFonts w:ascii="TimesNewRomanPSMT" w:hAnsi="TimesNewRomanPSMT" w:cs="TimesNewRomanPSMT"/>
          <w:lang w:val="en-US"/>
        </w:rPr>
        <w:t>accounted for 17.25</w:t>
      </w:r>
      <w:r w:rsidR="00173F73" w:rsidRPr="009F0D2A">
        <w:rPr>
          <w:rFonts w:cs="Times New Roman"/>
          <w:bCs/>
          <w:lang w:val="en-US"/>
        </w:rPr>
        <w:t xml:space="preserve"> percent</w:t>
      </w:r>
      <w:r w:rsidR="00984A44" w:rsidRPr="009F0D2A">
        <w:rPr>
          <w:rFonts w:ascii="TimesNewRomanPSMT" w:hAnsi="TimesNewRomanPSMT" w:cs="TimesNewRomanPSMT"/>
          <w:lang w:val="en-US"/>
        </w:rPr>
        <w:t xml:space="preserve">. </w:t>
      </w:r>
      <w:r w:rsidR="00984A44" w:rsidRPr="009F0D2A">
        <w:rPr>
          <w:rFonts w:ascii="TimesNewRomanPSMT" w:hAnsi="TimesNewRomanPSMT" w:cs="TimesNewRomanPSMT"/>
          <w:szCs w:val="24"/>
          <w:lang w:val="en-US"/>
        </w:rPr>
        <w:t xml:space="preserve">Second, </w:t>
      </w:r>
      <w:r w:rsidR="00984A44" w:rsidRPr="009F0D2A">
        <w:rPr>
          <w:rFonts w:cs="Times New Roman"/>
          <w:szCs w:val="24"/>
          <w:lang w:val="en-US"/>
        </w:rPr>
        <w:t xml:space="preserve">we used the latent variable approach </w:t>
      </w:r>
      <w:r w:rsidR="00953011" w:rsidRPr="009F0D2A">
        <w:rPr>
          <w:rFonts w:cs="Times New Roman"/>
          <w:szCs w:val="24"/>
          <w:lang w:val="en-US"/>
        </w:rPr>
        <w:t>to control</w:t>
      </w:r>
      <w:r w:rsidR="00984A44" w:rsidRPr="009F0D2A">
        <w:rPr>
          <w:rFonts w:cs="Times New Roman"/>
          <w:szCs w:val="24"/>
          <w:lang w:val="en-US"/>
        </w:rPr>
        <w:t xml:space="preserve"> for the effects of an unmeasured latent factor (Podsakoff</w:t>
      </w:r>
      <w:r w:rsidR="00D30138" w:rsidRPr="009F0D2A">
        <w:rPr>
          <w:rFonts w:cs="Times New Roman"/>
          <w:szCs w:val="24"/>
          <w:lang w:val="en-US"/>
        </w:rPr>
        <w:t xml:space="preserve"> et al.</w:t>
      </w:r>
      <w:r w:rsidR="00E44242" w:rsidRPr="009F0D2A">
        <w:rPr>
          <w:rFonts w:cs="Times New Roman"/>
          <w:szCs w:val="24"/>
          <w:lang w:val="en-US"/>
        </w:rPr>
        <w:t>,</w:t>
      </w:r>
      <w:r w:rsidR="00C425EF" w:rsidRPr="009F0D2A">
        <w:rPr>
          <w:rFonts w:cs="Times New Roman"/>
          <w:szCs w:val="24"/>
          <w:lang w:val="en-US"/>
        </w:rPr>
        <w:t xml:space="preserve"> </w:t>
      </w:r>
      <w:r w:rsidR="00984A44" w:rsidRPr="009F0D2A">
        <w:rPr>
          <w:rFonts w:cs="Times New Roman"/>
          <w:szCs w:val="24"/>
          <w:lang w:val="en-US"/>
        </w:rPr>
        <w:t xml:space="preserve">2003). </w:t>
      </w:r>
      <w:r w:rsidR="000F0E02" w:rsidRPr="009F0D2A">
        <w:rPr>
          <w:rFonts w:cs="Times New Roman"/>
          <w:szCs w:val="24"/>
          <w:lang w:val="en-US"/>
        </w:rPr>
        <w:t>Employing</w:t>
      </w:r>
      <w:r w:rsidR="00984A44" w:rsidRPr="009F0D2A">
        <w:rPr>
          <w:rFonts w:cs="Times New Roman"/>
          <w:szCs w:val="24"/>
          <w:lang w:val="en-US"/>
        </w:rPr>
        <w:t xml:space="preserve"> confirmatory factor analyses, we added a first-order factor with all indicators</w:t>
      </w:r>
      <w:r w:rsidR="000F0E02" w:rsidRPr="009F0D2A">
        <w:rPr>
          <w:rFonts w:cs="Times New Roman"/>
          <w:szCs w:val="24"/>
          <w:lang w:val="en-US"/>
        </w:rPr>
        <w:t xml:space="preserve"> of our study variables</w:t>
      </w:r>
      <w:r w:rsidR="00984A44" w:rsidRPr="009F0D2A">
        <w:rPr>
          <w:rFonts w:cs="Times New Roman"/>
          <w:szCs w:val="24"/>
          <w:lang w:val="en-US"/>
        </w:rPr>
        <w:t xml:space="preserve">. We </w:t>
      </w:r>
      <w:r w:rsidR="000F0E02" w:rsidRPr="009F0D2A">
        <w:rPr>
          <w:rFonts w:cs="Times New Roman"/>
          <w:szCs w:val="24"/>
          <w:lang w:val="en-US"/>
        </w:rPr>
        <w:t xml:space="preserve">further </w:t>
      </w:r>
      <w:r w:rsidR="00984A44" w:rsidRPr="009F0D2A">
        <w:rPr>
          <w:rFonts w:cs="Times New Roman"/>
          <w:szCs w:val="24"/>
          <w:lang w:val="en-US"/>
        </w:rPr>
        <w:t xml:space="preserve">compared the standardized regression weights of the factor structures with and without the latent method factor. </w:t>
      </w:r>
      <w:r w:rsidR="00C6073F" w:rsidRPr="009F0D2A">
        <w:rPr>
          <w:rFonts w:cs="Times New Roman"/>
          <w:szCs w:val="24"/>
          <w:lang w:val="en-US"/>
        </w:rPr>
        <w:t xml:space="preserve">Of the </w:t>
      </w:r>
      <w:del w:id="249" w:author="Author" w:date="2018-01-18T21:15:00Z">
        <w:r w:rsidR="00C6073F" w:rsidRPr="009F0D2A" w:rsidDel="000E7CE1">
          <w:rPr>
            <w:rFonts w:cs="Times New Roman"/>
            <w:szCs w:val="24"/>
            <w:lang w:val="en-US"/>
          </w:rPr>
          <w:delText xml:space="preserve">31 </w:delText>
        </w:r>
      </w:del>
      <w:ins w:id="250" w:author="Author" w:date="2018-01-18T21:15:00Z">
        <w:r w:rsidR="000E7CE1" w:rsidRPr="00726F9A">
          <w:rPr>
            <w:rFonts w:cs="Times New Roman"/>
            <w:szCs w:val="24"/>
            <w:lang w:val="en-US"/>
          </w:rPr>
          <w:t>thirty-one</w:t>
        </w:r>
        <w:r w:rsidR="000E7CE1" w:rsidRPr="009F0D2A">
          <w:rPr>
            <w:rFonts w:cs="Times New Roman"/>
            <w:szCs w:val="24"/>
            <w:lang w:val="en-US"/>
          </w:rPr>
          <w:t xml:space="preserve"> </w:t>
        </w:r>
      </w:ins>
      <w:r w:rsidR="00C6073F" w:rsidRPr="009F0D2A">
        <w:rPr>
          <w:rFonts w:cs="Times New Roman"/>
          <w:szCs w:val="24"/>
          <w:lang w:val="en-US"/>
        </w:rPr>
        <w:t xml:space="preserve">items in the analysis, </w:t>
      </w:r>
      <w:r w:rsidR="00953011" w:rsidRPr="009F0D2A">
        <w:rPr>
          <w:rFonts w:cs="Times New Roman"/>
          <w:szCs w:val="24"/>
          <w:lang w:val="en-US"/>
        </w:rPr>
        <w:t xml:space="preserve">there were </w:t>
      </w:r>
      <w:r w:rsidR="00C6073F" w:rsidRPr="009F0D2A">
        <w:rPr>
          <w:rFonts w:cs="Times New Roman"/>
          <w:szCs w:val="24"/>
          <w:lang w:val="en-US"/>
        </w:rPr>
        <w:t xml:space="preserve">only three </w:t>
      </w:r>
      <w:r w:rsidR="00C425EF" w:rsidRPr="009F0D2A">
        <w:rPr>
          <w:rFonts w:cs="Times New Roman"/>
          <w:szCs w:val="24"/>
          <w:lang w:val="en-US"/>
        </w:rPr>
        <w:t>signifi</w:t>
      </w:r>
      <w:r w:rsidR="00984A44" w:rsidRPr="009F0D2A">
        <w:rPr>
          <w:rFonts w:cs="Times New Roman"/>
          <w:szCs w:val="24"/>
          <w:lang w:val="en-US"/>
        </w:rPr>
        <w:t xml:space="preserve">cant differences </w:t>
      </w:r>
      <w:r w:rsidR="00C6073F" w:rsidRPr="009F0D2A">
        <w:rPr>
          <w:rFonts w:cs="Times New Roman"/>
          <w:szCs w:val="24"/>
          <w:lang w:val="en-US"/>
        </w:rPr>
        <w:t xml:space="preserve">found </w:t>
      </w:r>
      <w:r w:rsidR="00984A44" w:rsidRPr="009F0D2A">
        <w:rPr>
          <w:rFonts w:cs="Times New Roman"/>
          <w:szCs w:val="24"/>
          <w:lang w:val="en-US"/>
        </w:rPr>
        <w:t>in factor loadings (</w:t>
      </w:r>
      <w:r w:rsidR="00C6073F" w:rsidRPr="009F0D2A">
        <w:rPr>
          <w:rFonts w:cs="Times New Roman"/>
          <w:szCs w:val="24"/>
          <w:lang w:val="en-US"/>
        </w:rPr>
        <w:t>above the</w:t>
      </w:r>
      <w:r w:rsidR="00984A44" w:rsidRPr="009F0D2A">
        <w:rPr>
          <w:rFonts w:cs="Times New Roman"/>
          <w:szCs w:val="24"/>
          <w:lang w:val="en-US"/>
        </w:rPr>
        <w:t xml:space="preserve"> threshold </w:t>
      </w:r>
      <w:r w:rsidR="00953011" w:rsidRPr="009F0D2A">
        <w:rPr>
          <w:rFonts w:cs="Times New Roman"/>
          <w:szCs w:val="24"/>
          <w:lang w:val="en-US"/>
        </w:rPr>
        <w:t xml:space="preserve">level </w:t>
      </w:r>
      <w:r w:rsidR="00984A44" w:rsidRPr="009F0D2A">
        <w:rPr>
          <w:rFonts w:cs="Times New Roman"/>
          <w:szCs w:val="24"/>
          <w:lang w:val="en-US"/>
        </w:rPr>
        <w:t>of 0.20; Podsak</w:t>
      </w:r>
      <w:r w:rsidR="00C425EF" w:rsidRPr="009F0D2A">
        <w:rPr>
          <w:rFonts w:cs="Times New Roman"/>
          <w:szCs w:val="24"/>
          <w:lang w:val="en-US"/>
        </w:rPr>
        <w:t>off et al.</w:t>
      </w:r>
      <w:r w:rsidR="00E44242" w:rsidRPr="009F0D2A">
        <w:rPr>
          <w:rFonts w:cs="Times New Roman"/>
          <w:szCs w:val="24"/>
          <w:lang w:val="en-US"/>
        </w:rPr>
        <w:t>,</w:t>
      </w:r>
      <w:r w:rsidR="00D30138" w:rsidRPr="009F0D2A">
        <w:rPr>
          <w:rFonts w:cs="Times New Roman"/>
          <w:szCs w:val="24"/>
          <w:lang w:val="en-US"/>
        </w:rPr>
        <w:t xml:space="preserve"> </w:t>
      </w:r>
      <w:r w:rsidR="00984A44" w:rsidRPr="009F0D2A">
        <w:rPr>
          <w:rFonts w:cs="Times New Roman"/>
          <w:szCs w:val="24"/>
          <w:lang w:val="en-US"/>
        </w:rPr>
        <w:t xml:space="preserve">2003). </w:t>
      </w:r>
      <w:r w:rsidR="00953011" w:rsidRPr="009F0D2A">
        <w:rPr>
          <w:rFonts w:cs="Times New Roman"/>
          <w:szCs w:val="24"/>
          <w:lang w:val="en-US"/>
        </w:rPr>
        <w:t xml:space="preserve">The </w:t>
      </w:r>
      <w:r w:rsidR="00C6073F" w:rsidRPr="009F0D2A">
        <w:rPr>
          <w:rFonts w:cs="Times New Roman"/>
          <w:szCs w:val="24"/>
          <w:lang w:val="en-US"/>
        </w:rPr>
        <w:t xml:space="preserve">small number of items </w:t>
      </w:r>
      <w:r w:rsidR="009B28D8" w:rsidRPr="009F0D2A">
        <w:rPr>
          <w:rFonts w:cs="Times New Roman"/>
          <w:szCs w:val="24"/>
          <w:lang w:val="en-US"/>
        </w:rPr>
        <w:t>above the threshold</w:t>
      </w:r>
      <w:r w:rsidR="00953011" w:rsidRPr="009F0D2A">
        <w:rPr>
          <w:rFonts w:cs="Times New Roman"/>
          <w:szCs w:val="24"/>
          <w:lang w:val="en-US"/>
        </w:rPr>
        <w:t xml:space="preserve"> level indicated that our findings were unlikely to be caused by </w:t>
      </w:r>
      <w:r w:rsidR="00984A44" w:rsidRPr="009F0D2A">
        <w:rPr>
          <w:rFonts w:cs="Times New Roman"/>
          <w:szCs w:val="24"/>
          <w:lang w:val="en-US"/>
        </w:rPr>
        <w:t>common method variance.</w:t>
      </w:r>
      <w:del w:id="251" w:author="Author" w:date="2018-01-18T21:15:00Z">
        <w:r w:rsidR="00C425EF" w:rsidRPr="009F0D2A" w:rsidDel="000E7CE1">
          <w:rPr>
            <w:rFonts w:cs="Times New Roman"/>
            <w:szCs w:val="24"/>
            <w:lang w:val="en-US"/>
          </w:rPr>
          <w:delText xml:space="preserve"> </w:delText>
        </w:r>
      </w:del>
    </w:p>
    <w:p w14:paraId="3F816758" w14:textId="77777777" w:rsidR="00326454" w:rsidRPr="009F0D2A" w:rsidRDefault="00326454" w:rsidP="00086075">
      <w:pPr>
        <w:widowControl w:val="0"/>
        <w:autoSpaceDE w:val="0"/>
        <w:autoSpaceDN w:val="0"/>
        <w:adjustRightInd w:val="0"/>
        <w:spacing w:after="0" w:line="240" w:lineRule="auto"/>
        <w:rPr>
          <w:rStyle w:val="apple-converted-space"/>
          <w:rFonts w:cs="Times New Roman"/>
          <w:szCs w:val="24"/>
          <w:shd w:val="clear" w:color="auto" w:fill="FFFFFF"/>
          <w:lang w:val="en-US"/>
        </w:rPr>
      </w:pPr>
    </w:p>
    <w:p w14:paraId="16183B4B" w14:textId="77777777" w:rsidR="00FE729C" w:rsidRPr="009F0D2A" w:rsidRDefault="00FE729C" w:rsidP="00086075">
      <w:pPr>
        <w:pStyle w:val="Heading1"/>
        <w:spacing w:line="240" w:lineRule="auto"/>
        <w:rPr>
          <w:lang w:val="en-US"/>
        </w:rPr>
      </w:pPr>
      <w:r w:rsidRPr="009F0D2A">
        <w:rPr>
          <w:lang w:val="en-US"/>
        </w:rPr>
        <w:t>Results</w:t>
      </w:r>
    </w:p>
    <w:p w14:paraId="60DF895A" w14:textId="167D2FA8" w:rsidR="00315B88" w:rsidRPr="009F0D2A" w:rsidRDefault="00C05147" w:rsidP="00315B88">
      <w:pPr>
        <w:spacing w:line="240" w:lineRule="auto"/>
        <w:rPr>
          <w:rFonts w:cs="Times New Roman"/>
          <w:bCs/>
          <w:lang w:val="en-US"/>
        </w:rPr>
      </w:pPr>
      <w:r w:rsidRPr="009F0D2A">
        <w:rPr>
          <w:rFonts w:cs="Times New Roman"/>
          <w:bCs/>
          <w:lang w:val="en-US"/>
        </w:rPr>
        <w:t xml:space="preserve">Means, standard deviations, and correlations among study variables </w:t>
      </w:r>
      <w:del w:id="252" w:author="Author" w:date="2018-01-18T21:16:00Z">
        <w:r w:rsidRPr="009F0D2A" w:rsidDel="000E7CE1">
          <w:rPr>
            <w:rFonts w:cs="Times New Roman"/>
            <w:bCs/>
            <w:lang w:val="en-US"/>
          </w:rPr>
          <w:delText>appear</w:delText>
        </w:r>
        <w:r w:rsidR="0005409C" w:rsidRPr="009F0D2A" w:rsidDel="000E7CE1">
          <w:rPr>
            <w:rFonts w:cs="Times New Roman"/>
            <w:bCs/>
            <w:lang w:val="en-US"/>
          </w:rPr>
          <w:delText>ed</w:delText>
        </w:r>
        <w:r w:rsidRPr="009F0D2A" w:rsidDel="000E7CE1">
          <w:rPr>
            <w:rFonts w:cs="Times New Roman"/>
            <w:bCs/>
            <w:lang w:val="en-US"/>
          </w:rPr>
          <w:delText xml:space="preserve"> </w:delText>
        </w:r>
      </w:del>
      <w:ins w:id="253" w:author="Author" w:date="2018-01-18T21:16:00Z">
        <w:r w:rsidR="000E7CE1" w:rsidRPr="00726F9A">
          <w:rPr>
            <w:rFonts w:cs="Times New Roman"/>
            <w:bCs/>
            <w:lang w:val="en-US"/>
          </w:rPr>
          <w:t>are summarized</w:t>
        </w:r>
        <w:r w:rsidR="000E7CE1" w:rsidRPr="009F0D2A">
          <w:rPr>
            <w:rFonts w:cs="Times New Roman"/>
            <w:bCs/>
            <w:lang w:val="en-US"/>
          </w:rPr>
          <w:t xml:space="preserve"> </w:t>
        </w:r>
      </w:ins>
      <w:r w:rsidRPr="009F0D2A">
        <w:rPr>
          <w:rFonts w:cs="Times New Roman"/>
          <w:bCs/>
          <w:lang w:val="en-US"/>
        </w:rPr>
        <w:t xml:space="preserve">in Table 1. We tested </w:t>
      </w:r>
      <w:del w:id="254" w:author="Author" w:date="2018-01-18T21:16:00Z">
        <w:r w:rsidRPr="009F0D2A" w:rsidDel="000E7CE1">
          <w:rPr>
            <w:rFonts w:cs="Times New Roman"/>
            <w:bCs/>
            <w:lang w:val="en-US"/>
          </w:rPr>
          <w:delText xml:space="preserve">Hypothesis </w:delText>
        </w:r>
      </w:del>
      <w:ins w:id="255" w:author="Author" w:date="2018-01-18T21:16:00Z">
        <w:r w:rsidR="000E7CE1" w:rsidRPr="009F0D2A">
          <w:rPr>
            <w:rFonts w:cs="Times New Roman"/>
            <w:bCs/>
            <w:lang w:val="en-US"/>
          </w:rPr>
          <w:t>Hypothes</w:t>
        </w:r>
        <w:r w:rsidR="000E7CE1" w:rsidRPr="00726F9A">
          <w:rPr>
            <w:rFonts w:cs="Times New Roman"/>
            <w:bCs/>
            <w:lang w:val="en-US"/>
          </w:rPr>
          <w:t>e</w:t>
        </w:r>
        <w:r w:rsidR="000E7CE1" w:rsidRPr="009F0D2A">
          <w:rPr>
            <w:rFonts w:cs="Times New Roman"/>
            <w:bCs/>
            <w:lang w:val="en-US"/>
          </w:rPr>
          <w:t xml:space="preserve">s </w:t>
        </w:r>
      </w:ins>
      <w:r w:rsidRPr="009F0D2A">
        <w:rPr>
          <w:rFonts w:cs="Times New Roman"/>
          <w:bCs/>
          <w:lang w:val="en-US"/>
        </w:rPr>
        <w:t>1</w:t>
      </w:r>
      <w:ins w:id="256" w:author="Author" w:date="2018-01-18T21:16:00Z">
        <w:r w:rsidR="000E7CE1" w:rsidRPr="00726F9A">
          <w:rPr>
            <w:rFonts w:cs="Times New Roman"/>
            <w:bCs/>
            <w:lang w:val="en-US"/>
          </w:rPr>
          <w:t xml:space="preserve">, 2 and </w:t>
        </w:r>
      </w:ins>
      <w:del w:id="257" w:author="Author" w:date="2018-01-18T21:16:00Z">
        <w:r w:rsidRPr="009F0D2A" w:rsidDel="000E7CE1">
          <w:rPr>
            <w:rFonts w:cs="Times New Roman"/>
            <w:bCs/>
            <w:lang w:val="en-US"/>
          </w:rPr>
          <w:delText>-</w:delText>
        </w:r>
      </w:del>
      <w:r w:rsidRPr="009F0D2A">
        <w:rPr>
          <w:rFonts w:cs="Times New Roman"/>
          <w:bCs/>
          <w:lang w:val="en-US"/>
        </w:rPr>
        <w:t>3 using Hayes’ PROCESS macro of re</w:t>
      </w:r>
      <w:r w:rsidR="001530A8" w:rsidRPr="009F0D2A">
        <w:rPr>
          <w:rFonts w:cs="Times New Roman"/>
          <w:bCs/>
          <w:lang w:val="en-US"/>
        </w:rPr>
        <w:t xml:space="preserve">gression procedures </w:t>
      </w:r>
      <w:del w:id="258" w:author="Author" w:date="2018-01-18T21:16:00Z">
        <w:r w:rsidR="001530A8" w:rsidRPr="009F0D2A" w:rsidDel="000E7CE1">
          <w:rPr>
            <w:rFonts w:cs="Times New Roman"/>
            <w:bCs/>
            <w:lang w:val="en-US"/>
          </w:rPr>
          <w:delText xml:space="preserve">on </w:delText>
        </w:r>
      </w:del>
      <w:ins w:id="259" w:author="Author" w:date="2018-01-18T21:16:00Z">
        <w:r w:rsidR="000E7CE1" w:rsidRPr="00726F9A">
          <w:rPr>
            <w:rFonts w:cs="Times New Roman"/>
            <w:bCs/>
            <w:lang w:val="en-US"/>
          </w:rPr>
          <w:t>i</w:t>
        </w:r>
        <w:r w:rsidR="000E7CE1" w:rsidRPr="009F0D2A">
          <w:rPr>
            <w:rFonts w:cs="Times New Roman"/>
            <w:bCs/>
            <w:lang w:val="en-US"/>
          </w:rPr>
          <w:t xml:space="preserve">n </w:t>
        </w:r>
      </w:ins>
      <w:r w:rsidR="001530A8" w:rsidRPr="009F0D2A">
        <w:rPr>
          <w:rFonts w:cs="Times New Roman"/>
          <w:bCs/>
          <w:lang w:val="en-US"/>
        </w:rPr>
        <w:t>SPSS 21.</w:t>
      </w:r>
    </w:p>
    <w:p w14:paraId="146B04DC" w14:textId="40BAFF43" w:rsidR="00315B88" w:rsidRPr="009F0D2A" w:rsidRDefault="00315B88" w:rsidP="00315B88">
      <w:pPr>
        <w:spacing w:line="240" w:lineRule="auto"/>
        <w:jc w:val="center"/>
        <w:rPr>
          <w:lang w:val="en-US"/>
        </w:rPr>
      </w:pPr>
      <w:r w:rsidRPr="009F0D2A">
        <w:rPr>
          <w:lang w:val="en-US"/>
        </w:rPr>
        <w:t>--- INSERT TABLE 1 ABOUT HERE ---</w:t>
      </w:r>
    </w:p>
    <w:p w14:paraId="08DCA305" w14:textId="473920B0" w:rsidR="001530A8" w:rsidRPr="009F0D2A" w:rsidRDefault="001530A8" w:rsidP="00086075">
      <w:pPr>
        <w:pStyle w:val="Normal1"/>
        <w:spacing w:line="240" w:lineRule="auto"/>
      </w:pPr>
      <w:r w:rsidRPr="009F0D2A">
        <w:t xml:space="preserve">As </w:t>
      </w:r>
      <w:r w:rsidR="00617C04" w:rsidRPr="009F0D2A">
        <w:t>shown</w:t>
      </w:r>
      <w:r w:rsidRPr="009F0D2A">
        <w:t xml:space="preserve"> in Table 1, </w:t>
      </w:r>
      <w:r w:rsidR="00617C04" w:rsidRPr="009F0D2A">
        <w:t>innovative behavio</w:t>
      </w:r>
      <w:r w:rsidR="009D2C10" w:rsidRPr="009F0D2A">
        <w:t>r</w:t>
      </w:r>
      <w:r w:rsidR="00617C04" w:rsidRPr="009F0D2A">
        <w:t xml:space="preserve"> had a significant positive</w:t>
      </w:r>
      <w:r w:rsidRPr="009F0D2A">
        <w:t xml:space="preserve"> correlation with CSE (</w:t>
      </w:r>
      <w:r w:rsidRPr="009F0D2A">
        <w:rPr>
          <w:i/>
        </w:rPr>
        <w:t xml:space="preserve">r </w:t>
      </w:r>
      <w:r w:rsidRPr="009F0D2A">
        <w:t xml:space="preserve">= </w:t>
      </w:r>
      <w:ins w:id="260" w:author="Author" w:date="2018-01-18T21:16:00Z">
        <w:r w:rsidR="000E7CE1" w:rsidRPr="00726F9A">
          <w:t>0</w:t>
        </w:r>
      </w:ins>
      <w:r w:rsidRPr="009F0D2A">
        <w:t>.314</w:t>
      </w:r>
      <w:r w:rsidRPr="009F0D2A">
        <w:rPr>
          <w:i/>
        </w:rPr>
        <w:t xml:space="preserve">, p </w:t>
      </w:r>
      <w:r w:rsidRPr="009F0D2A">
        <w:t xml:space="preserve">&lt; </w:t>
      </w:r>
      <w:ins w:id="261" w:author="Author" w:date="2018-01-18T21:16:00Z">
        <w:r w:rsidR="000E7CE1" w:rsidRPr="00726F9A">
          <w:t>0</w:t>
        </w:r>
      </w:ins>
      <w:r w:rsidRPr="009F0D2A">
        <w:t xml:space="preserve">.01) and </w:t>
      </w:r>
      <w:r w:rsidR="009D2C10" w:rsidRPr="009F0D2A">
        <w:t>proactive personality</w:t>
      </w:r>
      <w:r w:rsidRPr="009F0D2A">
        <w:t xml:space="preserve"> </w:t>
      </w:r>
      <w:r w:rsidRPr="009F0D2A">
        <w:rPr>
          <w:i/>
        </w:rPr>
        <w:t xml:space="preserve">(r </w:t>
      </w:r>
      <w:r w:rsidRPr="009F0D2A">
        <w:t xml:space="preserve">= </w:t>
      </w:r>
      <w:ins w:id="262" w:author="Author" w:date="2018-01-18T21:16:00Z">
        <w:r w:rsidR="000E7CE1" w:rsidRPr="00726F9A">
          <w:t>0</w:t>
        </w:r>
      </w:ins>
      <w:r w:rsidRPr="009F0D2A">
        <w:t>.314</w:t>
      </w:r>
      <w:r w:rsidRPr="009F0D2A">
        <w:rPr>
          <w:i/>
        </w:rPr>
        <w:t xml:space="preserve">, p </w:t>
      </w:r>
      <w:r w:rsidRPr="009F0D2A">
        <w:t xml:space="preserve">&lt; </w:t>
      </w:r>
      <w:ins w:id="263" w:author="Author" w:date="2018-01-18T21:16:00Z">
        <w:r w:rsidR="000E7CE1" w:rsidRPr="00726F9A">
          <w:t>0</w:t>
        </w:r>
      </w:ins>
      <w:r w:rsidRPr="009F0D2A">
        <w:t>.01</w:t>
      </w:r>
      <w:r w:rsidRPr="009F0D2A">
        <w:rPr>
          <w:i/>
        </w:rPr>
        <w:t>)</w:t>
      </w:r>
      <w:r w:rsidRPr="009F0D2A">
        <w:t xml:space="preserve">. No significant correlations were found between </w:t>
      </w:r>
      <w:r w:rsidR="00617C04" w:rsidRPr="009F0D2A">
        <w:t>innovative behavio</w:t>
      </w:r>
      <w:r w:rsidR="009D2C10" w:rsidRPr="009F0D2A">
        <w:t>r</w:t>
      </w:r>
      <w:r w:rsidRPr="009F0D2A">
        <w:t xml:space="preserve"> </w:t>
      </w:r>
      <w:del w:id="264" w:author="Author" w:date="2018-01-18T21:18:00Z">
        <w:r w:rsidRPr="009F0D2A" w:rsidDel="00500A88">
          <w:delText xml:space="preserve">with </w:delText>
        </w:r>
      </w:del>
      <w:ins w:id="265" w:author="Author" w:date="2018-01-18T21:18:00Z">
        <w:r w:rsidR="00500A88" w:rsidRPr="00726F9A">
          <w:t>and</w:t>
        </w:r>
        <w:r w:rsidR="00500A88" w:rsidRPr="009F0D2A">
          <w:t xml:space="preserve"> </w:t>
        </w:r>
      </w:ins>
      <w:r w:rsidRPr="009F0D2A">
        <w:t>our control variables, age (</w:t>
      </w:r>
      <w:r w:rsidRPr="009F0D2A">
        <w:rPr>
          <w:i/>
        </w:rPr>
        <w:t xml:space="preserve">r </w:t>
      </w:r>
      <w:r w:rsidR="006D6FA1" w:rsidRPr="009F0D2A">
        <w:t xml:space="preserve">= </w:t>
      </w:r>
      <w:ins w:id="266" w:author="Author" w:date="2018-01-18T21:17:00Z">
        <w:r w:rsidR="000E7CE1" w:rsidRPr="00726F9A">
          <w:t>0</w:t>
        </w:r>
      </w:ins>
      <w:r w:rsidR="006D6FA1" w:rsidRPr="009F0D2A">
        <w:t>.058</w:t>
      </w:r>
      <w:r w:rsidRPr="009F0D2A">
        <w:t xml:space="preserve">, </w:t>
      </w:r>
      <w:r w:rsidRPr="009F0D2A">
        <w:rPr>
          <w:i/>
        </w:rPr>
        <w:t xml:space="preserve">p </w:t>
      </w:r>
      <w:r w:rsidRPr="009F0D2A">
        <w:t>&gt;</w:t>
      </w:r>
      <w:ins w:id="267" w:author="Author" w:date="2018-01-18T21:17:00Z">
        <w:r w:rsidR="000E7CE1" w:rsidRPr="00726F9A">
          <w:t xml:space="preserve"> 0</w:t>
        </w:r>
      </w:ins>
      <w:r w:rsidRPr="009F0D2A">
        <w:t>.10</w:t>
      </w:r>
      <w:del w:id="268" w:author="Author" w:date="2018-01-18T21:17:00Z">
        <w:r w:rsidRPr="009F0D2A" w:rsidDel="000E7CE1">
          <w:delText>0</w:delText>
        </w:r>
      </w:del>
      <w:r w:rsidRPr="009F0D2A">
        <w:t>), education (</w:t>
      </w:r>
      <w:r w:rsidRPr="009F0D2A">
        <w:rPr>
          <w:i/>
        </w:rPr>
        <w:t xml:space="preserve">r </w:t>
      </w:r>
      <w:r w:rsidR="006D6FA1" w:rsidRPr="009F0D2A">
        <w:t xml:space="preserve">= </w:t>
      </w:r>
      <w:ins w:id="269" w:author="Author" w:date="2018-01-18T21:17:00Z">
        <w:r w:rsidR="000E7CE1" w:rsidRPr="00726F9A">
          <w:t>0</w:t>
        </w:r>
      </w:ins>
      <w:r w:rsidR="006D6FA1" w:rsidRPr="009F0D2A">
        <w:t>.038</w:t>
      </w:r>
      <w:r w:rsidRPr="009F0D2A">
        <w:t xml:space="preserve">, </w:t>
      </w:r>
      <w:r w:rsidRPr="009F0D2A">
        <w:rPr>
          <w:i/>
        </w:rPr>
        <w:t xml:space="preserve">p </w:t>
      </w:r>
      <w:r w:rsidRPr="009F0D2A">
        <w:t>&gt;</w:t>
      </w:r>
      <w:ins w:id="270" w:author="Author" w:date="2018-01-18T21:17:00Z">
        <w:r w:rsidR="000E7CE1" w:rsidRPr="00726F9A">
          <w:t xml:space="preserve"> 0</w:t>
        </w:r>
      </w:ins>
      <w:r w:rsidRPr="009F0D2A">
        <w:t>.1</w:t>
      </w:r>
      <w:del w:id="271" w:author="Author" w:date="2018-01-18T21:17:00Z">
        <w:r w:rsidRPr="009F0D2A" w:rsidDel="000E7CE1">
          <w:delText>0</w:delText>
        </w:r>
      </w:del>
      <w:r w:rsidRPr="009F0D2A">
        <w:t xml:space="preserve">0), and </w:t>
      </w:r>
      <w:r w:rsidR="006514E8" w:rsidRPr="009F0D2A">
        <w:t xml:space="preserve">previous </w:t>
      </w:r>
      <w:r w:rsidRPr="009F0D2A">
        <w:t>business experience (</w:t>
      </w:r>
      <w:r w:rsidRPr="009F0D2A">
        <w:rPr>
          <w:i/>
        </w:rPr>
        <w:t xml:space="preserve">r </w:t>
      </w:r>
      <w:r w:rsidRPr="009F0D2A">
        <w:t>=</w:t>
      </w:r>
      <w:ins w:id="272" w:author="Author" w:date="2018-01-19T15:21:00Z">
        <w:r w:rsidR="00FE0ABD" w:rsidRPr="00726F9A">
          <w:t xml:space="preserve"> </w:t>
        </w:r>
      </w:ins>
      <w:del w:id="273" w:author="Author" w:date="2018-01-19T15:21:00Z">
        <w:r w:rsidRPr="009F0D2A" w:rsidDel="00FE0ABD">
          <w:delText xml:space="preserve"> </w:delText>
        </w:r>
      </w:del>
      <w:ins w:id="274" w:author="Author" w:date="2018-01-18T21:17:00Z">
        <w:r w:rsidR="000E7CE1" w:rsidRPr="00726F9A">
          <w:t>0</w:t>
        </w:r>
      </w:ins>
      <w:r w:rsidRPr="009F0D2A">
        <w:t>.0</w:t>
      </w:r>
      <w:r w:rsidR="006D6FA1" w:rsidRPr="009F0D2A">
        <w:t>71</w:t>
      </w:r>
      <w:r w:rsidRPr="009F0D2A">
        <w:t xml:space="preserve">, </w:t>
      </w:r>
      <w:r w:rsidRPr="009F0D2A">
        <w:rPr>
          <w:i/>
        </w:rPr>
        <w:t xml:space="preserve">p </w:t>
      </w:r>
      <w:r w:rsidRPr="009F0D2A">
        <w:t>&gt;</w:t>
      </w:r>
      <w:ins w:id="275" w:author="Author" w:date="2018-01-18T21:17:00Z">
        <w:r w:rsidR="000E7CE1" w:rsidRPr="00726F9A">
          <w:t xml:space="preserve"> 0</w:t>
        </w:r>
      </w:ins>
      <w:r w:rsidRPr="009F0D2A">
        <w:t>.1</w:t>
      </w:r>
      <w:del w:id="276" w:author="Author" w:date="2018-01-18T21:17:00Z">
        <w:r w:rsidRPr="009F0D2A" w:rsidDel="000E7CE1">
          <w:delText>0</w:delText>
        </w:r>
      </w:del>
      <w:r w:rsidRPr="009F0D2A">
        <w:t>0).</w:t>
      </w:r>
      <w:r w:rsidR="000C52BA" w:rsidRPr="009F0D2A">
        <w:t xml:space="preserve"> We also found significant positive correlation between CSE and </w:t>
      </w:r>
      <w:r w:rsidR="009D2C10" w:rsidRPr="009F0D2A">
        <w:t>proactive personality</w:t>
      </w:r>
      <w:r w:rsidR="000C52BA" w:rsidRPr="009F0D2A">
        <w:t xml:space="preserve"> (</w:t>
      </w:r>
      <w:r w:rsidR="000C52BA" w:rsidRPr="009F0D2A">
        <w:rPr>
          <w:i/>
        </w:rPr>
        <w:t xml:space="preserve">r </w:t>
      </w:r>
      <w:r w:rsidR="000C52BA" w:rsidRPr="009F0D2A">
        <w:t xml:space="preserve">= </w:t>
      </w:r>
      <w:ins w:id="277" w:author="Author" w:date="2018-01-18T21:17:00Z">
        <w:r w:rsidR="000E7CE1" w:rsidRPr="00726F9A">
          <w:t>0</w:t>
        </w:r>
      </w:ins>
      <w:r w:rsidR="000C52BA" w:rsidRPr="009F0D2A">
        <w:t>.366</w:t>
      </w:r>
      <w:r w:rsidR="000C52BA" w:rsidRPr="009F0D2A">
        <w:rPr>
          <w:i/>
        </w:rPr>
        <w:t xml:space="preserve">, p </w:t>
      </w:r>
      <w:r w:rsidR="000C52BA" w:rsidRPr="009F0D2A">
        <w:t xml:space="preserve">&lt; </w:t>
      </w:r>
      <w:ins w:id="278" w:author="Author" w:date="2018-01-18T21:17:00Z">
        <w:r w:rsidR="000E7CE1" w:rsidRPr="00726F9A">
          <w:t>0</w:t>
        </w:r>
      </w:ins>
      <w:r w:rsidR="000C52BA" w:rsidRPr="009F0D2A">
        <w:t xml:space="preserve">.01). </w:t>
      </w:r>
      <w:r w:rsidR="00D036B7" w:rsidRPr="009F0D2A">
        <w:t xml:space="preserve">Moreover, </w:t>
      </w:r>
      <w:r w:rsidR="009D2C10" w:rsidRPr="009F0D2A">
        <w:t>proactive personality</w:t>
      </w:r>
      <w:r w:rsidR="00D036B7" w:rsidRPr="009F0D2A">
        <w:t xml:space="preserve"> had </w:t>
      </w:r>
      <w:ins w:id="279" w:author="Author" w:date="2018-01-18T21:18:00Z">
        <w:r w:rsidR="00500A88" w:rsidRPr="00726F9A">
          <w:t xml:space="preserve">a </w:t>
        </w:r>
      </w:ins>
      <w:r w:rsidR="00D036B7" w:rsidRPr="009F0D2A">
        <w:t>significant positive correlation with business experience</w:t>
      </w:r>
      <w:r w:rsidR="00880C63" w:rsidRPr="009F0D2A">
        <w:t xml:space="preserve"> </w:t>
      </w:r>
      <w:r w:rsidR="00D036B7" w:rsidRPr="009F0D2A">
        <w:t>(</w:t>
      </w:r>
      <w:r w:rsidR="00D036B7" w:rsidRPr="009F0D2A">
        <w:rPr>
          <w:i/>
        </w:rPr>
        <w:t xml:space="preserve">r </w:t>
      </w:r>
      <w:r w:rsidR="00D036B7" w:rsidRPr="009F0D2A">
        <w:t>=</w:t>
      </w:r>
      <w:del w:id="280" w:author="Author" w:date="2018-01-19T15:23:00Z">
        <w:r w:rsidR="00D036B7" w:rsidRPr="009F0D2A" w:rsidDel="009F0D2A">
          <w:delText xml:space="preserve"> </w:delText>
        </w:r>
      </w:del>
      <w:r w:rsidR="00D036B7" w:rsidRPr="009F0D2A">
        <w:t>.133</w:t>
      </w:r>
      <w:r w:rsidR="00D036B7" w:rsidRPr="009F0D2A">
        <w:rPr>
          <w:i/>
        </w:rPr>
        <w:t xml:space="preserve">, p </w:t>
      </w:r>
      <w:r w:rsidR="00D036B7" w:rsidRPr="009F0D2A">
        <w:t xml:space="preserve">&lt; </w:t>
      </w:r>
      <w:ins w:id="281" w:author="Author" w:date="2018-01-18T21:17:00Z">
        <w:r w:rsidR="000E7CE1" w:rsidRPr="00726F9A">
          <w:t>0</w:t>
        </w:r>
      </w:ins>
      <w:r w:rsidR="00D036B7" w:rsidRPr="009F0D2A">
        <w:t>.05) and age (</w:t>
      </w:r>
      <w:r w:rsidR="00D036B7" w:rsidRPr="009F0D2A">
        <w:rPr>
          <w:i/>
        </w:rPr>
        <w:t xml:space="preserve">r </w:t>
      </w:r>
      <w:r w:rsidR="00D036B7" w:rsidRPr="009F0D2A">
        <w:t xml:space="preserve">= </w:t>
      </w:r>
      <w:ins w:id="282" w:author="Author" w:date="2018-01-18T21:17:00Z">
        <w:r w:rsidR="000E7CE1" w:rsidRPr="00726F9A">
          <w:t>0</w:t>
        </w:r>
      </w:ins>
      <w:r w:rsidR="00D036B7" w:rsidRPr="009F0D2A">
        <w:t>.125</w:t>
      </w:r>
      <w:r w:rsidR="00D036B7" w:rsidRPr="009F0D2A">
        <w:rPr>
          <w:i/>
        </w:rPr>
        <w:t xml:space="preserve">, p </w:t>
      </w:r>
      <w:r w:rsidR="00D036B7" w:rsidRPr="009F0D2A">
        <w:t xml:space="preserve">&lt; </w:t>
      </w:r>
      <w:ins w:id="283" w:author="Author" w:date="2018-01-18T21:17:00Z">
        <w:r w:rsidR="000E7CE1" w:rsidRPr="00726F9A">
          <w:t>0</w:t>
        </w:r>
      </w:ins>
      <w:r w:rsidR="00D036B7" w:rsidRPr="009F0D2A">
        <w:t xml:space="preserve">.05). </w:t>
      </w:r>
      <w:del w:id="284" w:author="Author" w:date="2018-01-18T21:19:00Z">
        <w:r w:rsidR="00D036B7" w:rsidRPr="009F0D2A" w:rsidDel="00500A88">
          <w:delText>Meanwhile</w:delText>
        </w:r>
      </w:del>
      <w:ins w:id="285" w:author="Author" w:date="2018-01-18T21:19:00Z">
        <w:r w:rsidR="00500A88" w:rsidRPr="00726F9A">
          <w:t>In addition</w:t>
        </w:r>
      </w:ins>
      <w:r w:rsidR="00D036B7" w:rsidRPr="009F0D2A">
        <w:t xml:space="preserve">, CSE was positively related </w:t>
      </w:r>
      <w:del w:id="286" w:author="Author" w:date="2018-01-18T21:19:00Z">
        <w:r w:rsidR="00D036B7" w:rsidRPr="009F0D2A" w:rsidDel="00500A88">
          <w:delText xml:space="preserve">with </w:delText>
        </w:r>
      </w:del>
      <w:ins w:id="287" w:author="Author" w:date="2018-01-18T21:19:00Z">
        <w:r w:rsidR="00500A88" w:rsidRPr="00726F9A">
          <w:t xml:space="preserve">to </w:t>
        </w:r>
      </w:ins>
      <w:r w:rsidR="00D036B7" w:rsidRPr="009F0D2A">
        <w:t>age (</w:t>
      </w:r>
      <w:r w:rsidR="00D036B7" w:rsidRPr="009F0D2A">
        <w:rPr>
          <w:i/>
        </w:rPr>
        <w:t xml:space="preserve">r </w:t>
      </w:r>
      <w:r w:rsidR="00D036B7" w:rsidRPr="009F0D2A">
        <w:t xml:space="preserve">= </w:t>
      </w:r>
      <w:ins w:id="288" w:author="Author" w:date="2018-01-18T21:17:00Z">
        <w:r w:rsidR="000E7CE1" w:rsidRPr="00726F9A">
          <w:t>0</w:t>
        </w:r>
      </w:ins>
      <w:r w:rsidR="00D036B7" w:rsidRPr="009F0D2A">
        <w:t>.221</w:t>
      </w:r>
      <w:r w:rsidR="00D036B7" w:rsidRPr="009F0D2A">
        <w:rPr>
          <w:i/>
        </w:rPr>
        <w:t xml:space="preserve">, p </w:t>
      </w:r>
      <w:r w:rsidR="00D036B7" w:rsidRPr="009F0D2A">
        <w:t xml:space="preserve">&lt; </w:t>
      </w:r>
      <w:ins w:id="289" w:author="Author" w:date="2018-01-18T21:17:00Z">
        <w:r w:rsidR="000E7CE1" w:rsidRPr="00726F9A">
          <w:t>0</w:t>
        </w:r>
      </w:ins>
      <w:r w:rsidR="00D036B7" w:rsidRPr="009F0D2A">
        <w:t xml:space="preserve">.01) and </w:t>
      </w:r>
      <w:r w:rsidR="006514E8" w:rsidRPr="009F0D2A">
        <w:t xml:space="preserve">previous </w:t>
      </w:r>
      <w:r w:rsidR="00D036B7" w:rsidRPr="009F0D2A">
        <w:t>business experience (</w:t>
      </w:r>
      <w:r w:rsidR="00D036B7" w:rsidRPr="009F0D2A">
        <w:rPr>
          <w:i/>
        </w:rPr>
        <w:t xml:space="preserve">r </w:t>
      </w:r>
      <w:r w:rsidR="00D036B7" w:rsidRPr="009F0D2A">
        <w:t xml:space="preserve">= </w:t>
      </w:r>
      <w:ins w:id="290" w:author="Author" w:date="2018-01-18T21:18:00Z">
        <w:r w:rsidR="000E7CE1" w:rsidRPr="00726F9A">
          <w:t>0</w:t>
        </w:r>
      </w:ins>
      <w:r w:rsidR="00D036B7" w:rsidRPr="009F0D2A">
        <w:t>.132</w:t>
      </w:r>
      <w:r w:rsidR="00D036B7" w:rsidRPr="009F0D2A">
        <w:rPr>
          <w:i/>
        </w:rPr>
        <w:t xml:space="preserve">, p </w:t>
      </w:r>
      <w:r w:rsidR="00D036B7" w:rsidRPr="009F0D2A">
        <w:t xml:space="preserve">&lt; </w:t>
      </w:r>
      <w:ins w:id="291" w:author="Author" w:date="2018-01-18T21:18:00Z">
        <w:r w:rsidR="000E7CE1" w:rsidRPr="00726F9A">
          <w:t>0</w:t>
        </w:r>
      </w:ins>
      <w:r w:rsidR="00D036B7" w:rsidRPr="009F0D2A">
        <w:t>.05)</w:t>
      </w:r>
      <w:ins w:id="292" w:author="Author" w:date="2018-01-18T21:19:00Z">
        <w:r w:rsidR="00500A88" w:rsidRPr="00726F9A">
          <w:t>,</w:t>
        </w:r>
      </w:ins>
      <w:r w:rsidR="00D036B7" w:rsidRPr="009F0D2A">
        <w:t xml:space="preserve"> and negatively related </w:t>
      </w:r>
      <w:del w:id="293" w:author="Author" w:date="2018-01-18T21:19:00Z">
        <w:r w:rsidR="00D036B7" w:rsidRPr="009F0D2A" w:rsidDel="00500A88">
          <w:delText xml:space="preserve">with </w:delText>
        </w:r>
      </w:del>
      <w:ins w:id="294" w:author="Author" w:date="2018-01-18T21:19:00Z">
        <w:r w:rsidR="00500A88" w:rsidRPr="00726F9A">
          <w:t xml:space="preserve">to </w:t>
        </w:r>
      </w:ins>
      <w:r w:rsidR="00D036B7" w:rsidRPr="009F0D2A">
        <w:t>education (</w:t>
      </w:r>
      <w:r w:rsidR="00D036B7" w:rsidRPr="009F0D2A">
        <w:rPr>
          <w:i/>
        </w:rPr>
        <w:t xml:space="preserve">r </w:t>
      </w:r>
      <w:r w:rsidR="00D036B7" w:rsidRPr="009F0D2A">
        <w:t xml:space="preserve">= </w:t>
      </w:r>
      <w:del w:id="295" w:author="Author" w:date="2018-01-19T15:21:00Z">
        <w:r w:rsidR="00D036B7" w:rsidRPr="009F0D2A" w:rsidDel="00FE0ABD">
          <w:delText>-</w:delText>
        </w:r>
      </w:del>
      <w:ins w:id="296" w:author="Author" w:date="2018-01-19T15:21:00Z">
        <w:r w:rsidR="00FE0ABD" w:rsidRPr="00726F9A">
          <w:t>−</w:t>
        </w:r>
      </w:ins>
      <w:ins w:id="297" w:author="Author" w:date="2018-01-18T21:17:00Z">
        <w:r w:rsidR="000E7CE1" w:rsidRPr="00726F9A">
          <w:t>0</w:t>
        </w:r>
      </w:ins>
      <w:r w:rsidR="00D036B7" w:rsidRPr="009F0D2A">
        <w:t>.243</w:t>
      </w:r>
      <w:r w:rsidR="00D036B7" w:rsidRPr="009F0D2A">
        <w:rPr>
          <w:i/>
        </w:rPr>
        <w:t xml:space="preserve">, p </w:t>
      </w:r>
      <w:r w:rsidR="00D036B7" w:rsidRPr="009F0D2A">
        <w:t xml:space="preserve">&lt; </w:t>
      </w:r>
      <w:ins w:id="298" w:author="Author" w:date="2018-01-18T21:17:00Z">
        <w:r w:rsidR="000E7CE1" w:rsidRPr="00726F9A">
          <w:t>0</w:t>
        </w:r>
      </w:ins>
      <w:r w:rsidR="00D036B7" w:rsidRPr="009F0D2A">
        <w:t>.01</w:t>
      </w:r>
      <w:r w:rsidR="008A00EC" w:rsidRPr="009F0D2A">
        <w:t>).</w:t>
      </w:r>
    </w:p>
    <w:p w14:paraId="3FE8F3F5" w14:textId="77777777" w:rsidR="00315B88" w:rsidRPr="009F0D2A" w:rsidRDefault="00315B88" w:rsidP="00086075">
      <w:pPr>
        <w:pStyle w:val="Normal1"/>
        <w:spacing w:line="240" w:lineRule="auto"/>
      </w:pPr>
    </w:p>
    <w:p w14:paraId="198312EC" w14:textId="77777777" w:rsidR="00D77FB7" w:rsidRPr="009F0D2A" w:rsidRDefault="00D77FB7" w:rsidP="00086075">
      <w:pPr>
        <w:pStyle w:val="Normal1"/>
        <w:spacing w:line="240" w:lineRule="auto"/>
      </w:pPr>
    </w:p>
    <w:p w14:paraId="33658B0F" w14:textId="7F509BFD" w:rsidR="00315B88" w:rsidRPr="009F0D2A" w:rsidRDefault="00315B88" w:rsidP="00315B88">
      <w:pPr>
        <w:spacing w:line="240" w:lineRule="auto"/>
        <w:jc w:val="center"/>
        <w:rPr>
          <w:lang w:val="en-US"/>
        </w:rPr>
      </w:pPr>
      <w:r w:rsidRPr="009F0D2A">
        <w:rPr>
          <w:lang w:val="en-US"/>
        </w:rPr>
        <w:t>--- INSERT FIGURE 1 ABOUT HERE ---</w:t>
      </w:r>
    </w:p>
    <w:p w14:paraId="2C4EF9C8" w14:textId="3D4883C8" w:rsidR="00C05147" w:rsidRPr="009F0D2A" w:rsidRDefault="0099402E" w:rsidP="00086075">
      <w:pPr>
        <w:pStyle w:val="Heading2"/>
        <w:spacing w:line="240" w:lineRule="auto"/>
        <w:ind w:firstLine="0"/>
        <w:rPr>
          <w:lang w:val="en-US"/>
        </w:rPr>
      </w:pPr>
      <w:r w:rsidRPr="009F0D2A">
        <w:rPr>
          <w:lang w:val="en-US"/>
        </w:rPr>
        <w:lastRenderedPageBreak/>
        <w:t>Hypothesis testing</w:t>
      </w:r>
    </w:p>
    <w:p w14:paraId="6CA99AF8" w14:textId="6DC2B9AF" w:rsidR="00FE2618" w:rsidRPr="009F0D2A" w:rsidRDefault="00FE2618" w:rsidP="00086075">
      <w:pPr>
        <w:spacing w:line="240" w:lineRule="auto"/>
        <w:rPr>
          <w:rFonts w:cs="Times New Roman"/>
          <w:shd w:val="clear" w:color="auto" w:fill="FFFFFF"/>
          <w:lang w:val="en-US"/>
        </w:rPr>
      </w:pPr>
      <w:r w:rsidRPr="009F0D2A">
        <w:rPr>
          <w:rFonts w:cs="Times New Roman"/>
          <w:shd w:val="clear" w:color="auto" w:fill="FFFFFF"/>
          <w:lang w:val="en-US"/>
        </w:rPr>
        <w:t xml:space="preserve">To test </w:t>
      </w:r>
      <w:r w:rsidR="00617C04" w:rsidRPr="009F0D2A">
        <w:rPr>
          <w:rFonts w:cs="Times New Roman"/>
          <w:shd w:val="clear" w:color="auto" w:fill="FFFFFF"/>
          <w:lang w:val="en-US"/>
        </w:rPr>
        <w:t>our</w:t>
      </w:r>
      <w:r w:rsidRPr="009F0D2A">
        <w:rPr>
          <w:rFonts w:cs="Times New Roman"/>
          <w:shd w:val="clear" w:color="auto" w:fill="FFFFFF"/>
          <w:lang w:val="en-US"/>
        </w:rPr>
        <w:t xml:space="preserve"> hypotheses, which posited that there was a positive effect of CSE on </w:t>
      </w:r>
      <w:r w:rsidR="00617C04" w:rsidRPr="009F0D2A">
        <w:rPr>
          <w:rFonts w:cs="Times New Roman"/>
          <w:shd w:val="clear" w:color="auto" w:fill="FFFFFF"/>
          <w:lang w:val="en-US"/>
        </w:rPr>
        <w:t>innovative behavio</w:t>
      </w:r>
      <w:r w:rsidR="005A2E9F" w:rsidRPr="009F0D2A">
        <w:rPr>
          <w:rFonts w:cs="Times New Roman"/>
          <w:shd w:val="clear" w:color="auto" w:fill="FFFFFF"/>
          <w:lang w:val="en-US"/>
        </w:rPr>
        <w:t>r</w:t>
      </w:r>
      <w:r w:rsidRPr="009F0D2A">
        <w:rPr>
          <w:rFonts w:cs="Times New Roman"/>
          <w:shd w:val="clear" w:color="auto" w:fill="FFFFFF"/>
          <w:lang w:val="en-US"/>
        </w:rPr>
        <w:t xml:space="preserve"> (H1), positive effect of proactive personality on </w:t>
      </w:r>
      <w:r w:rsidR="005746C5" w:rsidRPr="009F0D2A">
        <w:rPr>
          <w:rFonts w:cs="Times New Roman"/>
          <w:shd w:val="clear" w:color="auto" w:fill="FFFFFF"/>
          <w:lang w:val="en-US"/>
        </w:rPr>
        <w:t>innovative behavio</w:t>
      </w:r>
      <w:r w:rsidR="009D2C10" w:rsidRPr="009F0D2A">
        <w:rPr>
          <w:rFonts w:cs="Times New Roman"/>
          <w:shd w:val="clear" w:color="auto" w:fill="FFFFFF"/>
          <w:lang w:val="en-US"/>
        </w:rPr>
        <w:t>r</w:t>
      </w:r>
      <w:r w:rsidRPr="009F0D2A">
        <w:rPr>
          <w:rFonts w:cs="Times New Roman"/>
          <w:shd w:val="clear" w:color="auto" w:fill="FFFFFF"/>
          <w:lang w:val="en-US"/>
        </w:rPr>
        <w:t xml:space="preserve"> (H2), and proactive personality mediated the CSE</w:t>
      </w:r>
      <w:ins w:id="299" w:author="Author" w:date="2018-01-18T21:19:00Z">
        <w:r w:rsidR="00500A88" w:rsidRPr="00726F9A">
          <w:rPr>
            <w:rFonts w:cs="Times New Roman"/>
            <w:shd w:val="clear" w:color="auto" w:fill="FFFFFF"/>
            <w:lang w:val="en-US"/>
          </w:rPr>
          <w:t>—</w:t>
        </w:r>
      </w:ins>
      <w:del w:id="300" w:author="Author" w:date="2018-01-18T21:19:00Z">
        <w:r w:rsidRPr="009F0D2A" w:rsidDel="00500A88">
          <w:rPr>
            <w:rFonts w:cs="Times New Roman"/>
            <w:shd w:val="clear" w:color="auto" w:fill="FFFFFF"/>
            <w:lang w:val="en-US"/>
          </w:rPr>
          <w:delText xml:space="preserve"> – </w:delText>
        </w:r>
      </w:del>
      <w:r w:rsidR="005746C5" w:rsidRPr="009F0D2A">
        <w:rPr>
          <w:rFonts w:cs="Times New Roman"/>
          <w:shd w:val="clear" w:color="auto" w:fill="FFFFFF"/>
          <w:lang w:val="en-US"/>
        </w:rPr>
        <w:t>innovative behavio</w:t>
      </w:r>
      <w:r w:rsidR="009D2C10" w:rsidRPr="009F0D2A">
        <w:rPr>
          <w:rFonts w:cs="Times New Roman"/>
          <w:shd w:val="clear" w:color="auto" w:fill="FFFFFF"/>
          <w:lang w:val="en-US"/>
        </w:rPr>
        <w:t>r</w:t>
      </w:r>
      <w:r w:rsidRPr="009F0D2A">
        <w:rPr>
          <w:rFonts w:cs="Times New Roman"/>
          <w:shd w:val="clear" w:color="auto" w:fill="FFFFFF"/>
          <w:lang w:val="en-US"/>
        </w:rPr>
        <w:t xml:space="preserve"> relationship (H3), we used Hayes’ PROCESS macro for SPSS, which is considered to be a powerful technique </w:t>
      </w:r>
      <w:r w:rsidR="005746C5" w:rsidRPr="009F0D2A">
        <w:rPr>
          <w:rFonts w:cs="Times New Roman"/>
          <w:shd w:val="clear" w:color="auto" w:fill="FFFFFF"/>
          <w:lang w:val="en-US"/>
        </w:rPr>
        <w:t>in</w:t>
      </w:r>
      <w:r w:rsidRPr="009F0D2A">
        <w:rPr>
          <w:rFonts w:cs="Times New Roman"/>
          <w:shd w:val="clear" w:color="auto" w:fill="FFFFFF"/>
          <w:lang w:val="en-US"/>
        </w:rPr>
        <w:t xml:space="preserve"> identify</w:t>
      </w:r>
      <w:r w:rsidR="005746C5" w:rsidRPr="009F0D2A">
        <w:rPr>
          <w:rFonts w:cs="Times New Roman"/>
          <w:shd w:val="clear" w:color="auto" w:fill="FFFFFF"/>
          <w:lang w:val="en-US"/>
        </w:rPr>
        <w:t>ing</w:t>
      </w:r>
      <w:r w:rsidRPr="009F0D2A">
        <w:rPr>
          <w:rFonts w:cs="Times New Roman"/>
          <w:shd w:val="clear" w:color="auto" w:fill="FFFFFF"/>
          <w:lang w:val="en-US"/>
        </w:rPr>
        <w:t xml:space="preserve"> indirect effe</w:t>
      </w:r>
      <w:r w:rsidR="000C2C9D" w:rsidRPr="009F0D2A">
        <w:rPr>
          <w:rFonts w:cs="Times New Roman"/>
          <w:shd w:val="clear" w:color="auto" w:fill="FFFFFF"/>
          <w:lang w:val="en-US"/>
        </w:rPr>
        <w:t>c</w:t>
      </w:r>
      <w:r w:rsidRPr="009F0D2A">
        <w:rPr>
          <w:rFonts w:cs="Times New Roman"/>
          <w:shd w:val="clear" w:color="auto" w:fill="FFFFFF"/>
          <w:lang w:val="en-US"/>
        </w:rPr>
        <w:t xml:space="preserve">ts. </w:t>
      </w:r>
      <w:r w:rsidRPr="009F0D2A">
        <w:rPr>
          <w:rFonts w:cs="Times New Roman"/>
          <w:lang w:val="en-US"/>
        </w:rPr>
        <w:t xml:space="preserve">Our confidence intervals </w:t>
      </w:r>
      <w:r w:rsidR="000C2C9D" w:rsidRPr="009F0D2A">
        <w:rPr>
          <w:rFonts w:cs="Times New Roman"/>
          <w:lang w:val="en-US"/>
        </w:rPr>
        <w:t>were</w:t>
      </w:r>
      <w:r w:rsidR="00BC3F3B" w:rsidRPr="009F0D2A">
        <w:rPr>
          <w:rFonts w:cs="Times New Roman"/>
          <w:lang w:val="en-US"/>
        </w:rPr>
        <w:t xml:space="preserve"> based on the bias-</w:t>
      </w:r>
      <w:r w:rsidRPr="009F0D2A">
        <w:rPr>
          <w:rFonts w:cs="Times New Roman"/>
          <w:lang w:val="en-US"/>
        </w:rPr>
        <w:t xml:space="preserve">corrected method with 5,000 bootstrap samples. </w:t>
      </w:r>
      <w:r w:rsidR="00BE01E0" w:rsidRPr="009F0D2A">
        <w:rPr>
          <w:rFonts w:cs="Times New Roman"/>
          <w:lang w:val="en-US"/>
        </w:rPr>
        <w:t xml:space="preserve">We controlled for age, education, and previous business experience before conducting the hypotheses </w:t>
      </w:r>
      <w:r w:rsidR="005746C5" w:rsidRPr="009F0D2A">
        <w:rPr>
          <w:rFonts w:cs="Times New Roman"/>
          <w:lang w:val="en-US"/>
        </w:rPr>
        <w:t>tests</w:t>
      </w:r>
      <w:r w:rsidR="00BE01E0" w:rsidRPr="009F0D2A">
        <w:rPr>
          <w:rFonts w:cs="Times New Roman"/>
          <w:lang w:val="en-US"/>
        </w:rPr>
        <w:t xml:space="preserve">. </w:t>
      </w:r>
      <w:r w:rsidRPr="009F0D2A">
        <w:rPr>
          <w:rFonts w:cs="Times New Roman"/>
          <w:lang w:val="en-US"/>
        </w:rPr>
        <w:t>Hy</w:t>
      </w:r>
      <w:r w:rsidR="00BE01E0" w:rsidRPr="009F0D2A">
        <w:rPr>
          <w:rFonts w:cs="Times New Roman"/>
          <w:lang w:val="en-US"/>
        </w:rPr>
        <w:t>pothesis 1 was supported,</w:t>
      </w:r>
      <w:r w:rsidRPr="009F0D2A">
        <w:rPr>
          <w:rFonts w:cs="Times New Roman"/>
          <w:lang w:val="en-US"/>
        </w:rPr>
        <w:t xml:space="preserve"> as </w:t>
      </w:r>
      <w:r w:rsidR="000C2C9D" w:rsidRPr="009F0D2A">
        <w:rPr>
          <w:rFonts w:cs="Times New Roman"/>
          <w:lang w:val="en-US"/>
        </w:rPr>
        <w:t>shown by the significant positive total effect of</w:t>
      </w:r>
      <w:r w:rsidRPr="009F0D2A">
        <w:rPr>
          <w:rFonts w:cs="Times New Roman"/>
          <w:lang w:val="en-US"/>
        </w:rPr>
        <w:t xml:space="preserve"> CSE on </w:t>
      </w:r>
      <w:r w:rsidR="005746C5" w:rsidRPr="009F0D2A">
        <w:rPr>
          <w:rFonts w:cs="Times New Roman"/>
          <w:lang w:val="en-US"/>
        </w:rPr>
        <w:t>innovative behavio</w:t>
      </w:r>
      <w:r w:rsidR="005A2E9F" w:rsidRPr="009F0D2A">
        <w:rPr>
          <w:rFonts w:cs="Times New Roman"/>
          <w:lang w:val="en-US"/>
        </w:rPr>
        <w:t>r</w:t>
      </w:r>
      <w:r w:rsidR="00BE01E0" w:rsidRPr="009F0D2A">
        <w:rPr>
          <w:rFonts w:cs="Times New Roman"/>
          <w:lang w:val="en-US"/>
        </w:rPr>
        <w:t xml:space="preserve"> (</w:t>
      </w:r>
      <w:r w:rsidR="00BE01E0" w:rsidRPr="009F0D2A">
        <w:rPr>
          <w:rFonts w:cs="Times New Roman"/>
          <w:shd w:val="clear" w:color="auto" w:fill="FFFFFF"/>
          <w:lang w:val="en-US"/>
        </w:rPr>
        <w:t xml:space="preserve">effect = </w:t>
      </w:r>
      <w:ins w:id="301" w:author="Author" w:date="2018-01-18T21:20:00Z">
        <w:r w:rsidR="00500A88" w:rsidRPr="00726F9A">
          <w:rPr>
            <w:rFonts w:cs="Times New Roman"/>
            <w:shd w:val="clear" w:color="auto" w:fill="FFFFFF"/>
            <w:lang w:val="en-US"/>
          </w:rPr>
          <w:t>0</w:t>
        </w:r>
      </w:ins>
      <w:r w:rsidR="00BE01E0" w:rsidRPr="009F0D2A">
        <w:rPr>
          <w:rFonts w:cs="Times New Roman"/>
          <w:shd w:val="clear" w:color="auto" w:fill="FFFFFF"/>
          <w:lang w:val="en-US"/>
        </w:rPr>
        <w:t xml:space="preserve">.54, </w:t>
      </w:r>
      <w:r w:rsidR="00BE01E0" w:rsidRPr="009F0D2A">
        <w:rPr>
          <w:rFonts w:cs="Times New Roman"/>
          <w:i/>
          <w:shd w:val="clear" w:color="auto" w:fill="FFFFFF"/>
          <w:lang w:val="en-US"/>
        </w:rPr>
        <w:t xml:space="preserve">SE </w:t>
      </w:r>
      <w:r w:rsidR="00BE01E0" w:rsidRPr="009F0D2A">
        <w:rPr>
          <w:rFonts w:cs="Times New Roman"/>
          <w:shd w:val="clear" w:color="auto" w:fill="FFFFFF"/>
          <w:lang w:val="en-US"/>
        </w:rPr>
        <w:t xml:space="preserve">= </w:t>
      </w:r>
      <w:ins w:id="302" w:author="Author" w:date="2018-01-18T21:20:00Z">
        <w:r w:rsidR="00500A88" w:rsidRPr="00726F9A">
          <w:rPr>
            <w:rFonts w:cs="Times New Roman"/>
            <w:shd w:val="clear" w:color="auto" w:fill="FFFFFF"/>
            <w:lang w:val="en-US"/>
          </w:rPr>
          <w:t>0</w:t>
        </w:r>
      </w:ins>
      <w:r w:rsidR="00A666F2" w:rsidRPr="009F0D2A">
        <w:rPr>
          <w:rFonts w:cs="Times New Roman"/>
          <w:shd w:val="clear" w:color="auto" w:fill="FFFFFF"/>
          <w:lang w:val="en-US"/>
        </w:rPr>
        <w:t>.10</w:t>
      </w:r>
      <w:r w:rsidR="00BE01E0" w:rsidRPr="009F0D2A">
        <w:rPr>
          <w:rFonts w:cs="Times New Roman"/>
          <w:shd w:val="clear" w:color="auto" w:fill="FFFFFF"/>
          <w:lang w:val="en-US"/>
        </w:rPr>
        <w:t xml:space="preserve">, </w:t>
      </w:r>
      <w:r w:rsidR="00A666F2" w:rsidRPr="009F0D2A">
        <w:rPr>
          <w:rFonts w:cs="Times New Roman"/>
          <w:i/>
          <w:shd w:val="clear" w:color="auto" w:fill="FFFFFF"/>
          <w:lang w:val="en-US"/>
        </w:rPr>
        <w:t xml:space="preserve">t = </w:t>
      </w:r>
      <w:r w:rsidR="00A666F2" w:rsidRPr="009F0D2A">
        <w:rPr>
          <w:rFonts w:cs="Times New Roman"/>
          <w:shd w:val="clear" w:color="auto" w:fill="FFFFFF"/>
          <w:lang w:val="en-US"/>
        </w:rPr>
        <w:t xml:space="preserve">5.56, </w:t>
      </w:r>
      <w:r w:rsidR="00BE01E0" w:rsidRPr="009F0D2A">
        <w:rPr>
          <w:rFonts w:cs="Times New Roman"/>
          <w:shd w:val="clear" w:color="auto" w:fill="FFFFFF"/>
          <w:lang w:val="en-US"/>
        </w:rPr>
        <w:t>95</w:t>
      </w:r>
      <w:r w:rsidR="00880C63" w:rsidRPr="009F0D2A">
        <w:rPr>
          <w:rFonts w:cs="Times New Roman"/>
          <w:bCs/>
          <w:lang w:val="en-US"/>
        </w:rPr>
        <w:t>%</w:t>
      </w:r>
      <w:r w:rsidR="00BE01E0"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ins w:id="303" w:author="Author" w:date="2018-01-18T21:20:00Z">
        <w:r w:rsidR="00500A88" w:rsidRPr="00726F9A">
          <w:rPr>
            <w:rFonts w:cs="Times New Roman"/>
            <w:lang w:val="en-US"/>
          </w:rPr>
          <w:t>0</w:t>
        </w:r>
      </w:ins>
      <w:r w:rsidR="00A666F2" w:rsidRPr="009F0D2A">
        <w:rPr>
          <w:rFonts w:cs="Times New Roman"/>
          <w:lang w:val="en-US"/>
        </w:rPr>
        <w:t xml:space="preserve">.35, </w:t>
      </w:r>
      <w:ins w:id="304" w:author="Author" w:date="2018-01-18T21:20:00Z">
        <w:r w:rsidR="00500A88" w:rsidRPr="00726F9A">
          <w:rPr>
            <w:rFonts w:cs="Times New Roman"/>
            <w:lang w:val="en-US"/>
          </w:rPr>
          <w:t>0</w:t>
        </w:r>
      </w:ins>
      <w:r w:rsidR="00A666F2" w:rsidRPr="009F0D2A">
        <w:rPr>
          <w:rFonts w:cs="Times New Roman"/>
          <w:lang w:val="en-US"/>
        </w:rPr>
        <w:t>.73</w:t>
      </w:r>
      <w:r w:rsidR="00BE01E0" w:rsidRPr="009F0D2A">
        <w:rPr>
          <w:rFonts w:cs="Times New Roman"/>
          <w:lang w:val="en-US"/>
        </w:rPr>
        <w:t>]</w:t>
      </w:r>
      <w:r w:rsidR="00BE01E0" w:rsidRPr="009F0D2A">
        <w:rPr>
          <w:rFonts w:cs="Times New Roman"/>
          <w:shd w:val="clear" w:color="auto" w:fill="FFFFFF"/>
          <w:lang w:val="en-US"/>
        </w:rPr>
        <w:t xml:space="preserve">). </w:t>
      </w:r>
      <w:r w:rsidR="000C2C9D" w:rsidRPr="009F0D2A">
        <w:rPr>
          <w:rFonts w:cs="Times New Roman"/>
          <w:shd w:val="clear" w:color="auto" w:fill="FFFFFF"/>
          <w:lang w:val="en-US"/>
        </w:rPr>
        <w:t xml:space="preserve">We also found </w:t>
      </w:r>
      <w:ins w:id="305" w:author="Author" w:date="2018-01-18T21:21:00Z">
        <w:r w:rsidR="00EA606E" w:rsidRPr="00726F9A">
          <w:rPr>
            <w:rFonts w:cs="Times New Roman"/>
            <w:shd w:val="clear" w:color="auto" w:fill="FFFFFF"/>
            <w:lang w:val="en-US"/>
          </w:rPr>
          <w:t>a</w:t>
        </w:r>
      </w:ins>
      <w:del w:id="306" w:author="Author" w:date="2018-01-18T21:21:00Z">
        <w:r w:rsidR="000C2C9D" w:rsidRPr="009F0D2A" w:rsidDel="00EA606E">
          <w:rPr>
            <w:rFonts w:cs="Times New Roman"/>
            <w:shd w:val="clear" w:color="auto" w:fill="FFFFFF"/>
            <w:lang w:val="en-US"/>
          </w:rPr>
          <w:delText>the</w:delText>
        </w:r>
      </w:del>
      <w:r w:rsidR="000C2C9D" w:rsidRPr="009F0D2A">
        <w:rPr>
          <w:rFonts w:cs="Times New Roman"/>
          <w:shd w:val="clear" w:color="auto" w:fill="FFFFFF"/>
          <w:lang w:val="en-US"/>
        </w:rPr>
        <w:t xml:space="preserve"> significant positive effect of proactive personality on </w:t>
      </w:r>
      <w:r w:rsidR="005746C5" w:rsidRPr="009F0D2A">
        <w:rPr>
          <w:rFonts w:cs="Times New Roman"/>
          <w:shd w:val="clear" w:color="auto" w:fill="FFFFFF"/>
          <w:lang w:val="en-US"/>
        </w:rPr>
        <w:t>innovative behavio</w:t>
      </w:r>
      <w:r w:rsidR="005A2E9F" w:rsidRPr="009F0D2A">
        <w:rPr>
          <w:rFonts w:cs="Times New Roman"/>
          <w:shd w:val="clear" w:color="auto" w:fill="FFFFFF"/>
          <w:lang w:val="en-US"/>
        </w:rPr>
        <w:t>r</w:t>
      </w:r>
      <w:r w:rsidR="000C2C9D" w:rsidRPr="009F0D2A">
        <w:rPr>
          <w:rFonts w:cs="Times New Roman"/>
          <w:shd w:val="clear" w:color="auto" w:fill="FFFFFF"/>
          <w:lang w:val="en-US"/>
        </w:rPr>
        <w:t xml:space="preserve">, in support for our </w:t>
      </w:r>
      <w:r w:rsidR="00BE01E0" w:rsidRPr="009F0D2A">
        <w:rPr>
          <w:rFonts w:cs="Times New Roman"/>
          <w:shd w:val="clear" w:color="auto" w:fill="FFFFFF"/>
          <w:lang w:val="en-US"/>
        </w:rPr>
        <w:t xml:space="preserve">Hypothesis 2 </w:t>
      </w:r>
      <w:r w:rsidR="00BE01E0" w:rsidRPr="009F0D2A">
        <w:rPr>
          <w:rFonts w:cs="Times New Roman"/>
          <w:lang w:val="en-US"/>
        </w:rPr>
        <w:t>(</w:t>
      </w:r>
      <w:r w:rsidR="00A666F2" w:rsidRPr="009F0D2A">
        <w:rPr>
          <w:rFonts w:cs="Times New Roman"/>
          <w:shd w:val="clear" w:color="auto" w:fill="FFFFFF"/>
          <w:lang w:val="en-US"/>
        </w:rPr>
        <w:t xml:space="preserve">effect = </w:t>
      </w:r>
      <w:ins w:id="307" w:author="Author" w:date="2018-01-18T21:20:00Z">
        <w:r w:rsidR="00500A88" w:rsidRPr="00726F9A">
          <w:rPr>
            <w:rFonts w:cs="Times New Roman"/>
            <w:shd w:val="clear" w:color="auto" w:fill="FFFFFF"/>
            <w:lang w:val="en-US"/>
          </w:rPr>
          <w:t>0</w:t>
        </w:r>
      </w:ins>
      <w:r w:rsidR="00A666F2" w:rsidRPr="009F0D2A">
        <w:rPr>
          <w:rFonts w:cs="Times New Roman"/>
          <w:shd w:val="clear" w:color="auto" w:fill="FFFFFF"/>
          <w:lang w:val="en-US"/>
        </w:rPr>
        <w:t>.38</w:t>
      </w:r>
      <w:r w:rsidR="00BE01E0" w:rsidRPr="009F0D2A">
        <w:rPr>
          <w:rFonts w:cs="Times New Roman"/>
          <w:shd w:val="clear" w:color="auto" w:fill="FFFFFF"/>
          <w:lang w:val="en-US"/>
        </w:rPr>
        <w:t xml:space="preserve">, </w:t>
      </w:r>
      <w:r w:rsidR="00BE01E0" w:rsidRPr="009F0D2A">
        <w:rPr>
          <w:rFonts w:cs="Times New Roman"/>
          <w:i/>
          <w:shd w:val="clear" w:color="auto" w:fill="FFFFFF"/>
          <w:lang w:val="en-US"/>
        </w:rPr>
        <w:t xml:space="preserve">SE </w:t>
      </w:r>
      <w:r w:rsidR="00A666F2" w:rsidRPr="009F0D2A">
        <w:rPr>
          <w:rFonts w:cs="Times New Roman"/>
          <w:shd w:val="clear" w:color="auto" w:fill="FFFFFF"/>
          <w:lang w:val="en-US"/>
        </w:rPr>
        <w:t xml:space="preserve">= </w:t>
      </w:r>
      <w:ins w:id="308" w:author="Author" w:date="2018-01-18T21:20:00Z">
        <w:r w:rsidR="00500A88" w:rsidRPr="00726F9A">
          <w:rPr>
            <w:rFonts w:cs="Times New Roman"/>
            <w:shd w:val="clear" w:color="auto" w:fill="FFFFFF"/>
            <w:lang w:val="en-US"/>
          </w:rPr>
          <w:t>0</w:t>
        </w:r>
      </w:ins>
      <w:r w:rsidR="00A666F2" w:rsidRPr="009F0D2A">
        <w:rPr>
          <w:rFonts w:cs="Times New Roman"/>
          <w:shd w:val="clear" w:color="auto" w:fill="FFFFFF"/>
          <w:lang w:val="en-US"/>
        </w:rPr>
        <w:t>.10</w:t>
      </w:r>
      <w:r w:rsidR="00BE01E0" w:rsidRPr="009F0D2A">
        <w:rPr>
          <w:rFonts w:cs="Times New Roman"/>
          <w:shd w:val="clear" w:color="auto" w:fill="FFFFFF"/>
          <w:lang w:val="en-US"/>
        </w:rPr>
        <w:t xml:space="preserve">, </w:t>
      </w:r>
      <w:r w:rsidR="00A666F2" w:rsidRPr="009F0D2A">
        <w:rPr>
          <w:rFonts w:cs="Times New Roman"/>
          <w:i/>
          <w:shd w:val="clear" w:color="auto" w:fill="FFFFFF"/>
          <w:lang w:val="en-US"/>
        </w:rPr>
        <w:t xml:space="preserve">t = </w:t>
      </w:r>
      <w:r w:rsidR="00A666F2" w:rsidRPr="009F0D2A">
        <w:rPr>
          <w:rFonts w:cs="Times New Roman"/>
          <w:shd w:val="clear" w:color="auto" w:fill="FFFFFF"/>
          <w:lang w:val="en-US"/>
        </w:rPr>
        <w:t xml:space="preserve">3.69, </w:t>
      </w:r>
      <w:r w:rsidR="00BE01E0" w:rsidRPr="009F0D2A">
        <w:rPr>
          <w:rFonts w:cs="Times New Roman"/>
          <w:shd w:val="clear" w:color="auto" w:fill="FFFFFF"/>
          <w:lang w:val="en-US"/>
        </w:rPr>
        <w:t>95</w:t>
      </w:r>
      <w:r w:rsidR="00880C63" w:rsidRPr="009F0D2A">
        <w:rPr>
          <w:rFonts w:cs="Times New Roman"/>
          <w:shd w:val="clear" w:color="auto" w:fill="FFFFFF"/>
          <w:lang w:val="en-US"/>
        </w:rPr>
        <w:t>%</w:t>
      </w:r>
      <w:r w:rsidR="00BE01E0"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ins w:id="309" w:author="Author" w:date="2018-01-18T21:20:00Z">
        <w:r w:rsidR="00500A88" w:rsidRPr="00726F9A">
          <w:rPr>
            <w:rFonts w:cs="Times New Roman"/>
            <w:lang w:val="en-US"/>
          </w:rPr>
          <w:t>0</w:t>
        </w:r>
      </w:ins>
      <w:r w:rsidR="00A666F2" w:rsidRPr="009F0D2A">
        <w:rPr>
          <w:rFonts w:cs="Times New Roman"/>
          <w:lang w:val="en-US"/>
        </w:rPr>
        <w:t xml:space="preserve">.18, </w:t>
      </w:r>
      <w:ins w:id="310" w:author="Author" w:date="2018-01-18T21:20:00Z">
        <w:r w:rsidR="00500A88" w:rsidRPr="00726F9A">
          <w:rPr>
            <w:rFonts w:cs="Times New Roman"/>
            <w:lang w:val="en-US"/>
          </w:rPr>
          <w:t>0</w:t>
        </w:r>
      </w:ins>
      <w:r w:rsidR="00A666F2" w:rsidRPr="009F0D2A">
        <w:rPr>
          <w:rFonts w:cs="Times New Roman"/>
          <w:lang w:val="en-US"/>
        </w:rPr>
        <w:t>.58</w:t>
      </w:r>
      <w:r w:rsidR="00BE01E0" w:rsidRPr="009F0D2A">
        <w:rPr>
          <w:rFonts w:cs="Times New Roman"/>
          <w:lang w:val="en-US"/>
        </w:rPr>
        <w:t>]</w:t>
      </w:r>
      <w:r w:rsidR="00BE01E0" w:rsidRPr="009F0D2A">
        <w:rPr>
          <w:rFonts w:cs="Times New Roman"/>
          <w:shd w:val="clear" w:color="auto" w:fill="FFFFFF"/>
          <w:lang w:val="en-US"/>
        </w:rPr>
        <w:t xml:space="preserve">). Finally, </w:t>
      </w:r>
      <w:r w:rsidR="000C2C9D" w:rsidRPr="009F0D2A">
        <w:rPr>
          <w:rFonts w:cs="Times New Roman"/>
          <w:shd w:val="clear" w:color="auto" w:fill="FFFFFF"/>
          <w:lang w:val="en-US"/>
        </w:rPr>
        <w:t xml:space="preserve">the indirect effect of CSE on </w:t>
      </w:r>
      <w:r w:rsidR="005746C5" w:rsidRPr="009F0D2A">
        <w:rPr>
          <w:rFonts w:cs="Times New Roman"/>
          <w:shd w:val="clear" w:color="auto" w:fill="FFFFFF"/>
          <w:lang w:val="en-US"/>
        </w:rPr>
        <w:t>innovative behavio</w:t>
      </w:r>
      <w:r w:rsidR="005A2E9F" w:rsidRPr="009F0D2A">
        <w:rPr>
          <w:rFonts w:cs="Times New Roman"/>
          <w:shd w:val="clear" w:color="auto" w:fill="FFFFFF"/>
          <w:lang w:val="en-US"/>
        </w:rPr>
        <w:t>r</w:t>
      </w:r>
      <w:r w:rsidR="000C2C9D" w:rsidRPr="009F0D2A">
        <w:rPr>
          <w:rFonts w:cs="Times New Roman"/>
          <w:shd w:val="clear" w:color="auto" w:fill="FFFFFF"/>
          <w:lang w:val="en-US"/>
        </w:rPr>
        <w:t xml:space="preserve"> via the mediation effect of proactive personality </w:t>
      </w:r>
      <w:del w:id="311" w:author="Author" w:date="2018-01-18T21:22:00Z">
        <w:r w:rsidR="000C2C9D" w:rsidRPr="009F0D2A" w:rsidDel="00EA606E">
          <w:rPr>
            <w:rFonts w:cs="Times New Roman"/>
            <w:shd w:val="clear" w:color="auto" w:fill="FFFFFF"/>
            <w:lang w:val="en-US"/>
          </w:rPr>
          <w:delText xml:space="preserve">was </w:delText>
        </w:r>
      </w:del>
      <w:r w:rsidR="000C2C9D" w:rsidRPr="009F0D2A">
        <w:rPr>
          <w:rFonts w:cs="Times New Roman"/>
          <w:shd w:val="clear" w:color="auto" w:fill="FFFFFF"/>
          <w:lang w:val="en-US"/>
        </w:rPr>
        <w:t>significant</w:t>
      </w:r>
      <w:ins w:id="312" w:author="Author" w:date="2018-01-18T21:22:00Z">
        <w:r w:rsidR="00EA606E" w:rsidRPr="00726F9A">
          <w:rPr>
            <w:rFonts w:cs="Times New Roman"/>
            <w:shd w:val="clear" w:color="auto" w:fill="FFFFFF"/>
            <w:lang w:val="en-US"/>
          </w:rPr>
          <w:t>ly</w:t>
        </w:r>
      </w:ins>
      <w:r w:rsidR="000C2C9D" w:rsidRPr="009F0D2A">
        <w:rPr>
          <w:rFonts w:cs="Times New Roman"/>
          <w:shd w:val="clear" w:color="auto" w:fill="FFFFFF"/>
          <w:lang w:val="en-US"/>
        </w:rPr>
        <w:t xml:space="preserve"> </w:t>
      </w:r>
      <w:del w:id="313" w:author="Author" w:date="2018-01-18T21:22:00Z">
        <w:r w:rsidR="000C2C9D" w:rsidRPr="009F0D2A" w:rsidDel="00EA606E">
          <w:rPr>
            <w:rFonts w:cs="Times New Roman"/>
            <w:shd w:val="clear" w:color="auto" w:fill="FFFFFF"/>
            <w:lang w:val="en-US"/>
          </w:rPr>
          <w:delText xml:space="preserve">in </w:delText>
        </w:r>
      </w:del>
      <w:r w:rsidR="000C2C9D" w:rsidRPr="009F0D2A">
        <w:rPr>
          <w:rFonts w:cs="Times New Roman"/>
          <w:shd w:val="clear" w:color="auto" w:fill="FFFFFF"/>
          <w:lang w:val="en-US"/>
        </w:rPr>
        <w:t>support</w:t>
      </w:r>
      <w:ins w:id="314" w:author="Author" w:date="2018-01-18T21:22:00Z">
        <w:r w:rsidR="00EA606E" w:rsidRPr="00726F9A">
          <w:rPr>
            <w:rFonts w:cs="Times New Roman"/>
            <w:shd w:val="clear" w:color="auto" w:fill="FFFFFF"/>
            <w:lang w:val="en-US"/>
          </w:rPr>
          <w:t>ed</w:t>
        </w:r>
      </w:ins>
      <w:del w:id="315" w:author="Author" w:date="2018-01-18T21:22:00Z">
        <w:r w:rsidR="000C2C9D" w:rsidRPr="009F0D2A" w:rsidDel="00EA606E">
          <w:rPr>
            <w:rFonts w:cs="Times New Roman"/>
            <w:shd w:val="clear" w:color="auto" w:fill="FFFFFF"/>
            <w:lang w:val="en-US"/>
          </w:rPr>
          <w:delText xml:space="preserve"> for </w:delText>
        </w:r>
        <w:r w:rsidR="00BE01E0" w:rsidRPr="009F0D2A" w:rsidDel="00EA606E">
          <w:rPr>
            <w:rFonts w:cs="Times New Roman"/>
            <w:shd w:val="clear" w:color="auto" w:fill="FFFFFF"/>
            <w:lang w:val="en-US"/>
          </w:rPr>
          <w:delText>our</w:delText>
        </w:r>
      </w:del>
      <w:r w:rsidR="00BE01E0" w:rsidRPr="009F0D2A">
        <w:rPr>
          <w:rFonts w:cs="Times New Roman"/>
          <w:shd w:val="clear" w:color="auto" w:fill="FFFFFF"/>
          <w:lang w:val="en-US"/>
        </w:rPr>
        <w:t xml:space="preserve"> Hypothesis 3</w:t>
      </w:r>
      <w:r w:rsidR="00A666F2" w:rsidRPr="009F0D2A">
        <w:rPr>
          <w:rFonts w:cs="Times New Roman"/>
          <w:shd w:val="clear" w:color="auto" w:fill="FFFFFF"/>
          <w:lang w:val="en-US"/>
        </w:rPr>
        <w:t xml:space="preserve"> (indirect effect = </w:t>
      </w:r>
      <w:ins w:id="316" w:author="Author" w:date="2018-01-18T21:20:00Z">
        <w:r w:rsidR="00500A88" w:rsidRPr="00726F9A">
          <w:rPr>
            <w:rFonts w:cs="Times New Roman"/>
            <w:shd w:val="clear" w:color="auto" w:fill="FFFFFF"/>
            <w:lang w:val="en-US"/>
          </w:rPr>
          <w:t>0</w:t>
        </w:r>
      </w:ins>
      <w:r w:rsidR="00A666F2" w:rsidRPr="009F0D2A">
        <w:rPr>
          <w:rFonts w:cs="Times New Roman"/>
          <w:shd w:val="clear" w:color="auto" w:fill="FFFFFF"/>
          <w:lang w:val="en-US"/>
        </w:rPr>
        <w:t>.12</w:t>
      </w:r>
      <w:r w:rsidR="00BE01E0" w:rsidRPr="009F0D2A">
        <w:rPr>
          <w:rFonts w:cs="Times New Roman"/>
          <w:shd w:val="clear" w:color="auto" w:fill="FFFFFF"/>
          <w:lang w:val="en-US"/>
        </w:rPr>
        <w:t xml:space="preserve">, </w:t>
      </w:r>
      <w:r w:rsidR="00BE01E0" w:rsidRPr="009F0D2A">
        <w:rPr>
          <w:rFonts w:cs="Times New Roman"/>
          <w:i/>
          <w:shd w:val="clear" w:color="auto" w:fill="FFFFFF"/>
          <w:lang w:val="en-US"/>
        </w:rPr>
        <w:t xml:space="preserve">SE </w:t>
      </w:r>
      <w:r w:rsidR="00A666F2" w:rsidRPr="009F0D2A">
        <w:rPr>
          <w:rFonts w:cs="Times New Roman"/>
          <w:shd w:val="clear" w:color="auto" w:fill="FFFFFF"/>
          <w:lang w:val="en-US"/>
        </w:rPr>
        <w:t xml:space="preserve">= </w:t>
      </w:r>
      <w:ins w:id="317" w:author="Author" w:date="2018-01-18T21:20:00Z">
        <w:r w:rsidR="00500A88" w:rsidRPr="00726F9A">
          <w:rPr>
            <w:rFonts w:cs="Times New Roman"/>
            <w:shd w:val="clear" w:color="auto" w:fill="FFFFFF"/>
            <w:lang w:val="en-US"/>
          </w:rPr>
          <w:t>0</w:t>
        </w:r>
      </w:ins>
      <w:r w:rsidR="00A666F2" w:rsidRPr="009F0D2A">
        <w:rPr>
          <w:rFonts w:cs="Times New Roman"/>
          <w:shd w:val="clear" w:color="auto" w:fill="FFFFFF"/>
          <w:lang w:val="en-US"/>
        </w:rPr>
        <w:t>.04</w:t>
      </w:r>
      <w:r w:rsidR="00BE01E0" w:rsidRPr="009F0D2A">
        <w:rPr>
          <w:rFonts w:cs="Times New Roman"/>
          <w:shd w:val="clear" w:color="auto" w:fill="FFFFFF"/>
          <w:lang w:val="en-US"/>
        </w:rPr>
        <w:t>, 95</w:t>
      </w:r>
      <w:r w:rsidR="00880C63"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ins w:id="318" w:author="Author" w:date="2018-01-18T21:20:00Z">
        <w:r w:rsidR="00500A88" w:rsidRPr="00726F9A">
          <w:rPr>
            <w:rFonts w:cs="Times New Roman"/>
            <w:lang w:val="en-US"/>
          </w:rPr>
          <w:t>0</w:t>
        </w:r>
      </w:ins>
      <w:r w:rsidR="00A666F2" w:rsidRPr="009F0D2A">
        <w:rPr>
          <w:rFonts w:cs="Times New Roman"/>
          <w:lang w:val="en-US"/>
        </w:rPr>
        <w:t xml:space="preserve">.06, </w:t>
      </w:r>
      <w:ins w:id="319" w:author="Author" w:date="2018-01-18T21:20:00Z">
        <w:r w:rsidR="00500A88" w:rsidRPr="00726F9A">
          <w:rPr>
            <w:rFonts w:cs="Times New Roman"/>
            <w:lang w:val="en-US"/>
          </w:rPr>
          <w:t>0</w:t>
        </w:r>
      </w:ins>
      <w:r w:rsidR="00A666F2" w:rsidRPr="009F0D2A">
        <w:rPr>
          <w:rFonts w:cs="Times New Roman"/>
          <w:lang w:val="en-US"/>
        </w:rPr>
        <w:t>.21</w:t>
      </w:r>
      <w:r w:rsidR="00BE01E0" w:rsidRPr="009F0D2A">
        <w:rPr>
          <w:rFonts w:cs="Times New Roman"/>
          <w:lang w:val="en-US"/>
        </w:rPr>
        <w:t>]</w:t>
      </w:r>
      <w:r w:rsidR="00BE01E0" w:rsidRPr="009F0D2A">
        <w:rPr>
          <w:rFonts w:cs="Times New Roman"/>
          <w:shd w:val="clear" w:color="auto" w:fill="FFFFFF"/>
          <w:lang w:val="en-US"/>
        </w:rPr>
        <w:t>). However,</w:t>
      </w:r>
      <w:r w:rsidR="000C2C9D" w:rsidRPr="009F0D2A">
        <w:rPr>
          <w:rFonts w:cs="Times New Roman"/>
          <w:shd w:val="clear" w:color="auto" w:fill="FFFFFF"/>
          <w:lang w:val="en-US"/>
        </w:rPr>
        <w:t xml:space="preserve"> we found</w:t>
      </w:r>
      <w:r w:rsidR="00BE01E0" w:rsidRPr="009F0D2A">
        <w:rPr>
          <w:rFonts w:cs="Times New Roman"/>
          <w:shd w:val="clear" w:color="auto" w:fill="FFFFFF"/>
          <w:lang w:val="en-US"/>
        </w:rPr>
        <w:t xml:space="preserve"> the direct effect of CSE on </w:t>
      </w:r>
      <w:r w:rsidR="009D2C10" w:rsidRPr="009F0D2A">
        <w:rPr>
          <w:rFonts w:cs="Times New Roman"/>
          <w:shd w:val="clear" w:color="auto" w:fill="FFFFFF"/>
          <w:lang w:val="en-US"/>
        </w:rPr>
        <w:t>innovat</w:t>
      </w:r>
      <w:r w:rsidR="005746C5" w:rsidRPr="009F0D2A">
        <w:rPr>
          <w:rFonts w:cs="Times New Roman"/>
          <w:shd w:val="clear" w:color="auto" w:fill="FFFFFF"/>
          <w:lang w:val="en-US"/>
        </w:rPr>
        <w:t>ive behavio</w:t>
      </w:r>
      <w:r w:rsidR="009D2C10" w:rsidRPr="009F0D2A">
        <w:rPr>
          <w:rFonts w:cs="Times New Roman"/>
          <w:shd w:val="clear" w:color="auto" w:fill="FFFFFF"/>
          <w:lang w:val="en-US"/>
        </w:rPr>
        <w:t>r</w:t>
      </w:r>
      <w:r w:rsidR="00BE01E0" w:rsidRPr="009F0D2A">
        <w:rPr>
          <w:rFonts w:cs="Times New Roman"/>
          <w:shd w:val="clear" w:color="auto" w:fill="FFFFFF"/>
          <w:lang w:val="en-US"/>
        </w:rPr>
        <w:t xml:space="preserve"> remained significant (direc</w:t>
      </w:r>
      <w:r w:rsidR="00A666F2" w:rsidRPr="009F0D2A">
        <w:rPr>
          <w:rFonts w:cs="Times New Roman"/>
          <w:shd w:val="clear" w:color="auto" w:fill="FFFFFF"/>
          <w:lang w:val="en-US"/>
        </w:rPr>
        <w:t xml:space="preserve">t effect = </w:t>
      </w:r>
      <w:ins w:id="320" w:author="Author" w:date="2018-01-18T21:21:00Z">
        <w:r w:rsidR="00500A88" w:rsidRPr="00726F9A">
          <w:rPr>
            <w:rFonts w:cs="Times New Roman"/>
            <w:shd w:val="clear" w:color="auto" w:fill="FFFFFF"/>
            <w:lang w:val="en-US"/>
          </w:rPr>
          <w:t>0</w:t>
        </w:r>
      </w:ins>
      <w:r w:rsidR="00A666F2" w:rsidRPr="009F0D2A">
        <w:rPr>
          <w:rFonts w:cs="Times New Roman"/>
          <w:shd w:val="clear" w:color="auto" w:fill="FFFFFF"/>
          <w:lang w:val="en-US"/>
        </w:rPr>
        <w:t>.42</w:t>
      </w:r>
      <w:r w:rsidR="00BE01E0" w:rsidRPr="009F0D2A">
        <w:rPr>
          <w:rFonts w:cs="Times New Roman"/>
          <w:shd w:val="clear" w:color="auto" w:fill="FFFFFF"/>
          <w:lang w:val="en-US"/>
        </w:rPr>
        <w:t xml:space="preserve">, </w:t>
      </w:r>
      <w:r w:rsidR="00BE01E0" w:rsidRPr="009F0D2A">
        <w:rPr>
          <w:rFonts w:cs="Times New Roman"/>
          <w:i/>
          <w:shd w:val="clear" w:color="auto" w:fill="FFFFFF"/>
          <w:lang w:val="en-US"/>
        </w:rPr>
        <w:t xml:space="preserve">SE </w:t>
      </w:r>
      <w:r w:rsidR="00A666F2" w:rsidRPr="009F0D2A">
        <w:rPr>
          <w:rFonts w:cs="Times New Roman"/>
          <w:shd w:val="clear" w:color="auto" w:fill="FFFFFF"/>
          <w:lang w:val="en-US"/>
        </w:rPr>
        <w:t xml:space="preserve">= </w:t>
      </w:r>
      <w:ins w:id="321" w:author="Author" w:date="2018-01-18T21:21:00Z">
        <w:r w:rsidR="00500A88" w:rsidRPr="00726F9A">
          <w:rPr>
            <w:rFonts w:cs="Times New Roman"/>
            <w:shd w:val="clear" w:color="auto" w:fill="FFFFFF"/>
            <w:lang w:val="en-US"/>
          </w:rPr>
          <w:t>0</w:t>
        </w:r>
      </w:ins>
      <w:r w:rsidR="00A666F2" w:rsidRPr="009F0D2A">
        <w:rPr>
          <w:rFonts w:cs="Times New Roman"/>
          <w:shd w:val="clear" w:color="auto" w:fill="FFFFFF"/>
          <w:lang w:val="en-US"/>
        </w:rPr>
        <w:t>.10</w:t>
      </w:r>
      <w:r w:rsidR="00BE01E0" w:rsidRPr="009F0D2A">
        <w:rPr>
          <w:rFonts w:cs="Times New Roman"/>
          <w:shd w:val="clear" w:color="auto" w:fill="FFFFFF"/>
          <w:lang w:val="en-US"/>
        </w:rPr>
        <w:t xml:space="preserve">, </w:t>
      </w:r>
      <w:r w:rsidR="00A666F2" w:rsidRPr="009F0D2A">
        <w:rPr>
          <w:rFonts w:cs="Times New Roman"/>
          <w:i/>
          <w:shd w:val="clear" w:color="auto" w:fill="FFFFFF"/>
          <w:lang w:val="en-US"/>
        </w:rPr>
        <w:t xml:space="preserve">t = </w:t>
      </w:r>
      <w:r w:rsidR="00A666F2" w:rsidRPr="009F0D2A">
        <w:rPr>
          <w:rFonts w:cs="Times New Roman"/>
          <w:shd w:val="clear" w:color="auto" w:fill="FFFFFF"/>
          <w:lang w:val="en-US"/>
        </w:rPr>
        <w:t xml:space="preserve">4.18, </w:t>
      </w:r>
      <w:r w:rsidR="00BE01E0" w:rsidRPr="009F0D2A">
        <w:rPr>
          <w:rFonts w:cs="Times New Roman"/>
          <w:shd w:val="clear" w:color="auto" w:fill="FFFFFF"/>
          <w:lang w:val="en-US"/>
        </w:rPr>
        <w:t>95</w:t>
      </w:r>
      <w:r w:rsidR="00880C63" w:rsidRPr="009F0D2A">
        <w:rPr>
          <w:rFonts w:cs="Times New Roman"/>
          <w:shd w:val="clear" w:color="auto" w:fill="FFFFFF"/>
          <w:lang w:val="en-US"/>
        </w:rPr>
        <w:t>%</w:t>
      </w:r>
      <w:r w:rsidR="00BE01E0"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ins w:id="322" w:author="Author" w:date="2018-01-18T21:21:00Z">
        <w:r w:rsidR="00500A88" w:rsidRPr="00726F9A">
          <w:rPr>
            <w:rFonts w:cs="Times New Roman"/>
            <w:lang w:val="en-US"/>
          </w:rPr>
          <w:t>0</w:t>
        </w:r>
      </w:ins>
      <w:r w:rsidR="00A666F2" w:rsidRPr="009F0D2A">
        <w:rPr>
          <w:rFonts w:cs="Times New Roman"/>
          <w:lang w:val="en-US"/>
        </w:rPr>
        <w:t xml:space="preserve">.22, </w:t>
      </w:r>
      <w:ins w:id="323" w:author="Author" w:date="2018-01-18T21:21:00Z">
        <w:r w:rsidR="00500A88" w:rsidRPr="00726F9A">
          <w:rPr>
            <w:rFonts w:cs="Times New Roman"/>
            <w:lang w:val="en-US"/>
          </w:rPr>
          <w:t>0</w:t>
        </w:r>
      </w:ins>
      <w:r w:rsidR="00A666F2" w:rsidRPr="009F0D2A">
        <w:rPr>
          <w:rFonts w:cs="Times New Roman"/>
          <w:lang w:val="en-US"/>
        </w:rPr>
        <w:t>.61</w:t>
      </w:r>
      <w:r w:rsidR="00BE01E0" w:rsidRPr="009F0D2A">
        <w:rPr>
          <w:rFonts w:cs="Times New Roman"/>
          <w:lang w:val="en-US"/>
        </w:rPr>
        <w:t>]</w:t>
      </w:r>
      <w:r w:rsidR="00BE01E0" w:rsidRPr="009F0D2A">
        <w:rPr>
          <w:rFonts w:cs="Times New Roman"/>
          <w:shd w:val="clear" w:color="auto" w:fill="FFFFFF"/>
          <w:lang w:val="en-US"/>
        </w:rPr>
        <w:t>) after proactive personality was included as a mediator, indicating a partial mediation by proactive personality.</w:t>
      </w:r>
    </w:p>
    <w:p w14:paraId="4D5A16E2" w14:textId="25966246" w:rsidR="00FE729C" w:rsidRPr="009F0D2A" w:rsidRDefault="00FE729C" w:rsidP="00086075">
      <w:pPr>
        <w:pStyle w:val="Heading1"/>
        <w:spacing w:line="240" w:lineRule="auto"/>
        <w:rPr>
          <w:lang w:val="en-US"/>
        </w:rPr>
      </w:pPr>
      <w:r w:rsidRPr="009F0D2A">
        <w:rPr>
          <w:lang w:val="en-US"/>
        </w:rPr>
        <w:t>Discussion</w:t>
      </w:r>
    </w:p>
    <w:p w14:paraId="49D982A6" w14:textId="3249EE08" w:rsidR="009475E4" w:rsidRPr="009F0D2A" w:rsidRDefault="00BC3F3B" w:rsidP="00086075">
      <w:pPr>
        <w:spacing w:line="240" w:lineRule="auto"/>
        <w:rPr>
          <w:lang w:val="en-US"/>
        </w:rPr>
      </w:pPr>
      <w:r w:rsidRPr="009F0D2A">
        <w:rPr>
          <w:lang w:val="en-US"/>
        </w:rPr>
        <w:t>This</w:t>
      </w:r>
      <w:r w:rsidR="000507B6" w:rsidRPr="009F0D2A">
        <w:rPr>
          <w:lang w:val="en-US"/>
        </w:rPr>
        <w:t xml:space="preserve"> paper </w:t>
      </w:r>
      <w:r w:rsidRPr="009F0D2A">
        <w:rPr>
          <w:lang w:val="en-US"/>
        </w:rPr>
        <w:t xml:space="preserve">aimed </w:t>
      </w:r>
      <w:r w:rsidR="000507B6" w:rsidRPr="009F0D2A">
        <w:rPr>
          <w:lang w:val="en-US"/>
        </w:rPr>
        <w:t xml:space="preserve">to test the mediating effect of proactive personality on the relationship between CSE and </w:t>
      </w:r>
      <w:r w:rsidR="005746C5" w:rsidRPr="009F0D2A">
        <w:rPr>
          <w:lang w:val="en-US"/>
        </w:rPr>
        <w:t>innovative behavio</w:t>
      </w:r>
      <w:r w:rsidR="009D2C10" w:rsidRPr="009F0D2A">
        <w:rPr>
          <w:lang w:val="en-US"/>
        </w:rPr>
        <w:t>r</w:t>
      </w:r>
      <w:r w:rsidR="00326454" w:rsidRPr="009F0D2A">
        <w:rPr>
          <w:lang w:val="en-US"/>
        </w:rPr>
        <w:t xml:space="preserve"> among </w:t>
      </w:r>
      <w:del w:id="324" w:author="Author" w:date="2018-01-18T15:27:00Z">
        <w:r w:rsidR="00326454" w:rsidRPr="009F0D2A" w:rsidDel="00F25002">
          <w:rPr>
            <w:lang w:val="en-US"/>
          </w:rPr>
          <w:delText>micro</w:delText>
        </w:r>
        <w:r w:rsidR="000507B6" w:rsidRPr="009F0D2A" w:rsidDel="00F25002">
          <w:rPr>
            <w:lang w:val="en-US"/>
          </w:rPr>
          <w:delText>entrepreneurs</w:delText>
        </w:r>
      </w:del>
      <w:ins w:id="325" w:author="Author" w:date="2018-01-18T15:27:00Z">
        <w:r w:rsidR="00F25002" w:rsidRPr="00726F9A">
          <w:rPr>
            <w:lang w:val="en-US"/>
          </w:rPr>
          <w:t>micro-entrepreneurs</w:t>
        </w:r>
      </w:ins>
      <w:r w:rsidR="000507B6" w:rsidRPr="009F0D2A">
        <w:rPr>
          <w:lang w:val="en-US"/>
        </w:rPr>
        <w:t xml:space="preserve">. </w:t>
      </w:r>
      <w:r w:rsidR="003B43A7" w:rsidRPr="009F0D2A">
        <w:rPr>
          <w:lang w:val="en-US"/>
        </w:rPr>
        <w:t>We found support for</w:t>
      </w:r>
      <w:r w:rsidR="00BC4A3C" w:rsidRPr="009F0D2A">
        <w:rPr>
          <w:lang w:val="en-US"/>
        </w:rPr>
        <w:t xml:space="preserve"> our</w:t>
      </w:r>
      <w:r w:rsidR="003B43A7" w:rsidRPr="009F0D2A">
        <w:rPr>
          <w:lang w:val="en-US"/>
        </w:rPr>
        <w:t xml:space="preserve"> </w:t>
      </w:r>
      <w:r w:rsidR="00776C3D" w:rsidRPr="009F0D2A">
        <w:rPr>
          <w:lang w:val="en-US"/>
        </w:rPr>
        <w:t>argument</w:t>
      </w:r>
      <w:r w:rsidR="003B43A7" w:rsidRPr="009F0D2A">
        <w:rPr>
          <w:lang w:val="en-US"/>
        </w:rPr>
        <w:t xml:space="preserve"> that CS</w:t>
      </w:r>
      <w:r w:rsidR="005746C5" w:rsidRPr="009F0D2A">
        <w:rPr>
          <w:lang w:val="en-US"/>
        </w:rPr>
        <w:t>E influenced innovative behavio</w:t>
      </w:r>
      <w:r w:rsidR="003B43A7" w:rsidRPr="009F0D2A">
        <w:rPr>
          <w:lang w:val="en-US"/>
        </w:rPr>
        <w:t>r (H1) via the mediat</w:t>
      </w:r>
      <w:r w:rsidR="005746C5" w:rsidRPr="009F0D2A">
        <w:rPr>
          <w:lang w:val="en-US"/>
        </w:rPr>
        <w:t>ing effect of proactive behavio</w:t>
      </w:r>
      <w:r w:rsidR="003B43A7" w:rsidRPr="009F0D2A">
        <w:rPr>
          <w:lang w:val="en-US"/>
        </w:rPr>
        <w:t xml:space="preserve">r (H2 and H3). However, we </w:t>
      </w:r>
      <w:r w:rsidR="00BC37C1" w:rsidRPr="009F0D2A">
        <w:rPr>
          <w:lang w:val="en-US"/>
        </w:rPr>
        <w:t xml:space="preserve">observed </w:t>
      </w:r>
      <w:r w:rsidR="005746C5" w:rsidRPr="009F0D2A">
        <w:rPr>
          <w:lang w:val="en-US"/>
        </w:rPr>
        <w:t xml:space="preserve">that </w:t>
      </w:r>
      <w:r w:rsidR="00315B88" w:rsidRPr="009F0D2A">
        <w:rPr>
          <w:lang w:val="en-US"/>
        </w:rPr>
        <w:t xml:space="preserve">proactive personality partially mediated the </w:t>
      </w:r>
      <w:r w:rsidR="005746C5" w:rsidRPr="009F0D2A">
        <w:rPr>
          <w:lang w:val="en-US"/>
        </w:rPr>
        <w:t>relationship</w:t>
      </w:r>
      <w:r w:rsidR="00315B88" w:rsidRPr="009F0D2A">
        <w:rPr>
          <w:lang w:val="en-US"/>
        </w:rPr>
        <w:t xml:space="preserve"> wherein</w:t>
      </w:r>
      <w:r w:rsidR="005746C5" w:rsidRPr="009F0D2A">
        <w:rPr>
          <w:lang w:val="en-US"/>
        </w:rPr>
        <w:t xml:space="preserve"> </w:t>
      </w:r>
      <w:r w:rsidR="00BC37C1" w:rsidRPr="009F0D2A">
        <w:rPr>
          <w:lang w:val="en-US"/>
        </w:rPr>
        <w:t xml:space="preserve">the direct effect of CSE remained significant </w:t>
      </w:r>
      <w:ins w:id="326" w:author="Author" w:date="2018-01-18T21:24:00Z">
        <w:r w:rsidR="0048582A" w:rsidRPr="00726F9A">
          <w:rPr>
            <w:lang w:val="en-US"/>
          </w:rPr>
          <w:t xml:space="preserve">after </w:t>
        </w:r>
      </w:ins>
      <w:del w:id="327" w:author="Author" w:date="2018-01-18T21:24:00Z">
        <w:r w:rsidR="00BC37C1" w:rsidRPr="009F0D2A" w:rsidDel="0048582A">
          <w:rPr>
            <w:lang w:val="en-US"/>
          </w:rPr>
          <w:delText xml:space="preserve">upon addition </w:delText>
        </w:r>
      </w:del>
      <w:ins w:id="328" w:author="Author" w:date="2018-01-18T21:24:00Z">
        <w:r w:rsidR="0048582A" w:rsidRPr="009F0D2A">
          <w:rPr>
            <w:lang w:val="en-US"/>
          </w:rPr>
          <w:t>addi</w:t>
        </w:r>
        <w:r w:rsidR="0048582A" w:rsidRPr="00726F9A">
          <w:rPr>
            <w:lang w:val="en-US"/>
          </w:rPr>
          <w:t>ng</w:t>
        </w:r>
      </w:ins>
      <w:del w:id="329" w:author="Author" w:date="2018-01-18T21:24:00Z">
        <w:r w:rsidR="00BC37C1" w:rsidRPr="009F0D2A" w:rsidDel="0048582A">
          <w:rPr>
            <w:lang w:val="en-US"/>
          </w:rPr>
          <w:delText>of</w:delText>
        </w:r>
      </w:del>
      <w:r w:rsidR="00BC37C1" w:rsidRPr="009F0D2A">
        <w:rPr>
          <w:lang w:val="en-US"/>
        </w:rPr>
        <w:t xml:space="preserve"> pro</w:t>
      </w:r>
      <w:r w:rsidR="00F02A23" w:rsidRPr="009F0D2A">
        <w:rPr>
          <w:lang w:val="en-US"/>
        </w:rPr>
        <w:t xml:space="preserve">active personality as </w:t>
      </w:r>
      <w:ins w:id="330" w:author="Author" w:date="2018-01-18T21:24:00Z">
        <w:r w:rsidR="0048582A" w:rsidRPr="00726F9A">
          <w:rPr>
            <w:lang w:val="en-US"/>
          </w:rPr>
          <w:t xml:space="preserve">a </w:t>
        </w:r>
      </w:ins>
      <w:r w:rsidR="00F02A23" w:rsidRPr="009F0D2A">
        <w:rPr>
          <w:lang w:val="en-US"/>
        </w:rPr>
        <w:t>mediator.</w:t>
      </w:r>
      <w:del w:id="331" w:author="Author" w:date="2018-01-19T15:23:00Z">
        <w:r w:rsidR="000507B6" w:rsidRPr="009F0D2A" w:rsidDel="009F0D2A">
          <w:rPr>
            <w:lang w:val="en-US"/>
          </w:rPr>
          <w:delText xml:space="preserve"> </w:delText>
        </w:r>
      </w:del>
    </w:p>
    <w:p w14:paraId="15A0A5DD" w14:textId="5E88F026" w:rsidR="0069763B" w:rsidRPr="009F0D2A" w:rsidRDefault="004655E7" w:rsidP="00086075">
      <w:pPr>
        <w:pStyle w:val="Heading2"/>
        <w:spacing w:line="240" w:lineRule="auto"/>
        <w:ind w:firstLine="0"/>
        <w:rPr>
          <w:lang w:val="en-US"/>
        </w:rPr>
      </w:pPr>
      <w:r w:rsidRPr="009F0D2A">
        <w:rPr>
          <w:lang w:val="en-US"/>
        </w:rPr>
        <w:t>Theoretical I</w:t>
      </w:r>
      <w:r w:rsidR="0069763B" w:rsidRPr="009F0D2A">
        <w:rPr>
          <w:lang w:val="en-US"/>
        </w:rPr>
        <w:t>mplications</w:t>
      </w:r>
    </w:p>
    <w:p w14:paraId="3ECB8447" w14:textId="126E73E6" w:rsidR="00BC4A3C" w:rsidRPr="009F0D2A" w:rsidRDefault="000507B6" w:rsidP="00086075">
      <w:pPr>
        <w:spacing w:line="240" w:lineRule="auto"/>
        <w:rPr>
          <w:lang w:val="en-US"/>
        </w:rPr>
      </w:pPr>
      <w:r w:rsidRPr="009F0D2A">
        <w:rPr>
          <w:lang w:val="en-US"/>
        </w:rPr>
        <w:t xml:space="preserve">First, </w:t>
      </w:r>
      <w:r w:rsidR="00BC4A3C" w:rsidRPr="009F0D2A">
        <w:rPr>
          <w:lang w:val="en-US"/>
        </w:rPr>
        <w:t xml:space="preserve">we found the </w:t>
      </w:r>
      <w:r w:rsidR="00666518" w:rsidRPr="009F0D2A">
        <w:rPr>
          <w:lang w:val="en-US"/>
        </w:rPr>
        <w:t xml:space="preserve">total </w:t>
      </w:r>
      <w:r w:rsidR="00BC4A3C" w:rsidRPr="009F0D2A">
        <w:rPr>
          <w:lang w:val="en-US"/>
        </w:rPr>
        <w:t>effect</w:t>
      </w:r>
      <w:r w:rsidR="00666518" w:rsidRPr="009F0D2A">
        <w:rPr>
          <w:lang w:val="en-US"/>
        </w:rPr>
        <w:t xml:space="preserve"> of</w:t>
      </w:r>
      <w:r w:rsidR="00BC4A3C" w:rsidRPr="009F0D2A">
        <w:rPr>
          <w:lang w:val="en-US"/>
        </w:rPr>
        <w:t xml:space="preserve"> CSE on </w:t>
      </w:r>
      <w:r w:rsidR="005746C5" w:rsidRPr="009F0D2A">
        <w:rPr>
          <w:lang w:val="en-US"/>
        </w:rPr>
        <w:t>innovative behavio</w:t>
      </w:r>
      <w:r w:rsidR="005A2E9F" w:rsidRPr="009F0D2A">
        <w:rPr>
          <w:lang w:val="en-US"/>
        </w:rPr>
        <w:t>r</w:t>
      </w:r>
      <w:r w:rsidR="00B41CF9" w:rsidRPr="009F0D2A">
        <w:rPr>
          <w:lang w:val="en-US"/>
        </w:rPr>
        <w:t xml:space="preserve"> among </w:t>
      </w:r>
      <w:del w:id="332" w:author="Author" w:date="2018-01-18T15:27:00Z">
        <w:r w:rsidR="00B41CF9" w:rsidRPr="009F0D2A" w:rsidDel="00F25002">
          <w:rPr>
            <w:lang w:val="en-US"/>
          </w:rPr>
          <w:delText>micro</w:delText>
        </w:r>
        <w:r w:rsidR="00BC4A3C" w:rsidRPr="009F0D2A" w:rsidDel="00F25002">
          <w:rPr>
            <w:lang w:val="en-US"/>
          </w:rPr>
          <w:delText>entrepreneurs</w:delText>
        </w:r>
      </w:del>
      <w:ins w:id="333" w:author="Author" w:date="2018-01-18T15:27:00Z">
        <w:r w:rsidR="00F25002" w:rsidRPr="00726F9A">
          <w:rPr>
            <w:lang w:val="en-US"/>
          </w:rPr>
          <w:t>micro-entrepreneurs</w:t>
        </w:r>
      </w:ins>
      <w:r w:rsidR="00125FA0" w:rsidRPr="009F0D2A">
        <w:rPr>
          <w:lang w:val="en-US"/>
        </w:rPr>
        <w:t xml:space="preserve"> to be positive and significant</w:t>
      </w:r>
      <w:r w:rsidR="00BC4A3C" w:rsidRPr="009F0D2A">
        <w:rPr>
          <w:lang w:val="en-US"/>
        </w:rPr>
        <w:t xml:space="preserve">. This implies that the use of </w:t>
      </w:r>
      <w:r w:rsidR="005746C5" w:rsidRPr="009F0D2A">
        <w:rPr>
          <w:lang w:val="en-US"/>
        </w:rPr>
        <w:t xml:space="preserve">the </w:t>
      </w:r>
      <w:r w:rsidR="00BC4A3C" w:rsidRPr="009F0D2A">
        <w:rPr>
          <w:lang w:val="en-US"/>
        </w:rPr>
        <w:t>CSE c</w:t>
      </w:r>
      <w:r w:rsidR="00154A10" w:rsidRPr="009F0D2A">
        <w:rPr>
          <w:lang w:val="en-US"/>
        </w:rPr>
        <w:t xml:space="preserve">onstruct in understanding </w:t>
      </w:r>
      <w:del w:id="334" w:author="Author" w:date="2018-01-18T15:27:00Z">
        <w:r w:rsidR="00154A10" w:rsidRPr="009F0D2A" w:rsidDel="00F25002">
          <w:rPr>
            <w:lang w:val="en-US"/>
          </w:rPr>
          <w:delText>micro</w:delText>
        </w:r>
        <w:r w:rsidR="00BC4A3C" w:rsidRPr="009F0D2A" w:rsidDel="00F25002">
          <w:rPr>
            <w:lang w:val="en-US"/>
          </w:rPr>
          <w:delText>entrepreneurs</w:delText>
        </w:r>
      </w:del>
      <w:ins w:id="335" w:author="Author" w:date="2018-01-18T15:27:00Z">
        <w:r w:rsidR="00F25002" w:rsidRPr="00726F9A">
          <w:rPr>
            <w:lang w:val="en-US"/>
          </w:rPr>
          <w:t>micro-entrepreneurs</w:t>
        </w:r>
      </w:ins>
      <w:r w:rsidR="00BC4A3C" w:rsidRPr="009F0D2A">
        <w:rPr>
          <w:lang w:val="en-US"/>
        </w:rPr>
        <w:t xml:space="preserve">’ innovative </w:t>
      </w:r>
      <w:r w:rsidR="003C5566" w:rsidRPr="009F0D2A">
        <w:rPr>
          <w:lang w:val="en-US"/>
        </w:rPr>
        <w:t>behavio</w:t>
      </w:r>
      <w:r w:rsidR="00154A10" w:rsidRPr="009F0D2A">
        <w:rPr>
          <w:lang w:val="en-US"/>
        </w:rPr>
        <w:t xml:space="preserve">r </w:t>
      </w:r>
      <w:r w:rsidR="00666518" w:rsidRPr="009F0D2A">
        <w:rPr>
          <w:lang w:val="en-US"/>
        </w:rPr>
        <w:t>is important</w:t>
      </w:r>
      <w:r w:rsidR="00BC4A3C" w:rsidRPr="009F0D2A">
        <w:rPr>
          <w:lang w:val="en-US"/>
        </w:rPr>
        <w:t xml:space="preserve">. In this respect, </w:t>
      </w:r>
      <w:r w:rsidR="00BC37C1" w:rsidRPr="009F0D2A">
        <w:rPr>
          <w:lang w:val="en-US"/>
        </w:rPr>
        <w:t>this study</w:t>
      </w:r>
      <w:r w:rsidR="00BC4A3C" w:rsidRPr="009F0D2A">
        <w:rPr>
          <w:lang w:val="en-US"/>
        </w:rPr>
        <w:t xml:space="preserve"> again </w:t>
      </w:r>
      <w:del w:id="336" w:author="Author" w:date="2018-01-18T21:24:00Z">
        <w:r w:rsidR="00BC4A3C" w:rsidRPr="009F0D2A" w:rsidDel="0048582A">
          <w:rPr>
            <w:lang w:val="en-US"/>
          </w:rPr>
          <w:delText xml:space="preserve">asserts </w:delText>
        </w:r>
      </w:del>
      <w:ins w:id="337" w:author="Author" w:date="2018-01-18T21:24:00Z">
        <w:r w:rsidR="0048582A" w:rsidRPr="009F0D2A">
          <w:rPr>
            <w:lang w:val="en-US"/>
          </w:rPr>
          <w:t>assert</w:t>
        </w:r>
        <w:r w:rsidR="0048582A" w:rsidRPr="00726F9A">
          <w:rPr>
            <w:lang w:val="en-US"/>
          </w:rPr>
          <w:t>ed</w:t>
        </w:r>
        <w:r w:rsidR="0048582A" w:rsidRPr="009F0D2A">
          <w:rPr>
            <w:lang w:val="en-US"/>
          </w:rPr>
          <w:t xml:space="preserve"> </w:t>
        </w:r>
      </w:ins>
      <w:r w:rsidR="00BC37C1" w:rsidRPr="009F0D2A">
        <w:rPr>
          <w:lang w:val="en-US"/>
        </w:rPr>
        <w:t xml:space="preserve">the important role of </w:t>
      </w:r>
      <w:r w:rsidR="00B47F6B" w:rsidRPr="009F0D2A">
        <w:rPr>
          <w:lang w:val="en-US"/>
        </w:rPr>
        <w:t xml:space="preserve">an </w:t>
      </w:r>
      <w:r w:rsidR="00BC4A3C" w:rsidRPr="009F0D2A">
        <w:rPr>
          <w:lang w:val="en-US"/>
        </w:rPr>
        <w:t>entrepreneur</w:t>
      </w:r>
      <w:r w:rsidR="00B47F6B" w:rsidRPr="009F0D2A">
        <w:rPr>
          <w:lang w:val="en-US"/>
        </w:rPr>
        <w:t>’</w:t>
      </w:r>
      <w:r w:rsidR="00BC4A3C" w:rsidRPr="009F0D2A">
        <w:rPr>
          <w:lang w:val="en-US"/>
        </w:rPr>
        <w:t xml:space="preserve">s personality </w:t>
      </w:r>
      <w:r w:rsidR="00B47F6B" w:rsidRPr="009F0D2A">
        <w:rPr>
          <w:lang w:val="en-US"/>
        </w:rPr>
        <w:t>in conducting</w:t>
      </w:r>
      <w:r w:rsidR="00BC4A3C" w:rsidRPr="009F0D2A">
        <w:rPr>
          <w:lang w:val="en-US"/>
        </w:rPr>
        <w:t xml:space="preserve"> their business</w:t>
      </w:r>
      <w:r w:rsidR="00666518" w:rsidRPr="009F0D2A">
        <w:rPr>
          <w:lang w:val="en-US"/>
        </w:rPr>
        <w:t xml:space="preserve"> (</w:t>
      </w:r>
      <w:r w:rsidR="00E54F59" w:rsidRPr="009F0D2A">
        <w:rPr>
          <w:lang w:val="en-US"/>
        </w:rPr>
        <w:t>Chen, Greene</w:t>
      </w:r>
      <w:del w:id="338" w:author="Author" w:date="2018-01-18T21:25:00Z">
        <w:r w:rsidR="00E54F59" w:rsidRPr="009F0D2A" w:rsidDel="0048582A">
          <w:rPr>
            <w:lang w:val="en-US"/>
          </w:rPr>
          <w:delText>,</w:delText>
        </w:r>
      </w:del>
      <w:r w:rsidR="00770E08" w:rsidRPr="009F0D2A">
        <w:rPr>
          <w:lang w:val="en-US"/>
        </w:rPr>
        <w:t xml:space="preserve"> </w:t>
      </w:r>
      <w:r w:rsidR="00E54F59" w:rsidRPr="009F0D2A">
        <w:rPr>
          <w:rFonts w:ascii="TimesNewRomanPSMT" w:hAnsi="TimesNewRomanPSMT" w:cs="TimesNewRomanPSMT"/>
          <w:lang w:val="en-US"/>
        </w:rPr>
        <w:t xml:space="preserve">&amp; </w:t>
      </w:r>
      <w:r w:rsidR="00770E08" w:rsidRPr="009F0D2A">
        <w:rPr>
          <w:lang w:val="en-US"/>
        </w:rPr>
        <w:t>Crick</w:t>
      </w:r>
      <w:r w:rsidR="00E54F59" w:rsidRPr="009F0D2A">
        <w:rPr>
          <w:lang w:val="en-US"/>
        </w:rPr>
        <w:t>,</w:t>
      </w:r>
      <w:r w:rsidR="00770E08" w:rsidRPr="009F0D2A">
        <w:rPr>
          <w:lang w:val="en-US"/>
        </w:rPr>
        <w:t xml:space="preserve"> 1998</w:t>
      </w:r>
      <w:r w:rsidR="00666518" w:rsidRPr="009F0D2A">
        <w:rPr>
          <w:lang w:val="en-US"/>
        </w:rPr>
        <w:t xml:space="preserve">). This </w:t>
      </w:r>
      <w:r w:rsidR="00B75447" w:rsidRPr="009F0D2A">
        <w:rPr>
          <w:lang w:val="en-US"/>
        </w:rPr>
        <w:t xml:space="preserve">study </w:t>
      </w:r>
      <w:r w:rsidR="00666518" w:rsidRPr="009F0D2A">
        <w:rPr>
          <w:lang w:val="en-US"/>
        </w:rPr>
        <w:t xml:space="preserve">extends the idea </w:t>
      </w:r>
      <w:r w:rsidR="00B47F6B" w:rsidRPr="009F0D2A">
        <w:rPr>
          <w:lang w:val="en-US"/>
        </w:rPr>
        <w:t>of CSE playing</w:t>
      </w:r>
      <w:r w:rsidR="00666518" w:rsidRPr="009F0D2A">
        <w:rPr>
          <w:lang w:val="en-US"/>
        </w:rPr>
        <w:t xml:space="preserve"> an important role in work setting</w:t>
      </w:r>
      <w:r w:rsidR="00B47F6B" w:rsidRPr="009F0D2A">
        <w:rPr>
          <w:lang w:val="en-US"/>
        </w:rPr>
        <w:t>s</w:t>
      </w:r>
      <w:r w:rsidR="00666518" w:rsidRPr="009F0D2A">
        <w:rPr>
          <w:lang w:val="en-US"/>
        </w:rPr>
        <w:t xml:space="preserve"> for employees (</w:t>
      </w:r>
      <w:r w:rsidR="00BC37C1" w:rsidRPr="009F0D2A">
        <w:rPr>
          <w:lang w:val="en-US"/>
        </w:rPr>
        <w:t xml:space="preserve">Song </w:t>
      </w:r>
      <w:r w:rsidR="00E54F59" w:rsidRPr="009F0D2A">
        <w:rPr>
          <w:lang w:val="en-US"/>
        </w:rPr>
        <w:t>&amp;</w:t>
      </w:r>
      <w:r w:rsidR="00D30138" w:rsidRPr="009F0D2A">
        <w:rPr>
          <w:lang w:val="en-US"/>
        </w:rPr>
        <w:t xml:space="preserve"> Chathoth</w:t>
      </w:r>
      <w:r w:rsidR="00E54F59" w:rsidRPr="009F0D2A">
        <w:rPr>
          <w:lang w:val="en-US"/>
        </w:rPr>
        <w:t>,</w:t>
      </w:r>
      <w:r w:rsidR="00D30138" w:rsidRPr="009F0D2A">
        <w:rPr>
          <w:lang w:val="en-US"/>
        </w:rPr>
        <w:t xml:space="preserve"> </w:t>
      </w:r>
      <w:r w:rsidR="00BC37C1" w:rsidRPr="009F0D2A">
        <w:rPr>
          <w:lang w:val="en-US"/>
        </w:rPr>
        <w:t>2013</w:t>
      </w:r>
      <w:r w:rsidR="00B47F6B" w:rsidRPr="009F0D2A">
        <w:rPr>
          <w:lang w:val="en-US"/>
        </w:rPr>
        <w:t xml:space="preserve">) and </w:t>
      </w:r>
      <w:r w:rsidR="00666518" w:rsidRPr="009F0D2A">
        <w:rPr>
          <w:lang w:val="en-US"/>
        </w:rPr>
        <w:t>CEO</w:t>
      </w:r>
      <w:r w:rsidR="00B47F6B" w:rsidRPr="009F0D2A">
        <w:rPr>
          <w:lang w:val="en-US"/>
        </w:rPr>
        <w:t>s</w:t>
      </w:r>
      <w:r w:rsidR="00666518" w:rsidRPr="009F0D2A">
        <w:rPr>
          <w:lang w:val="en-US"/>
        </w:rPr>
        <w:t xml:space="preserve"> (</w:t>
      </w:r>
      <w:r w:rsidR="00855974" w:rsidRPr="009F0D2A">
        <w:rPr>
          <w:lang w:val="en-US"/>
        </w:rPr>
        <w:t>Simsek et al.</w:t>
      </w:r>
      <w:r w:rsidR="00E54F59" w:rsidRPr="009F0D2A">
        <w:rPr>
          <w:lang w:val="en-US"/>
        </w:rPr>
        <w:t>,</w:t>
      </w:r>
      <w:r w:rsidR="00855974" w:rsidRPr="009F0D2A">
        <w:rPr>
          <w:lang w:val="en-US"/>
        </w:rPr>
        <w:t xml:space="preserve"> 2010</w:t>
      </w:r>
      <w:r w:rsidR="00666518" w:rsidRPr="009F0D2A">
        <w:rPr>
          <w:lang w:val="en-US"/>
        </w:rPr>
        <w:t>) to the real</w:t>
      </w:r>
      <w:r w:rsidR="00B75447" w:rsidRPr="009F0D2A">
        <w:rPr>
          <w:lang w:val="en-US"/>
        </w:rPr>
        <w:t>m o</w:t>
      </w:r>
      <w:r w:rsidR="00154A10" w:rsidRPr="009F0D2A">
        <w:rPr>
          <w:lang w:val="en-US"/>
        </w:rPr>
        <w:t xml:space="preserve">f </w:t>
      </w:r>
      <w:del w:id="339" w:author="Author" w:date="2018-01-18T15:27:00Z">
        <w:r w:rsidR="00154A10" w:rsidRPr="009F0D2A" w:rsidDel="00F25002">
          <w:rPr>
            <w:lang w:val="en-US"/>
          </w:rPr>
          <w:delText>micro</w:delText>
        </w:r>
        <w:r w:rsidR="00B47F6B" w:rsidRPr="009F0D2A" w:rsidDel="00F25002">
          <w:rPr>
            <w:lang w:val="en-US"/>
          </w:rPr>
          <w:delText>entrepreneurs</w:delText>
        </w:r>
      </w:del>
      <w:ins w:id="340" w:author="Author" w:date="2018-01-18T15:27:00Z">
        <w:r w:rsidR="00F25002" w:rsidRPr="00726F9A">
          <w:rPr>
            <w:lang w:val="en-US"/>
          </w:rPr>
          <w:t>micro-entrepreneurs</w:t>
        </w:r>
      </w:ins>
      <w:r w:rsidR="00B47F6B" w:rsidRPr="009F0D2A">
        <w:rPr>
          <w:lang w:val="en-US"/>
        </w:rPr>
        <w:t xml:space="preserve"> in SME</w:t>
      </w:r>
      <w:r w:rsidR="00B75447" w:rsidRPr="009F0D2A">
        <w:rPr>
          <w:lang w:val="en-US"/>
        </w:rPr>
        <w:t xml:space="preserve"> setting</w:t>
      </w:r>
      <w:r w:rsidR="00B47F6B" w:rsidRPr="009F0D2A">
        <w:rPr>
          <w:lang w:val="en-US"/>
        </w:rPr>
        <w:t>s</w:t>
      </w:r>
      <w:r w:rsidR="00666518" w:rsidRPr="009F0D2A">
        <w:rPr>
          <w:lang w:val="en-US"/>
        </w:rPr>
        <w:t xml:space="preserve">. This </w:t>
      </w:r>
      <w:ins w:id="341" w:author="Author" w:date="2018-01-18T21:26:00Z">
        <w:r w:rsidR="0048582A" w:rsidRPr="00726F9A">
          <w:rPr>
            <w:lang w:val="en-US"/>
          </w:rPr>
          <w:t xml:space="preserve">attribute </w:t>
        </w:r>
      </w:ins>
      <w:r w:rsidR="00666518" w:rsidRPr="009F0D2A">
        <w:rPr>
          <w:lang w:val="en-US"/>
        </w:rPr>
        <w:t>is especially important since the ability to act innovatively will determine the competitiveness and survival of micro enterprises</w:t>
      </w:r>
      <w:r w:rsidR="008637CC" w:rsidRPr="009F0D2A">
        <w:rPr>
          <w:lang w:val="en-US"/>
        </w:rPr>
        <w:t>. Therefore, we contribute</w:t>
      </w:r>
      <w:r w:rsidR="00666518" w:rsidRPr="009F0D2A">
        <w:rPr>
          <w:lang w:val="en-US"/>
        </w:rPr>
        <w:t xml:space="preserve"> </w:t>
      </w:r>
      <w:ins w:id="342" w:author="Author" w:date="2018-01-19T15:22:00Z">
        <w:r w:rsidR="000944DA">
          <w:rPr>
            <w:lang w:val="en-US"/>
          </w:rPr>
          <w:t>toward</w:t>
        </w:r>
      </w:ins>
      <w:del w:id="343" w:author="Author" w:date="2018-01-19T15:22:00Z">
        <w:r w:rsidR="00666518" w:rsidRPr="009F0D2A" w:rsidDel="000944DA">
          <w:rPr>
            <w:lang w:val="en-US"/>
          </w:rPr>
          <w:delText>towards</w:delText>
        </w:r>
      </w:del>
      <w:r w:rsidR="00666518" w:rsidRPr="009F0D2A">
        <w:rPr>
          <w:lang w:val="en-US"/>
        </w:rPr>
        <w:t xml:space="preserve"> </w:t>
      </w:r>
      <w:r w:rsidR="008637CC" w:rsidRPr="009F0D2A">
        <w:rPr>
          <w:lang w:val="en-US"/>
        </w:rPr>
        <w:t>increasing</w:t>
      </w:r>
      <w:r w:rsidR="00B47F6B" w:rsidRPr="009F0D2A">
        <w:rPr>
          <w:lang w:val="en-US"/>
        </w:rPr>
        <w:t xml:space="preserve"> the</w:t>
      </w:r>
      <w:r w:rsidR="008637CC" w:rsidRPr="009F0D2A">
        <w:rPr>
          <w:lang w:val="en-US"/>
        </w:rPr>
        <w:t xml:space="preserve"> understanding of</w:t>
      </w:r>
      <w:r w:rsidR="00666518" w:rsidRPr="009F0D2A">
        <w:rPr>
          <w:lang w:val="en-US"/>
        </w:rPr>
        <w:t xml:space="preserve"> </w:t>
      </w:r>
      <w:r w:rsidR="008637CC" w:rsidRPr="009F0D2A">
        <w:rPr>
          <w:lang w:val="en-US"/>
        </w:rPr>
        <w:t>personality</w:t>
      </w:r>
      <w:r w:rsidR="00666518" w:rsidRPr="009F0D2A">
        <w:rPr>
          <w:lang w:val="en-US"/>
        </w:rPr>
        <w:t xml:space="preserve"> </w:t>
      </w:r>
      <w:r w:rsidR="00B47F6B" w:rsidRPr="009F0D2A">
        <w:rPr>
          <w:lang w:val="en-US"/>
        </w:rPr>
        <w:t>to</w:t>
      </w:r>
      <w:r w:rsidR="008637CC" w:rsidRPr="009F0D2A">
        <w:rPr>
          <w:lang w:val="en-US"/>
        </w:rPr>
        <w:t xml:space="preserve"> </w:t>
      </w:r>
      <w:r w:rsidR="00154A10" w:rsidRPr="009F0D2A">
        <w:rPr>
          <w:lang w:val="en-US"/>
        </w:rPr>
        <w:t xml:space="preserve">the success of </w:t>
      </w:r>
      <w:del w:id="344" w:author="Author" w:date="2018-01-18T15:27:00Z">
        <w:r w:rsidR="00154A10" w:rsidRPr="009F0D2A" w:rsidDel="00F25002">
          <w:rPr>
            <w:lang w:val="en-US"/>
          </w:rPr>
          <w:delText>microentrepreneurs</w:delText>
        </w:r>
      </w:del>
      <w:ins w:id="345" w:author="Author" w:date="2018-01-18T15:27:00Z">
        <w:r w:rsidR="00F25002" w:rsidRPr="00726F9A">
          <w:rPr>
            <w:lang w:val="en-US"/>
          </w:rPr>
          <w:t>micro-entrepreneurs</w:t>
        </w:r>
      </w:ins>
      <w:r w:rsidR="008637CC" w:rsidRPr="009F0D2A">
        <w:rPr>
          <w:lang w:val="en-US"/>
        </w:rPr>
        <w:t xml:space="preserve">, particularly when considering </w:t>
      </w:r>
      <w:r w:rsidR="00154A10" w:rsidRPr="009F0D2A">
        <w:rPr>
          <w:lang w:val="en-US"/>
        </w:rPr>
        <w:t xml:space="preserve">their </w:t>
      </w:r>
      <w:r w:rsidR="00B47F6B" w:rsidRPr="009F0D2A">
        <w:rPr>
          <w:lang w:val="en-US"/>
        </w:rPr>
        <w:t>innovative behavio</w:t>
      </w:r>
      <w:r w:rsidR="005A2E9F" w:rsidRPr="009F0D2A">
        <w:rPr>
          <w:lang w:val="en-US"/>
        </w:rPr>
        <w:t>r</w:t>
      </w:r>
      <w:r w:rsidR="00666518" w:rsidRPr="009F0D2A">
        <w:rPr>
          <w:lang w:val="en-US"/>
        </w:rPr>
        <w:t>.</w:t>
      </w:r>
      <w:r w:rsidR="005019C2" w:rsidRPr="009F0D2A">
        <w:rPr>
          <w:lang w:val="en-US"/>
        </w:rPr>
        <w:t xml:space="preserve"> In this respect, we also contribute toward</w:t>
      </w:r>
      <w:del w:id="346" w:author="Author" w:date="2018-01-18T21:27:00Z">
        <w:r w:rsidR="005019C2" w:rsidRPr="009F0D2A" w:rsidDel="0048582A">
          <w:rPr>
            <w:lang w:val="en-US"/>
          </w:rPr>
          <w:delText>s</w:delText>
        </w:r>
      </w:del>
      <w:r w:rsidR="005019C2" w:rsidRPr="009F0D2A">
        <w:rPr>
          <w:lang w:val="en-US"/>
        </w:rPr>
        <w:t xml:space="preserve"> the support for using compound personality </w:t>
      </w:r>
      <w:r w:rsidR="00B47F6B" w:rsidRPr="009F0D2A">
        <w:rPr>
          <w:lang w:val="en-US"/>
        </w:rPr>
        <w:t>construct to explain behavio</w:t>
      </w:r>
      <w:r w:rsidR="005019C2" w:rsidRPr="009F0D2A">
        <w:rPr>
          <w:lang w:val="en-US"/>
        </w:rPr>
        <w:t>r (c</w:t>
      </w:r>
      <w:r w:rsidR="00903F91" w:rsidRPr="009F0D2A">
        <w:rPr>
          <w:lang w:val="en-US"/>
        </w:rPr>
        <w:t>ompare with</w:t>
      </w:r>
      <w:r w:rsidR="00D30138" w:rsidRPr="009F0D2A">
        <w:rPr>
          <w:lang w:val="en-US"/>
        </w:rPr>
        <w:t xml:space="preserve"> Hammond et al.</w:t>
      </w:r>
      <w:r w:rsidR="00E54F59" w:rsidRPr="009F0D2A">
        <w:rPr>
          <w:lang w:val="en-US"/>
        </w:rPr>
        <w:t>,</w:t>
      </w:r>
      <w:r w:rsidR="005019C2" w:rsidRPr="009F0D2A">
        <w:rPr>
          <w:lang w:val="en-US"/>
        </w:rPr>
        <w:t xml:space="preserve"> 2011; </w:t>
      </w:r>
      <w:r w:rsidR="00D30138" w:rsidRPr="009F0D2A">
        <w:rPr>
          <w:lang w:val="en-US"/>
        </w:rPr>
        <w:t>Ones et al.</w:t>
      </w:r>
      <w:r w:rsidR="00E54F59" w:rsidRPr="009F0D2A">
        <w:rPr>
          <w:lang w:val="en-US"/>
        </w:rPr>
        <w:t>,</w:t>
      </w:r>
      <w:r w:rsidR="00D30138" w:rsidRPr="009F0D2A">
        <w:rPr>
          <w:lang w:val="en-US"/>
        </w:rPr>
        <w:t xml:space="preserve"> </w:t>
      </w:r>
      <w:r w:rsidR="005019C2" w:rsidRPr="009F0D2A">
        <w:rPr>
          <w:lang w:val="en-US"/>
        </w:rPr>
        <w:t>2007)</w:t>
      </w:r>
    </w:p>
    <w:p w14:paraId="6235A82B" w14:textId="3404ECCB" w:rsidR="008F3663" w:rsidRPr="009F0D2A" w:rsidRDefault="00666518" w:rsidP="00086075">
      <w:pPr>
        <w:spacing w:line="240" w:lineRule="auto"/>
        <w:rPr>
          <w:lang w:val="en-US"/>
        </w:rPr>
      </w:pPr>
      <w:r w:rsidRPr="009F0D2A">
        <w:rPr>
          <w:lang w:val="en-US"/>
        </w:rPr>
        <w:t>Next,</w:t>
      </w:r>
      <w:r w:rsidR="008637CC" w:rsidRPr="009F0D2A">
        <w:rPr>
          <w:lang w:val="en-US"/>
        </w:rPr>
        <w:t xml:space="preserve"> our </w:t>
      </w:r>
      <w:r w:rsidR="00125FA0" w:rsidRPr="009F0D2A">
        <w:rPr>
          <w:lang w:val="en-US"/>
        </w:rPr>
        <w:t xml:space="preserve">study </w:t>
      </w:r>
      <w:r w:rsidR="008637CC" w:rsidRPr="009F0D2A">
        <w:rPr>
          <w:lang w:val="en-US"/>
        </w:rPr>
        <w:t xml:space="preserve">which </w:t>
      </w:r>
      <w:r w:rsidR="00125FA0" w:rsidRPr="009F0D2A">
        <w:rPr>
          <w:lang w:val="en-US"/>
        </w:rPr>
        <w:t xml:space="preserve">examines </w:t>
      </w:r>
      <w:r w:rsidR="008637CC" w:rsidRPr="009F0D2A">
        <w:rPr>
          <w:lang w:val="en-US"/>
        </w:rPr>
        <w:t xml:space="preserve">the </w:t>
      </w:r>
      <w:r w:rsidRPr="009F0D2A">
        <w:rPr>
          <w:lang w:val="en-US"/>
        </w:rPr>
        <w:t xml:space="preserve">mediating effect of </w:t>
      </w:r>
      <w:r w:rsidR="000507B6" w:rsidRPr="009F0D2A">
        <w:rPr>
          <w:lang w:val="en-US"/>
        </w:rPr>
        <w:t xml:space="preserve">proactive personality </w:t>
      </w:r>
      <w:r w:rsidRPr="009F0D2A">
        <w:rPr>
          <w:lang w:val="en-US"/>
        </w:rPr>
        <w:t xml:space="preserve">on </w:t>
      </w:r>
      <w:r w:rsidR="000507B6" w:rsidRPr="009F0D2A">
        <w:rPr>
          <w:lang w:val="en-US"/>
        </w:rPr>
        <w:t xml:space="preserve">the relationship between CSE and </w:t>
      </w:r>
      <w:r w:rsidR="00B47F6B" w:rsidRPr="009F0D2A">
        <w:rPr>
          <w:lang w:val="en-US"/>
        </w:rPr>
        <w:t>innovative behavio</w:t>
      </w:r>
      <w:r w:rsidR="005A2E9F" w:rsidRPr="009F0D2A">
        <w:rPr>
          <w:lang w:val="en-US"/>
        </w:rPr>
        <w:t>r</w:t>
      </w:r>
      <w:r w:rsidR="008637CC" w:rsidRPr="009F0D2A">
        <w:rPr>
          <w:lang w:val="en-US"/>
        </w:rPr>
        <w:t xml:space="preserve"> is among the first to consider the role of CSE on </w:t>
      </w:r>
      <w:r w:rsidR="00B47F6B" w:rsidRPr="009F0D2A">
        <w:rPr>
          <w:lang w:val="en-US"/>
        </w:rPr>
        <w:t>innovative behavio</w:t>
      </w:r>
      <w:r w:rsidR="005A2E9F" w:rsidRPr="009F0D2A">
        <w:rPr>
          <w:lang w:val="en-US"/>
        </w:rPr>
        <w:t>r</w:t>
      </w:r>
      <w:r w:rsidR="00154A10" w:rsidRPr="009F0D2A">
        <w:rPr>
          <w:lang w:val="en-US"/>
        </w:rPr>
        <w:t xml:space="preserve"> among </w:t>
      </w:r>
      <w:del w:id="347" w:author="Author" w:date="2018-01-18T15:27:00Z">
        <w:r w:rsidR="00154A10" w:rsidRPr="009F0D2A" w:rsidDel="00F25002">
          <w:rPr>
            <w:lang w:val="en-US"/>
          </w:rPr>
          <w:delText>micro</w:delText>
        </w:r>
        <w:r w:rsidR="008637CC" w:rsidRPr="009F0D2A" w:rsidDel="00F25002">
          <w:rPr>
            <w:lang w:val="en-US"/>
          </w:rPr>
          <w:delText>entrepreneurs</w:delText>
        </w:r>
      </w:del>
      <w:ins w:id="348" w:author="Author" w:date="2018-01-18T15:27:00Z">
        <w:r w:rsidR="00F25002" w:rsidRPr="00726F9A">
          <w:rPr>
            <w:lang w:val="en-US"/>
          </w:rPr>
          <w:t>micro-entrepreneurs</w:t>
        </w:r>
      </w:ins>
      <w:r w:rsidR="000507B6" w:rsidRPr="009F0D2A">
        <w:rPr>
          <w:lang w:val="en-US"/>
        </w:rPr>
        <w:t>.</w:t>
      </w:r>
      <w:r w:rsidR="00BC4A3C" w:rsidRPr="009F0D2A">
        <w:rPr>
          <w:lang w:val="en-US"/>
        </w:rPr>
        <w:t xml:space="preserve"> </w:t>
      </w:r>
      <w:r w:rsidR="008637CC" w:rsidRPr="009F0D2A">
        <w:rPr>
          <w:lang w:val="en-US"/>
        </w:rPr>
        <w:t>In this respect, we contribute</w:t>
      </w:r>
      <w:r w:rsidR="008F3663" w:rsidRPr="009F0D2A">
        <w:rPr>
          <w:lang w:val="en-US"/>
        </w:rPr>
        <w:t xml:space="preserve"> </w:t>
      </w:r>
      <w:ins w:id="349" w:author="Author" w:date="2018-01-19T15:22:00Z">
        <w:r w:rsidR="000944DA">
          <w:rPr>
            <w:lang w:val="en-US"/>
          </w:rPr>
          <w:t>toward</w:t>
        </w:r>
      </w:ins>
      <w:del w:id="350" w:author="Author" w:date="2018-01-19T15:22:00Z">
        <w:r w:rsidR="008F3663" w:rsidRPr="009F0D2A" w:rsidDel="000944DA">
          <w:rPr>
            <w:lang w:val="en-US"/>
          </w:rPr>
          <w:delText>towards</w:delText>
        </w:r>
      </w:del>
      <w:r w:rsidR="008F3663" w:rsidRPr="009F0D2A">
        <w:rPr>
          <w:lang w:val="en-US"/>
        </w:rPr>
        <w:t xml:space="preserve"> the </w:t>
      </w:r>
      <w:r w:rsidR="00526A9D" w:rsidRPr="009F0D2A">
        <w:rPr>
          <w:lang w:val="en-US"/>
        </w:rPr>
        <w:t>interplay</w:t>
      </w:r>
      <w:r w:rsidR="008F3663" w:rsidRPr="009F0D2A">
        <w:rPr>
          <w:lang w:val="en-US"/>
        </w:rPr>
        <w:t xml:space="preserve"> between factor alpha and </w:t>
      </w:r>
      <w:r w:rsidR="00526A9D" w:rsidRPr="009F0D2A">
        <w:rPr>
          <w:lang w:val="en-US"/>
        </w:rPr>
        <w:t xml:space="preserve">factor </w:t>
      </w:r>
      <w:r w:rsidR="008F3663" w:rsidRPr="009F0D2A">
        <w:rPr>
          <w:lang w:val="en-US"/>
        </w:rPr>
        <w:t>beta</w:t>
      </w:r>
      <w:r w:rsidR="00903F91" w:rsidRPr="009F0D2A">
        <w:rPr>
          <w:lang w:val="en-US"/>
        </w:rPr>
        <w:t xml:space="preserve">, which are </w:t>
      </w:r>
      <w:r w:rsidR="008F3663" w:rsidRPr="009F0D2A">
        <w:rPr>
          <w:lang w:val="en-US"/>
        </w:rPr>
        <w:t>getti</w:t>
      </w:r>
      <w:r w:rsidR="00903F91" w:rsidRPr="009F0D2A">
        <w:rPr>
          <w:lang w:val="en-US"/>
        </w:rPr>
        <w:t xml:space="preserve">ng along and </w:t>
      </w:r>
      <w:r w:rsidR="00154A10" w:rsidRPr="009F0D2A">
        <w:rPr>
          <w:lang w:val="en-US"/>
        </w:rPr>
        <w:t xml:space="preserve">getting </w:t>
      </w:r>
      <w:r w:rsidR="00903F91" w:rsidRPr="009F0D2A">
        <w:rPr>
          <w:lang w:val="en-US"/>
        </w:rPr>
        <w:t>ahead respectively,</w:t>
      </w:r>
      <w:r w:rsidR="008F3663" w:rsidRPr="009F0D2A">
        <w:rPr>
          <w:lang w:val="en-US"/>
        </w:rPr>
        <w:t xml:space="preserve"> on furthering innovation. In fact, our result</w:t>
      </w:r>
      <w:r w:rsidR="00B47F6B" w:rsidRPr="009F0D2A">
        <w:rPr>
          <w:lang w:val="en-US"/>
        </w:rPr>
        <w:t>s</w:t>
      </w:r>
      <w:r w:rsidR="008F3663" w:rsidRPr="009F0D2A">
        <w:rPr>
          <w:lang w:val="en-US"/>
        </w:rPr>
        <w:t xml:space="preserve"> suggested that despite the</w:t>
      </w:r>
      <w:r w:rsidR="008637CC" w:rsidRPr="009F0D2A">
        <w:rPr>
          <w:lang w:val="en-US"/>
        </w:rPr>
        <w:t xml:space="preserve"> inherent difference among these</w:t>
      </w:r>
      <w:r w:rsidR="008F3663" w:rsidRPr="009F0D2A">
        <w:rPr>
          <w:lang w:val="en-US"/>
        </w:rPr>
        <w:t xml:space="preserve"> personalities, </w:t>
      </w:r>
      <w:r w:rsidR="008637CC" w:rsidRPr="009F0D2A">
        <w:rPr>
          <w:lang w:val="en-US"/>
        </w:rPr>
        <w:t xml:space="preserve">CSE and proactive personality </w:t>
      </w:r>
      <w:r w:rsidR="008F3663" w:rsidRPr="009F0D2A">
        <w:rPr>
          <w:lang w:val="en-US"/>
        </w:rPr>
        <w:t>play a combi</w:t>
      </w:r>
      <w:r w:rsidR="00B47F6B" w:rsidRPr="009F0D2A">
        <w:rPr>
          <w:lang w:val="en-US"/>
        </w:rPr>
        <w:t>ned role in determining behavio</w:t>
      </w:r>
      <w:r w:rsidR="008F3663" w:rsidRPr="009F0D2A">
        <w:rPr>
          <w:lang w:val="en-US"/>
        </w:rPr>
        <w:t xml:space="preserve">r. This suggests the need to carefully consider </w:t>
      </w:r>
      <w:r w:rsidR="003C5566" w:rsidRPr="009F0D2A">
        <w:rPr>
          <w:lang w:val="en-US"/>
        </w:rPr>
        <w:t xml:space="preserve">a </w:t>
      </w:r>
      <w:r w:rsidR="008F3663" w:rsidRPr="009F0D2A">
        <w:rPr>
          <w:lang w:val="en-US"/>
        </w:rPr>
        <w:t>combination of personality factors to explai</w:t>
      </w:r>
      <w:r w:rsidR="00705C88" w:rsidRPr="009F0D2A">
        <w:rPr>
          <w:lang w:val="en-US"/>
        </w:rPr>
        <w:t>n behavio</w:t>
      </w:r>
      <w:r w:rsidR="008F3663" w:rsidRPr="009F0D2A">
        <w:rPr>
          <w:lang w:val="en-US"/>
        </w:rPr>
        <w:t>r.</w:t>
      </w:r>
      <w:r w:rsidR="008637CC" w:rsidRPr="009F0D2A">
        <w:rPr>
          <w:lang w:val="en-US"/>
        </w:rPr>
        <w:t xml:space="preserve"> It will also be beneficial </w:t>
      </w:r>
      <w:r w:rsidR="008637CC" w:rsidRPr="009F0D2A">
        <w:rPr>
          <w:lang w:val="en-US"/>
        </w:rPr>
        <w:lastRenderedPageBreak/>
        <w:t xml:space="preserve">for researchers that consider CSE to </w:t>
      </w:r>
      <w:r w:rsidR="00125FA0" w:rsidRPr="009F0D2A">
        <w:rPr>
          <w:lang w:val="en-US"/>
        </w:rPr>
        <w:t xml:space="preserve">also </w:t>
      </w:r>
      <w:r w:rsidR="008637CC" w:rsidRPr="009F0D2A">
        <w:rPr>
          <w:lang w:val="en-US"/>
        </w:rPr>
        <w:t>include proactive personality, especially</w:t>
      </w:r>
      <w:r w:rsidR="005019C2" w:rsidRPr="009F0D2A">
        <w:rPr>
          <w:lang w:val="en-US"/>
        </w:rPr>
        <w:t xml:space="preserve"> when looking at </w:t>
      </w:r>
      <w:r w:rsidR="00705C88" w:rsidRPr="009F0D2A">
        <w:rPr>
          <w:lang w:val="en-US"/>
        </w:rPr>
        <w:t>behavio</w:t>
      </w:r>
      <w:r w:rsidR="005019C2" w:rsidRPr="009F0D2A">
        <w:rPr>
          <w:lang w:val="en-US"/>
        </w:rPr>
        <w:t>r</w:t>
      </w:r>
      <w:r w:rsidR="00125FA0" w:rsidRPr="009F0D2A">
        <w:rPr>
          <w:lang w:val="en-US"/>
        </w:rPr>
        <w:t>s</w:t>
      </w:r>
      <w:r w:rsidR="008637CC" w:rsidRPr="009F0D2A">
        <w:rPr>
          <w:lang w:val="en-US"/>
        </w:rPr>
        <w:t xml:space="preserve"> that </w:t>
      </w:r>
      <w:r w:rsidR="00125FA0" w:rsidRPr="009F0D2A">
        <w:rPr>
          <w:lang w:val="en-US"/>
        </w:rPr>
        <w:t xml:space="preserve">are </w:t>
      </w:r>
      <w:r w:rsidR="008637CC" w:rsidRPr="009F0D2A">
        <w:rPr>
          <w:lang w:val="en-US"/>
        </w:rPr>
        <w:t>linked to entrepreneurship or innovation.</w:t>
      </w:r>
    </w:p>
    <w:p w14:paraId="3F5FEA1B" w14:textId="78562446" w:rsidR="008F3663" w:rsidRPr="009F0D2A" w:rsidRDefault="004655E7" w:rsidP="00086075">
      <w:pPr>
        <w:pStyle w:val="Heading2"/>
        <w:spacing w:line="240" w:lineRule="auto"/>
        <w:ind w:firstLine="0"/>
        <w:rPr>
          <w:lang w:val="en-US"/>
        </w:rPr>
      </w:pPr>
      <w:r w:rsidRPr="009F0D2A">
        <w:rPr>
          <w:lang w:val="en-US"/>
        </w:rPr>
        <w:t>Practical I</w:t>
      </w:r>
      <w:r w:rsidR="008F3663" w:rsidRPr="009F0D2A">
        <w:rPr>
          <w:lang w:val="en-US"/>
        </w:rPr>
        <w:t>mplications</w:t>
      </w:r>
    </w:p>
    <w:p w14:paraId="6E461268" w14:textId="1A17BC93" w:rsidR="002B27D6" w:rsidRPr="009F0D2A" w:rsidRDefault="005A0D6E" w:rsidP="00086075">
      <w:pPr>
        <w:spacing w:line="240" w:lineRule="auto"/>
        <w:rPr>
          <w:lang w:val="en-US"/>
        </w:rPr>
      </w:pPr>
      <w:r w:rsidRPr="009F0D2A">
        <w:rPr>
          <w:lang w:val="en-US"/>
        </w:rPr>
        <w:t xml:space="preserve"> </w:t>
      </w:r>
      <w:r w:rsidR="00125FA0" w:rsidRPr="009F0D2A">
        <w:rPr>
          <w:lang w:val="en-US"/>
        </w:rPr>
        <w:t>For practical implications</w:t>
      </w:r>
      <w:r w:rsidR="00705C88" w:rsidRPr="009F0D2A">
        <w:rPr>
          <w:lang w:val="en-US"/>
        </w:rPr>
        <w:t>,</w:t>
      </w:r>
      <w:r w:rsidR="002B27D6" w:rsidRPr="009F0D2A">
        <w:rPr>
          <w:lang w:val="en-US"/>
        </w:rPr>
        <w:t xml:space="preserve"> </w:t>
      </w:r>
      <w:r w:rsidR="00315B88" w:rsidRPr="009F0D2A">
        <w:rPr>
          <w:lang w:val="en-US"/>
        </w:rPr>
        <w:t xml:space="preserve">our results </w:t>
      </w:r>
      <w:ins w:id="351" w:author="Author" w:date="2018-01-18T21:29:00Z">
        <w:r w:rsidR="0048582A" w:rsidRPr="00726F9A">
          <w:rPr>
            <w:lang w:val="en-US"/>
          </w:rPr>
          <w:t xml:space="preserve">provide an </w:t>
        </w:r>
      </w:ins>
      <w:del w:id="352" w:author="Author" w:date="2018-01-18T21:29:00Z">
        <w:r w:rsidR="00315B88" w:rsidRPr="009F0D2A" w:rsidDel="0048582A">
          <w:rPr>
            <w:lang w:val="en-US"/>
          </w:rPr>
          <w:delText>present</w:delText>
        </w:r>
        <w:r w:rsidR="002B27D6" w:rsidRPr="009F0D2A" w:rsidDel="0048582A">
          <w:rPr>
            <w:lang w:val="en-US"/>
          </w:rPr>
          <w:delText xml:space="preserve"> the </w:delText>
        </w:r>
      </w:del>
      <w:r w:rsidR="002B27D6" w:rsidRPr="009F0D2A">
        <w:rPr>
          <w:lang w:val="en-US"/>
        </w:rPr>
        <w:t xml:space="preserve">opportunity to differentiate among </w:t>
      </w:r>
      <w:del w:id="353" w:author="Author" w:date="2018-01-18T21:29:00Z">
        <w:r w:rsidR="002B27D6" w:rsidRPr="009F0D2A" w:rsidDel="0048582A">
          <w:rPr>
            <w:lang w:val="en-US"/>
          </w:rPr>
          <w:delText xml:space="preserve">different </w:delText>
        </w:r>
      </w:del>
      <w:r w:rsidR="002B27D6" w:rsidRPr="009F0D2A">
        <w:rPr>
          <w:lang w:val="en-US"/>
        </w:rPr>
        <w:t>entreprene</w:t>
      </w:r>
      <w:r w:rsidR="00705C88" w:rsidRPr="009F0D2A">
        <w:rPr>
          <w:lang w:val="en-US"/>
        </w:rPr>
        <w:t xml:space="preserve">urs </w:t>
      </w:r>
      <w:del w:id="354" w:author="Author" w:date="2018-01-18T21:29:00Z">
        <w:r w:rsidR="00705C88" w:rsidRPr="009F0D2A" w:rsidDel="0048582A">
          <w:rPr>
            <w:lang w:val="en-US"/>
          </w:rPr>
          <w:delText xml:space="preserve">on </w:delText>
        </w:r>
      </w:del>
      <w:ins w:id="355" w:author="Author" w:date="2018-01-18T21:29:00Z">
        <w:r w:rsidR="0048582A" w:rsidRPr="00726F9A">
          <w:rPr>
            <w:lang w:val="en-US"/>
          </w:rPr>
          <w:t xml:space="preserve">with respect to </w:t>
        </w:r>
      </w:ins>
      <w:r w:rsidR="00705C88" w:rsidRPr="009F0D2A">
        <w:rPr>
          <w:lang w:val="en-US"/>
        </w:rPr>
        <w:t>their innovative behavio</w:t>
      </w:r>
      <w:r w:rsidR="002B27D6" w:rsidRPr="009F0D2A">
        <w:rPr>
          <w:lang w:val="en-US"/>
        </w:rPr>
        <w:t>r.</w:t>
      </w:r>
      <w:r w:rsidR="00D46449" w:rsidRPr="009F0D2A">
        <w:rPr>
          <w:lang w:val="en-US"/>
        </w:rPr>
        <w:t xml:space="preserve"> </w:t>
      </w:r>
      <w:r w:rsidR="00B03444" w:rsidRPr="009F0D2A">
        <w:rPr>
          <w:lang w:val="en-US"/>
        </w:rPr>
        <w:t xml:space="preserve">Extant research </w:t>
      </w:r>
      <w:del w:id="356" w:author="Author" w:date="2018-01-18T21:29:00Z">
        <w:r w:rsidR="00B03444" w:rsidRPr="009F0D2A" w:rsidDel="0048582A">
          <w:rPr>
            <w:lang w:val="en-US"/>
          </w:rPr>
          <w:delText>has</w:delText>
        </w:r>
        <w:r w:rsidR="00D46449" w:rsidRPr="009F0D2A" w:rsidDel="0048582A">
          <w:rPr>
            <w:lang w:val="en-US"/>
          </w:rPr>
          <w:delText xml:space="preserve"> suggested </w:delText>
        </w:r>
      </w:del>
      <w:ins w:id="357" w:author="Author" w:date="2018-01-18T21:29:00Z">
        <w:r w:rsidR="0048582A" w:rsidRPr="009F0D2A">
          <w:rPr>
            <w:lang w:val="en-US"/>
          </w:rPr>
          <w:t>suggest</w:t>
        </w:r>
        <w:r w:rsidR="0048582A" w:rsidRPr="00726F9A">
          <w:rPr>
            <w:lang w:val="en-US"/>
          </w:rPr>
          <w:t>s</w:t>
        </w:r>
        <w:r w:rsidR="0048582A" w:rsidRPr="009F0D2A">
          <w:rPr>
            <w:lang w:val="en-US"/>
          </w:rPr>
          <w:t xml:space="preserve"> </w:t>
        </w:r>
      </w:ins>
      <w:r w:rsidR="00705C88" w:rsidRPr="009F0D2A">
        <w:rPr>
          <w:lang w:val="en-US"/>
        </w:rPr>
        <w:t>that there is a relationship between an</w:t>
      </w:r>
      <w:r w:rsidR="00D46449" w:rsidRPr="009F0D2A">
        <w:rPr>
          <w:lang w:val="en-US"/>
        </w:rPr>
        <w:t xml:space="preserve"> entrepreneur</w:t>
      </w:r>
      <w:r w:rsidR="00705C88" w:rsidRPr="009F0D2A">
        <w:rPr>
          <w:lang w:val="en-US"/>
        </w:rPr>
        <w:t>’</w:t>
      </w:r>
      <w:r w:rsidR="00D46449" w:rsidRPr="009F0D2A">
        <w:rPr>
          <w:lang w:val="en-US"/>
        </w:rPr>
        <w:t>s pers</w:t>
      </w:r>
      <w:r w:rsidR="00154A10" w:rsidRPr="009F0D2A">
        <w:rPr>
          <w:lang w:val="en-US"/>
        </w:rPr>
        <w:t xml:space="preserve">onality </w:t>
      </w:r>
      <w:del w:id="358" w:author="Author" w:date="2018-01-18T21:29:00Z">
        <w:r w:rsidR="00154A10" w:rsidRPr="009F0D2A" w:rsidDel="0048582A">
          <w:rPr>
            <w:lang w:val="en-US"/>
          </w:rPr>
          <w:delText>i</w:delText>
        </w:r>
        <w:r w:rsidR="00705C88" w:rsidRPr="009F0D2A" w:rsidDel="0048582A">
          <w:rPr>
            <w:lang w:val="en-US"/>
          </w:rPr>
          <w:delText xml:space="preserve">n </w:delText>
        </w:r>
      </w:del>
      <w:ins w:id="359" w:author="Author" w:date="2018-01-18T21:29:00Z">
        <w:r w:rsidR="0048582A" w:rsidRPr="00726F9A">
          <w:rPr>
            <w:lang w:val="en-US"/>
          </w:rPr>
          <w:t xml:space="preserve">and </w:t>
        </w:r>
      </w:ins>
      <w:r w:rsidR="00705C88" w:rsidRPr="009F0D2A">
        <w:rPr>
          <w:lang w:val="en-US"/>
        </w:rPr>
        <w:t>the way an entrepreneur</w:t>
      </w:r>
      <w:r w:rsidR="00D46449" w:rsidRPr="009F0D2A">
        <w:rPr>
          <w:lang w:val="en-US"/>
        </w:rPr>
        <w:t xml:space="preserve"> perform</w:t>
      </w:r>
      <w:r w:rsidR="00705C88" w:rsidRPr="009F0D2A">
        <w:rPr>
          <w:lang w:val="en-US"/>
        </w:rPr>
        <w:t xml:space="preserve">s </w:t>
      </w:r>
      <w:r w:rsidR="00D46449" w:rsidRPr="009F0D2A">
        <w:rPr>
          <w:lang w:val="en-US"/>
        </w:rPr>
        <w:t>(</w:t>
      </w:r>
      <w:del w:id="360" w:author="Author" w:date="2018-01-18T21:29:00Z">
        <w:r w:rsidR="003C5566" w:rsidRPr="009F0D2A" w:rsidDel="0048582A">
          <w:rPr>
            <w:lang w:val="en-US"/>
          </w:rPr>
          <w:delText>for example</w:delText>
        </w:r>
      </w:del>
      <w:ins w:id="361" w:author="Author" w:date="2018-01-18T21:29:00Z">
        <w:r w:rsidR="0048582A" w:rsidRPr="00726F9A">
          <w:rPr>
            <w:lang w:val="en-US"/>
          </w:rPr>
          <w:t>e.g.</w:t>
        </w:r>
      </w:ins>
      <w:r w:rsidR="003C5566" w:rsidRPr="009F0D2A">
        <w:rPr>
          <w:lang w:val="en-US"/>
        </w:rPr>
        <w:t>,</w:t>
      </w:r>
      <w:r w:rsidR="00770E08" w:rsidRPr="009F0D2A">
        <w:rPr>
          <w:lang w:val="en-US"/>
        </w:rPr>
        <w:t xml:space="preserve"> Marcati, Guido</w:t>
      </w:r>
      <w:del w:id="362" w:author="Author" w:date="2018-01-18T21:29:00Z">
        <w:r w:rsidR="00770E08" w:rsidRPr="009F0D2A" w:rsidDel="0048582A">
          <w:rPr>
            <w:lang w:val="en-US"/>
          </w:rPr>
          <w:delText>,</w:delText>
        </w:r>
      </w:del>
      <w:r w:rsidR="00770E08" w:rsidRPr="009F0D2A">
        <w:rPr>
          <w:lang w:val="en-US"/>
        </w:rPr>
        <w:t xml:space="preserve"> </w:t>
      </w:r>
      <w:r w:rsidR="00E54F59" w:rsidRPr="009F0D2A">
        <w:rPr>
          <w:lang w:val="en-US"/>
        </w:rPr>
        <w:t>&amp;</w:t>
      </w:r>
      <w:r w:rsidR="00770E08" w:rsidRPr="009F0D2A">
        <w:rPr>
          <w:lang w:val="en-US"/>
        </w:rPr>
        <w:t xml:space="preserve"> Peluso</w:t>
      </w:r>
      <w:r w:rsidR="00E54F59" w:rsidRPr="009F0D2A">
        <w:rPr>
          <w:lang w:val="en-US"/>
        </w:rPr>
        <w:t>,</w:t>
      </w:r>
      <w:r w:rsidR="00D46449" w:rsidRPr="009F0D2A">
        <w:rPr>
          <w:lang w:val="en-US"/>
        </w:rPr>
        <w:t xml:space="preserve"> 2008). </w:t>
      </w:r>
      <w:r w:rsidR="000026F8" w:rsidRPr="009F0D2A">
        <w:rPr>
          <w:lang w:val="en-US"/>
        </w:rPr>
        <w:t>Therefore, g</w:t>
      </w:r>
      <w:r w:rsidR="00D46449" w:rsidRPr="009F0D2A">
        <w:rPr>
          <w:lang w:val="en-US"/>
        </w:rPr>
        <w:t xml:space="preserve">overnment </w:t>
      </w:r>
      <w:r w:rsidR="003C5566" w:rsidRPr="009F0D2A">
        <w:rPr>
          <w:lang w:val="en-US"/>
        </w:rPr>
        <w:t>should take interest i</w:t>
      </w:r>
      <w:r w:rsidR="00D46449" w:rsidRPr="009F0D2A">
        <w:rPr>
          <w:lang w:val="en-US"/>
        </w:rPr>
        <w:t xml:space="preserve">n how entrepreneurs’ self-evaluations will determine their willingness to engage in innovative activities. </w:t>
      </w:r>
      <w:r w:rsidRPr="009F0D2A">
        <w:rPr>
          <w:lang w:val="en-US"/>
        </w:rPr>
        <w:t>Those with positive self-evaluations tend to be more proactive</w:t>
      </w:r>
      <w:r w:rsidR="00705C88" w:rsidRPr="009F0D2A">
        <w:rPr>
          <w:lang w:val="en-US"/>
        </w:rPr>
        <w:t>,</w:t>
      </w:r>
      <w:r w:rsidRPr="009F0D2A">
        <w:rPr>
          <w:lang w:val="en-US"/>
        </w:rPr>
        <w:t xml:space="preserve"> </w:t>
      </w:r>
      <w:r w:rsidR="000026F8" w:rsidRPr="009F0D2A">
        <w:rPr>
          <w:lang w:val="en-US"/>
        </w:rPr>
        <w:t xml:space="preserve">which </w:t>
      </w:r>
      <w:r w:rsidRPr="009F0D2A">
        <w:rPr>
          <w:lang w:val="en-US"/>
        </w:rPr>
        <w:t xml:space="preserve">leads to </w:t>
      </w:r>
      <w:del w:id="363" w:author="Author" w:date="2018-01-18T21:30:00Z">
        <w:r w:rsidRPr="009F0D2A" w:rsidDel="0048582A">
          <w:rPr>
            <w:lang w:val="en-US"/>
          </w:rPr>
          <w:delText>the</w:delText>
        </w:r>
        <w:r w:rsidR="000026F8" w:rsidRPr="009F0D2A" w:rsidDel="0048582A">
          <w:rPr>
            <w:lang w:val="en-US"/>
          </w:rPr>
          <w:delText>ir</w:delText>
        </w:r>
        <w:r w:rsidRPr="009F0D2A" w:rsidDel="0048582A">
          <w:rPr>
            <w:lang w:val="en-US"/>
          </w:rPr>
          <w:delText xml:space="preserve"> </w:delText>
        </w:r>
      </w:del>
      <w:ins w:id="364" w:author="Author" w:date="2018-01-18T21:30:00Z">
        <w:r w:rsidR="0048582A" w:rsidRPr="009F0D2A">
          <w:rPr>
            <w:lang w:val="en-US"/>
          </w:rPr>
          <w:t>the</w:t>
        </w:r>
        <w:r w:rsidR="0048582A" w:rsidRPr="00726F9A">
          <w:rPr>
            <w:lang w:val="en-US"/>
          </w:rPr>
          <w:t>m being</w:t>
        </w:r>
        <w:r w:rsidR="0048582A" w:rsidRPr="009F0D2A">
          <w:rPr>
            <w:lang w:val="en-US"/>
          </w:rPr>
          <w:t xml:space="preserve"> </w:t>
        </w:r>
      </w:ins>
      <w:r w:rsidRPr="009F0D2A">
        <w:rPr>
          <w:lang w:val="en-US"/>
        </w:rPr>
        <w:t>willing</w:t>
      </w:r>
      <w:del w:id="365" w:author="Author" w:date="2018-01-18T21:30:00Z">
        <w:r w:rsidRPr="009F0D2A" w:rsidDel="0048582A">
          <w:rPr>
            <w:lang w:val="en-US"/>
          </w:rPr>
          <w:delText>ness</w:delText>
        </w:r>
      </w:del>
      <w:r w:rsidRPr="009F0D2A">
        <w:rPr>
          <w:lang w:val="en-US"/>
        </w:rPr>
        <w:t xml:space="preserve"> to </w:t>
      </w:r>
      <w:r w:rsidR="00705C88" w:rsidRPr="009F0D2A">
        <w:rPr>
          <w:lang w:val="en-US"/>
        </w:rPr>
        <w:t>innovate</w:t>
      </w:r>
      <w:r w:rsidRPr="009F0D2A">
        <w:rPr>
          <w:lang w:val="en-US"/>
        </w:rPr>
        <w:t xml:space="preserve">. </w:t>
      </w:r>
      <w:r w:rsidR="00D46449" w:rsidRPr="009F0D2A">
        <w:rPr>
          <w:lang w:val="en-US"/>
        </w:rPr>
        <w:t>Given that governme</w:t>
      </w:r>
      <w:r w:rsidRPr="009F0D2A">
        <w:rPr>
          <w:lang w:val="en-US"/>
        </w:rPr>
        <w:t xml:space="preserve">nts </w:t>
      </w:r>
      <w:r w:rsidR="003C5566" w:rsidRPr="009F0D2A">
        <w:rPr>
          <w:lang w:val="en-US"/>
        </w:rPr>
        <w:t>typically engage</w:t>
      </w:r>
      <w:r w:rsidRPr="009F0D2A">
        <w:rPr>
          <w:lang w:val="en-US"/>
        </w:rPr>
        <w:t xml:space="preserve"> in helping entrepreneurs </w:t>
      </w:r>
      <w:del w:id="366" w:author="Author" w:date="2018-01-18T21:30:00Z">
        <w:r w:rsidRPr="009F0D2A" w:rsidDel="0048582A">
          <w:rPr>
            <w:lang w:val="en-US"/>
          </w:rPr>
          <w:delText xml:space="preserve">to </w:delText>
        </w:r>
      </w:del>
      <w:r w:rsidRPr="009F0D2A">
        <w:rPr>
          <w:lang w:val="en-US"/>
        </w:rPr>
        <w:t>grow their business</w:t>
      </w:r>
      <w:ins w:id="367" w:author="Author" w:date="2018-01-18T21:30:00Z">
        <w:r w:rsidR="0048582A" w:rsidRPr="00726F9A">
          <w:rPr>
            <w:lang w:val="en-US"/>
          </w:rPr>
          <w:t>es</w:t>
        </w:r>
      </w:ins>
      <w:r w:rsidRPr="009F0D2A">
        <w:rPr>
          <w:lang w:val="en-US"/>
        </w:rPr>
        <w:t xml:space="preserve">, they should </w:t>
      </w:r>
      <w:r w:rsidR="003C5566" w:rsidRPr="009F0D2A">
        <w:rPr>
          <w:lang w:val="en-US"/>
        </w:rPr>
        <w:t xml:space="preserve">also take into account </w:t>
      </w:r>
      <w:del w:id="368" w:author="Author" w:date="2018-01-18T21:30:00Z">
        <w:r w:rsidR="003C5566" w:rsidRPr="009F0D2A" w:rsidDel="0048582A">
          <w:rPr>
            <w:lang w:val="en-US"/>
          </w:rPr>
          <w:delText xml:space="preserve">the </w:delText>
        </w:r>
      </w:del>
      <w:r w:rsidR="003C5566" w:rsidRPr="009F0D2A">
        <w:rPr>
          <w:lang w:val="en-US"/>
        </w:rPr>
        <w:t>personality aspects of the entrepreneurs</w:t>
      </w:r>
      <w:ins w:id="369" w:author="Author" w:date="2018-01-18T21:30:00Z">
        <w:r w:rsidR="0048582A" w:rsidRPr="00726F9A">
          <w:rPr>
            <w:lang w:val="en-US"/>
          </w:rPr>
          <w:t>, too,</w:t>
        </w:r>
      </w:ins>
      <w:r w:rsidR="003C5566" w:rsidRPr="009F0D2A">
        <w:rPr>
          <w:lang w:val="en-US"/>
        </w:rPr>
        <w:t xml:space="preserve"> </w:t>
      </w:r>
      <w:ins w:id="370" w:author="Author" w:date="2018-01-18T21:30:00Z">
        <w:r w:rsidR="0048582A" w:rsidRPr="00726F9A">
          <w:rPr>
            <w:lang w:val="en-US"/>
          </w:rPr>
          <w:t xml:space="preserve">in order </w:t>
        </w:r>
      </w:ins>
      <w:r w:rsidR="003C5566" w:rsidRPr="009F0D2A">
        <w:rPr>
          <w:lang w:val="en-US"/>
        </w:rPr>
        <w:t>to increase the</w:t>
      </w:r>
      <w:ins w:id="371" w:author="Author" w:date="2018-01-18T21:30:00Z">
        <w:r w:rsidR="0048582A" w:rsidRPr="00726F9A">
          <w:rPr>
            <w:lang w:val="en-US"/>
          </w:rPr>
          <w:t>ir</w:t>
        </w:r>
      </w:ins>
      <w:r w:rsidR="003C5566" w:rsidRPr="009F0D2A">
        <w:rPr>
          <w:lang w:val="en-US"/>
        </w:rPr>
        <w:t xml:space="preserve"> </w:t>
      </w:r>
      <w:r w:rsidRPr="009F0D2A">
        <w:rPr>
          <w:lang w:val="en-US"/>
        </w:rPr>
        <w:t>performance</w:t>
      </w:r>
      <w:del w:id="372" w:author="Author" w:date="2018-01-18T21:30:00Z">
        <w:r w:rsidRPr="009F0D2A" w:rsidDel="0048582A">
          <w:rPr>
            <w:lang w:val="en-US"/>
          </w:rPr>
          <w:delText xml:space="preserve"> of </w:delText>
        </w:r>
      </w:del>
      <w:del w:id="373" w:author="Author" w:date="2018-01-18T15:27:00Z">
        <w:r w:rsidR="003C5566" w:rsidRPr="009F0D2A" w:rsidDel="00F25002">
          <w:rPr>
            <w:lang w:val="en-US"/>
          </w:rPr>
          <w:delText>microentrepreneurs</w:delText>
        </w:r>
      </w:del>
      <w:r w:rsidRPr="009F0D2A">
        <w:rPr>
          <w:lang w:val="en-US"/>
        </w:rPr>
        <w:t>.</w:t>
      </w:r>
      <w:r w:rsidR="00705C88" w:rsidRPr="00726F9A">
        <w:rPr>
          <w:lang w:val="en-US"/>
        </w:rPr>
        <w:t xml:space="preserve"> Specifically</w:t>
      </w:r>
      <w:r w:rsidR="0094694B" w:rsidRPr="00726F9A">
        <w:rPr>
          <w:lang w:val="en-US"/>
        </w:rPr>
        <w:t xml:space="preserve">, those </w:t>
      </w:r>
      <w:del w:id="374" w:author="Author" w:date="2018-01-18T21:31:00Z">
        <w:r w:rsidR="0094694B" w:rsidRPr="00726F9A" w:rsidDel="0048582A">
          <w:rPr>
            <w:lang w:val="en-US"/>
          </w:rPr>
          <w:delText xml:space="preserve">who </w:delText>
        </w:r>
      </w:del>
      <w:ins w:id="375" w:author="Author" w:date="2018-01-18T21:31:00Z">
        <w:r w:rsidR="0048582A" w:rsidRPr="00726F9A">
          <w:rPr>
            <w:lang w:val="en-US"/>
          </w:rPr>
          <w:t xml:space="preserve">that </w:t>
        </w:r>
      </w:ins>
      <w:r w:rsidR="00705C88" w:rsidRPr="00726F9A">
        <w:rPr>
          <w:lang w:val="en-US"/>
        </w:rPr>
        <w:t>are involved</w:t>
      </w:r>
      <w:r w:rsidR="00771890" w:rsidRPr="00726F9A">
        <w:rPr>
          <w:lang w:val="en-US"/>
        </w:rPr>
        <w:t xml:space="preserve"> with small business</w:t>
      </w:r>
      <w:r w:rsidR="00916406" w:rsidRPr="00726F9A">
        <w:rPr>
          <w:lang w:val="en-US"/>
        </w:rPr>
        <w:t xml:space="preserve">es may </w:t>
      </w:r>
      <w:r w:rsidR="00705C88" w:rsidRPr="00726F9A">
        <w:rPr>
          <w:lang w:val="en-US"/>
        </w:rPr>
        <w:t xml:space="preserve">need to </w:t>
      </w:r>
      <w:r w:rsidR="00916406" w:rsidRPr="00726F9A">
        <w:rPr>
          <w:lang w:val="en-US"/>
        </w:rPr>
        <w:t xml:space="preserve">design interventions </w:t>
      </w:r>
      <w:r w:rsidR="00705C88" w:rsidRPr="00726F9A">
        <w:rPr>
          <w:lang w:val="en-US"/>
        </w:rPr>
        <w:t xml:space="preserve">that are </w:t>
      </w:r>
      <w:r w:rsidR="00916406" w:rsidRPr="00726F9A">
        <w:rPr>
          <w:lang w:val="en-US"/>
        </w:rPr>
        <w:t xml:space="preserve">intended to </w:t>
      </w:r>
      <w:r w:rsidR="002700BF" w:rsidRPr="00726F9A">
        <w:rPr>
          <w:lang w:val="en-US"/>
        </w:rPr>
        <w:t xml:space="preserve">increase </w:t>
      </w:r>
      <w:ins w:id="376" w:author="Author" w:date="2018-01-18T21:31:00Z">
        <w:r w:rsidR="0048582A" w:rsidRPr="00726F9A">
          <w:rPr>
            <w:lang w:val="en-US"/>
          </w:rPr>
          <w:t xml:space="preserve">an </w:t>
        </w:r>
      </w:ins>
      <w:r w:rsidR="002700BF" w:rsidRPr="00726F9A">
        <w:rPr>
          <w:lang w:val="en-US"/>
        </w:rPr>
        <w:t>entrepreneur</w:t>
      </w:r>
      <w:r w:rsidR="00705C88" w:rsidRPr="00726F9A">
        <w:rPr>
          <w:lang w:val="en-US"/>
        </w:rPr>
        <w:t>’</w:t>
      </w:r>
      <w:r w:rsidR="002700BF" w:rsidRPr="00726F9A">
        <w:rPr>
          <w:lang w:val="en-US"/>
        </w:rPr>
        <w:t>s CSE</w:t>
      </w:r>
      <w:r w:rsidR="00705C88" w:rsidRPr="00726F9A">
        <w:rPr>
          <w:lang w:val="en-US"/>
        </w:rPr>
        <w:t>. P</w:t>
      </w:r>
      <w:r w:rsidR="00A15637" w:rsidRPr="00726F9A">
        <w:rPr>
          <w:lang w:val="en-US"/>
        </w:rPr>
        <w:t>revious</w:t>
      </w:r>
      <w:r w:rsidR="009E12A0" w:rsidRPr="00726F9A">
        <w:rPr>
          <w:lang w:val="en-US"/>
        </w:rPr>
        <w:t xml:space="preserve"> studies on CSE </w:t>
      </w:r>
      <w:r w:rsidR="004A67F9" w:rsidRPr="00726F9A">
        <w:rPr>
          <w:lang w:val="en-US"/>
        </w:rPr>
        <w:t xml:space="preserve">provided </w:t>
      </w:r>
      <w:r w:rsidR="005B2B2B" w:rsidRPr="00726F9A">
        <w:rPr>
          <w:lang w:val="en-US"/>
        </w:rPr>
        <w:t>evidence that high CSE</w:t>
      </w:r>
      <w:r w:rsidR="00CE1F5B" w:rsidRPr="00726F9A">
        <w:rPr>
          <w:lang w:val="en-US"/>
        </w:rPr>
        <w:t xml:space="preserve"> leads to</w:t>
      </w:r>
      <w:r w:rsidR="005B2B2B" w:rsidRPr="00726F9A">
        <w:rPr>
          <w:lang w:val="en-US"/>
        </w:rPr>
        <w:t xml:space="preserve"> </w:t>
      </w:r>
      <w:r w:rsidR="00705C88" w:rsidRPr="00726F9A">
        <w:rPr>
          <w:lang w:val="en-US"/>
        </w:rPr>
        <w:t>a better coping strategy among individuals</w:t>
      </w:r>
      <w:r w:rsidR="008F0CF5" w:rsidRPr="00726F9A">
        <w:rPr>
          <w:lang w:val="en-US"/>
        </w:rPr>
        <w:t xml:space="preserve"> </w:t>
      </w:r>
      <w:r w:rsidR="0011596A" w:rsidRPr="00726F9A">
        <w:rPr>
          <w:lang w:val="en-US"/>
        </w:rPr>
        <w:t>(</w:t>
      </w:r>
      <w:r w:rsidR="0011596A" w:rsidRPr="009F0D2A">
        <w:rPr>
          <w:rFonts w:eastAsia="Times New Roman" w:cs="Times New Roman"/>
          <w:szCs w:val="24"/>
          <w:shd w:val="clear" w:color="auto" w:fill="FFFFFF"/>
          <w:lang w:val="en-US"/>
        </w:rPr>
        <w:t>Kammeyer-Mueller</w:t>
      </w:r>
      <w:r w:rsidR="00770E08" w:rsidRPr="009F0D2A">
        <w:rPr>
          <w:rFonts w:eastAsia="Times New Roman" w:cs="Times New Roman"/>
          <w:szCs w:val="24"/>
          <w:shd w:val="clear" w:color="auto" w:fill="FFFFFF"/>
          <w:lang w:val="en-US"/>
        </w:rPr>
        <w:t>, Judge</w:t>
      </w:r>
      <w:del w:id="377" w:author="Author" w:date="2018-01-18T21:31:00Z">
        <w:r w:rsidR="00770E08" w:rsidRPr="009F0D2A" w:rsidDel="0048582A">
          <w:rPr>
            <w:rFonts w:eastAsia="Times New Roman" w:cs="Times New Roman"/>
            <w:szCs w:val="24"/>
            <w:shd w:val="clear" w:color="auto" w:fill="FFFFFF"/>
            <w:lang w:val="en-US"/>
          </w:rPr>
          <w:delText>,</w:delText>
        </w:r>
      </w:del>
      <w:r w:rsidR="00770E08" w:rsidRPr="009F0D2A">
        <w:rPr>
          <w:rFonts w:eastAsia="Times New Roman" w:cs="Times New Roman"/>
          <w:szCs w:val="24"/>
          <w:shd w:val="clear" w:color="auto" w:fill="FFFFFF"/>
          <w:lang w:val="en-US"/>
        </w:rPr>
        <w:t xml:space="preserve"> </w:t>
      </w:r>
      <w:r w:rsidR="00E54F59" w:rsidRPr="009F0D2A">
        <w:rPr>
          <w:rFonts w:eastAsia="Times New Roman" w:cs="Times New Roman"/>
          <w:szCs w:val="24"/>
          <w:shd w:val="clear" w:color="auto" w:fill="FFFFFF"/>
          <w:lang w:val="en-US"/>
        </w:rPr>
        <w:t>&amp;</w:t>
      </w:r>
      <w:r w:rsidR="00770E08" w:rsidRPr="009F0D2A">
        <w:rPr>
          <w:rFonts w:eastAsia="Times New Roman" w:cs="Times New Roman"/>
          <w:szCs w:val="24"/>
          <w:shd w:val="clear" w:color="auto" w:fill="FFFFFF"/>
          <w:lang w:val="en-US"/>
        </w:rPr>
        <w:t xml:space="preserve"> Scott</w:t>
      </w:r>
      <w:r w:rsidR="00E54F59" w:rsidRPr="009F0D2A">
        <w:rPr>
          <w:rFonts w:eastAsia="Times New Roman" w:cs="Times New Roman"/>
          <w:szCs w:val="24"/>
          <w:shd w:val="clear" w:color="auto" w:fill="FFFFFF"/>
          <w:lang w:val="en-US"/>
        </w:rPr>
        <w:t>,</w:t>
      </w:r>
      <w:r w:rsidR="009171ED" w:rsidRPr="009F0D2A">
        <w:rPr>
          <w:rFonts w:eastAsia="Times New Roman" w:cs="Times New Roman"/>
          <w:szCs w:val="24"/>
          <w:shd w:val="clear" w:color="auto" w:fill="FFFFFF"/>
          <w:lang w:val="en-US"/>
        </w:rPr>
        <w:t xml:space="preserve"> </w:t>
      </w:r>
      <w:r w:rsidR="008F0CF5" w:rsidRPr="009F0D2A">
        <w:rPr>
          <w:rFonts w:eastAsia="Times New Roman" w:cs="Times New Roman"/>
          <w:szCs w:val="24"/>
          <w:shd w:val="clear" w:color="auto" w:fill="FFFFFF"/>
          <w:lang w:val="en-US"/>
        </w:rPr>
        <w:t>2009)</w:t>
      </w:r>
      <w:r w:rsidR="00705C88" w:rsidRPr="009F0D2A">
        <w:rPr>
          <w:rFonts w:eastAsia="Times New Roman" w:cs="Times New Roman"/>
          <w:szCs w:val="24"/>
          <w:shd w:val="clear" w:color="auto" w:fill="FFFFFF"/>
          <w:lang w:val="en-US"/>
        </w:rPr>
        <w:t xml:space="preserve"> and this strategy </w:t>
      </w:r>
      <w:r w:rsidR="00392398" w:rsidRPr="00726F9A">
        <w:rPr>
          <w:rFonts w:eastAsia="Times New Roman" w:cs="Times New Roman"/>
          <w:szCs w:val="24"/>
          <w:shd w:val="clear" w:color="auto" w:fill="FFFFFF"/>
          <w:lang w:val="en-US"/>
        </w:rPr>
        <w:t xml:space="preserve">is important </w:t>
      </w:r>
      <w:r w:rsidR="00FF7117" w:rsidRPr="00726F9A">
        <w:rPr>
          <w:rFonts w:eastAsia="Times New Roman" w:cs="Times New Roman"/>
          <w:szCs w:val="24"/>
          <w:shd w:val="clear" w:color="auto" w:fill="FFFFFF"/>
          <w:lang w:val="en-US"/>
        </w:rPr>
        <w:t xml:space="preserve">for </w:t>
      </w:r>
      <w:del w:id="378" w:author="Author" w:date="2018-01-18T21:31:00Z">
        <w:r w:rsidR="00FF7117" w:rsidRPr="00726F9A" w:rsidDel="0048582A">
          <w:rPr>
            <w:rFonts w:eastAsia="Times New Roman" w:cs="Times New Roman"/>
            <w:szCs w:val="24"/>
            <w:shd w:val="clear" w:color="auto" w:fill="FFFFFF"/>
            <w:lang w:val="en-US"/>
          </w:rPr>
          <w:delText xml:space="preserve">entrepreneurs </w:delText>
        </w:r>
      </w:del>
      <w:ins w:id="379" w:author="Author" w:date="2018-01-18T21:31:00Z">
        <w:r w:rsidR="0048582A" w:rsidRPr="00726F9A">
          <w:rPr>
            <w:rFonts w:eastAsia="Times New Roman" w:cs="Times New Roman"/>
            <w:szCs w:val="24"/>
            <w:shd w:val="clear" w:color="auto" w:fill="FFFFFF"/>
            <w:lang w:val="en-US"/>
          </w:rPr>
          <w:t>entrepren</w:t>
        </w:r>
      </w:ins>
      <w:ins w:id="380" w:author="Author" w:date="2018-01-18T21:36:00Z">
        <w:r w:rsidR="00AF09D1" w:rsidRPr="00726F9A">
          <w:rPr>
            <w:rFonts w:eastAsia="Times New Roman" w:cs="Times New Roman"/>
            <w:szCs w:val="24"/>
            <w:shd w:val="clear" w:color="auto" w:fill="FFFFFF"/>
            <w:lang w:val="en-US"/>
          </w:rPr>
          <w:t>eur</w:t>
        </w:r>
      </w:ins>
      <w:ins w:id="381" w:author="Author" w:date="2018-01-18T21:31:00Z">
        <w:r w:rsidR="0048582A" w:rsidRPr="00726F9A">
          <w:rPr>
            <w:rFonts w:eastAsia="Times New Roman" w:cs="Times New Roman"/>
            <w:szCs w:val="24"/>
            <w:shd w:val="clear" w:color="auto" w:fill="FFFFFF"/>
            <w:lang w:val="en-US"/>
          </w:rPr>
          <w:t>ial</w:t>
        </w:r>
      </w:ins>
      <w:del w:id="382" w:author="Author" w:date="2018-01-18T21:31:00Z">
        <w:r w:rsidR="00FF7117" w:rsidRPr="00726F9A" w:rsidDel="0048582A">
          <w:rPr>
            <w:rFonts w:eastAsia="Times New Roman" w:cs="Times New Roman"/>
            <w:szCs w:val="24"/>
            <w:shd w:val="clear" w:color="auto" w:fill="FFFFFF"/>
            <w:lang w:val="en-US"/>
          </w:rPr>
          <w:delText>to</w:delText>
        </w:r>
      </w:del>
      <w:r w:rsidR="00FF7117" w:rsidRPr="00726F9A">
        <w:rPr>
          <w:rFonts w:eastAsia="Times New Roman" w:cs="Times New Roman"/>
          <w:szCs w:val="24"/>
          <w:shd w:val="clear" w:color="auto" w:fill="FFFFFF"/>
          <w:lang w:val="en-US"/>
        </w:rPr>
        <w:t xml:space="preserve"> </w:t>
      </w:r>
      <w:del w:id="383" w:author="Author" w:date="2018-01-18T21:31:00Z">
        <w:r w:rsidR="00154A10" w:rsidRPr="00726F9A" w:rsidDel="0048582A">
          <w:rPr>
            <w:rFonts w:eastAsia="Times New Roman" w:cs="Times New Roman"/>
            <w:szCs w:val="24"/>
            <w:shd w:val="clear" w:color="auto" w:fill="FFFFFF"/>
            <w:lang w:val="en-US"/>
          </w:rPr>
          <w:delText xml:space="preserve">take </w:delText>
        </w:r>
      </w:del>
      <w:r w:rsidR="00705C88" w:rsidRPr="00726F9A">
        <w:rPr>
          <w:rFonts w:eastAsia="Times New Roman" w:cs="Times New Roman"/>
          <w:szCs w:val="24"/>
          <w:shd w:val="clear" w:color="auto" w:fill="FFFFFF"/>
          <w:lang w:val="en-US"/>
        </w:rPr>
        <w:t>risk</w:t>
      </w:r>
      <w:del w:id="384" w:author="Author" w:date="2018-01-18T21:31:00Z">
        <w:r w:rsidR="00154A10" w:rsidRPr="00726F9A" w:rsidDel="0048582A">
          <w:rPr>
            <w:rFonts w:eastAsia="Times New Roman" w:cs="Times New Roman"/>
            <w:szCs w:val="24"/>
            <w:shd w:val="clear" w:color="auto" w:fill="FFFFFF"/>
            <w:lang w:val="en-US"/>
          </w:rPr>
          <w:delText>s</w:delText>
        </w:r>
      </w:del>
      <w:ins w:id="385" w:author="Author" w:date="2018-01-18T21:31:00Z">
        <w:r w:rsidR="0048582A" w:rsidRPr="00726F9A">
          <w:rPr>
            <w:rFonts w:eastAsia="Times New Roman" w:cs="Times New Roman"/>
            <w:szCs w:val="24"/>
            <w:shd w:val="clear" w:color="auto" w:fill="FFFFFF"/>
            <w:lang w:val="en-US"/>
          </w:rPr>
          <w:t xml:space="preserve"> taking</w:t>
        </w:r>
      </w:ins>
      <w:r w:rsidR="00705C88" w:rsidRPr="00726F9A">
        <w:rPr>
          <w:rFonts w:eastAsia="Times New Roman" w:cs="Times New Roman"/>
          <w:szCs w:val="24"/>
          <w:shd w:val="clear" w:color="auto" w:fill="FFFFFF"/>
          <w:lang w:val="en-US"/>
        </w:rPr>
        <w:t xml:space="preserve"> and </w:t>
      </w:r>
      <w:del w:id="386" w:author="Author" w:date="2018-01-18T21:31:00Z">
        <w:r w:rsidR="00892C15" w:rsidRPr="00726F9A" w:rsidDel="0048582A">
          <w:rPr>
            <w:rFonts w:eastAsia="Times New Roman" w:cs="Times New Roman"/>
            <w:szCs w:val="24"/>
            <w:shd w:val="clear" w:color="auto" w:fill="FFFFFF"/>
            <w:lang w:val="en-US"/>
          </w:rPr>
          <w:delText xml:space="preserve">be </w:delText>
        </w:r>
      </w:del>
      <w:del w:id="387" w:author="Author" w:date="2018-01-18T21:32:00Z">
        <w:r w:rsidR="00892C15" w:rsidRPr="00726F9A" w:rsidDel="0048582A">
          <w:rPr>
            <w:rFonts w:eastAsia="Times New Roman" w:cs="Times New Roman"/>
            <w:szCs w:val="24"/>
            <w:shd w:val="clear" w:color="auto" w:fill="FFFFFF"/>
            <w:lang w:val="en-US"/>
          </w:rPr>
          <w:delText>innovative</w:delText>
        </w:r>
      </w:del>
      <w:ins w:id="388" w:author="Author" w:date="2018-01-18T21:32:00Z">
        <w:r w:rsidR="0048582A" w:rsidRPr="00726F9A">
          <w:rPr>
            <w:rFonts w:eastAsia="Times New Roman" w:cs="Times New Roman"/>
            <w:szCs w:val="24"/>
            <w:shd w:val="clear" w:color="auto" w:fill="FFFFFF"/>
            <w:lang w:val="en-US"/>
          </w:rPr>
          <w:t>innovation</w:t>
        </w:r>
      </w:ins>
      <w:r w:rsidR="00892C15" w:rsidRPr="00726F9A">
        <w:rPr>
          <w:rFonts w:eastAsia="Times New Roman" w:cs="Times New Roman"/>
          <w:szCs w:val="24"/>
          <w:shd w:val="clear" w:color="auto" w:fill="FFFFFF"/>
          <w:lang w:val="en-US"/>
        </w:rPr>
        <w:t>.</w:t>
      </w:r>
      <w:r w:rsidR="00CE1F5B" w:rsidRPr="00726F9A">
        <w:rPr>
          <w:lang w:val="en-US"/>
        </w:rPr>
        <w:t xml:space="preserve"> </w:t>
      </w:r>
      <w:r w:rsidR="005019C2" w:rsidRPr="009F0D2A">
        <w:rPr>
          <w:lang w:val="en-US"/>
        </w:rPr>
        <w:t>T</w:t>
      </w:r>
      <w:r w:rsidRPr="009F0D2A">
        <w:rPr>
          <w:lang w:val="en-US"/>
        </w:rPr>
        <w:t>he need to have entrepreneurs that are constantly engaging in innovation becomes undoubtedly important for the success of SMEs</w:t>
      </w:r>
      <w:r w:rsidR="005019C2" w:rsidRPr="009F0D2A">
        <w:rPr>
          <w:lang w:val="en-US"/>
        </w:rPr>
        <w:t xml:space="preserve"> in highly competitive market</w:t>
      </w:r>
      <w:r w:rsidR="00705C88" w:rsidRPr="009F0D2A">
        <w:rPr>
          <w:lang w:val="en-US"/>
        </w:rPr>
        <w:t>s</w:t>
      </w:r>
      <w:r w:rsidRPr="009F0D2A">
        <w:rPr>
          <w:lang w:val="en-US"/>
        </w:rPr>
        <w:t>.</w:t>
      </w:r>
    </w:p>
    <w:p w14:paraId="56082E15" w14:textId="056B11D8" w:rsidR="00315B88" w:rsidRPr="009F0D2A" w:rsidRDefault="004655E7" w:rsidP="00315B88">
      <w:pPr>
        <w:pStyle w:val="Heading2"/>
        <w:spacing w:line="240" w:lineRule="auto"/>
        <w:ind w:firstLine="0"/>
        <w:rPr>
          <w:lang w:val="en-US"/>
        </w:rPr>
      </w:pPr>
      <w:r w:rsidRPr="009F0D2A">
        <w:rPr>
          <w:lang w:val="en-US"/>
        </w:rPr>
        <w:t>Limitations and Future R</w:t>
      </w:r>
      <w:r w:rsidR="00A018AF" w:rsidRPr="009F0D2A">
        <w:rPr>
          <w:lang w:val="en-US"/>
        </w:rPr>
        <w:t>esearch</w:t>
      </w:r>
    </w:p>
    <w:p w14:paraId="3126E1B2" w14:textId="77777777" w:rsidR="00315B88" w:rsidRPr="009F0D2A" w:rsidRDefault="00315B88" w:rsidP="00086075">
      <w:pPr>
        <w:spacing w:line="240" w:lineRule="auto"/>
        <w:rPr>
          <w:lang w:val="en-US"/>
        </w:rPr>
      </w:pPr>
    </w:p>
    <w:p w14:paraId="5517F430" w14:textId="5E3BA49C" w:rsidR="00B021B2" w:rsidRPr="009F0D2A" w:rsidRDefault="00B021B2" w:rsidP="00086075">
      <w:pPr>
        <w:spacing w:line="240" w:lineRule="auto"/>
        <w:rPr>
          <w:lang w:val="en-US"/>
        </w:rPr>
      </w:pPr>
      <w:r w:rsidRPr="009F0D2A">
        <w:rPr>
          <w:lang w:val="en-US"/>
        </w:rPr>
        <w:t xml:space="preserve">There are outlets for future research that </w:t>
      </w:r>
      <w:r w:rsidR="0016493E" w:rsidRPr="009F0D2A">
        <w:rPr>
          <w:lang w:val="en-US"/>
        </w:rPr>
        <w:t>we identify</w:t>
      </w:r>
      <w:r w:rsidRPr="009F0D2A">
        <w:rPr>
          <w:lang w:val="en-US"/>
        </w:rPr>
        <w:t xml:space="preserve"> from this study.</w:t>
      </w:r>
    </w:p>
    <w:p w14:paraId="1820295A" w14:textId="3329EB8C" w:rsidR="009A0C28" w:rsidRPr="009F0D2A" w:rsidRDefault="009A0C28" w:rsidP="00086075">
      <w:pPr>
        <w:spacing w:line="240" w:lineRule="auto"/>
        <w:rPr>
          <w:lang w:val="en-US"/>
        </w:rPr>
      </w:pPr>
      <w:r w:rsidRPr="009F0D2A">
        <w:rPr>
          <w:lang w:val="en-US"/>
        </w:rPr>
        <w:t xml:space="preserve">First, in our study, we followed the suggestions </w:t>
      </w:r>
      <w:r w:rsidR="00705C88" w:rsidRPr="009F0D2A">
        <w:rPr>
          <w:lang w:val="en-US"/>
        </w:rPr>
        <w:t>of using</w:t>
      </w:r>
      <w:r w:rsidRPr="009F0D2A">
        <w:rPr>
          <w:lang w:val="en-US"/>
        </w:rPr>
        <w:t xml:space="preserve"> the direct method</w:t>
      </w:r>
      <w:r w:rsidR="00C560BF" w:rsidRPr="009F0D2A">
        <w:rPr>
          <w:lang w:val="en-US"/>
        </w:rPr>
        <w:t xml:space="preserve"> </w:t>
      </w:r>
      <w:r w:rsidRPr="009F0D2A">
        <w:rPr>
          <w:lang w:val="en-US"/>
        </w:rPr>
        <w:t xml:space="preserve">of measuring CSE </w:t>
      </w:r>
      <w:r w:rsidR="00C560BF" w:rsidRPr="009F0D2A">
        <w:rPr>
          <w:lang w:val="en-US"/>
        </w:rPr>
        <w:t>(Judge et al.</w:t>
      </w:r>
      <w:r w:rsidR="00E54F59" w:rsidRPr="009F0D2A">
        <w:rPr>
          <w:lang w:val="en-US"/>
        </w:rPr>
        <w:t>,</w:t>
      </w:r>
      <w:r w:rsidR="00C560BF" w:rsidRPr="009F0D2A">
        <w:rPr>
          <w:lang w:val="en-US"/>
        </w:rPr>
        <w:t xml:space="preserve"> 2002) </w:t>
      </w:r>
      <w:r w:rsidRPr="009F0D2A">
        <w:rPr>
          <w:lang w:val="en-US"/>
        </w:rPr>
        <w:t>as compare</w:t>
      </w:r>
      <w:r w:rsidR="004A0E6F" w:rsidRPr="009F0D2A">
        <w:rPr>
          <w:lang w:val="en-US"/>
        </w:rPr>
        <w:t>d</w:t>
      </w:r>
      <w:r w:rsidRPr="009F0D2A">
        <w:rPr>
          <w:lang w:val="en-US"/>
        </w:rPr>
        <w:t xml:space="preserve"> to the indirect </w:t>
      </w:r>
      <w:r w:rsidR="00345162" w:rsidRPr="009F0D2A">
        <w:rPr>
          <w:lang w:val="en-US"/>
        </w:rPr>
        <w:t xml:space="preserve">method. </w:t>
      </w:r>
      <w:r w:rsidR="00705C88" w:rsidRPr="009F0D2A">
        <w:rPr>
          <w:lang w:val="en-US"/>
        </w:rPr>
        <w:t>The i</w:t>
      </w:r>
      <w:r w:rsidR="00481776" w:rsidRPr="009F0D2A">
        <w:rPr>
          <w:lang w:val="en-US"/>
        </w:rPr>
        <w:t xml:space="preserve">ndirect method of measuring CSE typically involves </w:t>
      </w:r>
      <w:r w:rsidR="00154A10" w:rsidRPr="009F0D2A">
        <w:rPr>
          <w:lang w:val="en-US"/>
        </w:rPr>
        <w:t>calculating</w:t>
      </w:r>
      <w:r w:rsidR="00481776" w:rsidRPr="009F0D2A">
        <w:rPr>
          <w:lang w:val="en-US"/>
        </w:rPr>
        <w:t xml:space="preserve"> </w:t>
      </w:r>
      <w:r w:rsidR="00154A10" w:rsidRPr="009F0D2A">
        <w:rPr>
          <w:lang w:val="en-US"/>
        </w:rPr>
        <w:t xml:space="preserve">each </w:t>
      </w:r>
      <w:r w:rsidR="00481776" w:rsidRPr="009F0D2A">
        <w:rPr>
          <w:lang w:val="en-US"/>
        </w:rPr>
        <w:t xml:space="preserve">of the four personality constructs of CSE. </w:t>
      </w:r>
      <w:r w:rsidR="00315B88" w:rsidRPr="009F0D2A">
        <w:rPr>
          <w:lang w:val="en-US"/>
        </w:rPr>
        <w:t>Chang</w:t>
      </w:r>
      <w:r w:rsidR="00481776" w:rsidRPr="009F0D2A">
        <w:rPr>
          <w:lang w:val="en-US"/>
        </w:rPr>
        <w:t xml:space="preserve"> et al. (2012) indicated that the use of </w:t>
      </w:r>
      <w:ins w:id="389" w:author="Author" w:date="2018-01-18T21:32:00Z">
        <w:r w:rsidR="0048582A" w:rsidRPr="00726F9A">
          <w:rPr>
            <w:lang w:val="en-US"/>
          </w:rPr>
          <w:t xml:space="preserve">an </w:t>
        </w:r>
      </w:ins>
      <w:r w:rsidR="00481776" w:rsidRPr="009F0D2A">
        <w:rPr>
          <w:lang w:val="en-US"/>
        </w:rPr>
        <w:t>indirect method using item- or trait-level data enables researchers to examine the effects of each of the traits</w:t>
      </w:r>
      <w:r w:rsidR="00154A10" w:rsidRPr="009F0D2A">
        <w:rPr>
          <w:lang w:val="en-US"/>
        </w:rPr>
        <w:t xml:space="preserve"> on outcome variables</w:t>
      </w:r>
      <w:r w:rsidR="00481776" w:rsidRPr="009F0D2A">
        <w:rPr>
          <w:lang w:val="en-US"/>
        </w:rPr>
        <w:t xml:space="preserve">. </w:t>
      </w:r>
      <w:r w:rsidR="00154A10" w:rsidRPr="009F0D2A">
        <w:rPr>
          <w:lang w:val="en-US"/>
        </w:rPr>
        <w:t xml:space="preserve">The direct method combines all four constructs into one </w:t>
      </w:r>
      <w:r w:rsidR="00540051" w:rsidRPr="009F0D2A">
        <w:rPr>
          <w:lang w:val="en-US"/>
        </w:rPr>
        <w:t xml:space="preserve">total construct. </w:t>
      </w:r>
      <w:r w:rsidR="00481776" w:rsidRPr="009F0D2A">
        <w:rPr>
          <w:lang w:val="en-US"/>
        </w:rPr>
        <w:t xml:space="preserve">Our choice to </w:t>
      </w:r>
      <w:r w:rsidR="00CF6C97" w:rsidRPr="009F0D2A">
        <w:rPr>
          <w:lang w:val="en-US"/>
        </w:rPr>
        <w:t>consider</w:t>
      </w:r>
      <w:r w:rsidR="00481776" w:rsidRPr="009F0D2A">
        <w:rPr>
          <w:lang w:val="en-US"/>
        </w:rPr>
        <w:t xml:space="preserve"> the direct approach is due to the advantage of the direct method regarding the length of the measures, which is important given</w:t>
      </w:r>
      <w:ins w:id="390" w:author="Author" w:date="2018-01-18T21:33:00Z">
        <w:r w:rsidR="0048582A" w:rsidRPr="00726F9A">
          <w:rPr>
            <w:lang w:val="en-US"/>
          </w:rPr>
          <w:t xml:space="preserve"> that</w:t>
        </w:r>
      </w:ins>
      <w:r w:rsidR="00481776" w:rsidRPr="009F0D2A">
        <w:rPr>
          <w:lang w:val="en-US"/>
        </w:rPr>
        <w:t xml:space="preserve"> our respondents are entrepreneurs. However, this means that </w:t>
      </w:r>
      <w:r w:rsidRPr="009F0D2A">
        <w:rPr>
          <w:lang w:val="en-US"/>
        </w:rPr>
        <w:t xml:space="preserve">we </w:t>
      </w:r>
      <w:r w:rsidR="00705C88" w:rsidRPr="009F0D2A">
        <w:rPr>
          <w:lang w:val="en-US"/>
        </w:rPr>
        <w:t>were</w:t>
      </w:r>
      <w:r w:rsidRPr="009F0D2A">
        <w:rPr>
          <w:lang w:val="en-US"/>
        </w:rPr>
        <w:t xml:space="preserve"> not able to </w:t>
      </w:r>
      <w:r w:rsidR="00540051" w:rsidRPr="009F0D2A">
        <w:rPr>
          <w:lang w:val="en-US"/>
        </w:rPr>
        <w:t>suggest</w:t>
      </w:r>
      <w:r w:rsidR="00E33230" w:rsidRPr="009F0D2A">
        <w:rPr>
          <w:lang w:val="en-US"/>
        </w:rPr>
        <w:t xml:space="preserve"> </w:t>
      </w:r>
      <w:r w:rsidRPr="009F0D2A">
        <w:rPr>
          <w:lang w:val="en-US"/>
        </w:rPr>
        <w:t xml:space="preserve">whether the relationship is indeed not driven only by a single personality factor but rather by </w:t>
      </w:r>
      <w:r w:rsidR="00540051" w:rsidRPr="009F0D2A">
        <w:rPr>
          <w:lang w:val="en-US"/>
        </w:rPr>
        <w:t xml:space="preserve">total </w:t>
      </w:r>
      <w:r w:rsidRPr="009F0D2A">
        <w:rPr>
          <w:lang w:val="en-US"/>
        </w:rPr>
        <w:t>CSE.</w:t>
      </w:r>
      <w:r w:rsidR="009E145E" w:rsidRPr="009F0D2A">
        <w:rPr>
          <w:lang w:val="en-US"/>
        </w:rPr>
        <w:t xml:space="preserve"> </w:t>
      </w:r>
      <w:r w:rsidRPr="009F0D2A">
        <w:rPr>
          <w:lang w:val="en-US"/>
        </w:rPr>
        <w:t xml:space="preserve">Nevertheless, our significant finding suggested that </w:t>
      </w:r>
      <w:r w:rsidR="003F2540" w:rsidRPr="009F0D2A">
        <w:rPr>
          <w:lang w:val="en-US"/>
        </w:rPr>
        <w:t xml:space="preserve">the direct method of measuring </w:t>
      </w:r>
      <w:r w:rsidRPr="009F0D2A">
        <w:rPr>
          <w:lang w:val="en-US"/>
        </w:rPr>
        <w:t xml:space="preserve">CSE </w:t>
      </w:r>
      <w:del w:id="391" w:author="Author" w:date="2018-01-18T21:33:00Z">
        <w:r w:rsidR="003F2540" w:rsidRPr="009F0D2A" w:rsidDel="0048582A">
          <w:rPr>
            <w:lang w:val="en-US"/>
          </w:rPr>
          <w:delText xml:space="preserve">to be </w:delText>
        </w:r>
      </w:del>
      <w:ins w:id="392" w:author="Author" w:date="2018-01-18T21:33:00Z">
        <w:r w:rsidR="0048582A" w:rsidRPr="00726F9A">
          <w:rPr>
            <w:lang w:val="en-US"/>
          </w:rPr>
          <w:t xml:space="preserve">is </w:t>
        </w:r>
      </w:ins>
      <w:r w:rsidRPr="009F0D2A">
        <w:rPr>
          <w:lang w:val="en-US"/>
        </w:rPr>
        <w:t>important. However,</w:t>
      </w:r>
      <w:r w:rsidR="0016493E" w:rsidRPr="009F0D2A">
        <w:rPr>
          <w:lang w:val="en-US"/>
        </w:rPr>
        <w:t xml:space="preserve"> </w:t>
      </w:r>
      <w:r w:rsidRPr="009F0D2A">
        <w:rPr>
          <w:lang w:val="en-US"/>
        </w:rPr>
        <w:t xml:space="preserve">future studies might </w:t>
      </w:r>
      <w:r w:rsidR="00FA5FE0" w:rsidRPr="009F0D2A">
        <w:rPr>
          <w:lang w:val="en-US"/>
        </w:rPr>
        <w:t>consider using</w:t>
      </w:r>
      <w:r w:rsidRPr="009F0D2A">
        <w:rPr>
          <w:lang w:val="en-US"/>
        </w:rPr>
        <w:t xml:space="preserve"> indirect method</w:t>
      </w:r>
      <w:ins w:id="393" w:author="Author" w:date="2018-01-18T21:33:00Z">
        <w:r w:rsidR="0048582A" w:rsidRPr="00726F9A">
          <w:rPr>
            <w:lang w:val="en-US"/>
          </w:rPr>
          <w:t>s</w:t>
        </w:r>
      </w:ins>
      <w:r w:rsidRPr="009F0D2A">
        <w:rPr>
          <w:lang w:val="en-US"/>
        </w:rPr>
        <w:t xml:space="preserve"> of measuring CSE</w:t>
      </w:r>
      <w:r w:rsidR="00FA5FE0" w:rsidRPr="009F0D2A">
        <w:rPr>
          <w:lang w:val="en-US"/>
        </w:rPr>
        <w:t>, when practical,</w:t>
      </w:r>
      <w:r w:rsidRPr="009F0D2A">
        <w:rPr>
          <w:lang w:val="en-US"/>
        </w:rPr>
        <w:t xml:space="preserve"> to have better understanding on the </w:t>
      </w:r>
      <w:r w:rsidR="001707D8" w:rsidRPr="009F0D2A">
        <w:rPr>
          <w:lang w:val="en-US"/>
        </w:rPr>
        <w:t>issue.</w:t>
      </w:r>
    </w:p>
    <w:p w14:paraId="27641809" w14:textId="728742B7" w:rsidR="00121EDA" w:rsidRPr="009F0D2A" w:rsidRDefault="001707D8" w:rsidP="00086075">
      <w:pPr>
        <w:spacing w:line="240" w:lineRule="auto"/>
        <w:rPr>
          <w:lang w:val="en-US"/>
        </w:rPr>
      </w:pPr>
      <w:r w:rsidRPr="009F0D2A">
        <w:rPr>
          <w:lang w:val="en-US"/>
        </w:rPr>
        <w:t>Second,</w:t>
      </w:r>
      <w:r w:rsidR="004F6950" w:rsidRPr="009F0D2A">
        <w:rPr>
          <w:lang w:val="en-US"/>
        </w:rPr>
        <w:t xml:space="preserve"> our </w:t>
      </w:r>
      <w:r w:rsidR="00526A9D" w:rsidRPr="009F0D2A">
        <w:rPr>
          <w:lang w:val="en-US"/>
        </w:rPr>
        <w:t xml:space="preserve">data </w:t>
      </w:r>
      <w:r w:rsidR="00CF6C97" w:rsidRPr="009F0D2A">
        <w:rPr>
          <w:lang w:val="en-US"/>
        </w:rPr>
        <w:t>w</w:t>
      </w:r>
      <w:r w:rsidR="00125FA0" w:rsidRPr="009F0D2A">
        <w:rPr>
          <w:lang w:val="en-US"/>
        </w:rPr>
        <w:t>ere</w:t>
      </w:r>
      <w:r w:rsidR="004F6950" w:rsidRPr="009F0D2A">
        <w:rPr>
          <w:lang w:val="en-US"/>
        </w:rPr>
        <w:t xml:space="preserve"> gathered in Indones</w:t>
      </w:r>
      <w:r w:rsidR="0075227F" w:rsidRPr="009F0D2A">
        <w:rPr>
          <w:lang w:val="en-US"/>
        </w:rPr>
        <w:t>ia. This means that our finding</w:t>
      </w:r>
      <w:r w:rsidR="0075227F" w:rsidRPr="00726F9A">
        <w:rPr>
          <w:lang w:val="en-US"/>
        </w:rPr>
        <w:t xml:space="preserve">s </w:t>
      </w:r>
      <w:r w:rsidR="00705C88" w:rsidRPr="009F0D2A">
        <w:rPr>
          <w:lang w:val="en-US"/>
        </w:rPr>
        <w:t>are</w:t>
      </w:r>
      <w:r w:rsidR="005666E1" w:rsidRPr="009F0D2A">
        <w:rPr>
          <w:lang w:val="en-US"/>
        </w:rPr>
        <w:t xml:space="preserve"> </w:t>
      </w:r>
      <w:r w:rsidR="004F6950" w:rsidRPr="009F0D2A">
        <w:rPr>
          <w:lang w:val="en-US"/>
        </w:rPr>
        <w:t>bound by cultural impact</w:t>
      </w:r>
      <w:ins w:id="394" w:author="Author" w:date="2018-01-18T21:34:00Z">
        <w:r w:rsidR="0048582A" w:rsidRPr="00726F9A">
          <w:rPr>
            <w:lang w:val="en-US"/>
          </w:rPr>
          <w:t>s or influences</w:t>
        </w:r>
      </w:ins>
      <w:r w:rsidR="004F6950" w:rsidRPr="009F0D2A">
        <w:rPr>
          <w:lang w:val="en-US"/>
        </w:rPr>
        <w:t xml:space="preserve">. </w:t>
      </w:r>
      <w:r w:rsidR="0087784B" w:rsidRPr="009F0D2A">
        <w:rPr>
          <w:lang w:val="en-US"/>
        </w:rPr>
        <w:t>I</w:t>
      </w:r>
      <w:r w:rsidR="004F6950" w:rsidRPr="009F0D2A">
        <w:rPr>
          <w:lang w:val="en-US"/>
        </w:rPr>
        <w:t>t might be interesting to t</w:t>
      </w:r>
      <w:r w:rsidR="00C4226A" w:rsidRPr="009F0D2A">
        <w:rPr>
          <w:lang w:val="en-US"/>
        </w:rPr>
        <w:t>est this study in other culture</w:t>
      </w:r>
      <w:r w:rsidR="00C4226A" w:rsidRPr="00726F9A">
        <w:rPr>
          <w:lang w:val="en-US"/>
        </w:rPr>
        <w:t xml:space="preserve">s </w:t>
      </w:r>
      <w:r w:rsidR="00C4226A" w:rsidRPr="009F0D2A">
        <w:rPr>
          <w:lang w:val="en-US"/>
        </w:rPr>
        <w:t xml:space="preserve">to </w:t>
      </w:r>
      <w:del w:id="395" w:author="Author" w:date="2018-01-18T21:34:00Z">
        <w:r w:rsidR="00705C88" w:rsidRPr="009F0D2A" w:rsidDel="0048582A">
          <w:rPr>
            <w:lang w:val="en-US"/>
          </w:rPr>
          <w:delText>investigate</w:delText>
        </w:r>
        <w:r w:rsidR="00C4226A" w:rsidRPr="009F0D2A" w:rsidDel="0048582A">
          <w:rPr>
            <w:lang w:val="en-US"/>
          </w:rPr>
          <w:delText xml:space="preserve"> </w:delText>
        </w:r>
      </w:del>
      <w:ins w:id="396" w:author="Author" w:date="2018-01-18T21:34:00Z">
        <w:r w:rsidR="0048582A" w:rsidRPr="00726F9A">
          <w:rPr>
            <w:lang w:val="en-US"/>
          </w:rPr>
          <w:t>see</w:t>
        </w:r>
        <w:r w:rsidR="0048582A" w:rsidRPr="009F0D2A">
          <w:rPr>
            <w:lang w:val="en-US"/>
          </w:rPr>
          <w:t xml:space="preserve"> </w:t>
        </w:r>
      </w:ins>
      <w:r w:rsidR="00C4226A" w:rsidRPr="009F0D2A">
        <w:rPr>
          <w:lang w:val="en-US"/>
        </w:rPr>
        <w:t>whether the same result</w:t>
      </w:r>
      <w:r w:rsidR="00C4226A" w:rsidRPr="00726F9A">
        <w:rPr>
          <w:lang w:val="en-US"/>
        </w:rPr>
        <w:t xml:space="preserve">s </w:t>
      </w:r>
      <w:r w:rsidR="004F6950" w:rsidRPr="009F0D2A">
        <w:rPr>
          <w:lang w:val="en-US"/>
        </w:rPr>
        <w:t>will be found. Indeed, past research (</w:t>
      </w:r>
      <w:r w:rsidR="00D30138" w:rsidRPr="009F0D2A">
        <w:rPr>
          <w:lang w:val="en-US"/>
        </w:rPr>
        <w:t>Luthans, Zhu</w:t>
      </w:r>
      <w:del w:id="397" w:author="Author" w:date="2018-01-18T21:34:00Z">
        <w:r w:rsidR="00D30138" w:rsidRPr="009F0D2A" w:rsidDel="0048582A">
          <w:rPr>
            <w:lang w:val="en-US"/>
          </w:rPr>
          <w:delText>,</w:delText>
        </w:r>
      </w:del>
      <w:r w:rsidR="00D30138" w:rsidRPr="009F0D2A">
        <w:rPr>
          <w:lang w:val="en-US"/>
        </w:rPr>
        <w:t xml:space="preserve"> </w:t>
      </w:r>
      <w:r w:rsidR="00E54F59" w:rsidRPr="009F0D2A">
        <w:rPr>
          <w:lang w:val="en-US"/>
        </w:rPr>
        <w:t>&amp;</w:t>
      </w:r>
      <w:r w:rsidR="00D30138" w:rsidRPr="009F0D2A">
        <w:rPr>
          <w:lang w:val="en-US"/>
        </w:rPr>
        <w:t xml:space="preserve"> Avolio</w:t>
      </w:r>
      <w:r w:rsidR="00E54F59" w:rsidRPr="009F0D2A">
        <w:rPr>
          <w:lang w:val="en-US"/>
        </w:rPr>
        <w:t>,</w:t>
      </w:r>
      <w:r w:rsidR="005538D6" w:rsidRPr="009F0D2A">
        <w:rPr>
          <w:lang w:val="en-US"/>
        </w:rPr>
        <w:t xml:space="preserve"> 2006</w:t>
      </w:r>
      <w:r w:rsidR="004F6950" w:rsidRPr="009F0D2A">
        <w:rPr>
          <w:lang w:val="en-US"/>
        </w:rPr>
        <w:t xml:space="preserve">) </w:t>
      </w:r>
      <w:del w:id="398" w:author="Author" w:date="2018-01-18T21:34:00Z">
        <w:r w:rsidR="00C4226A" w:rsidRPr="009F0D2A" w:rsidDel="0048582A">
          <w:rPr>
            <w:lang w:val="en-US"/>
          </w:rPr>
          <w:delText>ha</w:delText>
        </w:r>
        <w:r w:rsidR="00C4226A" w:rsidRPr="00726F9A" w:rsidDel="0048582A">
          <w:rPr>
            <w:lang w:val="en-US"/>
          </w:rPr>
          <w:delText>s</w:delText>
        </w:r>
        <w:r w:rsidR="005538D6" w:rsidRPr="009F0D2A" w:rsidDel="0048582A">
          <w:rPr>
            <w:lang w:val="en-US"/>
          </w:rPr>
          <w:delText xml:space="preserve"> </w:delText>
        </w:r>
      </w:del>
      <w:r w:rsidR="005538D6" w:rsidRPr="009F0D2A">
        <w:rPr>
          <w:lang w:val="en-US"/>
        </w:rPr>
        <w:t>found that in studying personality and its im</w:t>
      </w:r>
      <w:r w:rsidR="00705C88" w:rsidRPr="009F0D2A">
        <w:rPr>
          <w:lang w:val="en-US"/>
        </w:rPr>
        <w:t>pact on attitudes and behavio</w:t>
      </w:r>
      <w:r w:rsidR="00CE0F5B" w:rsidRPr="009F0D2A">
        <w:rPr>
          <w:lang w:val="en-US"/>
        </w:rPr>
        <w:t>r</w:t>
      </w:r>
      <w:r w:rsidR="00F220D3" w:rsidRPr="009F0D2A">
        <w:rPr>
          <w:lang w:val="en-US"/>
        </w:rPr>
        <w:t xml:space="preserve">, </w:t>
      </w:r>
      <w:r w:rsidR="00705C88" w:rsidRPr="009F0D2A">
        <w:rPr>
          <w:lang w:val="en-US"/>
        </w:rPr>
        <w:t xml:space="preserve">the </w:t>
      </w:r>
      <w:r w:rsidR="00F220D3" w:rsidRPr="009F0D2A">
        <w:rPr>
          <w:lang w:val="en-US"/>
        </w:rPr>
        <w:t>cultural aspect ha</w:t>
      </w:r>
      <w:r w:rsidR="00F220D3" w:rsidRPr="00726F9A">
        <w:rPr>
          <w:lang w:val="en-US"/>
        </w:rPr>
        <w:t>d</w:t>
      </w:r>
      <w:r w:rsidR="005538D6" w:rsidRPr="009F0D2A">
        <w:rPr>
          <w:lang w:val="en-US"/>
        </w:rPr>
        <w:t xml:space="preserve"> some </w:t>
      </w:r>
      <w:r w:rsidR="0069772D" w:rsidRPr="009F0D2A">
        <w:rPr>
          <w:lang w:val="en-US"/>
        </w:rPr>
        <w:t xml:space="preserve">significant </w:t>
      </w:r>
      <w:r w:rsidR="005538D6" w:rsidRPr="009F0D2A">
        <w:rPr>
          <w:lang w:val="en-US"/>
        </w:rPr>
        <w:t xml:space="preserve">effects on the results. Therefore, our study </w:t>
      </w:r>
      <w:r w:rsidR="0069772D" w:rsidRPr="009F0D2A">
        <w:rPr>
          <w:lang w:val="en-US"/>
        </w:rPr>
        <w:t xml:space="preserve">contributes </w:t>
      </w:r>
      <w:ins w:id="399" w:author="Author" w:date="2018-01-19T15:22:00Z">
        <w:r w:rsidR="000944DA">
          <w:rPr>
            <w:lang w:val="en-US"/>
          </w:rPr>
          <w:t>toward</w:t>
        </w:r>
      </w:ins>
      <w:del w:id="400" w:author="Author" w:date="2018-01-19T15:22:00Z">
        <w:r w:rsidR="0069772D" w:rsidRPr="009F0D2A" w:rsidDel="000944DA">
          <w:rPr>
            <w:lang w:val="en-US"/>
          </w:rPr>
          <w:delText>towards</w:delText>
        </w:r>
      </w:del>
      <w:r w:rsidR="0069772D" w:rsidRPr="009F0D2A">
        <w:rPr>
          <w:lang w:val="en-US"/>
        </w:rPr>
        <w:t xml:space="preserve"> </w:t>
      </w:r>
      <w:r w:rsidR="005538D6" w:rsidRPr="009F0D2A">
        <w:rPr>
          <w:lang w:val="en-US"/>
        </w:rPr>
        <w:t xml:space="preserve">existing research on CSE </w:t>
      </w:r>
      <w:r w:rsidR="00E54F59" w:rsidRPr="009F0D2A">
        <w:rPr>
          <w:lang w:val="en-US"/>
        </w:rPr>
        <w:t>in regard to</w:t>
      </w:r>
      <w:r w:rsidR="00702E3D" w:rsidRPr="009F0D2A">
        <w:rPr>
          <w:lang w:val="en-US"/>
        </w:rPr>
        <w:t xml:space="preserve"> its generalizability</w:t>
      </w:r>
      <w:r w:rsidR="005538D6" w:rsidRPr="009F0D2A">
        <w:rPr>
          <w:lang w:val="en-US"/>
        </w:rPr>
        <w:t xml:space="preserve">. However, as our respondents only come from a single country, </w:t>
      </w:r>
      <w:r w:rsidR="00540051" w:rsidRPr="009F0D2A">
        <w:rPr>
          <w:lang w:val="en-US"/>
        </w:rPr>
        <w:t xml:space="preserve">we suggest </w:t>
      </w:r>
      <w:ins w:id="401" w:author="Author" w:date="2018-01-18T21:34:00Z">
        <w:r w:rsidR="0048582A" w:rsidRPr="00726F9A">
          <w:rPr>
            <w:lang w:val="en-US"/>
          </w:rPr>
          <w:t xml:space="preserve">that </w:t>
        </w:r>
      </w:ins>
      <w:r w:rsidR="005538D6" w:rsidRPr="009F0D2A">
        <w:rPr>
          <w:lang w:val="en-US"/>
        </w:rPr>
        <w:t xml:space="preserve">future research </w:t>
      </w:r>
      <w:del w:id="402" w:author="Author" w:date="2018-01-18T21:34:00Z">
        <w:r w:rsidR="005538D6" w:rsidRPr="009F0D2A" w:rsidDel="0048582A">
          <w:rPr>
            <w:lang w:val="en-US"/>
          </w:rPr>
          <w:delText xml:space="preserve">to </w:delText>
        </w:r>
      </w:del>
      <w:r w:rsidR="0069772D" w:rsidRPr="009F0D2A">
        <w:rPr>
          <w:lang w:val="en-US"/>
        </w:rPr>
        <w:t>test</w:t>
      </w:r>
      <w:r w:rsidR="005538D6" w:rsidRPr="009F0D2A">
        <w:rPr>
          <w:lang w:val="en-US"/>
        </w:rPr>
        <w:t xml:space="preserve"> </w:t>
      </w:r>
      <w:r w:rsidR="0069772D" w:rsidRPr="009F0D2A">
        <w:rPr>
          <w:lang w:val="en-US"/>
        </w:rPr>
        <w:t xml:space="preserve">whether </w:t>
      </w:r>
      <w:r w:rsidR="00540051" w:rsidRPr="009F0D2A">
        <w:rPr>
          <w:lang w:val="en-US"/>
        </w:rPr>
        <w:t xml:space="preserve">the results of this study will be replicable </w:t>
      </w:r>
      <w:del w:id="403" w:author="Author" w:date="2018-01-18T21:35:00Z">
        <w:r w:rsidR="00540051" w:rsidRPr="009F0D2A" w:rsidDel="0048582A">
          <w:rPr>
            <w:lang w:val="en-US"/>
          </w:rPr>
          <w:delText xml:space="preserve">to </w:delText>
        </w:r>
      </w:del>
      <w:ins w:id="404" w:author="Author" w:date="2018-01-18T21:35:00Z">
        <w:r w:rsidR="0048582A" w:rsidRPr="00726F9A">
          <w:rPr>
            <w:lang w:val="en-US"/>
          </w:rPr>
          <w:t xml:space="preserve">in </w:t>
        </w:r>
      </w:ins>
      <w:r w:rsidR="005538D6" w:rsidRPr="009F0D2A">
        <w:rPr>
          <w:lang w:val="en-US"/>
        </w:rPr>
        <w:t>other cultures</w:t>
      </w:r>
      <w:r w:rsidR="00121EDA" w:rsidRPr="009F0D2A">
        <w:rPr>
          <w:lang w:val="en-US"/>
        </w:rPr>
        <w:t>.</w:t>
      </w:r>
    </w:p>
    <w:p w14:paraId="51FE7CEA" w14:textId="72399857" w:rsidR="009F0F9E" w:rsidRPr="009F0D2A" w:rsidRDefault="00E0618E" w:rsidP="00086075">
      <w:pPr>
        <w:spacing w:line="240" w:lineRule="auto"/>
        <w:rPr>
          <w:rFonts w:cs="Times New Roman"/>
          <w:shd w:val="clear" w:color="auto" w:fill="FFFFFF"/>
          <w:lang w:val="en-US"/>
        </w:rPr>
      </w:pPr>
      <w:r w:rsidRPr="009F0D2A">
        <w:rPr>
          <w:lang w:val="en-US"/>
        </w:rPr>
        <w:t>Finally, a</w:t>
      </w:r>
      <w:r w:rsidR="000C5405" w:rsidRPr="009F0D2A">
        <w:rPr>
          <w:lang w:val="en-US"/>
        </w:rPr>
        <w:t xml:space="preserve">s we employed </w:t>
      </w:r>
      <w:r w:rsidR="00702E3D" w:rsidRPr="009F0D2A">
        <w:rPr>
          <w:lang w:val="en-US"/>
        </w:rPr>
        <w:t xml:space="preserve">a </w:t>
      </w:r>
      <w:r w:rsidR="000C5405" w:rsidRPr="009F0D2A">
        <w:rPr>
          <w:lang w:val="en-US"/>
        </w:rPr>
        <w:t xml:space="preserve">self-reported cross-sectional design, our study may suffer from common method bias. </w:t>
      </w:r>
      <w:r w:rsidR="004F148D" w:rsidRPr="009F0D2A">
        <w:rPr>
          <w:lang w:val="en-US"/>
        </w:rPr>
        <w:t>O</w:t>
      </w:r>
      <w:r w:rsidR="000C5405" w:rsidRPr="009F0D2A">
        <w:rPr>
          <w:lang w:val="en-US"/>
        </w:rPr>
        <w:t>ur test</w:t>
      </w:r>
      <w:r w:rsidRPr="009F0D2A">
        <w:rPr>
          <w:lang w:val="en-US"/>
        </w:rPr>
        <w:t>s</w:t>
      </w:r>
      <w:r w:rsidR="000C5405" w:rsidRPr="009F0D2A">
        <w:rPr>
          <w:lang w:val="en-US"/>
        </w:rPr>
        <w:t xml:space="preserve"> of common method bias indicated that common method </w:t>
      </w:r>
      <w:r w:rsidR="000C5405" w:rsidRPr="009F0D2A">
        <w:rPr>
          <w:lang w:val="en-US"/>
        </w:rPr>
        <w:lastRenderedPageBreak/>
        <w:t>variance was not a</w:t>
      </w:r>
      <w:r w:rsidR="004F148D" w:rsidRPr="009F0D2A">
        <w:rPr>
          <w:lang w:val="en-US"/>
        </w:rPr>
        <w:t xml:space="preserve"> pervasive problem in the study. Moreover, </w:t>
      </w:r>
      <w:r w:rsidR="000C5405" w:rsidRPr="009F0D2A">
        <w:rPr>
          <w:lang w:val="en-US"/>
        </w:rPr>
        <w:t xml:space="preserve">social desirability bias might not be </w:t>
      </w:r>
      <w:r w:rsidR="004F148D" w:rsidRPr="009F0D2A">
        <w:rPr>
          <w:lang w:val="en-US"/>
        </w:rPr>
        <w:t>much of an issue for business owners as participants. However, we suggest future studies to</w:t>
      </w:r>
      <w:r w:rsidR="00B75447" w:rsidRPr="009F0D2A">
        <w:rPr>
          <w:rFonts w:cs="Times New Roman"/>
          <w:shd w:val="clear" w:color="auto" w:fill="FFFFFF"/>
          <w:lang w:val="en-US"/>
        </w:rPr>
        <w:t xml:space="preserve"> consider a multi-source rating approach, such as self-rating in combination with family member’s rating, or </w:t>
      </w:r>
      <w:r w:rsidR="00702E3D" w:rsidRPr="009F0D2A">
        <w:rPr>
          <w:rFonts w:cs="Times New Roman"/>
          <w:shd w:val="clear" w:color="auto" w:fill="FFFFFF"/>
          <w:lang w:val="en-US"/>
        </w:rPr>
        <w:t xml:space="preserve">to </w:t>
      </w:r>
      <w:r w:rsidR="004F148D" w:rsidRPr="009F0D2A">
        <w:rPr>
          <w:rFonts w:cs="Times New Roman"/>
          <w:shd w:val="clear" w:color="auto" w:fill="FFFFFF"/>
          <w:lang w:val="en-US"/>
        </w:rPr>
        <w:t>employ</w:t>
      </w:r>
      <w:r w:rsidR="00B75447" w:rsidRPr="009F0D2A">
        <w:rPr>
          <w:rFonts w:cs="Times New Roman"/>
          <w:shd w:val="clear" w:color="auto" w:fill="FFFFFF"/>
          <w:lang w:val="en-US"/>
        </w:rPr>
        <w:t xml:space="preserve"> </w:t>
      </w:r>
      <w:r w:rsidR="004F148D" w:rsidRPr="009F0D2A">
        <w:rPr>
          <w:rFonts w:cs="Times New Roman"/>
          <w:shd w:val="clear" w:color="auto" w:fill="FFFFFF"/>
          <w:lang w:val="en-US"/>
        </w:rPr>
        <w:t xml:space="preserve">an </w:t>
      </w:r>
      <w:r w:rsidR="00B75447" w:rsidRPr="009F0D2A">
        <w:rPr>
          <w:rFonts w:cs="Times New Roman"/>
          <w:shd w:val="clear" w:color="auto" w:fill="FFFFFF"/>
          <w:lang w:val="en-US"/>
        </w:rPr>
        <w:t>experimental study</w:t>
      </w:r>
      <w:r w:rsidR="004F148D" w:rsidRPr="009F0D2A">
        <w:rPr>
          <w:rFonts w:cs="Times New Roman"/>
          <w:shd w:val="clear" w:color="auto" w:fill="FFFFFF"/>
          <w:lang w:val="en-US"/>
        </w:rPr>
        <w:t>.</w:t>
      </w:r>
    </w:p>
    <w:p w14:paraId="279BAC2E" w14:textId="1CC1AE41" w:rsidR="00C776C7" w:rsidRPr="009F0D2A" w:rsidRDefault="003175D5" w:rsidP="00086075">
      <w:pPr>
        <w:spacing w:line="240" w:lineRule="auto"/>
        <w:ind w:firstLine="0"/>
        <w:rPr>
          <w:rFonts w:cs="Times New Roman"/>
          <w:b/>
          <w:i/>
          <w:shd w:val="clear" w:color="auto" w:fill="FFFFFF"/>
          <w:lang w:val="en-US"/>
        </w:rPr>
      </w:pPr>
      <w:r w:rsidRPr="009F0D2A">
        <w:rPr>
          <w:rFonts w:cs="Times New Roman"/>
          <w:b/>
          <w:i/>
          <w:shd w:val="clear" w:color="auto" w:fill="FFFFFF"/>
          <w:lang w:val="en-US"/>
        </w:rPr>
        <w:t>Acknowledg</w:t>
      </w:r>
      <w:ins w:id="405" w:author="Author" w:date="2018-01-19T15:22:00Z">
        <w:r w:rsidR="000944DA">
          <w:rPr>
            <w:rFonts w:cs="Times New Roman"/>
            <w:b/>
            <w:i/>
            <w:shd w:val="clear" w:color="auto" w:fill="FFFFFF"/>
            <w:lang w:val="en-US"/>
          </w:rPr>
          <w:t>ment</w:t>
        </w:r>
      </w:ins>
      <w:del w:id="406" w:author="Author" w:date="2018-01-19T15:22:00Z">
        <w:r w:rsidRPr="009F0D2A" w:rsidDel="000944DA">
          <w:rPr>
            <w:rFonts w:cs="Times New Roman"/>
            <w:b/>
            <w:i/>
            <w:shd w:val="clear" w:color="auto" w:fill="FFFFFF"/>
            <w:lang w:val="en-US"/>
          </w:rPr>
          <w:delText>ement</w:delText>
        </w:r>
      </w:del>
    </w:p>
    <w:p w14:paraId="5858FBB2" w14:textId="5256F251" w:rsidR="00C776C7" w:rsidRPr="009F0D2A" w:rsidRDefault="00C776C7" w:rsidP="00086075">
      <w:pPr>
        <w:spacing w:line="240" w:lineRule="auto"/>
        <w:ind w:firstLine="0"/>
        <w:rPr>
          <w:lang w:val="en-US"/>
        </w:rPr>
      </w:pPr>
      <w:r w:rsidRPr="009F0D2A">
        <w:rPr>
          <w:lang w:val="en-US"/>
        </w:rPr>
        <w:t>This study is supported by the multidisciplinary research grant 2015 of the Universitas Indonesia.</w:t>
      </w:r>
    </w:p>
    <w:p w14:paraId="3F23FC7E" w14:textId="77777777" w:rsidR="003175D5" w:rsidRPr="009F0D2A" w:rsidRDefault="003175D5" w:rsidP="00086075">
      <w:pPr>
        <w:pStyle w:val="Heading1"/>
        <w:spacing w:line="240" w:lineRule="auto"/>
        <w:rPr>
          <w:lang w:val="en-US"/>
        </w:rPr>
      </w:pPr>
    </w:p>
    <w:p w14:paraId="19298F06" w14:textId="77777777" w:rsidR="003175D5" w:rsidRPr="009F0D2A" w:rsidRDefault="003175D5" w:rsidP="00086075">
      <w:pPr>
        <w:spacing w:line="240" w:lineRule="auto"/>
        <w:ind w:firstLine="0"/>
        <w:jc w:val="left"/>
        <w:rPr>
          <w:rFonts w:eastAsiaTheme="majorEastAsia" w:cstheme="majorBidi"/>
          <w:b/>
          <w:bCs/>
          <w:i/>
          <w:szCs w:val="28"/>
          <w:lang w:val="en-US"/>
        </w:rPr>
      </w:pPr>
      <w:r w:rsidRPr="009F0D2A">
        <w:rPr>
          <w:lang w:val="en-US"/>
        </w:rPr>
        <w:br w:type="page"/>
      </w:r>
    </w:p>
    <w:p w14:paraId="0CDB2DA2" w14:textId="49E60A65" w:rsidR="00D84371" w:rsidRPr="009F0D2A" w:rsidRDefault="00C12ED2" w:rsidP="00086075">
      <w:pPr>
        <w:pStyle w:val="Heading1"/>
        <w:spacing w:line="240" w:lineRule="auto"/>
        <w:rPr>
          <w:lang w:val="en-US"/>
        </w:rPr>
      </w:pPr>
      <w:r w:rsidRPr="009F0D2A">
        <w:rPr>
          <w:lang w:val="en-US"/>
        </w:rPr>
        <w:lastRenderedPageBreak/>
        <w:t>References</w:t>
      </w:r>
    </w:p>
    <w:p w14:paraId="28F8B30B" w14:textId="5700B4CC" w:rsidR="00E54F59" w:rsidRPr="009F0D2A" w:rsidRDefault="00E54F59"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Bateman, T. S., &amp; Crant, J. M. (1993). The proactive component of organizational behavior: A measure and correlates. </w:t>
      </w:r>
      <w:r w:rsidRPr="009F0D2A">
        <w:rPr>
          <w:rFonts w:cs="Times New Roman"/>
          <w:i/>
          <w:iCs/>
          <w:color w:val="222222"/>
          <w:szCs w:val="24"/>
          <w:shd w:val="clear" w:color="auto" w:fill="FFFFFF"/>
          <w:lang w:val="en-US"/>
        </w:rPr>
        <w:t>Journal of Organizational Behavior</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14</w:t>
      </w:r>
      <w:r w:rsidRPr="009F0D2A">
        <w:rPr>
          <w:rFonts w:cs="Times New Roman"/>
          <w:color w:val="222222"/>
          <w:szCs w:val="24"/>
          <w:shd w:val="clear" w:color="auto" w:fill="FFFFFF"/>
          <w:lang w:val="en-US"/>
        </w:rPr>
        <w:t>(2), 103-118.</w:t>
      </w:r>
    </w:p>
    <w:p w14:paraId="5124CF33" w14:textId="2DBC4631" w:rsidR="00E54F59" w:rsidRPr="009F0D2A" w:rsidRDefault="00E54F59"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Bjørkelo, B., Einarsen, S., &amp; Matthiesen, S. B. (2010). Predicting proactive behaviour at work: Exploring the role of personality as an antecedent of whistleblowing behaviour. </w:t>
      </w:r>
      <w:r w:rsidRPr="009F0D2A">
        <w:rPr>
          <w:rFonts w:cs="Times New Roman"/>
          <w:i/>
          <w:iCs/>
          <w:color w:val="222222"/>
          <w:szCs w:val="24"/>
          <w:shd w:val="clear" w:color="auto" w:fill="FFFFFF"/>
          <w:lang w:val="en-US"/>
        </w:rPr>
        <w:t>Journal of Occupational and Organizational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83</w:t>
      </w:r>
      <w:r w:rsidRPr="009F0D2A">
        <w:rPr>
          <w:rFonts w:cs="Times New Roman"/>
          <w:color w:val="222222"/>
          <w:szCs w:val="24"/>
          <w:shd w:val="clear" w:color="auto" w:fill="FFFFFF"/>
          <w:lang w:val="en-US"/>
        </w:rPr>
        <w:t>(2), 371-394.</w:t>
      </w:r>
    </w:p>
    <w:p w14:paraId="2ADDA3FD" w14:textId="04B2E0F8" w:rsidR="00E54F59" w:rsidRPr="009F0D2A" w:rsidRDefault="00E54F59"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Bono, J. E., &amp; Judge, T. A. (2003). Core self</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evaluations: A review of the trait and its role in job satisfaction and job performance. </w:t>
      </w:r>
      <w:r w:rsidRPr="009F0D2A">
        <w:rPr>
          <w:rFonts w:cs="Times New Roman"/>
          <w:i/>
          <w:iCs/>
          <w:color w:val="222222"/>
          <w:szCs w:val="24"/>
          <w:shd w:val="clear" w:color="auto" w:fill="FFFFFF"/>
          <w:lang w:val="en-US"/>
        </w:rPr>
        <w:t>European Journal of Personality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17</w:t>
      </w:r>
      <w:r w:rsidRPr="009F0D2A">
        <w:rPr>
          <w:rFonts w:cs="Times New Roman"/>
          <w:color w:val="222222"/>
          <w:szCs w:val="24"/>
          <w:shd w:val="clear" w:color="auto" w:fill="FFFFFF"/>
          <w:lang w:val="en-US"/>
        </w:rPr>
        <w:t>, S5-S18.</w:t>
      </w:r>
    </w:p>
    <w:p w14:paraId="34F725F5" w14:textId="1F43E37D" w:rsidR="00CF6C97" w:rsidRPr="009F0D2A" w:rsidRDefault="00CF6C97" w:rsidP="00086075">
      <w:pPr>
        <w:spacing w:line="240" w:lineRule="auto"/>
        <w:ind w:left="720" w:hanging="720"/>
        <w:rPr>
          <w:rFonts w:cs="Times New Roman"/>
          <w:color w:val="1A1A1A"/>
          <w:szCs w:val="24"/>
          <w:lang w:val="en-US"/>
        </w:rPr>
      </w:pPr>
      <w:r w:rsidRPr="009F0D2A">
        <w:rPr>
          <w:rFonts w:cs="Times New Roman"/>
          <w:color w:val="1A1A1A"/>
          <w:szCs w:val="24"/>
          <w:lang w:val="en-US"/>
        </w:rPr>
        <w:t xml:space="preserve">Brislin, R. W. (1986). </w:t>
      </w:r>
      <w:r w:rsidR="000C7E24" w:rsidRPr="009F0D2A">
        <w:rPr>
          <w:rFonts w:cs="Times New Roman"/>
          <w:color w:val="1A1A1A"/>
          <w:szCs w:val="24"/>
          <w:lang w:val="en-US"/>
        </w:rPr>
        <w:t>“</w:t>
      </w:r>
      <w:r w:rsidR="00E54F59" w:rsidRPr="009F0D2A">
        <w:rPr>
          <w:rFonts w:cs="Times New Roman"/>
          <w:color w:val="1A1A1A"/>
          <w:szCs w:val="24"/>
          <w:lang w:val="en-US"/>
        </w:rPr>
        <w:t>The w</w:t>
      </w:r>
      <w:r w:rsidR="004F706D" w:rsidRPr="009F0D2A">
        <w:rPr>
          <w:rFonts w:cs="Times New Roman"/>
          <w:color w:val="1A1A1A"/>
          <w:szCs w:val="24"/>
          <w:lang w:val="en-US"/>
        </w:rPr>
        <w:t>ordi</w:t>
      </w:r>
      <w:r w:rsidR="00E54F59" w:rsidRPr="009F0D2A">
        <w:rPr>
          <w:rFonts w:cs="Times New Roman"/>
          <w:color w:val="1A1A1A"/>
          <w:szCs w:val="24"/>
          <w:lang w:val="en-US"/>
        </w:rPr>
        <w:t>ng and translation of r</w:t>
      </w:r>
      <w:r w:rsidR="003F3BD4" w:rsidRPr="009F0D2A">
        <w:rPr>
          <w:rFonts w:cs="Times New Roman"/>
          <w:color w:val="1A1A1A"/>
          <w:szCs w:val="24"/>
          <w:lang w:val="en-US"/>
        </w:rPr>
        <w:t xml:space="preserve">esearch </w:t>
      </w:r>
      <w:r w:rsidR="00E54F59" w:rsidRPr="009F0D2A">
        <w:rPr>
          <w:rFonts w:cs="Times New Roman"/>
          <w:color w:val="1A1A1A"/>
          <w:szCs w:val="24"/>
          <w:lang w:val="en-US"/>
        </w:rPr>
        <w:t>instruments,</w:t>
      </w:r>
      <w:r w:rsidR="000C7E24" w:rsidRPr="009F0D2A">
        <w:rPr>
          <w:rFonts w:cs="Times New Roman"/>
          <w:color w:val="1A1A1A"/>
          <w:szCs w:val="24"/>
          <w:lang w:val="en-US"/>
        </w:rPr>
        <w:t>”</w:t>
      </w:r>
      <w:r w:rsidRPr="009F0D2A">
        <w:rPr>
          <w:rFonts w:cs="Times New Roman"/>
          <w:color w:val="1A1A1A"/>
          <w:szCs w:val="24"/>
          <w:lang w:val="en-US"/>
        </w:rPr>
        <w:t xml:space="preserve"> </w:t>
      </w:r>
      <w:r w:rsidR="003B5DFE" w:rsidRPr="009F0D2A">
        <w:rPr>
          <w:rFonts w:cs="Times New Roman"/>
          <w:color w:val="1A1A1A"/>
          <w:szCs w:val="24"/>
          <w:lang w:val="en-US"/>
        </w:rPr>
        <w:t>i</w:t>
      </w:r>
      <w:r w:rsidR="004F706D" w:rsidRPr="009F0D2A">
        <w:rPr>
          <w:rFonts w:cs="Times New Roman"/>
          <w:color w:val="1A1A1A"/>
          <w:szCs w:val="24"/>
          <w:lang w:val="en-US"/>
        </w:rPr>
        <w:t xml:space="preserve">n </w:t>
      </w:r>
      <w:r w:rsidR="00F278B4" w:rsidRPr="009F0D2A">
        <w:rPr>
          <w:rFonts w:cs="Times New Roman"/>
          <w:i/>
          <w:iCs/>
          <w:color w:val="1A1A1A"/>
          <w:szCs w:val="24"/>
          <w:lang w:val="en-US"/>
        </w:rPr>
        <w:t xml:space="preserve">Field Methods in Cross-Cultural Research: Cross-Cultural Research and Methodology Series. </w:t>
      </w:r>
      <w:r w:rsidR="00F278B4" w:rsidRPr="009F0D2A">
        <w:rPr>
          <w:rFonts w:cs="Times New Roman"/>
          <w:iCs/>
          <w:color w:val="1A1A1A"/>
          <w:szCs w:val="24"/>
          <w:lang w:val="en-US"/>
        </w:rPr>
        <w:t>Eds</w:t>
      </w:r>
      <w:r w:rsidR="00F278B4" w:rsidRPr="009F0D2A">
        <w:rPr>
          <w:rFonts w:cs="Times New Roman"/>
          <w:i/>
          <w:iCs/>
          <w:color w:val="1A1A1A"/>
          <w:szCs w:val="24"/>
          <w:lang w:val="en-US"/>
        </w:rPr>
        <w:t>.</w:t>
      </w:r>
      <w:del w:id="407" w:author="Author" w:date="2018-01-18T15:27:00Z">
        <w:r w:rsidR="00F278B4" w:rsidRPr="009F0D2A" w:rsidDel="00F25002">
          <w:rPr>
            <w:rFonts w:cs="Times New Roman"/>
            <w:i/>
            <w:iCs/>
            <w:color w:val="1A1A1A"/>
            <w:szCs w:val="24"/>
            <w:lang w:val="en-US"/>
          </w:rPr>
          <w:delText xml:space="preserve"> </w:delText>
        </w:r>
        <w:r w:rsidR="00F278B4" w:rsidRPr="009F0D2A" w:rsidDel="00F25002">
          <w:rPr>
            <w:rFonts w:cs="Times New Roman"/>
            <w:color w:val="1A1A1A"/>
            <w:szCs w:val="24"/>
            <w:lang w:val="en-US"/>
          </w:rPr>
          <w:delText xml:space="preserve"> </w:delText>
        </w:r>
      </w:del>
      <w:ins w:id="408" w:author="Author" w:date="2018-01-18T15:27:00Z">
        <w:r w:rsidR="00F25002" w:rsidRPr="00726F9A">
          <w:rPr>
            <w:rFonts w:cs="Times New Roman"/>
            <w:i/>
            <w:iCs/>
            <w:color w:val="1A1A1A"/>
            <w:szCs w:val="24"/>
            <w:lang w:val="en-US"/>
          </w:rPr>
          <w:t xml:space="preserve"> </w:t>
        </w:r>
      </w:ins>
      <w:r w:rsidR="004F706D" w:rsidRPr="009F0D2A">
        <w:rPr>
          <w:rFonts w:cs="Times New Roman"/>
          <w:color w:val="1A1A1A"/>
          <w:szCs w:val="24"/>
          <w:lang w:val="en-US"/>
        </w:rPr>
        <w:t xml:space="preserve">W. J. Lonner </w:t>
      </w:r>
      <w:r w:rsidR="00FA0DAA" w:rsidRPr="009F0D2A">
        <w:rPr>
          <w:rFonts w:cs="Times New Roman"/>
          <w:color w:val="1A1A1A"/>
          <w:szCs w:val="24"/>
          <w:lang w:val="en-US"/>
        </w:rPr>
        <w:t>and</w:t>
      </w:r>
      <w:r w:rsidR="00F278B4" w:rsidRPr="009F0D2A">
        <w:rPr>
          <w:rFonts w:cs="Times New Roman"/>
          <w:color w:val="1A1A1A"/>
          <w:szCs w:val="24"/>
          <w:lang w:val="en-US"/>
        </w:rPr>
        <w:t xml:space="preserve"> J. W. Berry. Thousand Oaks, CA: Sage Publications, 8, 137-164</w:t>
      </w:r>
      <w:r w:rsidR="004E6D8A" w:rsidRPr="00726F9A">
        <w:rPr>
          <w:rFonts w:cs="Times New Roman"/>
          <w:szCs w:val="24"/>
          <w:lang w:val="en-US"/>
        </w:rPr>
        <w:t>.</w:t>
      </w:r>
    </w:p>
    <w:p w14:paraId="02967B33" w14:textId="1F06EAFA" w:rsidR="000C7E24" w:rsidRPr="009F0D2A" w:rsidRDefault="000C7E24"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Brunborg, G. S. (2008). Core self-evaluations: A predictor variable for job stress. </w:t>
      </w:r>
      <w:r w:rsidRPr="009F0D2A">
        <w:rPr>
          <w:rFonts w:cs="Times New Roman"/>
          <w:i/>
          <w:iCs/>
          <w:color w:val="222222"/>
          <w:szCs w:val="24"/>
          <w:shd w:val="clear" w:color="auto" w:fill="FFFFFF"/>
          <w:lang w:val="en-US"/>
        </w:rPr>
        <w:t>European Psychologist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13</w:t>
      </w:r>
      <w:r w:rsidRPr="009F0D2A">
        <w:rPr>
          <w:rFonts w:cs="Times New Roman"/>
          <w:color w:val="222222"/>
          <w:szCs w:val="24"/>
          <w:shd w:val="clear" w:color="auto" w:fill="FFFFFF"/>
          <w:lang w:val="en-US"/>
        </w:rPr>
        <w:t>(2), 96-102.</w:t>
      </w:r>
    </w:p>
    <w:p w14:paraId="69C58795" w14:textId="4CBDCB5F" w:rsidR="000C7E24"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Carland, J. W., Hoy, F., Boulton, W. R., &amp; Carland, J. A. C. (1984). Differentiating entrepreneurs from small business owners: A conceptualization. </w:t>
      </w:r>
      <w:r w:rsidRPr="009F0D2A">
        <w:rPr>
          <w:rFonts w:cs="Times New Roman"/>
          <w:i/>
          <w:iCs/>
          <w:color w:val="222222"/>
          <w:szCs w:val="24"/>
          <w:shd w:val="clear" w:color="auto" w:fill="FFFFFF"/>
          <w:lang w:val="en-US"/>
        </w:rPr>
        <w:t>Academy of Management Review</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9</w:t>
      </w:r>
      <w:r w:rsidRPr="009F0D2A">
        <w:rPr>
          <w:rFonts w:cs="Times New Roman"/>
          <w:color w:val="222222"/>
          <w:szCs w:val="24"/>
          <w:shd w:val="clear" w:color="auto" w:fill="FFFFFF"/>
          <w:lang w:val="en-US"/>
        </w:rPr>
        <w:t>(2), 354-359.</w:t>
      </w:r>
    </w:p>
    <w:p w14:paraId="09B715F7" w14:textId="1AF0D1EC" w:rsidR="000C7E24" w:rsidRPr="009F0D2A" w:rsidRDefault="000C7E24"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Chandy, R., &amp; Narasimhan, O. (2011). How micro</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entrepreneurs could change the world. </w:t>
      </w:r>
      <w:r w:rsidRPr="009F0D2A">
        <w:rPr>
          <w:rFonts w:cs="Times New Roman"/>
          <w:i/>
          <w:iCs/>
          <w:color w:val="222222"/>
          <w:szCs w:val="24"/>
          <w:shd w:val="clear" w:color="auto" w:fill="FFFFFF"/>
          <w:lang w:val="en-US"/>
        </w:rPr>
        <w:t>Business Strategy Review</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22</w:t>
      </w:r>
      <w:r w:rsidRPr="009F0D2A">
        <w:rPr>
          <w:rFonts w:cs="Times New Roman"/>
          <w:color w:val="222222"/>
          <w:szCs w:val="24"/>
          <w:shd w:val="clear" w:color="auto" w:fill="FFFFFF"/>
          <w:lang w:val="en-US"/>
        </w:rPr>
        <w:t>(1), 52-55.</w:t>
      </w:r>
    </w:p>
    <w:p w14:paraId="23B20422" w14:textId="59DA9358" w:rsidR="00AB728C" w:rsidRPr="009F0D2A" w:rsidRDefault="00AB728C"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Chang, C. H., Ferris, D. L., Johnson, R. E., Rosen, C. C., &amp; Tan, J. A. (2012). Core self-evaluations: A review and evaluation of the literature. </w:t>
      </w:r>
      <w:r w:rsidRPr="009F0D2A">
        <w:rPr>
          <w:rFonts w:cs="Times New Roman"/>
          <w:i/>
          <w:iCs/>
          <w:color w:val="222222"/>
          <w:szCs w:val="24"/>
          <w:shd w:val="clear" w:color="auto" w:fill="FFFFFF"/>
          <w:lang w:val="en-US"/>
        </w:rPr>
        <w:t>Journal of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38</w:t>
      </w:r>
      <w:r w:rsidRPr="009F0D2A">
        <w:rPr>
          <w:rFonts w:cs="Times New Roman"/>
          <w:color w:val="222222"/>
          <w:szCs w:val="24"/>
          <w:shd w:val="clear" w:color="auto" w:fill="FFFFFF"/>
          <w:lang w:val="en-US"/>
        </w:rPr>
        <w:t>(1), 81-128.</w:t>
      </w:r>
    </w:p>
    <w:p w14:paraId="7AD48D83" w14:textId="40BE5193" w:rsidR="000C7E24"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Chapman, R., &amp; Hyland, P. (2004). Complexity and learning behaviors in product innovation. </w:t>
      </w:r>
      <w:r w:rsidRPr="009F0D2A">
        <w:rPr>
          <w:rFonts w:cs="Times New Roman"/>
          <w:i/>
          <w:iCs/>
          <w:color w:val="222222"/>
          <w:szCs w:val="24"/>
          <w:shd w:val="clear" w:color="auto" w:fill="FFFFFF"/>
          <w:lang w:val="en-US"/>
        </w:rPr>
        <w:t>Technovation</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24</w:t>
      </w:r>
      <w:r w:rsidRPr="009F0D2A">
        <w:rPr>
          <w:rFonts w:cs="Times New Roman"/>
          <w:color w:val="222222"/>
          <w:szCs w:val="24"/>
          <w:shd w:val="clear" w:color="auto" w:fill="FFFFFF"/>
          <w:lang w:val="en-US"/>
        </w:rPr>
        <w:t>(7), 553-561.</w:t>
      </w:r>
    </w:p>
    <w:p w14:paraId="6358AC2F" w14:textId="02CE8F23" w:rsidR="006D5EA3"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Chatterjee, A., &amp; Hambrick, D. C. (2007). It's all about me: Narcissistic chief executive officers and their effects on company strategy and performance. </w:t>
      </w:r>
      <w:r w:rsidRPr="009F0D2A">
        <w:rPr>
          <w:rFonts w:cs="Times New Roman"/>
          <w:i/>
          <w:iCs/>
          <w:color w:val="222222"/>
          <w:szCs w:val="24"/>
          <w:shd w:val="clear" w:color="auto" w:fill="FFFFFF"/>
          <w:lang w:val="en-US"/>
        </w:rPr>
        <w:t>Administrative Science Quarterly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52</w:t>
      </w:r>
      <w:r w:rsidRPr="009F0D2A">
        <w:rPr>
          <w:rFonts w:cs="Times New Roman"/>
          <w:color w:val="222222"/>
          <w:szCs w:val="24"/>
          <w:shd w:val="clear" w:color="auto" w:fill="FFFFFF"/>
          <w:lang w:val="en-US"/>
        </w:rPr>
        <w:t>(3), 351-386.</w:t>
      </w:r>
    </w:p>
    <w:p w14:paraId="73FDF520" w14:textId="7AFE04F8" w:rsidR="000C7E24"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Chen, C. C., Greene, P. G., &amp; Crick, A. (1998). Does entrepreneurial self-efficacy distinguish entrepreneurs from managers?. </w:t>
      </w:r>
      <w:r w:rsidR="00AB728C" w:rsidRPr="009F0D2A">
        <w:rPr>
          <w:rFonts w:cs="Times New Roman"/>
          <w:i/>
          <w:iCs/>
          <w:color w:val="222222"/>
          <w:szCs w:val="24"/>
          <w:shd w:val="clear" w:color="auto" w:fill="FFFFFF"/>
          <w:lang w:val="en-US"/>
        </w:rPr>
        <w:t>Journal of Business V</w:t>
      </w:r>
      <w:r w:rsidRPr="009F0D2A">
        <w:rPr>
          <w:rFonts w:cs="Times New Roman"/>
          <w:i/>
          <w:iCs/>
          <w:color w:val="222222"/>
          <w:szCs w:val="24"/>
          <w:shd w:val="clear" w:color="auto" w:fill="FFFFFF"/>
          <w:lang w:val="en-US"/>
        </w:rPr>
        <w:t>enturing</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13</w:t>
      </w:r>
      <w:r w:rsidRPr="009F0D2A">
        <w:rPr>
          <w:rFonts w:cs="Times New Roman"/>
          <w:color w:val="222222"/>
          <w:szCs w:val="24"/>
          <w:shd w:val="clear" w:color="auto" w:fill="FFFFFF"/>
          <w:lang w:val="en-US"/>
        </w:rPr>
        <w:t>(4), 295-316.</w:t>
      </w:r>
    </w:p>
    <w:p w14:paraId="5A817C51" w14:textId="00FDFE4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Cooper, D., Peake, W., &amp; Watson, W. (2016). Seizing Opportunities: The Moderating Role of Managerial Characteristics on the Relationship between Opportunity</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Seeking and Innovation Efficacy in Small Businesses. </w:t>
      </w:r>
      <w:r w:rsidRPr="009F0D2A">
        <w:rPr>
          <w:rFonts w:cs="Times New Roman"/>
          <w:i/>
          <w:iCs/>
          <w:color w:val="222222"/>
          <w:szCs w:val="24"/>
          <w:shd w:val="clear" w:color="auto" w:fill="FFFFFF"/>
          <w:lang w:val="en-US"/>
        </w:rPr>
        <w:t>Journal of Small Business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54</w:t>
      </w:r>
      <w:r w:rsidRPr="009F0D2A">
        <w:rPr>
          <w:rFonts w:cs="Times New Roman"/>
          <w:color w:val="222222"/>
          <w:szCs w:val="24"/>
          <w:shd w:val="clear" w:color="auto" w:fill="FFFFFF"/>
          <w:lang w:val="en-US"/>
        </w:rPr>
        <w:t>(4), 1038-1058.</w:t>
      </w:r>
    </w:p>
    <w:p w14:paraId="6045547B" w14:textId="40616F7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Elliot, A. J., &amp; Thrash, T. M. (2002). Approach-avoidance motivation in personality: approach and avoidance temperaments and goals. </w:t>
      </w:r>
      <w:r w:rsidRPr="009F0D2A">
        <w:rPr>
          <w:rFonts w:cs="Times New Roman"/>
          <w:i/>
          <w:iCs/>
          <w:color w:val="222222"/>
          <w:szCs w:val="24"/>
          <w:shd w:val="clear" w:color="auto" w:fill="FFFFFF"/>
          <w:lang w:val="en-US"/>
        </w:rPr>
        <w:t>Journal of Personality and Social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82</w:t>
      </w:r>
      <w:r w:rsidRPr="009F0D2A">
        <w:rPr>
          <w:rFonts w:cs="Times New Roman"/>
          <w:color w:val="222222"/>
          <w:szCs w:val="24"/>
          <w:shd w:val="clear" w:color="auto" w:fill="FFFFFF"/>
          <w:lang w:val="en-US"/>
        </w:rPr>
        <w:t>(5), 804-818.</w:t>
      </w:r>
    </w:p>
    <w:p w14:paraId="075CC554" w14:textId="74ABF854" w:rsidR="00AB728C" w:rsidRPr="009F0D2A" w:rsidRDefault="00AB728C"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Freel, M. S. (2000). Barriers to product innovation in small manufacturing firms. </w:t>
      </w:r>
      <w:r w:rsidRPr="009F0D2A">
        <w:rPr>
          <w:rFonts w:cs="Times New Roman"/>
          <w:i/>
          <w:iCs/>
          <w:color w:val="222222"/>
          <w:szCs w:val="24"/>
          <w:shd w:val="clear" w:color="auto" w:fill="FFFFFF"/>
          <w:lang w:val="en-US"/>
        </w:rPr>
        <w:t>International Small Business Journal</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18</w:t>
      </w:r>
      <w:r w:rsidRPr="009F0D2A">
        <w:rPr>
          <w:rFonts w:cs="Times New Roman"/>
          <w:color w:val="222222"/>
          <w:szCs w:val="24"/>
          <w:shd w:val="clear" w:color="auto" w:fill="FFFFFF"/>
          <w:lang w:val="en-US"/>
        </w:rPr>
        <w:t>(2), 60-80.</w:t>
      </w:r>
    </w:p>
    <w:p w14:paraId="293F568C" w14:textId="4C0ED9AC" w:rsidR="00AB728C" w:rsidRPr="009F0D2A" w:rsidRDefault="00AB728C"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Fuller, B., &amp; Marler, L. E. (2009). Change driven by nature: A meta-analytic review of the proactive personality literature. </w:t>
      </w:r>
      <w:r w:rsidRPr="009F0D2A">
        <w:rPr>
          <w:rFonts w:cs="Times New Roman"/>
          <w:i/>
          <w:iCs/>
          <w:color w:val="222222"/>
          <w:szCs w:val="24"/>
          <w:shd w:val="clear" w:color="auto" w:fill="FFFFFF"/>
          <w:lang w:val="en-US"/>
        </w:rPr>
        <w:t>Journal of Vocational Behavior</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75</w:t>
      </w:r>
      <w:r w:rsidRPr="009F0D2A">
        <w:rPr>
          <w:rFonts w:cs="Times New Roman"/>
          <w:color w:val="222222"/>
          <w:szCs w:val="24"/>
          <w:shd w:val="clear" w:color="auto" w:fill="FFFFFF"/>
          <w:lang w:val="en-US"/>
        </w:rPr>
        <w:t>(3), 329-345.</w:t>
      </w:r>
    </w:p>
    <w:p w14:paraId="6F2A7DD1" w14:textId="5D7CB5A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lastRenderedPageBreak/>
        <w:t>Gist, M. E., &amp; Mitchell, T. R. (1992). Self-efficacy: A theoretical analysis of its determinants and malleability. </w:t>
      </w:r>
      <w:r w:rsidRPr="009F0D2A">
        <w:rPr>
          <w:rFonts w:cs="Times New Roman"/>
          <w:i/>
          <w:iCs/>
          <w:color w:val="222222"/>
          <w:szCs w:val="24"/>
          <w:shd w:val="clear" w:color="auto" w:fill="FFFFFF"/>
          <w:lang w:val="en-US"/>
        </w:rPr>
        <w:t>Academy of Management Review</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17</w:t>
      </w:r>
      <w:r w:rsidRPr="009F0D2A">
        <w:rPr>
          <w:rFonts w:cs="Times New Roman"/>
          <w:color w:val="222222"/>
          <w:szCs w:val="24"/>
          <w:shd w:val="clear" w:color="auto" w:fill="FFFFFF"/>
          <w:lang w:val="en-US"/>
        </w:rPr>
        <w:t>(2), 183-211.</w:t>
      </w:r>
    </w:p>
    <w:p w14:paraId="799ACDB3" w14:textId="203312B1"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Grant, A. M., &amp; Wrzesniewski, A. (2010). I won’t let you down… or will I? Core self-evaluations, other-orientation, anticipated guilt and gratitude, and job performance. </w:t>
      </w:r>
      <w:r w:rsidRPr="009F0D2A">
        <w:rPr>
          <w:rFonts w:cs="Times New Roman"/>
          <w:i/>
          <w:iCs/>
          <w:color w:val="222222"/>
          <w:szCs w:val="24"/>
          <w:shd w:val="clear" w:color="auto" w:fill="FFFFFF"/>
          <w:lang w:val="en-US"/>
        </w:rPr>
        <w:t>Journal of Applied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95</w:t>
      </w:r>
      <w:r w:rsidRPr="009F0D2A">
        <w:rPr>
          <w:rFonts w:cs="Times New Roman"/>
          <w:color w:val="222222"/>
          <w:szCs w:val="24"/>
          <w:shd w:val="clear" w:color="auto" w:fill="FFFFFF"/>
          <w:lang w:val="en-US"/>
        </w:rPr>
        <w:t>(1), 108-121.</w:t>
      </w:r>
    </w:p>
    <w:p w14:paraId="18E0AA3F" w14:textId="6A29B8D8"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Gray, C. (2006). Absorptive capacity, knowledge management and innovation in entrepreneurial small firms. </w:t>
      </w:r>
      <w:r w:rsidRPr="009F0D2A">
        <w:rPr>
          <w:rFonts w:cs="Times New Roman"/>
          <w:i/>
          <w:iCs/>
          <w:color w:val="222222"/>
          <w:szCs w:val="24"/>
          <w:shd w:val="clear" w:color="auto" w:fill="FFFFFF"/>
          <w:lang w:val="en-US"/>
        </w:rPr>
        <w:t>International Journal of Entrepreneurial Behavior &amp; Research</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12</w:t>
      </w:r>
      <w:r w:rsidRPr="009F0D2A">
        <w:rPr>
          <w:rFonts w:cs="Times New Roman"/>
          <w:color w:val="222222"/>
          <w:szCs w:val="24"/>
          <w:shd w:val="clear" w:color="auto" w:fill="FFFFFF"/>
          <w:lang w:val="en-US"/>
        </w:rPr>
        <w:t>(6), 345-360.</w:t>
      </w:r>
    </w:p>
    <w:p w14:paraId="61F15C70" w14:textId="1E4AD7D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Gong, Y., Cheung, S. Y., Wang, M., &amp; Huang, J. C. (2012). Unfolding the proactive process for creativity: Integration of the employee proactivity, information exchange, and psychological safety perspectives. </w:t>
      </w:r>
      <w:r w:rsidRPr="009F0D2A">
        <w:rPr>
          <w:rFonts w:cs="Times New Roman"/>
          <w:i/>
          <w:iCs/>
          <w:color w:val="222222"/>
          <w:szCs w:val="24"/>
          <w:shd w:val="clear" w:color="auto" w:fill="FFFFFF"/>
          <w:lang w:val="en-US"/>
        </w:rPr>
        <w:t>Journal of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38</w:t>
      </w:r>
      <w:r w:rsidRPr="009F0D2A">
        <w:rPr>
          <w:rFonts w:cs="Times New Roman"/>
          <w:color w:val="222222"/>
          <w:szCs w:val="24"/>
          <w:shd w:val="clear" w:color="auto" w:fill="FFFFFF"/>
          <w:lang w:val="en-US"/>
        </w:rPr>
        <w:t>(5), 1611-1633.</w:t>
      </w:r>
    </w:p>
    <w:p w14:paraId="6C18DF7C" w14:textId="593D7362"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 xml:space="preserve">Hammond, M. M., Neff, N. L., Farr, J. L., Schwall, A. R., &amp; Zhao, X. (2011). Predictors of individual-level innovation at work: A meta-analysis. </w:t>
      </w:r>
      <w:r w:rsidRPr="009F0D2A">
        <w:rPr>
          <w:rFonts w:cs="Times New Roman"/>
          <w:i/>
          <w:szCs w:val="24"/>
          <w:lang w:val="en-US"/>
        </w:rPr>
        <w:t xml:space="preserve">Psychology of Aesthetics, Creativity, and the Arts, </w:t>
      </w:r>
      <w:r w:rsidRPr="009F0D2A">
        <w:rPr>
          <w:rFonts w:cs="Times New Roman"/>
          <w:szCs w:val="24"/>
          <w:lang w:val="en-US"/>
        </w:rPr>
        <w:t>5</w:t>
      </w:r>
      <w:r w:rsidRPr="009F0D2A">
        <w:rPr>
          <w:rFonts w:cs="Times New Roman"/>
          <w:i/>
          <w:szCs w:val="24"/>
          <w:lang w:val="en-US"/>
        </w:rPr>
        <w:t>,</w:t>
      </w:r>
      <w:r w:rsidRPr="009F0D2A">
        <w:rPr>
          <w:rFonts w:cs="Times New Roman"/>
          <w:szCs w:val="24"/>
          <w:lang w:val="en-US"/>
        </w:rPr>
        <w:t xml:space="preserve"> 90-105.</w:t>
      </w:r>
      <w:del w:id="409" w:author="Author" w:date="2018-01-19T15:23:00Z">
        <w:r w:rsidRPr="009F0D2A" w:rsidDel="009F0D2A">
          <w:rPr>
            <w:rFonts w:cs="Times New Roman"/>
            <w:szCs w:val="24"/>
            <w:lang w:val="en-US"/>
          </w:rPr>
          <w:delText xml:space="preserve"> </w:delText>
        </w:r>
      </w:del>
    </w:p>
    <w:p w14:paraId="55CFC547" w14:textId="3FE36553"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Janssen, O. (2000). Job demands, perceptions of effort</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reward fairness and innovative work behaviour. </w:t>
      </w:r>
      <w:r w:rsidRPr="009F0D2A">
        <w:rPr>
          <w:rFonts w:cs="Times New Roman"/>
          <w:i/>
          <w:iCs/>
          <w:color w:val="222222"/>
          <w:szCs w:val="24"/>
          <w:shd w:val="clear" w:color="auto" w:fill="FFFFFF"/>
          <w:lang w:val="en-US"/>
        </w:rPr>
        <w:t>Journal of Occupational and Organizational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73</w:t>
      </w:r>
      <w:r w:rsidRPr="009F0D2A">
        <w:rPr>
          <w:rFonts w:cs="Times New Roman"/>
          <w:color w:val="222222"/>
          <w:szCs w:val="24"/>
          <w:shd w:val="clear" w:color="auto" w:fill="FFFFFF"/>
          <w:lang w:val="en-US"/>
        </w:rPr>
        <w:t>(3), 287-302.</w:t>
      </w:r>
    </w:p>
    <w:p w14:paraId="6852C673" w14:textId="7912150A"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Jiang, Z., &amp; Jiang, X. (2015). Core self-evaluation and life satisfaction: The person-environment fit perspective. </w:t>
      </w:r>
      <w:r w:rsidRPr="009F0D2A">
        <w:rPr>
          <w:rFonts w:cs="Times New Roman"/>
          <w:i/>
          <w:iCs/>
          <w:color w:val="222222"/>
          <w:szCs w:val="24"/>
          <w:shd w:val="clear" w:color="auto" w:fill="FFFFFF"/>
          <w:lang w:val="en-US"/>
        </w:rPr>
        <w:t>Personality and Individual Differences</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75</w:t>
      </w:r>
      <w:r w:rsidRPr="009F0D2A">
        <w:rPr>
          <w:rFonts w:cs="Times New Roman"/>
          <w:color w:val="222222"/>
          <w:szCs w:val="24"/>
          <w:shd w:val="clear" w:color="auto" w:fill="FFFFFF"/>
          <w:lang w:val="en-US"/>
        </w:rPr>
        <w:t>, 68-73.</w:t>
      </w:r>
    </w:p>
    <w:p w14:paraId="4AA86454" w14:textId="569FCA19"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Judge, T. A., Erez, A., &amp; Bono, J. E. (1998). The power of being positive: The relation between positive self-concept and job performance. </w:t>
      </w:r>
      <w:r w:rsidRPr="009F0D2A">
        <w:rPr>
          <w:rFonts w:cs="Times New Roman"/>
          <w:i/>
          <w:iCs/>
          <w:color w:val="222222"/>
          <w:szCs w:val="24"/>
          <w:shd w:val="clear" w:color="auto" w:fill="FFFFFF"/>
          <w:lang w:val="en-US"/>
        </w:rPr>
        <w:t>Human performance</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11</w:t>
      </w:r>
      <w:r w:rsidRPr="009F0D2A">
        <w:rPr>
          <w:rFonts w:cs="Times New Roman"/>
          <w:color w:val="222222"/>
          <w:szCs w:val="24"/>
          <w:shd w:val="clear" w:color="auto" w:fill="FFFFFF"/>
          <w:lang w:val="en-US"/>
        </w:rPr>
        <w:t>(2-3), 167-187.</w:t>
      </w:r>
    </w:p>
    <w:p w14:paraId="5C796D0D" w14:textId="3B8AFA51"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 xml:space="preserve">Judge, T. A., Erez, A., Bono, J. E., &amp; Thoresen, C. J. (2002). Are measures of self-esteem, neuroticism, locus of control, and generalized self-efficacy indicators of a common core construct?. </w:t>
      </w:r>
      <w:r w:rsidRPr="009F0D2A">
        <w:rPr>
          <w:rFonts w:cs="Times New Roman"/>
          <w:i/>
          <w:iCs/>
          <w:szCs w:val="24"/>
          <w:lang w:val="en-US"/>
        </w:rPr>
        <w:t>Journal of Personality and Social Psychology</w:t>
      </w:r>
      <w:r w:rsidRPr="009F0D2A">
        <w:rPr>
          <w:rFonts w:cs="Times New Roman"/>
          <w:szCs w:val="24"/>
          <w:lang w:val="en-US"/>
        </w:rPr>
        <w:t xml:space="preserve">, </w:t>
      </w:r>
      <w:r w:rsidRPr="009F0D2A">
        <w:rPr>
          <w:rFonts w:cs="Times New Roman"/>
          <w:iCs/>
          <w:szCs w:val="24"/>
          <w:lang w:val="en-US"/>
        </w:rPr>
        <w:t>83</w:t>
      </w:r>
      <w:r w:rsidRPr="009F0D2A">
        <w:rPr>
          <w:rFonts w:cs="Times New Roman"/>
          <w:szCs w:val="24"/>
          <w:lang w:val="en-US"/>
        </w:rPr>
        <w:t>(3), 693-710.</w:t>
      </w:r>
    </w:p>
    <w:p w14:paraId="791B71DA" w14:textId="0AD5A808" w:rsidR="00805EBC" w:rsidRPr="009F0D2A" w:rsidRDefault="00805EBC"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Judge, T. A., Locke, E. A., &amp; Durham, C. C. (1997). The dispositional causes of job satisfaction: A core evaluations approach. </w:t>
      </w:r>
      <w:r w:rsidRPr="009F0D2A">
        <w:rPr>
          <w:rFonts w:cs="Times New Roman"/>
          <w:i/>
          <w:szCs w:val="24"/>
          <w:lang w:val="en-US"/>
        </w:rPr>
        <w:t>Research in Organizational Behavior</w:t>
      </w:r>
      <w:r w:rsidRPr="009F0D2A">
        <w:rPr>
          <w:rFonts w:cs="Times New Roman"/>
          <w:i/>
          <w:iCs/>
          <w:color w:val="222222"/>
          <w:szCs w:val="24"/>
          <w:shd w:val="clear" w:color="auto" w:fill="FFFFFF"/>
          <w:lang w:val="en-US"/>
        </w:rPr>
        <w:t>, 19,</w:t>
      </w:r>
      <w:r w:rsidRPr="009F0D2A">
        <w:rPr>
          <w:rFonts w:cs="Times New Roman"/>
          <w:color w:val="222222"/>
          <w:szCs w:val="24"/>
          <w:shd w:val="clear" w:color="auto" w:fill="FFFFFF"/>
          <w:lang w:val="en-US"/>
        </w:rPr>
        <w:t xml:space="preserve"> 151-188.</w:t>
      </w:r>
    </w:p>
    <w:p w14:paraId="419BEEC2" w14:textId="0FDDE687" w:rsidR="00AE02E0" w:rsidRPr="009F0D2A" w:rsidRDefault="00AE02E0"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 xml:space="preserve">Julianto, P. A. (2016, October). </w:t>
      </w:r>
      <w:r w:rsidR="00F17A83" w:rsidRPr="009F0D2A">
        <w:rPr>
          <w:rFonts w:cs="Times New Roman"/>
          <w:color w:val="222222"/>
          <w:szCs w:val="24"/>
          <w:shd w:val="clear" w:color="auto" w:fill="FFFFFF"/>
          <w:lang w:val="en-US"/>
        </w:rPr>
        <w:t xml:space="preserve">Pertumbuhan entrepreneur Indonesia masih minim (The growth of Indonesian entrepreneurs is still minimal). </w:t>
      </w:r>
      <w:r w:rsidR="00F17A83" w:rsidRPr="009F0D2A">
        <w:rPr>
          <w:rFonts w:cs="Times New Roman"/>
          <w:i/>
          <w:iCs/>
          <w:color w:val="222222"/>
          <w:szCs w:val="24"/>
          <w:shd w:val="clear" w:color="auto" w:fill="FFFFFF"/>
          <w:lang w:val="en-US"/>
        </w:rPr>
        <w:t xml:space="preserve">Kompas.com. </w:t>
      </w:r>
      <w:r w:rsidR="00F17A83" w:rsidRPr="009F0D2A">
        <w:rPr>
          <w:rFonts w:cs="Times New Roman"/>
          <w:color w:val="222222"/>
          <w:szCs w:val="24"/>
          <w:shd w:val="clear" w:color="auto" w:fill="FFFFFF"/>
          <w:lang w:val="en-US"/>
        </w:rPr>
        <w:t>Retrieved November 18, 2017, from http://ekonomi.kompas.com/read/2016/10/06/173048826/</w:t>
      </w:r>
    </w:p>
    <w:p w14:paraId="7B1A670A" w14:textId="18F1795A"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Kammeyer-Mueller, J. D., Judge, T. A., &amp; Scott, B. A. (2009). The role of core self-evaluations in the coping process.</w:t>
      </w:r>
      <w:r w:rsidRPr="009F0D2A">
        <w:rPr>
          <w:rFonts w:eastAsia="Times New Roman" w:cs="Times New Roman"/>
          <w:i/>
          <w:iCs/>
          <w:color w:val="222222"/>
          <w:szCs w:val="24"/>
          <w:shd w:val="clear" w:color="auto" w:fill="FFFFFF"/>
          <w:lang w:val="en-US"/>
        </w:rPr>
        <w:t xml:space="preserve"> Journal of Applied Psychology</w:t>
      </w:r>
      <w:r w:rsidRPr="009F0D2A">
        <w:rPr>
          <w:rFonts w:eastAsia="Times New Roman" w:cs="Times New Roman"/>
          <w:color w:val="222222"/>
          <w:szCs w:val="24"/>
          <w:shd w:val="clear" w:color="auto" w:fill="FFFFFF"/>
          <w:lang w:val="en-US"/>
        </w:rPr>
        <w:t>,</w:t>
      </w:r>
      <w:r w:rsidRPr="009F0D2A">
        <w:rPr>
          <w:rStyle w:val="apple-converted-space"/>
          <w:rFonts w:eastAsia="Times New Roman" w:cs="Times New Roman"/>
          <w:color w:val="222222"/>
          <w:szCs w:val="24"/>
          <w:shd w:val="clear" w:color="auto" w:fill="FFFFFF"/>
          <w:lang w:val="en-US"/>
        </w:rPr>
        <w:t> </w:t>
      </w:r>
      <w:r w:rsidRPr="009F0D2A">
        <w:rPr>
          <w:rFonts w:eastAsia="Times New Roman" w:cs="Times New Roman"/>
          <w:iCs/>
          <w:color w:val="222222"/>
          <w:szCs w:val="24"/>
          <w:shd w:val="clear" w:color="auto" w:fill="FFFFFF"/>
          <w:lang w:val="en-US"/>
        </w:rPr>
        <w:t>94</w:t>
      </w:r>
      <w:r w:rsidRPr="009F0D2A">
        <w:rPr>
          <w:rFonts w:eastAsia="Times New Roman" w:cs="Times New Roman"/>
          <w:color w:val="222222"/>
          <w:szCs w:val="24"/>
          <w:shd w:val="clear" w:color="auto" w:fill="FFFFFF"/>
          <w:lang w:val="en-US"/>
        </w:rPr>
        <w:t>(1), 177</w:t>
      </w:r>
      <w:r w:rsidRPr="00726F9A">
        <w:rPr>
          <w:rFonts w:eastAsia="Times New Roman" w:cs="Times New Roman"/>
          <w:color w:val="222222"/>
          <w:szCs w:val="24"/>
          <w:shd w:val="clear" w:color="auto" w:fill="FFFFFF"/>
          <w:lang w:val="en-US"/>
        </w:rPr>
        <w:t>-195.</w:t>
      </w:r>
    </w:p>
    <w:p w14:paraId="65ED5EF3" w14:textId="50B59C48"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Laforet, S. (2013). Organizational innovation outcomes in SMEs: Effects of age, size, and sector. </w:t>
      </w:r>
      <w:r w:rsidRPr="009F0D2A">
        <w:rPr>
          <w:rFonts w:cs="Times New Roman"/>
          <w:i/>
          <w:iCs/>
          <w:color w:val="222222"/>
          <w:szCs w:val="24"/>
          <w:shd w:val="clear" w:color="auto" w:fill="FFFFFF"/>
          <w:lang w:val="en-US"/>
        </w:rPr>
        <w:t>Journal of World business</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48</w:t>
      </w:r>
      <w:r w:rsidRPr="009F0D2A">
        <w:rPr>
          <w:rFonts w:cs="Times New Roman"/>
          <w:color w:val="222222"/>
          <w:szCs w:val="24"/>
          <w:shd w:val="clear" w:color="auto" w:fill="FFFFFF"/>
          <w:lang w:val="en-US"/>
        </w:rPr>
        <w:t>(4), 490-502.</w:t>
      </w:r>
    </w:p>
    <w:p w14:paraId="443C86A6" w14:textId="57FE99F0"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Levesque, M., &amp; Minniti, M. (2006). The effect of aging on entrepreneurial behavior. </w:t>
      </w:r>
      <w:r w:rsidRPr="009F0D2A">
        <w:rPr>
          <w:rFonts w:cs="Times New Roman"/>
          <w:i/>
          <w:iCs/>
          <w:color w:val="222222"/>
          <w:szCs w:val="24"/>
          <w:shd w:val="clear" w:color="auto" w:fill="FFFFFF"/>
          <w:lang w:val="en-US"/>
        </w:rPr>
        <w:t>Journal of Business Venturing</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21</w:t>
      </w:r>
      <w:r w:rsidRPr="009F0D2A">
        <w:rPr>
          <w:rFonts w:cs="Times New Roman"/>
          <w:color w:val="222222"/>
          <w:szCs w:val="24"/>
          <w:shd w:val="clear" w:color="auto" w:fill="FFFFFF"/>
          <w:lang w:val="en-US"/>
        </w:rPr>
        <w:t>(2), 177-194.</w:t>
      </w:r>
    </w:p>
    <w:p w14:paraId="6AF6E761" w14:textId="2593379A"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Lee, J. J. (2015). Drivers of work engagement: An examination of core self-evaluations and psychological climate among hotel employees. </w:t>
      </w:r>
      <w:r w:rsidRPr="009F0D2A">
        <w:rPr>
          <w:rFonts w:cs="Times New Roman"/>
          <w:i/>
          <w:iCs/>
          <w:color w:val="222222"/>
          <w:szCs w:val="24"/>
          <w:shd w:val="clear" w:color="auto" w:fill="FFFFFF"/>
          <w:lang w:val="en-US"/>
        </w:rPr>
        <w:t>International Journal of Hospitality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44</w:t>
      </w:r>
      <w:r w:rsidRPr="009F0D2A">
        <w:rPr>
          <w:rFonts w:cs="Times New Roman"/>
          <w:color w:val="222222"/>
          <w:szCs w:val="24"/>
          <w:shd w:val="clear" w:color="auto" w:fill="FFFFFF"/>
          <w:lang w:val="en-US"/>
        </w:rPr>
        <w:t>, 84-98.</w:t>
      </w:r>
    </w:p>
    <w:p w14:paraId="53101A59" w14:textId="52517816"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lastRenderedPageBreak/>
        <w:t>Luthans, F., &amp; Youssef, C. M. (2007). Emerging positive organizational behavior. </w:t>
      </w:r>
      <w:r w:rsidRPr="009F0D2A">
        <w:rPr>
          <w:rFonts w:cs="Times New Roman"/>
          <w:i/>
          <w:iCs/>
          <w:color w:val="222222"/>
          <w:szCs w:val="24"/>
          <w:shd w:val="clear" w:color="auto" w:fill="FFFFFF"/>
          <w:lang w:val="en-US"/>
        </w:rPr>
        <w:t>Journal of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33</w:t>
      </w:r>
      <w:r w:rsidRPr="009F0D2A">
        <w:rPr>
          <w:rFonts w:cs="Times New Roman"/>
          <w:color w:val="222222"/>
          <w:szCs w:val="24"/>
          <w:shd w:val="clear" w:color="auto" w:fill="FFFFFF"/>
          <w:lang w:val="en-US"/>
        </w:rPr>
        <w:t>(3), 321-349.</w:t>
      </w:r>
    </w:p>
    <w:p w14:paraId="0954E25A" w14:textId="20A64704"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Luthans, F., Zhu, W., &amp; Avolio, B. J. (2006). The impact of efficacy on work attitudes across cultures. </w:t>
      </w:r>
      <w:r w:rsidRPr="009F0D2A">
        <w:rPr>
          <w:rFonts w:cs="Times New Roman"/>
          <w:i/>
          <w:iCs/>
          <w:color w:val="222222"/>
          <w:szCs w:val="24"/>
          <w:shd w:val="clear" w:color="auto" w:fill="FFFFFF"/>
          <w:lang w:val="en-US"/>
        </w:rPr>
        <w:t>Journal of World Business</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41</w:t>
      </w:r>
      <w:r w:rsidRPr="009F0D2A">
        <w:rPr>
          <w:rFonts w:cs="Times New Roman"/>
          <w:color w:val="222222"/>
          <w:szCs w:val="24"/>
          <w:shd w:val="clear" w:color="auto" w:fill="FFFFFF"/>
          <w:lang w:val="en-US"/>
        </w:rPr>
        <w:t>(2), 121-132.</w:t>
      </w:r>
    </w:p>
    <w:p w14:paraId="2CFCF9B4" w14:textId="4C95815D"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Miller, D., &amp; Toulouse, J. M. (1986). Chief executive personality and corporate strategy and structure in small firms. </w:t>
      </w:r>
      <w:r w:rsidRPr="009F0D2A">
        <w:rPr>
          <w:rFonts w:cs="Times New Roman"/>
          <w:i/>
          <w:iCs/>
          <w:color w:val="222222"/>
          <w:szCs w:val="24"/>
          <w:shd w:val="clear" w:color="auto" w:fill="FFFFFF"/>
          <w:lang w:val="en-US"/>
        </w:rPr>
        <w:t>Management science</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32</w:t>
      </w:r>
      <w:r w:rsidRPr="009F0D2A">
        <w:rPr>
          <w:rFonts w:cs="Times New Roman"/>
          <w:color w:val="222222"/>
          <w:szCs w:val="24"/>
          <w:shd w:val="clear" w:color="auto" w:fill="FFFFFF"/>
          <w:lang w:val="en-US"/>
        </w:rPr>
        <w:t>(11), 1389-1409.</w:t>
      </w:r>
    </w:p>
    <w:p w14:paraId="17824F9B" w14:textId="02FE5B3A"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Omri, W. (2015). Innovative behavior and venture performance of SMEs: The moderating effect of environmental dynamism. </w:t>
      </w:r>
      <w:r w:rsidRPr="009F0D2A">
        <w:rPr>
          <w:rFonts w:cs="Times New Roman"/>
          <w:i/>
          <w:iCs/>
          <w:color w:val="222222"/>
          <w:szCs w:val="24"/>
          <w:shd w:val="clear" w:color="auto" w:fill="FFFFFF"/>
          <w:lang w:val="en-US"/>
        </w:rPr>
        <w:t>European Journal of Innovation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18</w:t>
      </w:r>
      <w:r w:rsidRPr="009F0D2A">
        <w:rPr>
          <w:rFonts w:cs="Times New Roman"/>
          <w:color w:val="222222"/>
          <w:szCs w:val="24"/>
          <w:shd w:val="clear" w:color="auto" w:fill="FFFFFF"/>
          <w:lang w:val="en-US"/>
        </w:rPr>
        <w:t>(2), 195-217.</w:t>
      </w:r>
    </w:p>
    <w:p w14:paraId="22918054" w14:textId="4209E7FB"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Ones, D. S., Dilchert, S., Viswesvaran, C., &amp; Judge, T. A. (2007). In support of personality assessment in organizational settings. </w:t>
      </w:r>
      <w:r w:rsidRPr="009F0D2A">
        <w:rPr>
          <w:rFonts w:cs="Times New Roman"/>
          <w:i/>
          <w:iCs/>
          <w:color w:val="222222"/>
          <w:szCs w:val="24"/>
          <w:shd w:val="clear" w:color="auto" w:fill="FFFFFF"/>
          <w:lang w:val="en-US"/>
        </w:rPr>
        <w:t>Personnel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60</w:t>
      </w:r>
      <w:r w:rsidRPr="009F0D2A">
        <w:rPr>
          <w:rFonts w:cs="Times New Roman"/>
          <w:color w:val="222222"/>
          <w:szCs w:val="24"/>
          <w:shd w:val="clear" w:color="auto" w:fill="FFFFFF"/>
          <w:lang w:val="en-US"/>
        </w:rPr>
        <w:t>(4), 995-1027.</w:t>
      </w:r>
    </w:p>
    <w:p w14:paraId="43B7700D" w14:textId="5FFF3D93"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Peng, J., Li, D., Zhang, Z., Tian, Y., Miao, D., Xiao, W., &amp; Zhang, J. (2016). How can core self-evaluations influence job burnout? The key roles of organizational commitment and job satisfaction. </w:t>
      </w:r>
      <w:r w:rsidRPr="009F0D2A">
        <w:rPr>
          <w:rFonts w:cs="Times New Roman"/>
          <w:i/>
          <w:iCs/>
          <w:color w:val="222222"/>
          <w:szCs w:val="24"/>
          <w:shd w:val="clear" w:color="auto" w:fill="FFFFFF"/>
          <w:lang w:val="en-US"/>
        </w:rPr>
        <w:t>Journal of health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21</w:t>
      </w:r>
      <w:r w:rsidRPr="009F0D2A">
        <w:rPr>
          <w:rFonts w:cs="Times New Roman"/>
          <w:color w:val="222222"/>
          <w:szCs w:val="24"/>
          <w:shd w:val="clear" w:color="auto" w:fill="FFFFFF"/>
          <w:lang w:val="en-US"/>
        </w:rPr>
        <w:t>(1), 50-59.</w:t>
      </w:r>
    </w:p>
    <w:p w14:paraId="69313325" w14:textId="37B10A42" w:rsidR="00EF4417" w:rsidRPr="009F0D2A" w:rsidRDefault="00EF4417"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Podsakoff, P. M., MacKenzie, S. B., Lee, J. Y., &amp; Podsakoff, N. P. (2003). Common method biases in behavioral research: a critical review of the literature and recommended remedies. </w:t>
      </w:r>
      <w:r w:rsidRPr="009F0D2A">
        <w:rPr>
          <w:rFonts w:cs="Times New Roman"/>
          <w:i/>
          <w:iCs/>
          <w:color w:val="222222"/>
          <w:szCs w:val="24"/>
          <w:shd w:val="clear" w:color="auto" w:fill="FFFFFF"/>
          <w:lang w:val="en-US"/>
        </w:rPr>
        <w:t>Journal of Applied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88</w:t>
      </w:r>
      <w:r w:rsidRPr="009F0D2A">
        <w:rPr>
          <w:rFonts w:cs="Times New Roman"/>
          <w:color w:val="222222"/>
          <w:szCs w:val="24"/>
          <w:shd w:val="clear" w:color="auto" w:fill="FFFFFF"/>
          <w:lang w:val="en-US"/>
        </w:rPr>
        <w:t>(5), 879-903.</w:t>
      </w:r>
    </w:p>
    <w:p w14:paraId="0D7C3DA8" w14:textId="318ED5B1" w:rsidR="00EF4417" w:rsidRPr="009F0D2A" w:rsidRDefault="00EF4417" w:rsidP="00086075">
      <w:pPr>
        <w:spacing w:line="240" w:lineRule="auto"/>
        <w:ind w:left="720" w:hanging="720"/>
        <w:rPr>
          <w:rStyle w:val="apple-converted-space"/>
          <w:rFonts w:cs="Times New Roman"/>
          <w:b/>
          <w:szCs w:val="24"/>
          <w:lang w:val="en-US"/>
        </w:rPr>
      </w:pPr>
      <w:r w:rsidRPr="009F0D2A">
        <w:rPr>
          <w:rFonts w:cs="Times New Roman"/>
          <w:color w:val="222222"/>
          <w:szCs w:val="24"/>
          <w:shd w:val="clear" w:color="auto" w:fill="FFFFFF"/>
          <w:lang w:val="en-US"/>
        </w:rPr>
        <w:t>Rhee, J., Park, T., &amp; Lee, D. H. (2010). Drivers of innovativeness and performance for innovative SMEs in South Korea: Mediation of learning orientation. </w:t>
      </w:r>
      <w:r w:rsidRPr="009F0D2A">
        <w:rPr>
          <w:rFonts w:cs="Times New Roman"/>
          <w:i/>
          <w:iCs/>
          <w:color w:val="222222"/>
          <w:szCs w:val="24"/>
          <w:shd w:val="clear" w:color="auto" w:fill="FFFFFF"/>
          <w:lang w:val="en-US"/>
        </w:rPr>
        <w:t>Technovation</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30</w:t>
      </w:r>
      <w:r w:rsidRPr="009F0D2A">
        <w:rPr>
          <w:rFonts w:cs="Times New Roman"/>
          <w:color w:val="222222"/>
          <w:szCs w:val="24"/>
          <w:shd w:val="clear" w:color="auto" w:fill="FFFFFF"/>
          <w:lang w:val="en-US"/>
        </w:rPr>
        <w:t>(1), 65-75.</w:t>
      </w:r>
    </w:p>
    <w:p w14:paraId="30017938" w14:textId="360BB8EE"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Rotter, J. B. (1966). Generalized expectancies for internal versus external control of reinforcement. </w:t>
      </w:r>
      <w:r w:rsidRPr="009F0D2A">
        <w:rPr>
          <w:rFonts w:cs="Times New Roman"/>
          <w:i/>
          <w:iCs/>
          <w:color w:val="222222"/>
          <w:szCs w:val="24"/>
          <w:shd w:val="clear" w:color="auto" w:fill="FFFFFF"/>
          <w:lang w:val="en-US"/>
        </w:rPr>
        <w:t>Psychological Monographs: General and applied</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80</w:t>
      </w:r>
      <w:r w:rsidRPr="009F0D2A">
        <w:rPr>
          <w:rFonts w:cs="Times New Roman"/>
          <w:color w:val="222222"/>
          <w:szCs w:val="24"/>
          <w:shd w:val="clear" w:color="auto" w:fill="FFFFFF"/>
          <w:lang w:val="en-US"/>
        </w:rPr>
        <w:t>(1), 1-28.</w:t>
      </w:r>
    </w:p>
    <w:p w14:paraId="400149A8" w14:textId="3EA8467B"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Scott, S. G., &amp; Bruce, R. A. (1994). Determinants of innovative behavior: A path model of individual innovation in the workplace. </w:t>
      </w:r>
      <w:r w:rsidRPr="009F0D2A">
        <w:rPr>
          <w:rFonts w:cs="Times New Roman"/>
          <w:i/>
          <w:iCs/>
          <w:color w:val="222222"/>
          <w:szCs w:val="24"/>
          <w:shd w:val="clear" w:color="auto" w:fill="FFFFFF"/>
          <w:lang w:val="en-US"/>
        </w:rPr>
        <w:t>Academy of Management Journal</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37</w:t>
      </w:r>
      <w:r w:rsidRPr="009F0D2A">
        <w:rPr>
          <w:rFonts w:cs="Times New Roman"/>
          <w:color w:val="222222"/>
          <w:szCs w:val="24"/>
          <w:shd w:val="clear" w:color="auto" w:fill="FFFFFF"/>
          <w:lang w:val="en-US"/>
        </w:rPr>
        <w:t>(3), 580-607.</w:t>
      </w:r>
    </w:p>
    <w:p w14:paraId="244E0BD3" w14:textId="58279A4E"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Seibert, S. E., Crant, J. M., &amp; Kraimer, M. L. (1999). Proactive personality and career success. </w:t>
      </w:r>
      <w:r w:rsidRPr="009F0D2A">
        <w:rPr>
          <w:rFonts w:cs="Times New Roman"/>
          <w:i/>
          <w:iCs/>
          <w:color w:val="222222"/>
          <w:szCs w:val="24"/>
          <w:shd w:val="clear" w:color="auto" w:fill="FFFFFF"/>
          <w:lang w:val="en-US"/>
        </w:rPr>
        <w:t>Journal of Applied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84</w:t>
      </w:r>
      <w:r w:rsidRPr="009F0D2A">
        <w:rPr>
          <w:rFonts w:cs="Times New Roman"/>
          <w:color w:val="222222"/>
          <w:szCs w:val="24"/>
          <w:shd w:val="clear" w:color="auto" w:fill="FFFFFF"/>
          <w:lang w:val="en-US"/>
        </w:rPr>
        <w:t>(3), 416-427.</w:t>
      </w:r>
    </w:p>
    <w:p w14:paraId="6F678C7D" w14:textId="217B1E7E"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Simsek, Z., Heavey, C., &amp; Veiga, J. J. F. (2010). The impact of CEO core self</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evaluation on the firm's entrepreneurial orientation. </w:t>
      </w:r>
      <w:r w:rsidRPr="009F0D2A">
        <w:rPr>
          <w:rFonts w:cs="Times New Roman"/>
          <w:i/>
          <w:iCs/>
          <w:color w:val="222222"/>
          <w:szCs w:val="24"/>
          <w:shd w:val="clear" w:color="auto" w:fill="FFFFFF"/>
          <w:lang w:val="en-US"/>
        </w:rPr>
        <w:t>Strategic Management Journal</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31</w:t>
      </w:r>
      <w:r w:rsidRPr="009F0D2A">
        <w:rPr>
          <w:rFonts w:cs="Times New Roman"/>
          <w:color w:val="222222"/>
          <w:szCs w:val="24"/>
          <w:shd w:val="clear" w:color="auto" w:fill="FFFFFF"/>
          <w:lang w:val="en-US"/>
        </w:rPr>
        <w:t>(1), 110-119.</w:t>
      </w:r>
    </w:p>
    <w:p w14:paraId="61CA9AE8" w14:textId="14DCAC61"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Song, Z., &amp; Chathoth, P. K. (2013). Core self-evaluations and job performance: The mediating role of employees’ assimilation-specific adjustment factors. </w:t>
      </w:r>
      <w:r w:rsidRPr="009F0D2A">
        <w:rPr>
          <w:rFonts w:cs="Times New Roman"/>
          <w:i/>
          <w:iCs/>
          <w:color w:val="222222"/>
          <w:szCs w:val="24"/>
          <w:shd w:val="clear" w:color="auto" w:fill="FFFFFF"/>
          <w:lang w:val="en-US"/>
        </w:rPr>
        <w:t>International Journal of Hospitality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33</w:t>
      </w:r>
      <w:r w:rsidRPr="009F0D2A">
        <w:rPr>
          <w:rFonts w:cs="Times New Roman"/>
          <w:color w:val="222222"/>
          <w:szCs w:val="24"/>
          <w:shd w:val="clear" w:color="auto" w:fill="FFFFFF"/>
          <w:lang w:val="en-US"/>
        </w:rPr>
        <w:t>, 240-249.</w:t>
      </w:r>
    </w:p>
    <w:p w14:paraId="755BEE97" w14:textId="54F81D13"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Stenholm, P. (2011). Innovative behavior as a moderator of growth intentions. </w:t>
      </w:r>
      <w:r w:rsidRPr="009F0D2A">
        <w:rPr>
          <w:rFonts w:cs="Times New Roman"/>
          <w:i/>
          <w:iCs/>
          <w:color w:val="222222"/>
          <w:szCs w:val="24"/>
          <w:shd w:val="clear" w:color="auto" w:fill="FFFFFF"/>
          <w:lang w:val="en-US"/>
        </w:rPr>
        <w:t>Journal of Small Business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49</w:t>
      </w:r>
      <w:r w:rsidRPr="009F0D2A">
        <w:rPr>
          <w:rFonts w:cs="Times New Roman"/>
          <w:color w:val="222222"/>
          <w:szCs w:val="24"/>
          <w:shd w:val="clear" w:color="auto" w:fill="FFFFFF"/>
          <w:lang w:val="en-US"/>
        </w:rPr>
        <w:t>(2), 233-251.</w:t>
      </w:r>
    </w:p>
    <w:p w14:paraId="7EA72577" w14:textId="143A00B8" w:rsidR="0068609D" w:rsidRPr="009F0D2A" w:rsidRDefault="0068609D" w:rsidP="00086075">
      <w:pPr>
        <w:spacing w:line="240" w:lineRule="auto"/>
        <w:ind w:left="720" w:hanging="720"/>
        <w:rPr>
          <w:rFonts w:cs="Times New Roman"/>
          <w:szCs w:val="24"/>
          <w:lang w:val="en-US"/>
        </w:rPr>
        <w:sectPr w:rsidR="0068609D" w:rsidRPr="009F0D2A">
          <w:footerReference w:type="even" r:id="rId15"/>
          <w:footerReference w:type="default" r:id="rId16"/>
          <w:pgSz w:w="11906" w:h="16838"/>
          <w:pgMar w:top="1440" w:right="1440" w:bottom="1440" w:left="1440" w:header="708" w:footer="708" w:gutter="0"/>
          <w:cols w:space="708"/>
          <w:docGrid w:linePitch="360"/>
        </w:sectPr>
      </w:pPr>
      <w:r w:rsidRPr="009F0D2A">
        <w:rPr>
          <w:rFonts w:cs="Times New Roman"/>
          <w:color w:val="222222"/>
          <w:szCs w:val="24"/>
          <w:shd w:val="clear" w:color="auto" w:fill="FFFFFF"/>
          <w:lang w:val="en-US"/>
        </w:rPr>
        <w:t>Varis, M., &amp; Littunen, H. (2010). Types of innovation, sources of information and performance in entrepreneurial SMEs. </w:t>
      </w:r>
      <w:r w:rsidRPr="009F0D2A">
        <w:rPr>
          <w:rFonts w:cs="Times New Roman"/>
          <w:i/>
          <w:iCs/>
          <w:color w:val="222222"/>
          <w:szCs w:val="24"/>
          <w:shd w:val="clear" w:color="auto" w:fill="FFFFFF"/>
          <w:lang w:val="en-US"/>
        </w:rPr>
        <w:t>European Journal of Innovation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13</w:t>
      </w:r>
      <w:r w:rsidRPr="009F0D2A">
        <w:rPr>
          <w:rFonts w:cs="Times New Roman"/>
          <w:color w:val="222222"/>
          <w:szCs w:val="24"/>
          <w:shd w:val="clear" w:color="auto" w:fill="FFFFFF"/>
          <w:lang w:val="en-US"/>
        </w:rPr>
        <w:t>(2), 128-154.</w:t>
      </w:r>
    </w:p>
    <w:p w14:paraId="126175AC" w14:textId="07CEF615" w:rsidR="00D63614" w:rsidRPr="009F0D2A" w:rsidRDefault="00D63614" w:rsidP="00086075">
      <w:pPr>
        <w:spacing w:after="0" w:line="240" w:lineRule="auto"/>
        <w:jc w:val="center"/>
        <w:outlineLvl w:val="0"/>
        <w:rPr>
          <w:rFonts w:cs="Times New Roman"/>
          <w:b/>
          <w:lang w:val="en-US"/>
        </w:rPr>
      </w:pPr>
      <w:r w:rsidRPr="009F0D2A">
        <w:rPr>
          <w:rFonts w:cs="Times New Roman"/>
          <w:b/>
          <w:lang w:val="en-US"/>
        </w:rPr>
        <w:lastRenderedPageBreak/>
        <w:t>Table</w:t>
      </w:r>
      <w:r w:rsidR="004C04CC" w:rsidRPr="009F0D2A">
        <w:rPr>
          <w:rFonts w:cs="Times New Roman"/>
          <w:b/>
          <w:lang w:val="en-US"/>
        </w:rPr>
        <w:t xml:space="preserve"> 1</w:t>
      </w:r>
    </w:p>
    <w:p w14:paraId="07070D41" w14:textId="29C3341C" w:rsidR="00D63614" w:rsidRPr="009F0D2A" w:rsidRDefault="00D63614" w:rsidP="00086075">
      <w:pPr>
        <w:spacing w:after="0" w:line="240" w:lineRule="auto"/>
        <w:jc w:val="center"/>
        <w:rPr>
          <w:rFonts w:cs="Times New Roman"/>
          <w:b/>
          <w:iCs/>
          <w:lang w:val="en-US"/>
        </w:rPr>
      </w:pPr>
      <w:r w:rsidRPr="009F0D2A">
        <w:rPr>
          <w:rFonts w:cs="Times New Roman"/>
          <w:b/>
          <w:iCs/>
          <w:lang w:val="en-US"/>
        </w:rPr>
        <w:t>Means, Standard Deviations, and Correlations among Study Variables</w:t>
      </w:r>
    </w:p>
    <w:tbl>
      <w:tblPr>
        <w:tblW w:w="5000" w:type="pct"/>
        <w:jc w:val="center"/>
        <w:tblLook w:val="04A0" w:firstRow="1" w:lastRow="0" w:firstColumn="1" w:lastColumn="0" w:noHBand="0" w:noVBand="1"/>
      </w:tblPr>
      <w:tblGrid>
        <w:gridCol w:w="3600"/>
        <w:gridCol w:w="1424"/>
        <w:gridCol w:w="1422"/>
        <w:gridCol w:w="1353"/>
        <w:gridCol w:w="1353"/>
        <w:gridCol w:w="1216"/>
        <w:gridCol w:w="1261"/>
        <w:gridCol w:w="1261"/>
        <w:gridCol w:w="1284"/>
      </w:tblGrid>
      <w:tr w:rsidR="00291ABE" w:rsidRPr="00726F9A" w14:paraId="1458499A" w14:textId="77777777" w:rsidTr="009074BB">
        <w:trPr>
          <w:trHeight w:val="320"/>
          <w:jc w:val="center"/>
        </w:trPr>
        <w:tc>
          <w:tcPr>
            <w:tcW w:w="1327" w:type="pct"/>
            <w:tcBorders>
              <w:top w:val="single" w:sz="8" w:space="0" w:color="auto"/>
              <w:left w:val="nil"/>
              <w:bottom w:val="single" w:sz="8" w:space="0" w:color="auto"/>
              <w:right w:val="nil"/>
            </w:tcBorders>
            <w:shd w:val="clear" w:color="auto" w:fill="auto"/>
            <w:noWrap/>
            <w:vAlign w:val="bottom"/>
            <w:hideMark/>
          </w:tcPr>
          <w:p w14:paraId="7ABF4D41" w14:textId="77777777" w:rsidR="00291ABE" w:rsidRPr="009F0D2A" w:rsidRDefault="00291ABE" w:rsidP="00086075">
            <w:pPr>
              <w:spacing w:after="0" w:line="240" w:lineRule="auto"/>
              <w:ind w:firstLine="0"/>
              <w:rPr>
                <w:rFonts w:ascii="Calibri" w:eastAsia="Times New Roman" w:hAnsi="Calibri" w:cs="Times New Roman"/>
                <w:color w:val="000000"/>
                <w:lang w:val="en-US"/>
              </w:rPr>
            </w:pPr>
            <w:r w:rsidRPr="009F0D2A">
              <w:rPr>
                <w:rFonts w:ascii="Calibri" w:eastAsia="Times New Roman" w:hAnsi="Calibri" w:cs="Times New Roman"/>
                <w:color w:val="000000"/>
                <w:lang w:val="en-US"/>
              </w:rPr>
              <w:t> </w:t>
            </w:r>
          </w:p>
        </w:tc>
        <w:tc>
          <w:tcPr>
            <w:tcW w:w="498" w:type="pct"/>
            <w:tcBorders>
              <w:top w:val="single" w:sz="8" w:space="0" w:color="auto"/>
              <w:left w:val="nil"/>
              <w:bottom w:val="single" w:sz="8" w:space="0" w:color="auto"/>
              <w:right w:val="nil"/>
            </w:tcBorders>
            <w:shd w:val="clear" w:color="auto" w:fill="auto"/>
            <w:noWrap/>
            <w:vAlign w:val="center"/>
            <w:hideMark/>
          </w:tcPr>
          <w:p w14:paraId="1803A19D"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Mean</w:t>
            </w:r>
          </w:p>
        </w:tc>
        <w:tc>
          <w:tcPr>
            <w:tcW w:w="497" w:type="pct"/>
            <w:tcBorders>
              <w:top w:val="single" w:sz="8" w:space="0" w:color="auto"/>
              <w:left w:val="nil"/>
              <w:bottom w:val="single" w:sz="8" w:space="0" w:color="auto"/>
              <w:right w:val="nil"/>
            </w:tcBorders>
            <w:shd w:val="clear" w:color="auto" w:fill="auto"/>
            <w:noWrap/>
            <w:vAlign w:val="center"/>
            <w:hideMark/>
          </w:tcPr>
          <w:p w14:paraId="5E5BC632" w14:textId="2FBD3D8F"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S</w:t>
            </w:r>
            <w:r w:rsidR="009074BB" w:rsidRPr="009F0D2A">
              <w:rPr>
                <w:rFonts w:eastAsia="Times New Roman" w:cs="Times New Roman"/>
                <w:b/>
                <w:color w:val="000000"/>
                <w:szCs w:val="20"/>
                <w:lang w:val="en-US"/>
              </w:rPr>
              <w:t>.</w:t>
            </w:r>
            <w:r w:rsidRPr="009F0D2A">
              <w:rPr>
                <w:rFonts w:eastAsia="Times New Roman" w:cs="Times New Roman"/>
                <w:b/>
                <w:color w:val="000000"/>
                <w:szCs w:val="20"/>
                <w:lang w:val="en-US"/>
              </w:rPr>
              <w:t>D</w:t>
            </w:r>
            <w:r w:rsidR="009074BB" w:rsidRPr="009F0D2A">
              <w:rPr>
                <w:rFonts w:eastAsia="Times New Roman" w:cs="Times New Roman"/>
                <w:b/>
                <w:color w:val="000000"/>
                <w:szCs w:val="20"/>
                <w:lang w:val="en-US"/>
              </w:rPr>
              <w:t>.</w:t>
            </w:r>
          </w:p>
        </w:tc>
        <w:tc>
          <w:tcPr>
            <w:tcW w:w="471" w:type="pct"/>
            <w:tcBorders>
              <w:top w:val="single" w:sz="8" w:space="0" w:color="auto"/>
              <w:left w:val="nil"/>
              <w:bottom w:val="single" w:sz="8" w:space="0" w:color="auto"/>
              <w:right w:val="nil"/>
            </w:tcBorders>
            <w:shd w:val="clear" w:color="auto" w:fill="auto"/>
            <w:noWrap/>
            <w:vAlign w:val="center"/>
            <w:hideMark/>
          </w:tcPr>
          <w:p w14:paraId="01CF54EB"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1</w:t>
            </w:r>
          </w:p>
        </w:tc>
        <w:tc>
          <w:tcPr>
            <w:tcW w:w="471" w:type="pct"/>
            <w:tcBorders>
              <w:top w:val="single" w:sz="8" w:space="0" w:color="auto"/>
              <w:left w:val="nil"/>
              <w:bottom w:val="single" w:sz="8" w:space="0" w:color="auto"/>
              <w:right w:val="nil"/>
            </w:tcBorders>
            <w:shd w:val="clear" w:color="auto" w:fill="auto"/>
            <w:noWrap/>
            <w:vAlign w:val="center"/>
            <w:hideMark/>
          </w:tcPr>
          <w:p w14:paraId="09F96C4E"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2</w:t>
            </w:r>
          </w:p>
        </w:tc>
        <w:tc>
          <w:tcPr>
            <w:tcW w:w="419" w:type="pct"/>
            <w:tcBorders>
              <w:top w:val="single" w:sz="8" w:space="0" w:color="auto"/>
              <w:left w:val="nil"/>
              <w:bottom w:val="single" w:sz="8" w:space="0" w:color="auto"/>
              <w:right w:val="nil"/>
            </w:tcBorders>
            <w:shd w:val="clear" w:color="auto" w:fill="auto"/>
            <w:noWrap/>
            <w:vAlign w:val="center"/>
            <w:hideMark/>
          </w:tcPr>
          <w:p w14:paraId="40BC90E7"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3</w:t>
            </w:r>
          </w:p>
        </w:tc>
        <w:tc>
          <w:tcPr>
            <w:tcW w:w="436" w:type="pct"/>
            <w:tcBorders>
              <w:top w:val="single" w:sz="8" w:space="0" w:color="auto"/>
              <w:left w:val="nil"/>
              <w:bottom w:val="single" w:sz="8" w:space="0" w:color="auto"/>
              <w:right w:val="nil"/>
            </w:tcBorders>
            <w:shd w:val="clear" w:color="auto" w:fill="auto"/>
            <w:noWrap/>
            <w:vAlign w:val="center"/>
            <w:hideMark/>
          </w:tcPr>
          <w:p w14:paraId="1D0FD0F7"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4</w:t>
            </w:r>
          </w:p>
        </w:tc>
        <w:tc>
          <w:tcPr>
            <w:tcW w:w="436" w:type="pct"/>
            <w:tcBorders>
              <w:top w:val="single" w:sz="8" w:space="0" w:color="auto"/>
              <w:left w:val="nil"/>
              <w:bottom w:val="single" w:sz="8" w:space="0" w:color="auto"/>
              <w:right w:val="nil"/>
            </w:tcBorders>
            <w:shd w:val="clear" w:color="auto" w:fill="auto"/>
            <w:noWrap/>
            <w:vAlign w:val="center"/>
            <w:hideMark/>
          </w:tcPr>
          <w:p w14:paraId="02D0633C"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5</w:t>
            </w:r>
          </w:p>
        </w:tc>
        <w:tc>
          <w:tcPr>
            <w:tcW w:w="445" w:type="pct"/>
            <w:tcBorders>
              <w:top w:val="single" w:sz="8" w:space="0" w:color="auto"/>
              <w:left w:val="nil"/>
              <w:bottom w:val="single" w:sz="8" w:space="0" w:color="auto"/>
              <w:right w:val="nil"/>
            </w:tcBorders>
            <w:shd w:val="clear" w:color="auto" w:fill="auto"/>
            <w:noWrap/>
            <w:vAlign w:val="center"/>
            <w:hideMark/>
          </w:tcPr>
          <w:p w14:paraId="0F7B9D90"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6</w:t>
            </w:r>
          </w:p>
        </w:tc>
      </w:tr>
      <w:tr w:rsidR="00291ABE" w:rsidRPr="00726F9A" w14:paraId="34D6C0CB"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1A0C4A7A"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1. Age</w:t>
            </w:r>
          </w:p>
        </w:tc>
        <w:tc>
          <w:tcPr>
            <w:tcW w:w="498" w:type="pct"/>
            <w:tcBorders>
              <w:top w:val="nil"/>
              <w:left w:val="nil"/>
              <w:bottom w:val="nil"/>
              <w:right w:val="nil"/>
            </w:tcBorders>
            <w:shd w:val="clear" w:color="auto" w:fill="auto"/>
            <w:noWrap/>
            <w:vAlign w:val="center"/>
            <w:hideMark/>
          </w:tcPr>
          <w:p w14:paraId="6491E044" w14:textId="77777777" w:rsidR="00291ABE" w:rsidRPr="009F0D2A" w:rsidRDefault="00291ABE" w:rsidP="00086075">
            <w:pPr>
              <w:tabs>
                <w:tab w:val="left" w:pos="576"/>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37.66</w:t>
            </w:r>
          </w:p>
        </w:tc>
        <w:tc>
          <w:tcPr>
            <w:tcW w:w="497" w:type="pct"/>
            <w:tcBorders>
              <w:top w:val="nil"/>
              <w:left w:val="nil"/>
              <w:bottom w:val="nil"/>
              <w:right w:val="nil"/>
            </w:tcBorders>
            <w:shd w:val="clear" w:color="auto" w:fill="auto"/>
            <w:noWrap/>
            <w:vAlign w:val="center"/>
            <w:hideMark/>
          </w:tcPr>
          <w:p w14:paraId="4B558883" w14:textId="77777777" w:rsidR="00291ABE" w:rsidRPr="009F0D2A" w:rsidRDefault="00291ABE" w:rsidP="00086075">
            <w:pPr>
              <w:tabs>
                <w:tab w:val="left" w:pos="592"/>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11.25</w:t>
            </w:r>
          </w:p>
        </w:tc>
        <w:tc>
          <w:tcPr>
            <w:tcW w:w="471" w:type="pct"/>
            <w:tcBorders>
              <w:top w:val="nil"/>
              <w:left w:val="nil"/>
              <w:bottom w:val="nil"/>
              <w:right w:val="nil"/>
            </w:tcBorders>
            <w:shd w:val="clear" w:color="auto" w:fill="auto"/>
            <w:noWrap/>
            <w:vAlign w:val="center"/>
            <w:hideMark/>
          </w:tcPr>
          <w:p w14:paraId="2B62F470" w14:textId="28EE3473"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71" w:type="pct"/>
            <w:tcBorders>
              <w:top w:val="nil"/>
              <w:left w:val="nil"/>
              <w:bottom w:val="nil"/>
              <w:right w:val="nil"/>
            </w:tcBorders>
            <w:shd w:val="clear" w:color="auto" w:fill="auto"/>
            <w:noWrap/>
            <w:vAlign w:val="bottom"/>
            <w:hideMark/>
          </w:tcPr>
          <w:p w14:paraId="0E484747"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19" w:type="pct"/>
            <w:tcBorders>
              <w:top w:val="nil"/>
              <w:left w:val="nil"/>
              <w:bottom w:val="nil"/>
              <w:right w:val="nil"/>
            </w:tcBorders>
            <w:shd w:val="clear" w:color="auto" w:fill="auto"/>
            <w:noWrap/>
            <w:vAlign w:val="bottom"/>
            <w:hideMark/>
          </w:tcPr>
          <w:p w14:paraId="05E3396D"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bottom"/>
            <w:hideMark/>
          </w:tcPr>
          <w:p w14:paraId="791EBAC6"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bottom"/>
            <w:hideMark/>
          </w:tcPr>
          <w:p w14:paraId="2AF03644"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5C5E9DC0"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396D7CA5"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2DAEF0C2"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2. Education</w:t>
            </w:r>
          </w:p>
        </w:tc>
        <w:tc>
          <w:tcPr>
            <w:tcW w:w="498" w:type="pct"/>
            <w:tcBorders>
              <w:top w:val="nil"/>
              <w:left w:val="nil"/>
              <w:bottom w:val="nil"/>
              <w:right w:val="nil"/>
            </w:tcBorders>
            <w:shd w:val="clear" w:color="auto" w:fill="auto"/>
            <w:noWrap/>
            <w:vAlign w:val="center"/>
            <w:hideMark/>
          </w:tcPr>
          <w:p w14:paraId="2B57011E"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1.65</w:t>
            </w:r>
          </w:p>
        </w:tc>
        <w:tc>
          <w:tcPr>
            <w:tcW w:w="497" w:type="pct"/>
            <w:tcBorders>
              <w:top w:val="nil"/>
              <w:left w:val="nil"/>
              <w:bottom w:val="nil"/>
              <w:right w:val="nil"/>
            </w:tcBorders>
            <w:shd w:val="clear" w:color="auto" w:fill="auto"/>
            <w:noWrap/>
            <w:vAlign w:val="center"/>
            <w:hideMark/>
          </w:tcPr>
          <w:p w14:paraId="43D2B00B"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0.89</w:t>
            </w:r>
          </w:p>
        </w:tc>
        <w:tc>
          <w:tcPr>
            <w:tcW w:w="471" w:type="pct"/>
            <w:tcBorders>
              <w:top w:val="nil"/>
              <w:left w:val="nil"/>
              <w:bottom w:val="nil"/>
              <w:right w:val="nil"/>
            </w:tcBorders>
            <w:shd w:val="clear" w:color="auto" w:fill="auto"/>
            <w:noWrap/>
            <w:vAlign w:val="center"/>
            <w:hideMark/>
          </w:tcPr>
          <w:p w14:paraId="04B86F2A" w14:textId="6109C936" w:rsidR="00291ABE" w:rsidRPr="009F0D2A" w:rsidRDefault="00291ABE" w:rsidP="00086075">
            <w:pPr>
              <w:tabs>
                <w:tab w:val="decimal" w:pos="328"/>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w:t>
            </w:r>
            <w:r w:rsidR="009074BB" w:rsidRPr="009F0D2A">
              <w:rPr>
                <w:rFonts w:eastAsia="Times New Roman" w:cs="Times New Roman"/>
                <w:color w:val="000000"/>
                <w:szCs w:val="20"/>
                <w:lang w:val="en-US"/>
              </w:rPr>
              <w:t>0</w:t>
            </w:r>
            <w:r w:rsidRPr="009F0D2A">
              <w:rPr>
                <w:rFonts w:eastAsia="Times New Roman" w:cs="Times New Roman"/>
                <w:color w:val="000000"/>
                <w:szCs w:val="20"/>
                <w:lang w:val="en-US"/>
              </w:rPr>
              <w:t>.24</w:t>
            </w:r>
            <w:r w:rsidR="004D6846" w:rsidRPr="009F0D2A">
              <w:rPr>
                <w:rFonts w:eastAsia="Times New Roman" w:cs="Times New Roman"/>
                <w:color w:val="000000"/>
                <w:szCs w:val="20"/>
                <w:lang w:val="en-US"/>
              </w:rPr>
              <w:t>**</w:t>
            </w:r>
          </w:p>
        </w:tc>
        <w:tc>
          <w:tcPr>
            <w:tcW w:w="471" w:type="pct"/>
            <w:tcBorders>
              <w:top w:val="nil"/>
              <w:left w:val="nil"/>
              <w:bottom w:val="nil"/>
              <w:right w:val="nil"/>
            </w:tcBorders>
            <w:shd w:val="clear" w:color="auto" w:fill="auto"/>
            <w:noWrap/>
            <w:vAlign w:val="center"/>
            <w:hideMark/>
          </w:tcPr>
          <w:p w14:paraId="328D5794" w14:textId="339E81FB"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19" w:type="pct"/>
            <w:tcBorders>
              <w:top w:val="nil"/>
              <w:left w:val="nil"/>
              <w:bottom w:val="nil"/>
              <w:right w:val="nil"/>
            </w:tcBorders>
            <w:shd w:val="clear" w:color="auto" w:fill="auto"/>
            <w:noWrap/>
            <w:vAlign w:val="center"/>
            <w:hideMark/>
          </w:tcPr>
          <w:p w14:paraId="7365A0E1"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center"/>
            <w:hideMark/>
          </w:tcPr>
          <w:p w14:paraId="1CD9C8F5"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center"/>
            <w:hideMark/>
          </w:tcPr>
          <w:p w14:paraId="69FF2429"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7C1B2BD5"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5782C2A4"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38539FEE"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3. Business experience</w:t>
            </w:r>
          </w:p>
        </w:tc>
        <w:tc>
          <w:tcPr>
            <w:tcW w:w="498" w:type="pct"/>
            <w:tcBorders>
              <w:top w:val="nil"/>
              <w:left w:val="nil"/>
              <w:bottom w:val="nil"/>
              <w:right w:val="nil"/>
            </w:tcBorders>
            <w:shd w:val="clear" w:color="auto" w:fill="auto"/>
            <w:noWrap/>
            <w:vAlign w:val="center"/>
            <w:hideMark/>
          </w:tcPr>
          <w:p w14:paraId="7B2B4D11"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0.49</w:t>
            </w:r>
          </w:p>
        </w:tc>
        <w:tc>
          <w:tcPr>
            <w:tcW w:w="497" w:type="pct"/>
            <w:tcBorders>
              <w:top w:val="nil"/>
              <w:left w:val="nil"/>
              <w:bottom w:val="nil"/>
              <w:right w:val="nil"/>
            </w:tcBorders>
            <w:shd w:val="clear" w:color="auto" w:fill="auto"/>
            <w:noWrap/>
            <w:vAlign w:val="center"/>
            <w:hideMark/>
          </w:tcPr>
          <w:p w14:paraId="47387CB0"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0.5</w:t>
            </w:r>
          </w:p>
        </w:tc>
        <w:tc>
          <w:tcPr>
            <w:tcW w:w="471" w:type="pct"/>
            <w:tcBorders>
              <w:top w:val="nil"/>
              <w:left w:val="nil"/>
              <w:bottom w:val="nil"/>
              <w:right w:val="nil"/>
            </w:tcBorders>
            <w:shd w:val="clear" w:color="auto" w:fill="auto"/>
            <w:noWrap/>
            <w:vAlign w:val="center"/>
            <w:hideMark/>
          </w:tcPr>
          <w:p w14:paraId="5D143AFC" w14:textId="6837C40E" w:rsidR="00291ABE" w:rsidRPr="009F0D2A" w:rsidRDefault="00291ABE" w:rsidP="00086075">
            <w:pPr>
              <w:tabs>
                <w:tab w:val="decimal" w:pos="328"/>
              </w:tabs>
              <w:spacing w:after="0" w:line="240" w:lineRule="auto"/>
              <w:ind w:left="329" w:firstLine="0"/>
              <w:jc w:val="left"/>
              <w:rPr>
                <w:rFonts w:eastAsia="Times New Roman" w:cs="Times New Roman"/>
                <w:color w:val="000000"/>
                <w:szCs w:val="20"/>
                <w:lang w:val="en-US"/>
              </w:rPr>
            </w:pPr>
            <w:del w:id="410" w:author="Author" w:date="2018-01-19T15:21:00Z">
              <w:r w:rsidRPr="009F0D2A" w:rsidDel="00FE0ABD">
                <w:rPr>
                  <w:rFonts w:eastAsia="Times New Roman" w:cs="Times New Roman"/>
                  <w:color w:val="000000"/>
                  <w:szCs w:val="20"/>
                  <w:lang w:val="en-US"/>
                </w:rPr>
                <w:delText>-</w:delText>
              </w:r>
            </w:del>
            <w:ins w:id="411" w:author="Author" w:date="2018-01-19T15:21:00Z">
              <w:r w:rsidR="00FE0ABD" w:rsidRPr="00726F9A">
                <w:rPr>
                  <w:rFonts w:eastAsia="Times New Roman" w:cs="Times New Roman"/>
                  <w:color w:val="000000"/>
                  <w:szCs w:val="20"/>
                  <w:lang w:val="en-US"/>
                </w:rPr>
                <w:t>−</w:t>
              </w:r>
            </w:ins>
            <w:r w:rsidRPr="009F0D2A">
              <w:rPr>
                <w:rFonts w:eastAsia="Times New Roman" w:cs="Times New Roman"/>
                <w:color w:val="000000"/>
                <w:szCs w:val="20"/>
                <w:lang w:val="en-US"/>
              </w:rPr>
              <w:t>0.01</w:t>
            </w:r>
          </w:p>
        </w:tc>
        <w:tc>
          <w:tcPr>
            <w:tcW w:w="471" w:type="pct"/>
            <w:tcBorders>
              <w:top w:val="nil"/>
              <w:left w:val="nil"/>
              <w:bottom w:val="nil"/>
              <w:right w:val="nil"/>
            </w:tcBorders>
            <w:shd w:val="clear" w:color="auto" w:fill="auto"/>
            <w:noWrap/>
            <w:vAlign w:val="center"/>
            <w:hideMark/>
          </w:tcPr>
          <w:p w14:paraId="6C27C796" w14:textId="3AFE5EE3" w:rsidR="00291ABE" w:rsidRPr="009F0D2A" w:rsidRDefault="00291ABE" w:rsidP="00086075">
            <w:pPr>
              <w:tabs>
                <w:tab w:val="decimal" w:pos="329"/>
                <w:tab w:val="left" w:pos="474"/>
                <w:tab w:val="decimal" w:pos="558"/>
              </w:tabs>
              <w:spacing w:after="0" w:line="240" w:lineRule="auto"/>
              <w:ind w:left="329" w:firstLine="0"/>
              <w:jc w:val="left"/>
              <w:rPr>
                <w:rFonts w:eastAsia="Times New Roman" w:cs="Times New Roman"/>
                <w:color w:val="000000"/>
                <w:szCs w:val="20"/>
                <w:lang w:val="en-US"/>
              </w:rPr>
            </w:pPr>
            <w:del w:id="412" w:author="Author" w:date="2018-01-19T15:21:00Z">
              <w:r w:rsidRPr="009F0D2A" w:rsidDel="00FE0ABD">
                <w:rPr>
                  <w:rFonts w:eastAsia="Times New Roman" w:cs="Times New Roman"/>
                  <w:color w:val="000000"/>
                  <w:szCs w:val="20"/>
                  <w:lang w:val="en-US"/>
                </w:rPr>
                <w:delText>-</w:delText>
              </w:r>
            </w:del>
            <w:ins w:id="413" w:author="Author" w:date="2018-01-19T15:21:00Z">
              <w:r w:rsidR="00FE0ABD" w:rsidRPr="00726F9A">
                <w:rPr>
                  <w:rFonts w:eastAsia="Times New Roman" w:cs="Times New Roman"/>
                  <w:color w:val="000000"/>
                  <w:szCs w:val="20"/>
                  <w:lang w:val="en-US"/>
                </w:rPr>
                <w:t>−</w:t>
              </w:r>
            </w:ins>
            <w:r w:rsidRPr="009F0D2A">
              <w:rPr>
                <w:rFonts w:eastAsia="Times New Roman" w:cs="Times New Roman"/>
                <w:color w:val="000000"/>
                <w:szCs w:val="20"/>
                <w:lang w:val="en-US"/>
              </w:rPr>
              <w:t>0.08</w:t>
            </w:r>
          </w:p>
        </w:tc>
        <w:tc>
          <w:tcPr>
            <w:tcW w:w="419" w:type="pct"/>
            <w:tcBorders>
              <w:top w:val="nil"/>
              <w:left w:val="nil"/>
              <w:bottom w:val="nil"/>
              <w:right w:val="nil"/>
            </w:tcBorders>
            <w:shd w:val="clear" w:color="auto" w:fill="auto"/>
            <w:noWrap/>
            <w:vAlign w:val="center"/>
            <w:hideMark/>
          </w:tcPr>
          <w:p w14:paraId="4D20B0DD" w14:textId="467253B4"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36" w:type="pct"/>
            <w:tcBorders>
              <w:top w:val="nil"/>
              <w:left w:val="nil"/>
              <w:bottom w:val="nil"/>
              <w:right w:val="nil"/>
            </w:tcBorders>
            <w:shd w:val="clear" w:color="auto" w:fill="auto"/>
            <w:noWrap/>
            <w:vAlign w:val="center"/>
            <w:hideMark/>
          </w:tcPr>
          <w:p w14:paraId="7A2DF35C"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center"/>
            <w:hideMark/>
          </w:tcPr>
          <w:p w14:paraId="4FDE11E6"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1561799A"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76880ECA"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4E71E22C"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4. Core self-evaluation</w:t>
            </w:r>
          </w:p>
        </w:tc>
        <w:tc>
          <w:tcPr>
            <w:tcW w:w="498" w:type="pct"/>
            <w:tcBorders>
              <w:top w:val="nil"/>
              <w:left w:val="nil"/>
              <w:bottom w:val="nil"/>
              <w:right w:val="nil"/>
            </w:tcBorders>
            <w:shd w:val="clear" w:color="auto" w:fill="auto"/>
            <w:noWrap/>
            <w:vAlign w:val="center"/>
            <w:hideMark/>
          </w:tcPr>
          <w:p w14:paraId="01FE8E9A"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3.64</w:t>
            </w:r>
          </w:p>
        </w:tc>
        <w:tc>
          <w:tcPr>
            <w:tcW w:w="497" w:type="pct"/>
            <w:tcBorders>
              <w:top w:val="nil"/>
              <w:left w:val="nil"/>
              <w:bottom w:val="nil"/>
              <w:right w:val="nil"/>
            </w:tcBorders>
            <w:shd w:val="clear" w:color="auto" w:fill="auto"/>
            <w:noWrap/>
            <w:vAlign w:val="center"/>
            <w:hideMark/>
          </w:tcPr>
          <w:p w14:paraId="1DB14A8B"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0.45</w:t>
            </w:r>
          </w:p>
        </w:tc>
        <w:tc>
          <w:tcPr>
            <w:tcW w:w="471" w:type="pct"/>
            <w:tcBorders>
              <w:top w:val="nil"/>
              <w:left w:val="nil"/>
              <w:bottom w:val="nil"/>
              <w:right w:val="nil"/>
            </w:tcBorders>
            <w:shd w:val="clear" w:color="auto" w:fill="auto"/>
            <w:noWrap/>
            <w:vAlign w:val="center"/>
            <w:hideMark/>
          </w:tcPr>
          <w:p w14:paraId="35856A80" w14:textId="3E76CD35" w:rsidR="00291ABE" w:rsidRPr="009F0D2A" w:rsidRDefault="009074BB" w:rsidP="00086075">
            <w:pPr>
              <w:tabs>
                <w:tab w:val="decimal" w:pos="328"/>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.22**</w:t>
            </w:r>
          </w:p>
        </w:tc>
        <w:tc>
          <w:tcPr>
            <w:tcW w:w="471" w:type="pct"/>
            <w:tcBorders>
              <w:top w:val="nil"/>
              <w:left w:val="nil"/>
              <w:bottom w:val="nil"/>
              <w:right w:val="nil"/>
            </w:tcBorders>
            <w:shd w:val="clear" w:color="auto" w:fill="auto"/>
            <w:noWrap/>
            <w:vAlign w:val="center"/>
            <w:hideMark/>
          </w:tcPr>
          <w:p w14:paraId="5A537D3A" w14:textId="681DF655" w:rsidR="00291ABE" w:rsidRPr="009F0D2A" w:rsidRDefault="00291ABE" w:rsidP="00086075">
            <w:pPr>
              <w:tabs>
                <w:tab w:val="decimal" w:pos="329"/>
                <w:tab w:val="left" w:pos="474"/>
              </w:tabs>
              <w:spacing w:after="0" w:line="240" w:lineRule="auto"/>
              <w:ind w:left="329" w:firstLine="0"/>
              <w:jc w:val="left"/>
              <w:rPr>
                <w:rFonts w:eastAsia="Times New Roman" w:cs="Times New Roman"/>
                <w:color w:val="000000"/>
                <w:szCs w:val="20"/>
                <w:lang w:val="en-US"/>
              </w:rPr>
            </w:pPr>
            <w:del w:id="414" w:author="Author" w:date="2018-01-19T15:21:00Z">
              <w:r w:rsidRPr="009F0D2A" w:rsidDel="00FE0ABD">
                <w:rPr>
                  <w:rFonts w:eastAsia="Times New Roman" w:cs="Times New Roman"/>
                  <w:color w:val="000000"/>
                  <w:szCs w:val="20"/>
                  <w:lang w:val="en-US"/>
                </w:rPr>
                <w:delText>-</w:delText>
              </w:r>
            </w:del>
            <w:ins w:id="415" w:author="Author" w:date="2018-01-19T15:21:00Z">
              <w:r w:rsidR="00FE0ABD" w:rsidRPr="00726F9A">
                <w:rPr>
                  <w:rFonts w:eastAsia="Times New Roman" w:cs="Times New Roman"/>
                  <w:color w:val="000000"/>
                  <w:szCs w:val="20"/>
                  <w:lang w:val="en-US"/>
                </w:rPr>
                <w:t>−</w:t>
              </w:r>
            </w:ins>
            <w:r w:rsidR="009074BB" w:rsidRPr="009F0D2A">
              <w:rPr>
                <w:rFonts w:eastAsia="Times New Roman" w:cs="Times New Roman"/>
                <w:color w:val="000000"/>
                <w:szCs w:val="20"/>
                <w:lang w:val="en-US"/>
              </w:rPr>
              <w:t>0</w:t>
            </w:r>
            <w:r w:rsidRPr="009F0D2A">
              <w:rPr>
                <w:rFonts w:eastAsia="Times New Roman" w:cs="Times New Roman"/>
                <w:color w:val="000000"/>
                <w:szCs w:val="20"/>
                <w:lang w:val="en-US"/>
              </w:rPr>
              <w:t>.24**</w:t>
            </w:r>
          </w:p>
        </w:tc>
        <w:tc>
          <w:tcPr>
            <w:tcW w:w="419" w:type="pct"/>
            <w:tcBorders>
              <w:top w:val="nil"/>
              <w:left w:val="nil"/>
              <w:bottom w:val="nil"/>
              <w:right w:val="nil"/>
            </w:tcBorders>
            <w:shd w:val="clear" w:color="auto" w:fill="auto"/>
            <w:noWrap/>
            <w:vAlign w:val="center"/>
            <w:hideMark/>
          </w:tcPr>
          <w:p w14:paraId="4FF7F3E9" w14:textId="5E187BD5" w:rsidR="00291ABE" w:rsidRPr="009F0D2A" w:rsidRDefault="009074BB" w:rsidP="00086075">
            <w:pPr>
              <w:tabs>
                <w:tab w:val="decimal" w:pos="329"/>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.13*</w:t>
            </w:r>
          </w:p>
        </w:tc>
        <w:tc>
          <w:tcPr>
            <w:tcW w:w="436" w:type="pct"/>
            <w:tcBorders>
              <w:top w:val="nil"/>
              <w:left w:val="nil"/>
              <w:bottom w:val="nil"/>
              <w:right w:val="nil"/>
            </w:tcBorders>
            <w:shd w:val="clear" w:color="auto" w:fill="auto"/>
            <w:noWrap/>
            <w:vAlign w:val="center"/>
            <w:hideMark/>
          </w:tcPr>
          <w:p w14:paraId="76550350" w14:textId="072E4C7F"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36" w:type="pct"/>
            <w:tcBorders>
              <w:top w:val="nil"/>
              <w:left w:val="nil"/>
              <w:bottom w:val="nil"/>
              <w:right w:val="nil"/>
            </w:tcBorders>
            <w:shd w:val="clear" w:color="auto" w:fill="auto"/>
            <w:noWrap/>
            <w:vAlign w:val="center"/>
            <w:hideMark/>
          </w:tcPr>
          <w:p w14:paraId="366D13D1"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119E073B"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44E7509E"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5CAC499A" w14:textId="30C7A475"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 xml:space="preserve">5. </w:t>
            </w:r>
            <w:r w:rsidR="009D2C10" w:rsidRPr="009F0D2A">
              <w:rPr>
                <w:rFonts w:eastAsia="Times New Roman" w:cs="Times New Roman"/>
                <w:color w:val="000000"/>
                <w:szCs w:val="20"/>
                <w:lang w:val="en-US"/>
              </w:rPr>
              <w:t>Proactive personality</w:t>
            </w:r>
          </w:p>
        </w:tc>
        <w:tc>
          <w:tcPr>
            <w:tcW w:w="498" w:type="pct"/>
            <w:tcBorders>
              <w:top w:val="nil"/>
              <w:left w:val="nil"/>
              <w:bottom w:val="nil"/>
              <w:right w:val="nil"/>
            </w:tcBorders>
            <w:shd w:val="clear" w:color="auto" w:fill="auto"/>
            <w:noWrap/>
            <w:vAlign w:val="center"/>
            <w:hideMark/>
          </w:tcPr>
          <w:p w14:paraId="58907A47"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3.91</w:t>
            </w:r>
          </w:p>
        </w:tc>
        <w:tc>
          <w:tcPr>
            <w:tcW w:w="497" w:type="pct"/>
            <w:tcBorders>
              <w:top w:val="nil"/>
              <w:left w:val="nil"/>
              <w:bottom w:val="nil"/>
              <w:right w:val="nil"/>
            </w:tcBorders>
            <w:shd w:val="clear" w:color="auto" w:fill="auto"/>
            <w:noWrap/>
            <w:vAlign w:val="center"/>
            <w:hideMark/>
          </w:tcPr>
          <w:p w14:paraId="39AFCDC2"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0.43</w:t>
            </w:r>
          </w:p>
        </w:tc>
        <w:tc>
          <w:tcPr>
            <w:tcW w:w="471" w:type="pct"/>
            <w:tcBorders>
              <w:top w:val="nil"/>
              <w:left w:val="nil"/>
              <w:bottom w:val="nil"/>
              <w:right w:val="nil"/>
            </w:tcBorders>
            <w:shd w:val="clear" w:color="auto" w:fill="auto"/>
            <w:noWrap/>
            <w:vAlign w:val="center"/>
            <w:hideMark/>
          </w:tcPr>
          <w:p w14:paraId="28756EC2" w14:textId="6EAB37BA" w:rsidR="00291ABE" w:rsidRPr="009F0D2A" w:rsidRDefault="009074BB" w:rsidP="00086075">
            <w:pPr>
              <w:tabs>
                <w:tab w:val="decimal" w:pos="328"/>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.12*</w:t>
            </w:r>
          </w:p>
        </w:tc>
        <w:tc>
          <w:tcPr>
            <w:tcW w:w="471" w:type="pct"/>
            <w:tcBorders>
              <w:top w:val="nil"/>
              <w:left w:val="nil"/>
              <w:bottom w:val="nil"/>
              <w:right w:val="nil"/>
            </w:tcBorders>
            <w:shd w:val="clear" w:color="auto" w:fill="auto"/>
            <w:noWrap/>
            <w:vAlign w:val="center"/>
            <w:hideMark/>
          </w:tcPr>
          <w:p w14:paraId="3C26D5CE" w14:textId="1A7C6D7D" w:rsidR="00291ABE" w:rsidRPr="009F0D2A" w:rsidRDefault="00291ABE" w:rsidP="00086075">
            <w:pPr>
              <w:tabs>
                <w:tab w:val="decimal" w:pos="329"/>
                <w:tab w:val="left" w:pos="474"/>
              </w:tabs>
              <w:spacing w:after="0" w:line="240" w:lineRule="auto"/>
              <w:ind w:left="329" w:firstLine="0"/>
              <w:jc w:val="left"/>
              <w:rPr>
                <w:rFonts w:eastAsia="Times New Roman" w:cs="Times New Roman"/>
                <w:color w:val="000000"/>
                <w:szCs w:val="20"/>
                <w:lang w:val="en-US"/>
              </w:rPr>
            </w:pPr>
            <w:del w:id="416" w:author="Author" w:date="2018-01-19T15:21:00Z">
              <w:r w:rsidRPr="009F0D2A" w:rsidDel="00FE0ABD">
                <w:rPr>
                  <w:rFonts w:eastAsia="Times New Roman" w:cs="Times New Roman"/>
                  <w:color w:val="000000"/>
                  <w:szCs w:val="20"/>
                  <w:lang w:val="en-US"/>
                </w:rPr>
                <w:delText>-</w:delText>
              </w:r>
            </w:del>
            <w:ins w:id="417" w:author="Author" w:date="2018-01-19T15:21:00Z">
              <w:r w:rsidR="00FE0ABD" w:rsidRPr="00726F9A">
                <w:rPr>
                  <w:rFonts w:eastAsia="Times New Roman" w:cs="Times New Roman"/>
                  <w:color w:val="000000"/>
                  <w:szCs w:val="20"/>
                  <w:lang w:val="en-US"/>
                </w:rPr>
                <w:t>−</w:t>
              </w:r>
            </w:ins>
            <w:r w:rsidRPr="009F0D2A">
              <w:rPr>
                <w:rFonts w:eastAsia="Times New Roman" w:cs="Times New Roman"/>
                <w:color w:val="000000"/>
                <w:szCs w:val="20"/>
                <w:lang w:val="en-US"/>
              </w:rPr>
              <w:t>0.06</w:t>
            </w:r>
          </w:p>
        </w:tc>
        <w:tc>
          <w:tcPr>
            <w:tcW w:w="419" w:type="pct"/>
            <w:tcBorders>
              <w:top w:val="nil"/>
              <w:left w:val="nil"/>
              <w:bottom w:val="nil"/>
              <w:right w:val="nil"/>
            </w:tcBorders>
            <w:shd w:val="clear" w:color="auto" w:fill="auto"/>
            <w:noWrap/>
            <w:vAlign w:val="center"/>
            <w:hideMark/>
          </w:tcPr>
          <w:p w14:paraId="38E504B2" w14:textId="6C537E7B" w:rsidR="00291ABE" w:rsidRPr="009F0D2A" w:rsidRDefault="009074BB" w:rsidP="00086075">
            <w:pPr>
              <w:tabs>
                <w:tab w:val="decimal" w:pos="329"/>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.13*</w:t>
            </w:r>
          </w:p>
        </w:tc>
        <w:tc>
          <w:tcPr>
            <w:tcW w:w="436" w:type="pct"/>
            <w:tcBorders>
              <w:top w:val="nil"/>
              <w:left w:val="nil"/>
              <w:bottom w:val="nil"/>
              <w:right w:val="nil"/>
            </w:tcBorders>
            <w:shd w:val="clear" w:color="auto" w:fill="auto"/>
            <w:noWrap/>
            <w:vAlign w:val="center"/>
            <w:hideMark/>
          </w:tcPr>
          <w:p w14:paraId="44F1F7BB" w14:textId="5A28284C" w:rsidR="00291ABE" w:rsidRPr="009F0D2A" w:rsidRDefault="009074BB" w:rsidP="00086075">
            <w:pPr>
              <w:tabs>
                <w:tab w:val="decimal" w:pos="306"/>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.37**</w:t>
            </w:r>
          </w:p>
        </w:tc>
        <w:tc>
          <w:tcPr>
            <w:tcW w:w="436" w:type="pct"/>
            <w:tcBorders>
              <w:top w:val="nil"/>
              <w:left w:val="nil"/>
              <w:bottom w:val="nil"/>
              <w:right w:val="nil"/>
            </w:tcBorders>
            <w:shd w:val="clear" w:color="auto" w:fill="auto"/>
            <w:noWrap/>
            <w:vAlign w:val="center"/>
            <w:hideMark/>
          </w:tcPr>
          <w:p w14:paraId="11B99D53" w14:textId="30059DAB"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45" w:type="pct"/>
            <w:tcBorders>
              <w:top w:val="nil"/>
              <w:left w:val="nil"/>
              <w:bottom w:val="nil"/>
              <w:right w:val="nil"/>
            </w:tcBorders>
            <w:shd w:val="clear" w:color="auto" w:fill="auto"/>
            <w:noWrap/>
            <w:vAlign w:val="bottom"/>
            <w:hideMark/>
          </w:tcPr>
          <w:p w14:paraId="18D52B35"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2574CDAC" w14:textId="77777777" w:rsidTr="009074BB">
        <w:trPr>
          <w:trHeight w:val="320"/>
          <w:jc w:val="center"/>
        </w:trPr>
        <w:tc>
          <w:tcPr>
            <w:tcW w:w="1327" w:type="pct"/>
            <w:tcBorders>
              <w:top w:val="nil"/>
              <w:left w:val="nil"/>
              <w:bottom w:val="single" w:sz="8" w:space="0" w:color="auto"/>
              <w:right w:val="nil"/>
            </w:tcBorders>
            <w:shd w:val="clear" w:color="auto" w:fill="auto"/>
            <w:noWrap/>
            <w:vAlign w:val="center"/>
            <w:hideMark/>
          </w:tcPr>
          <w:p w14:paraId="790C985C" w14:textId="00B20B9E"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 xml:space="preserve">6. </w:t>
            </w:r>
            <w:r w:rsidR="00702E3D" w:rsidRPr="009F0D2A">
              <w:rPr>
                <w:rFonts w:eastAsia="Times New Roman" w:cs="Times New Roman"/>
                <w:color w:val="000000"/>
                <w:szCs w:val="20"/>
                <w:lang w:val="en-US"/>
              </w:rPr>
              <w:t>Innovative behavio</w:t>
            </w:r>
            <w:r w:rsidR="005A2E9F" w:rsidRPr="009F0D2A">
              <w:rPr>
                <w:rFonts w:eastAsia="Times New Roman" w:cs="Times New Roman"/>
                <w:color w:val="000000"/>
                <w:szCs w:val="20"/>
                <w:lang w:val="en-US"/>
              </w:rPr>
              <w:t>r</w:t>
            </w:r>
          </w:p>
        </w:tc>
        <w:tc>
          <w:tcPr>
            <w:tcW w:w="498" w:type="pct"/>
            <w:tcBorders>
              <w:top w:val="nil"/>
              <w:left w:val="nil"/>
              <w:bottom w:val="single" w:sz="8" w:space="0" w:color="auto"/>
              <w:right w:val="nil"/>
            </w:tcBorders>
            <w:shd w:val="clear" w:color="auto" w:fill="auto"/>
            <w:noWrap/>
            <w:vAlign w:val="center"/>
            <w:hideMark/>
          </w:tcPr>
          <w:p w14:paraId="733DEEE4"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4.32</w:t>
            </w:r>
          </w:p>
        </w:tc>
        <w:tc>
          <w:tcPr>
            <w:tcW w:w="497" w:type="pct"/>
            <w:tcBorders>
              <w:top w:val="nil"/>
              <w:left w:val="nil"/>
              <w:bottom w:val="single" w:sz="8" w:space="0" w:color="auto"/>
              <w:right w:val="nil"/>
            </w:tcBorders>
            <w:shd w:val="clear" w:color="auto" w:fill="auto"/>
            <w:noWrap/>
            <w:vAlign w:val="center"/>
            <w:hideMark/>
          </w:tcPr>
          <w:p w14:paraId="2A028934"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0.73</w:t>
            </w:r>
          </w:p>
        </w:tc>
        <w:tc>
          <w:tcPr>
            <w:tcW w:w="471" w:type="pct"/>
            <w:tcBorders>
              <w:top w:val="nil"/>
              <w:left w:val="nil"/>
              <w:bottom w:val="single" w:sz="8" w:space="0" w:color="auto"/>
              <w:right w:val="nil"/>
            </w:tcBorders>
            <w:shd w:val="clear" w:color="auto" w:fill="auto"/>
            <w:noWrap/>
            <w:vAlign w:val="center"/>
            <w:hideMark/>
          </w:tcPr>
          <w:p w14:paraId="3E566AC7" w14:textId="77777777" w:rsidR="00291ABE" w:rsidRPr="009F0D2A" w:rsidRDefault="00291ABE" w:rsidP="00086075">
            <w:pPr>
              <w:tabs>
                <w:tab w:val="decimal" w:pos="328"/>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0.06</w:t>
            </w:r>
          </w:p>
        </w:tc>
        <w:tc>
          <w:tcPr>
            <w:tcW w:w="471" w:type="pct"/>
            <w:tcBorders>
              <w:top w:val="nil"/>
              <w:left w:val="nil"/>
              <w:bottom w:val="single" w:sz="8" w:space="0" w:color="auto"/>
              <w:right w:val="nil"/>
            </w:tcBorders>
            <w:shd w:val="clear" w:color="auto" w:fill="auto"/>
            <w:noWrap/>
            <w:vAlign w:val="center"/>
            <w:hideMark/>
          </w:tcPr>
          <w:p w14:paraId="144B3ACC" w14:textId="77777777" w:rsidR="00291ABE" w:rsidRPr="009F0D2A" w:rsidRDefault="00291ABE" w:rsidP="00086075">
            <w:pPr>
              <w:tabs>
                <w:tab w:val="decimal" w:pos="329"/>
                <w:tab w:val="left" w:pos="474"/>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0.04</w:t>
            </w:r>
          </w:p>
        </w:tc>
        <w:tc>
          <w:tcPr>
            <w:tcW w:w="419" w:type="pct"/>
            <w:tcBorders>
              <w:top w:val="nil"/>
              <w:left w:val="nil"/>
              <w:bottom w:val="single" w:sz="8" w:space="0" w:color="auto"/>
              <w:right w:val="nil"/>
            </w:tcBorders>
            <w:shd w:val="clear" w:color="auto" w:fill="auto"/>
            <w:noWrap/>
            <w:vAlign w:val="center"/>
            <w:hideMark/>
          </w:tcPr>
          <w:p w14:paraId="251B6A2B" w14:textId="77777777" w:rsidR="00291ABE" w:rsidRPr="009F0D2A" w:rsidRDefault="00291ABE" w:rsidP="00086075">
            <w:pPr>
              <w:tabs>
                <w:tab w:val="decimal" w:pos="329"/>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0.07</w:t>
            </w:r>
          </w:p>
        </w:tc>
        <w:tc>
          <w:tcPr>
            <w:tcW w:w="436" w:type="pct"/>
            <w:tcBorders>
              <w:top w:val="nil"/>
              <w:left w:val="nil"/>
              <w:bottom w:val="single" w:sz="8" w:space="0" w:color="auto"/>
              <w:right w:val="nil"/>
            </w:tcBorders>
            <w:shd w:val="clear" w:color="auto" w:fill="auto"/>
            <w:noWrap/>
            <w:vAlign w:val="center"/>
            <w:hideMark/>
          </w:tcPr>
          <w:p w14:paraId="27C4C718" w14:textId="519ECFF0" w:rsidR="00291ABE" w:rsidRPr="009F0D2A" w:rsidRDefault="009074BB" w:rsidP="00086075">
            <w:pPr>
              <w:tabs>
                <w:tab w:val="decimal" w:pos="306"/>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.31**</w:t>
            </w:r>
          </w:p>
        </w:tc>
        <w:tc>
          <w:tcPr>
            <w:tcW w:w="436" w:type="pct"/>
            <w:tcBorders>
              <w:top w:val="nil"/>
              <w:left w:val="nil"/>
              <w:bottom w:val="single" w:sz="8" w:space="0" w:color="auto"/>
              <w:right w:val="nil"/>
            </w:tcBorders>
            <w:shd w:val="clear" w:color="auto" w:fill="auto"/>
            <w:noWrap/>
            <w:vAlign w:val="center"/>
            <w:hideMark/>
          </w:tcPr>
          <w:p w14:paraId="4316A488" w14:textId="549C0C58" w:rsidR="00291ABE" w:rsidRPr="009F0D2A" w:rsidRDefault="009074BB" w:rsidP="00086075">
            <w:pPr>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.31**</w:t>
            </w:r>
          </w:p>
        </w:tc>
        <w:tc>
          <w:tcPr>
            <w:tcW w:w="445" w:type="pct"/>
            <w:tcBorders>
              <w:top w:val="nil"/>
              <w:left w:val="nil"/>
              <w:bottom w:val="single" w:sz="8" w:space="0" w:color="auto"/>
              <w:right w:val="nil"/>
            </w:tcBorders>
            <w:shd w:val="clear" w:color="auto" w:fill="auto"/>
            <w:noWrap/>
            <w:vAlign w:val="center"/>
            <w:hideMark/>
          </w:tcPr>
          <w:p w14:paraId="56B2D3D1" w14:textId="26317A0E"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r>
      <w:tr w:rsidR="00291ABE" w:rsidRPr="00726F9A" w14:paraId="47B09C33" w14:textId="77777777" w:rsidTr="009074BB">
        <w:trPr>
          <w:trHeight w:val="300"/>
          <w:jc w:val="center"/>
        </w:trPr>
        <w:tc>
          <w:tcPr>
            <w:tcW w:w="5000" w:type="pct"/>
            <w:gridSpan w:val="9"/>
            <w:tcBorders>
              <w:top w:val="single" w:sz="8" w:space="0" w:color="auto"/>
              <w:left w:val="nil"/>
              <w:bottom w:val="nil"/>
              <w:right w:val="nil"/>
            </w:tcBorders>
            <w:shd w:val="clear" w:color="auto" w:fill="auto"/>
            <w:noWrap/>
            <w:vAlign w:val="center"/>
            <w:hideMark/>
          </w:tcPr>
          <w:p w14:paraId="0D0303AC" w14:textId="77777777" w:rsidR="00291ABE" w:rsidRPr="009F0D2A" w:rsidRDefault="00291ABE" w:rsidP="00086075">
            <w:pPr>
              <w:spacing w:after="0" w:line="240" w:lineRule="auto"/>
              <w:ind w:firstLine="0"/>
              <w:rPr>
                <w:rFonts w:eastAsia="Times New Roman" w:cs="Times New Roman"/>
                <w:i/>
                <w:iCs/>
                <w:color w:val="000000"/>
                <w:szCs w:val="20"/>
                <w:lang w:val="en-US"/>
              </w:rPr>
            </w:pPr>
            <w:r w:rsidRPr="009F0D2A">
              <w:rPr>
                <w:rFonts w:eastAsia="Times New Roman" w:cs="Times New Roman"/>
                <w:i/>
                <w:iCs/>
                <w:color w:val="000000"/>
                <w:szCs w:val="20"/>
                <w:lang w:val="en-US"/>
              </w:rPr>
              <w:t>Note. N =</w:t>
            </w:r>
            <w:r w:rsidRPr="009F0D2A">
              <w:rPr>
                <w:rFonts w:eastAsia="Times New Roman" w:cs="Times New Roman"/>
                <w:color w:val="000000"/>
                <w:szCs w:val="20"/>
                <w:lang w:val="en-US"/>
              </w:rPr>
              <w:t xml:space="preserve"> 346. Age was measured in years; Education was dummy coded (1 = high school, 2 = academy, 3 = university). Business experience was dummy coded (0 = never had businesses previously, 1 = had one or more businesses previously) All others scales were measured on a 5-point scale.</w:t>
            </w:r>
          </w:p>
        </w:tc>
      </w:tr>
      <w:tr w:rsidR="00291ABE" w:rsidRPr="00726F9A" w14:paraId="0D4807A0" w14:textId="77777777" w:rsidTr="009074BB">
        <w:trPr>
          <w:trHeight w:val="300"/>
          <w:jc w:val="center"/>
        </w:trPr>
        <w:tc>
          <w:tcPr>
            <w:tcW w:w="5000" w:type="pct"/>
            <w:gridSpan w:val="9"/>
            <w:tcBorders>
              <w:top w:val="nil"/>
              <w:left w:val="nil"/>
              <w:bottom w:val="nil"/>
              <w:right w:val="nil"/>
            </w:tcBorders>
            <w:shd w:val="clear" w:color="auto" w:fill="auto"/>
            <w:noWrap/>
            <w:vAlign w:val="center"/>
            <w:hideMark/>
          </w:tcPr>
          <w:p w14:paraId="5D652BA4" w14:textId="448E0B21" w:rsidR="00291ABE" w:rsidRPr="009F0D2A" w:rsidRDefault="00291ABE" w:rsidP="00086075">
            <w:pPr>
              <w:spacing w:after="0" w:line="240" w:lineRule="auto"/>
              <w:ind w:firstLine="0"/>
              <w:rPr>
                <w:rFonts w:eastAsia="Times New Roman" w:cs="Times New Roman"/>
                <w:color w:val="000000"/>
                <w:szCs w:val="20"/>
                <w:lang w:val="en-US"/>
              </w:rPr>
            </w:pPr>
            <w:r w:rsidRPr="009F0D2A">
              <w:rPr>
                <w:rFonts w:eastAsia="Times New Roman" w:cs="Times New Roman"/>
                <w:color w:val="000000"/>
                <w:szCs w:val="20"/>
                <w:lang w:val="en-US"/>
              </w:rPr>
              <w:t xml:space="preserve">* </w:t>
            </w:r>
            <w:r w:rsidRPr="009F0D2A">
              <w:rPr>
                <w:rFonts w:eastAsia="Times New Roman" w:cs="Times New Roman"/>
                <w:i/>
                <w:iCs/>
                <w:color w:val="000000"/>
                <w:szCs w:val="20"/>
                <w:lang w:val="en-US"/>
              </w:rPr>
              <w:t xml:space="preserve">p </w:t>
            </w:r>
            <w:r w:rsidRPr="009F0D2A">
              <w:rPr>
                <w:rFonts w:eastAsia="Times New Roman" w:cs="Times New Roman"/>
                <w:color w:val="000000"/>
                <w:szCs w:val="20"/>
                <w:lang w:val="en-US"/>
              </w:rPr>
              <w:t>&lt;</w:t>
            </w:r>
            <w:del w:id="418" w:author="Author" w:date="2018-01-19T15:23:00Z">
              <w:r w:rsidRPr="009F0D2A" w:rsidDel="009F0D2A">
                <w:rPr>
                  <w:rFonts w:eastAsia="Times New Roman" w:cs="Times New Roman"/>
                  <w:color w:val="000000"/>
                  <w:szCs w:val="20"/>
                  <w:lang w:val="en-US"/>
                </w:rPr>
                <w:delText xml:space="preserve"> </w:delText>
              </w:r>
            </w:del>
            <w:r w:rsidRPr="009F0D2A">
              <w:rPr>
                <w:rFonts w:eastAsia="Times New Roman" w:cs="Times New Roman"/>
                <w:color w:val="000000"/>
                <w:szCs w:val="20"/>
                <w:lang w:val="en-US"/>
              </w:rPr>
              <w:t>.05,</w:t>
            </w:r>
            <w:r w:rsidRPr="009F0D2A">
              <w:rPr>
                <w:rFonts w:eastAsia="Times New Roman" w:cs="Times New Roman"/>
                <w:i/>
                <w:iCs/>
                <w:color w:val="000000"/>
                <w:szCs w:val="20"/>
                <w:lang w:val="en-US"/>
              </w:rPr>
              <w:t xml:space="preserve"> ** p </w:t>
            </w:r>
            <w:r w:rsidRPr="009F0D2A">
              <w:rPr>
                <w:rFonts w:eastAsia="Times New Roman" w:cs="Times New Roman"/>
                <w:color w:val="000000"/>
                <w:szCs w:val="20"/>
                <w:lang w:val="en-US"/>
              </w:rPr>
              <w:t>&lt;</w:t>
            </w:r>
            <w:del w:id="419" w:author="Author" w:date="2018-01-19T15:23:00Z">
              <w:r w:rsidRPr="009F0D2A" w:rsidDel="009F0D2A">
                <w:rPr>
                  <w:rFonts w:eastAsia="Times New Roman" w:cs="Times New Roman"/>
                  <w:color w:val="000000"/>
                  <w:szCs w:val="20"/>
                  <w:lang w:val="en-US"/>
                </w:rPr>
                <w:delText xml:space="preserve"> </w:delText>
              </w:r>
            </w:del>
            <w:r w:rsidRPr="009F0D2A">
              <w:rPr>
                <w:rFonts w:eastAsia="Times New Roman" w:cs="Times New Roman"/>
                <w:color w:val="000000"/>
                <w:szCs w:val="20"/>
                <w:lang w:val="en-US"/>
              </w:rPr>
              <w:t xml:space="preserve">.01 </w:t>
            </w:r>
          </w:p>
        </w:tc>
      </w:tr>
    </w:tbl>
    <w:p w14:paraId="306DA511" w14:textId="72CA84AC" w:rsidR="004621BA" w:rsidRPr="009F0D2A" w:rsidRDefault="004621BA" w:rsidP="00086075">
      <w:pPr>
        <w:spacing w:line="240" w:lineRule="auto"/>
        <w:rPr>
          <w:lang w:val="en-US"/>
        </w:rPr>
      </w:pPr>
    </w:p>
    <w:p w14:paraId="5E509F09" w14:textId="77777777" w:rsidR="004621BA" w:rsidRPr="009F0D2A" w:rsidRDefault="004621BA" w:rsidP="00086075">
      <w:pPr>
        <w:spacing w:line="240" w:lineRule="auto"/>
        <w:ind w:firstLine="0"/>
        <w:rPr>
          <w:lang w:val="en-US"/>
        </w:rPr>
      </w:pPr>
      <w:r w:rsidRPr="009F0D2A">
        <w:rPr>
          <w:lang w:val="en-US"/>
        </w:rPr>
        <w:br w:type="page"/>
      </w:r>
    </w:p>
    <w:p w14:paraId="25EB2A0A" w14:textId="1EEFD365" w:rsidR="000A681E" w:rsidRPr="009F0D2A" w:rsidRDefault="000A681E" w:rsidP="00086075">
      <w:pPr>
        <w:spacing w:line="240" w:lineRule="auto"/>
        <w:rPr>
          <w:lang w:val="en-US"/>
        </w:rPr>
      </w:pPr>
    </w:p>
    <w:p w14:paraId="2DA57E6C" w14:textId="269DB254" w:rsidR="00DC7985" w:rsidRPr="009F0D2A" w:rsidRDefault="00DC7985" w:rsidP="00086075">
      <w:pPr>
        <w:spacing w:line="240" w:lineRule="auto"/>
        <w:ind w:left="709"/>
        <w:jc w:val="center"/>
        <w:rPr>
          <w:lang w:val="en-US"/>
        </w:rPr>
      </w:pPr>
      <w:r w:rsidRPr="009F0D2A">
        <w:rPr>
          <w:b/>
          <w:lang w:val="en-US"/>
        </w:rPr>
        <w:t>Figure 1</w:t>
      </w:r>
    </w:p>
    <w:p w14:paraId="2EA5ABF4" w14:textId="3DF6AAB7" w:rsidR="00DC7985" w:rsidRPr="009F0D2A" w:rsidRDefault="00DC7985" w:rsidP="00086075">
      <w:pPr>
        <w:spacing w:line="240" w:lineRule="auto"/>
        <w:ind w:left="709"/>
        <w:jc w:val="center"/>
        <w:rPr>
          <w:rFonts w:cs="Times New Roman"/>
          <w:b/>
          <w:iCs/>
          <w:lang w:val="en-US"/>
        </w:rPr>
      </w:pPr>
      <w:r w:rsidRPr="009F0D2A">
        <w:rPr>
          <w:b/>
          <w:lang w:val="en-US"/>
        </w:rPr>
        <w:t>The Mediating Role of Proactive Personality on CSE and Innovative B</w:t>
      </w:r>
      <w:r w:rsidR="00B41CF9" w:rsidRPr="009F0D2A">
        <w:rPr>
          <w:b/>
          <w:lang w:val="en-US"/>
        </w:rPr>
        <w:t xml:space="preserve">ehavior among </w:t>
      </w:r>
      <w:del w:id="420" w:author="Author" w:date="2018-01-18T15:27:00Z">
        <w:r w:rsidR="00B41CF9" w:rsidRPr="009F0D2A" w:rsidDel="00F25002">
          <w:rPr>
            <w:b/>
            <w:lang w:val="en-US"/>
          </w:rPr>
          <w:delText>Microe</w:delText>
        </w:r>
        <w:r w:rsidRPr="009F0D2A" w:rsidDel="00F25002">
          <w:rPr>
            <w:b/>
            <w:lang w:val="en-US"/>
          </w:rPr>
          <w:delText>ntrepreneurs</w:delText>
        </w:r>
      </w:del>
      <w:ins w:id="421" w:author="Author" w:date="2018-01-18T15:27:00Z">
        <w:r w:rsidR="00F25002" w:rsidRPr="00726F9A">
          <w:rPr>
            <w:b/>
            <w:lang w:val="en-US"/>
          </w:rPr>
          <w:t>Micro-entrepreneurs</w:t>
        </w:r>
      </w:ins>
      <w:r w:rsidRPr="009F0D2A">
        <w:rPr>
          <w:b/>
          <w:lang w:val="en-US"/>
        </w:rPr>
        <w:t>.</w:t>
      </w:r>
    </w:p>
    <w:p w14:paraId="24C2739A" w14:textId="77777777" w:rsidR="00DC7985" w:rsidRPr="009F0D2A" w:rsidRDefault="00DC7985" w:rsidP="00086075">
      <w:pPr>
        <w:spacing w:line="240" w:lineRule="auto"/>
        <w:ind w:left="709"/>
        <w:rPr>
          <w:rFonts w:cs="Times New Roman"/>
          <w:i/>
          <w:iCs/>
          <w:lang w:val="en-US"/>
        </w:rPr>
      </w:pPr>
    </w:p>
    <w:p w14:paraId="52D9AB1E" w14:textId="72E49C20" w:rsidR="00DC7985" w:rsidRPr="009F0D2A" w:rsidRDefault="00DC7985" w:rsidP="00086075">
      <w:pPr>
        <w:spacing w:line="240" w:lineRule="auto"/>
        <w:ind w:left="709"/>
        <w:rPr>
          <w:rFonts w:cs="Times New Roman"/>
          <w:i/>
          <w:iCs/>
          <w:lang w:val="en-US"/>
        </w:rPr>
      </w:pPr>
      <w:r w:rsidRPr="00726F9A">
        <w:rPr>
          <w:noProof/>
          <w:lang w:val="en-IN" w:eastAsia="ja-JP"/>
        </w:rPr>
        <mc:AlternateContent>
          <mc:Choice Requires="wpg">
            <w:drawing>
              <wp:anchor distT="0" distB="0" distL="114300" distR="114300" simplePos="0" relativeHeight="251658240" behindDoc="1" locked="0" layoutInCell="1" allowOverlap="1" wp14:anchorId="5974CEE6" wp14:editId="1460970F">
                <wp:simplePos x="0" y="0"/>
                <wp:positionH relativeFrom="column">
                  <wp:posOffset>1562100</wp:posOffset>
                </wp:positionH>
                <wp:positionV relativeFrom="paragraph">
                  <wp:posOffset>3810</wp:posOffset>
                </wp:positionV>
                <wp:extent cx="6633845" cy="2596515"/>
                <wp:effectExtent l="57150" t="19050" r="71755" b="89535"/>
                <wp:wrapTight wrapText="bothSides">
                  <wp:wrapPolygon edited="0">
                    <wp:start x="10110" y="-158"/>
                    <wp:lineTo x="8250" y="0"/>
                    <wp:lineTo x="8250" y="2536"/>
                    <wp:lineTo x="7567" y="2536"/>
                    <wp:lineTo x="7567" y="5071"/>
                    <wp:lineTo x="6637" y="5071"/>
                    <wp:lineTo x="6637" y="7607"/>
                    <wp:lineTo x="5644" y="7607"/>
                    <wp:lineTo x="5644" y="10142"/>
                    <wp:lineTo x="4714" y="10142"/>
                    <wp:lineTo x="4714" y="12678"/>
                    <wp:lineTo x="620" y="12678"/>
                    <wp:lineTo x="620" y="15213"/>
                    <wp:lineTo x="-186" y="15213"/>
                    <wp:lineTo x="-186" y="19651"/>
                    <wp:lineTo x="434" y="20285"/>
                    <wp:lineTo x="434" y="21394"/>
                    <wp:lineTo x="18794" y="22186"/>
                    <wp:lineTo x="19539" y="22186"/>
                    <wp:lineTo x="19663" y="22028"/>
                    <wp:lineTo x="21337" y="20443"/>
                    <wp:lineTo x="21337" y="20285"/>
                    <wp:lineTo x="21772" y="17908"/>
                    <wp:lineTo x="21772" y="17749"/>
                    <wp:lineTo x="21399" y="15372"/>
                    <wp:lineTo x="21461" y="14104"/>
                    <wp:lineTo x="19477" y="12995"/>
                    <wp:lineTo x="16996" y="12678"/>
                    <wp:lineTo x="14142" y="5071"/>
                    <wp:lineTo x="13522" y="2694"/>
                    <wp:lineTo x="13460" y="2060"/>
                    <wp:lineTo x="11971" y="0"/>
                    <wp:lineTo x="11599" y="-158"/>
                    <wp:lineTo x="10110" y="-158"/>
                  </wp:wrapPolygon>
                </wp:wrapTight>
                <wp:docPr id="15" name="Group 13"/>
                <wp:cNvGraphicFramePr/>
                <a:graphic xmlns:a="http://schemas.openxmlformats.org/drawingml/2006/main">
                  <a:graphicData uri="http://schemas.microsoft.com/office/word/2010/wordprocessingGroup">
                    <wpg:wgp>
                      <wpg:cNvGrpSpPr/>
                      <wpg:grpSpPr>
                        <a:xfrm>
                          <a:off x="0" y="0"/>
                          <a:ext cx="6633845" cy="2596515"/>
                          <a:chOff x="0" y="0"/>
                          <a:chExt cx="6633847" cy="2596515"/>
                        </a:xfrm>
                      </wpg:grpSpPr>
                      <wpg:grpSp>
                        <wpg:cNvPr id="16" name="Group 16"/>
                        <wpg:cNvGrpSpPr/>
                        <wpg:grpSpPr>
                          <a:xfrm>
                            <a:off x="0" y="0"/>
                            <a:ext cx="6633847" cy="2596515"/>
                            <a:chOff x="0" y="0"/>
                            <a:chExt cx="6633922" cy="2596856"/>
                          </a:xfrm>
                        </wpg:grpSpPr>
                        <wps:wsp>
                          <wps:cNvPr id="17" name="Oval 17"/>
                          <wps:cNvSpPr/>
                          <wps:spPr>
                            <a:xfrm>
                              <a:off x="5136381" y="1592459"/>
                              <a:ext cx="1497541" cy="100439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946C94"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1728390"/>
                              <a:ext cx="1407032" cy="79226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16561D"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559087" y="0"/>
                              <a:ext cx="1553293" cy="89249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F26331"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200977" y="446247"/>
                              <a:ext cx="1358110" cy="1398168"/>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112380" y="446247"/>
                              <a:ext cx="1243311" cy="1293303"/>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1407032" y="2094658"/>
                              <a:ext cx="3729349" cy="29865"/>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4697173" y="854460"/>
                            <a:ext cx="526415" cy="266700"/>
                          </a:xfrm>
                          <a:prstGeom prst="rect">
                            <a:avLst/>
                          </a:prstGeom>
                          <a:noFill/>
                        </wps:spPr>
                        <wps:txbx>
                          <w:txbxContent>
                            <w:p w14:paraId="31D3FB4F"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wps:txbx>
                        <wps:bodyPr wrap="none" rtlCol="0">
                          <a:spAutoFit/>
                        </wps:bodyPr>
                      </wps:wsp>
                      <wps:wsp>
                        <wps:cNvPr id="24" name="Text Box 24"/>
                        <wps:cNvSpPr txBox="1"/>
                        <wps:spPr>
                          <a:xfrm>
                            <a:off x="3105602" y="2245136"/>
                            <a:ext cx="1008380" cy="266700"/>
                          </a:xfrm>
                          <a:prstGeom prst="rect">
                            <a:avLst/>
                          </a:prstGeom>
                          <a:noFill/>
                        </wps:spPr>
                        <wps:txbx>
                          <w:txbxContent>
                            <w:p w14:paraId="2C5CDB7E"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wps:txbx>
                        <wps:bodyPr wrap="none" rtlCol="0">
                          <a:spAutoFit/>
                        </wps:bodyPr>
                      </wps:wsp>
                      <wps:wsp>
                        <wps:cNvPr id="25" name="Text Box 25"/>
                        <wps:cNvSpPr txBox="1"/>
                        <wps:spPr>
                          <a:xfrm>
                            <a:off x="1407016" y="854460"/>
                            <a:ext cx="526415" cy="266700"/>
                          </a:xfrm>
                          <a:prstGeom prst="rect">
                            <a:avLst/>
                          </a:prstGeom>
                          <a:noFill/>
                        </wps:spPr>
                        <wps:txbx>
                          <w:txbxContent>
                            <w:p w14:paraId="015D49CB"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wps:txbx>
                        <wps:bodyPr wrap="none" rtlCol="0">
                          <a:spAutoFit/>
                        </wps:bodyPr>
                      </wps:wsp>
                    </wpg:wgp>
                  </a:graphicData>
                </a:graphic>
              </wp:anchor>
            </w:drawing>
          </mc:Choice>
          <mc:Fallback>
            <w:pict>
              <v:group id="Group 13" o:spid="_x0000_s1026" style="position:absolute;left:0;text-align:left;margin-left:123pt;margin-top:.3pt;width:522.35pt;height:204.45pt;z-index:-251658240" coordsize="66338,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">
                <v:group id="Group 16" o:spid="_x0000_s1027" style="position:absolute;width:66338;height:25965" coordsize="66339,25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7" o:spid="_x0000_s1028" style="position:absolute;left:51363;top:15924;width:14976;height:10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sIA&#10;AADbAAAADwAAAGRycy9kb3ducmV2LnhtbERPTU/CQBC9m/gfNmPCxcBWSBQrCzEEiAcvAvE8doe2&#10;oTtbulO2/nvXxMTbvLzPWawG16grdaH2bOBhkoEiLrytuTRwPGzHc1BBkC02nsnANwVYLW9vFphb&#10;H/mDrnspVQrhkKOBSqTNtQ5FRQ7DxLfEiTv5zqEk2JXadhhTuGv0NMsetcOaU0OFLa0rKs773hl4&#10;v589R/n6jPXQx363ad3mIlNjRnfD6wsooUH+xX/uN5vmP8HvL+k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N7+wgAAANsAAAAPAAAAAAAAAAAAAAAAAJgCAABkcnMvZG93&#10;bnJldi54bWxQSwUGAAAAAAQABAD1AAAAhwMAAAAA&#10;" filled="f" strokecolor="black [3213]">
                    <v:shadow on="t" color="black" opacity="22937f" origin=",.5" offset="0,.63889mm"/>
                    <v:textbox>
                      <w:txbxContent>
                        <w:p w14:paraId="6C946C94"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18" o:spid="_x0000_s1029" style="position:absolute;top:17283;width:14070;height:7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9KjMQA&#10;AADbAAAADwAAAGRycy9kb3ducmV2LnhtbESPQU/DMAyF70j8h8hIu6AtZUiIlWXThDbEgQsDcTaN&#10;aSsap2vcpfx7fEDiZus9v/d5vZ1CZ840pDayg5tFAYa4ir7l2sH722F+DyYJsscuMjn4oQTbzeXF&#10;GksfM7/S+Si10RBOJTpoRPrS2lQ1FDAtYk+s2lccAoquQ239gFnDQ2eXRXFnA7asDQ329NhQ9X0c&#10;g4OX69tVls+P3E5jHp/2fdifZOnc7GraPYARmuTf/Hf97BVfYfUXHc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SozEAAAA2wAAAA8AAAAAAAAAAAAAAAAAmAIAAGRycy9k&#10;b3ducmV2LnhtbFBLBQYAAAAABAAEAPUAAACJAwAAAAA=&#10;" filled="f" strokecolor="black [3213]">
                    <v:shadow on="t" color="black" opacity="22937f" origin=",.5" offset="0,.63889mm"/>
                    <v:textbox>
                      <w:txbxContent>
                        <w:p w14:paraId="1516561D"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19" o:spid="_x0000_s1030" style="position:absolute;left:25590;width:15533;height:8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PvF8IA&#10;AADbAAAADwAAAGRycy9kb3ducmV2LnhtbERPTWvCQBC9F/wPywi9lLrRgtTUVURs6cGLtvQ8zU6T&#10;0OxszE7c9N+7gtDbPN7nLNeDa9SZulB7NjCdZKCIC29rLg18frw+PoMKgmyx8UwG/ijAejW6W2Ju&#10;feQDnY9SqhTCIUcDlUibax2KihyGiW+JE/fjO4eSYFdq22FM4a7Rsyyba4c1p4YKW9pWVPwee2dg&#10;//C0iPL9Feuhj/3brnW7k8yMuR8PmxdQQoP8i2/ud5vmL+D6SzpAr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8XwgAAANsAAAAPAAAAAAAAAAAAAAAAAJgCAABkcnMvZG93&#10;bnJldi54bWxQSwUGAAAAAAQABAD1AAAAhwMAAAAA&#10;" filled="f" strokecolor="black [3213]">
                    <v:shadow on="t" color="black" opacity="22937f" origin=",.5" offset="0,.63889mm"/>
                    <v:textbox>
                      <w:txbxContent>
                        <w:p w14:paraId="14F26331"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12009;top:4462;width:13581;height:13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L43sMAAADbAAAADwAAAGRycy9kb3ducmV2LnhtbERPy2rCQBTdC/2H4Rbc6cQIUVLHIA2F&#10;2kXBB7q9ZG6TtJk76cyoab++syi4PJz3qhhMJ67kfGtZwWyagCCurG65VnA8vEyWIHxA1thZJgU/&#10;5KFYP4xWmGt74x1d96EWMYR9jgqaEPpcSl81ZNBPbU8cuQ/rDIYIXS21w1sMN51MkySTBluODQ32&#10;9NxQ9bW/GAW/c4fZ+3lH3599edqm56xcLN6UGj8OmycQgYZwF/+7X7WCNK6P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i+N7DAAAA2wAAAA8AAAAAAAAAAAAA&#10;AAAAoQIAAGRycy9kb3ducmV2LnhtbFBLBQYAAAAABAAEAPkAAACRAwAAAAA=&#10;" strokecolor="black [3213]" strokeweight="1pt">
                    <v:stroke endarrow="open"/>
                    <v:shadow on="t" color="black" opacity="24903f" origin=",.5" offset="0,.55556mm"/>
                  </v:shape>
                  <v:shape id="Straight Arrow Connector 21" o:spid="_x0000_s1032" type="#_x0000_t32" style="position:absolute;left:41123;top:4462;width:12433;height:12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HPX8QAAADbAAAADwAAAGRycy9kb3ducmV2LnhtbESPQWvCQBSE70L/w/IKvZlNpIikrlIs&#10;FhEvVdHrM/uapGbfht1Vo7++Kwgeh5n5hhlPO9OIMzlfW1aQJSkI4sLqmksF2828PwLhA7LGxjIp&#10;uJKH6eSlN8Zc2wv/0HkdShEh7HNUUIXQ5lL6oiKDPrEtcfR+rTMYonSl1A4vEW4aOUjToTRYc1yo&#10;sKVZRcVxfTIKvg7ZCunvNlp+vy/nm91hX+wdK/X22n1+gAjUhWf40V5oBYMM7l/iD5C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c9fxAAAANsAAAAPAAAAAAAAAAAA&#10;AAAAAKECAABkcnMvZG93bnJldi54bWxQSwUGAAAAAAQABAD5AAAAkgMAAAAA&#10;" strokecolor="black [3213]" strokeweight="1pt">
                    <v:stroke endarrow="open"/>
                    <v:shadow on="t" color="black" opacity="24903f" origin=",.5" offset="0,.55556mm"/>
                  </v:shape>
                  <v:shape id="Straight Arrow Connector 22" o:spid="_x0000_s1033" type="#_x0000_t32" style="position:absolute;left:14070;top:20946;width:37293;height: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DMsUAAADbAAAADwAAAGRycy9kb3ducmV2LnhtbESPT2vCQBTE7wW/w/IEb83GFKKkrlKU&#10;QvUg+Id6fWRfk7TZt+nuqmk/fVcQehxm5jfMbNGbVlzI+caygnGSgiAurW64UnA8vD5OQfiArLG1&#10;TAp+yMNiPniYYaHtlXd02YdKRAj7AhXUIXSFlL6syaBPbEccvQ/rDIYoXSW1w2uEm1ZmaZpLgw3H&#10;hRo7WtZUfu3PRsHvk8N8e9rR92e3el9np3w1mWyUGg37l2cQgfrwH76337SCLIPbl/gD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zDMsUAAADbAAAADwAAAAAAAAAA&#10;AAAAAAChAgAAZHJzL2Rvd25yZXYueG1sUEsFBgAAAAAEAAQA+QAAAJMDAAAAAA==&#10;" strokecolor="black [3213]" strokeweight="1pt">
                    <v:stroke endarrow="open"/>
                    <v:shadow on="t" color="black" opacity="24903f" origin=",.5" offset="0,.55556mm"/>
                  </v:shape>
                </v:group>
                <v:shapetype id="_x0000_t202" coordsize="21600,21600" o:spt="202" path="m,l,21600r21600,l21600,xe">
                  <v:stroke joinstyle="miter"/>
                  <v:path gradientshapeok="t" o:connecttype="rect"/>
                </v:shapetype>
                <v:shape id="Text Box 23" o:spid="_x0000_s1034" type="#_x0000_t202" style="position:absolute;left:46971;top:8544;width:52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14:paraId="31D3FB4F"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v:textbox>
                </v:shape>
                <v:shape id="Text Box 24" o:spid="_x0000_s1035" type="#_x0000_t202" style="position:absolute;left:31056;top:22451;width:10083;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14:paraId="2C5CDB7E"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v:textbox>
                </v:shape>
                <v:shape id="Text Box 25" o:spid="_x0000_s1036" type="#_x0000_t202" style="position:absolute;left:14070;top:8544;width:52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14:paraId="015D49CB"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v:textbox>
                </v:shape>
                <w10:wrap type="tight"/>
              </v:group>
            </w:pict>
          </mc:Fallback>
        </mc:AlternateContent>
      </w:r>
    </w:p>
    <w:p w14:paraId="03868561" w14:textId="0B64DB9C" w:rsidR="00DC7985" w:rsidRPr="009F0D2A" w:rsidRDefault="00DC7985" w:rsidP="00086075">
      <w:pPr>
        <w:spacing w:line="240" w:lineRule="auto"/>
        <w:ind w:left="709"/>
        <w:rPr>
          <w:rFonts w:cs="Times New Roman"/>
          <w:i/>
          <w:iCs/>
          <w:lang w:val="en-US"/>
        </w:rPr>
      </w:pPr>
    </w:p>
    <w:p w14:paraId="5AB787CB" w14:textId="77777777" w:rsidR="00DC7985" w:rsidRPr="009F0D2A" w:rsidRDefault="00DC7985" w:rsidP="00086075">
      <w:pPr>
        <w:spacing w:line="240" w:lineRule="auto"/>
        <w:ind w:left="709"/>
        <w:rPr>
          <w:rFonts w:cs="Times New Roman"/>
          <w:i/>
          <w:iCs/>
          <w:lang w:val="en-US"/>
        </w:rPr>
      </w:pPr>
    </w:p>
    <w:p w14:paraId="588FD21F" w14:textId="77777777" w:rsidR="00DC7985" w:rsidRPr="009F0D2A" w:rsidRDefault="00DC7985" w:rsidP="00086075">
      <w:pPr>
        <w:spacing w:line="240" w:lineRule="auto"/>
        <w:ind w:left="709"/>
        <w:rPr>
          <w:rFonts w:cs="Times New Roman"/>
          <w:i/>
          <w:iCs/>
          <w:lang w:val="en-US"/>
        </w:rPr>
      </w:pPr>
    </w:p>
    <w:p w14:paraId="207CC788" w14:textId="77777777" w:rsidR="00DC7985" w:rsidRPr="009F0D2A" w:rsidRDefault="00DC7985" w:rsidP="00086075">
      <w:pPr>
        <w:spacing w:line="240" w:lineRule="auto"/>
        <w:ind w:left="709"/>
        <w:rPr>
          <w:rFonts w:cs="Times New Roman"/>
          <w:i/>
          <w:iCs/>
          <w:lang w:val="en-US"/>
        </w:rPr>
      </w:pPr>
    </w:p>
    <w:p w14:paraId="6DFF5ED5" w14:textId="77777777" w:rsidR="00DC7985" w:rsidRPr="009F0D2A" w:rsidRDefault="00DC7985" w:rsidP="00086075">
      <w:pPr>
        <w:spacing w:line="240" w:lineRule="auto"/>
        <w:ind w:left="709"/>
        <w:rPr>
          <w:rFonts w:cs="Times New Roman"/>
          <w:i/>
          <w:iCs/>
          <w:lang w:val="en-US"/>
        </w:rPr>
      </w:pPr>
    </w:p>
    <w:p w14:paraId="78E5F495" w14:textId="77777777" w:rsidR="00DC7985" w:rsidRPr="009F0D2A" w:rsidRDefault="00DC7985" w:rsidP="00086075">
      <w:pPr>
        <w:spacing w:line="240" w:lineRule="auto"/>
        <w:ind w:left="709"/>
        <w:rPr>
          <w:rFonts w:cs="Times New Roman"/>
          <w:i/>
          <w:iCs/>
          <w:lang w:val="en-US"/>
        </w:rPr>
      </w:pPr>
    </w:p>
    <w:p w14:paraId="28E4E4DA" w14:textId="77777777" w:rsidR="00DC7985" w:rsidRPr="009F0D2A" w:rsidRDefault="00DC7985" w:rsidP="00086075">
      <w:pPr>
        <w:spacing w:line="240" w:lineRule="auto"/>
        <w:ind w:left="709"/>
        <w:rPr>
          <w:rFonts w:cs="Times New Roman"/>
          <w:i/>
          <w:iCs/>
          <w:lang w:val="en-US"/>
        </w:rPr>
      </w:pPr>
    </w:p>
    <w:p w14:paraId="702C483F" w14:textId="77777777" w:rsidR="00DC7985" w:rsidRPr="009F0D2A" w:rsidRDefault="00DC7985" w:rsidP="00086075">
      <w:pPr>
        <w:spacing w:line="240" w:lineRule="auto"/>
        <w:ind w:left="709"/>
        <w:rPr>
          <w:rFonts w:cs="Times New Roman"/>
          <w:i/>
          <w:iCs/>
          <w:lang w:val="en-US"/>
        </w:rPr>
      </w:pPr>
    </w:p>
    <w:p w14:paraId="7DC4527F" w14:textId="78855A0D" w:rsidR="00150727" w:rsidRPr="009F0D2A" w:rsidRDefault="00A666F2" w:rsidP="00086075">
      <w:pPr>
        <w:spacing w:line="240" w:lineRule="auto"/>
        <w:ind w:left="709"/>
        <w:rPr>
          <w:lang w:val="en-US"/>
        </w:rPr>
      </w:pPr>
      <w:r w:rsidRPr="009F0D2A">
        <w:rPr>
          <w:rFonts w:cs="Times New Roman"/>
          <w:i/>
          <w:iCs/>
          <w:lang w:val="en-US"/>
        </w:rPr>
        <w:t>N = 346. Number of bootstrap samples for bias corrected bootstrap confidence intervals: 5000 (confidence</w:t>
      </w:r>
      <w:r w:rsidR="00F60BB5" w:rsidRPr="009F0D2A">
        <w:rPr>
          <w:rFonts w:cs="Times New Roman"/>
          <w:i/>
          <w:iCs/>
          <w:lang w:val="en-US"/>
        </w:rPr>
        <w:t xml:space="preserve"> level 95</w:t>
      </w:r>
      <w:r w:rsidR="00DC7985" w:rsidRPr="009F0D2A">
        <w:rPr>
          <w:rFonts w:cs="Times New Roman"/>
          <w:i/>
          <w:iCs/>
          <w:lang w:val="en-US"/>
        </w:rPr>
        <w:t xml:space="preserve"> </w:t>
      </w:r>
      <w:r w:rsidR="00173F73" w:rsidRPr="009F0D2A">
        <w:rPr>
          <w:rFonts w:cs="Times New Roman"/>
          <w:i/>
          <w:iCs/>
          <w:lang w:val="en-US"/>
        </w:rPr>
        <w:t>percent</w:t>
      </w:r>
      <w:r w:rsidR="00F60BB5" w:rsidRPr="009F0D2A">
        <w:rPr>
          <w:rFonts w:cs="Times New Roman"/>
          <w:i/>
          <w:iCs/>
          <w:lang w:val="en-US"/>
        </w:rPr>
        <w:t>). Direct coefficient is</w:t>
      </w:r>
      <w:r w:rsidRPr="009F0D2A">
        <w:rPr>
          <w:rFonts w:cs="Times New Roman"/>
          <w:i/>
          <w:iCs/>
          <w:lang w:val="en-US"/>
        </w:rPr>
        <w:t xml:space="preserve"> shown between parentheses. * p &lt;</w:t>
      </w:r>
      <w:del w:id="422" w:author="Author" w:date="2018-01-19T15:23:00Z">
        <w:r w:rsidRPr="009F0D2A" w:rsidDel="009F0D2A">
          <w:rPr>
            <w:rFonts w:cs="Times New Roman"/>
            <w:i/>
            <w:iCs/>
            <w:lang w:val="en-US"/>
          </w:rPr>
          <w:delText xml:space="preserve"> </w:delText>
        </w:r>
      </w:del>
      <w:r w:rsidRPr="009F0D2A">
        <w:rPr>
          <w:rFonts w:cs="Times New Roman"/>
          <w:i/>
          <w:iCs/>
          <w:lang w:val="en-US"/>
        </w:rPr>
        <w:t>.05, ** p &lt;</w:t>
      </w:r>
      <w:del w:id="423" w:author="Author" w:date="2018-01-19T15:23:00Z">
        <w:r w:rsidRPr="009F0D2A" w:rsidDel="009F0D2A">
          <w:rPr>
            <w:rFonts w:cs="Times New Roman"/>
            <w:i/>
            <w:iCs/>
            <w:lang w:val="en-US"/>
          </w:rPr>
          <w:delText xml:space="preserve"> </w:delText>
        </w:r>
      </w:del>
      <w:r w:rsidRPr="009F0D2A">
        <w:rPr>
          <w:rFonts w:cs="Times New Roman"/>
          <w:i/>
          <w:iCs/>
          <w:lang w:val="en-US"/>
        </w:rPr>
        <w:t>.01</w:t>
      </w:r>
    </w:p>
    <w:sectPr w:rsidR="00150727" w:rsidRPr="009F0D2A" w:rsidSect="00D63614">
      <w:pgSz w:w="16838" w:h="11906" w:orient="landscape"/>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3D020" w15:done="0"/>
  <w15:commentEx w15:paraId="0E5BFB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87687" w14:textId="77777777" w:rsidR="00626938" w:rsidRDefault="00626938" w:rsidP="008908CF">
      <w:pPr>
        <w:spacing w:after="0" w:line="240" w:lineRule="auto"/>
      </w:pPr>
      <w:r>
        <w:separator/>
      </w:r>
    </w:p>
  </w:endnote>
  <w:endnote w:type="continuationSeparator" w:id="0">
    <w:p w14:paraId="02F3FB55" w14:textId="77777777" w:rsidR="00626938" w:rsidRDefault="00626938"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5C591" w14:textId="77777777" w:rsidR="00726F9A" w:rsidRDefault="00726F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26E7C" w14:textId="77777777" w:rsidR="00FE0ABD" w:rsidRDefault="00FE0ABD">
    <w:pPr>
      <w:pStyle w:val="Footer"/>
      <w:jc w:val="center"/>
    </w:pPr>
  </w:p>
  <w:p w14:paraId="1C957EBD" w14:textId="77777777" w:rsidR="00FE0ABD" w:rsidRDefault="00FE0A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926B7" w14:textId="77777777" w:rsidR="00726F9A" w:rsidRDefault="00726F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E351" w14:textId="77777777" w:rsidR="00FE0ABD" w:rsidRDefault="00FE0ABD"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221511" w14:textId="77777777" w:rsidR="00FE0ABD" w:rsidRDefault="00FE0ABD" w:rsidP="008908CF">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4360F" w14:textId="0CB9FB06" w:rsidR="00FE0ABD" w:rsidRDefault="00FE0ABD"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0D2A">
      <w:rPr>
        <w:rStyle w:val="PageNumber"/>
        <w:noProof/>
      </w:rPr>
      <w:t>2</w:t>
    </w:r>
    <w:r>
      <w:rPr>
        <w:rStyle w:val="PageNumber"/>
      </w:rPr>
      <w:fldChar w:fldCharType="end"/>
    </w:r>
  </w:p>
  <w:p w14:paraId="6B3AEA1C" w14:textId="77777777" w:rsidR="00FE0ABD" w:rsidRDefault="00FE0ABD" w:rsidP="008908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9F419" w14:textId="77777777" w:rsidR="00626938" w:rsidRDefault="00626938" w:rsidP="008908CF">
      <w:pPr>
        <w:spacing w:after="0" w:line="240" w:lineRule="auto"/>
      </w:pPr>
      <w:r>
        <w:separator/>
      </w:r>
    </w:p>
  </w:footnote>
  <w:footnote w:type="continuationSeparator" w:id="0">
    <w:p w14:paraId="0340E7C1" w14:textId="77777777" w:rsidR="00626938" w:rsidRDefault="00626938" w:rsidP="00890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DD587" w14:textId="77777777" w:rsidR="00726F9A" w:rsidRDefault="00726F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752F9" w14:textId="77777777" w:rsidR="00726F9A" w:rsidRDefault="00726F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D9DD2" w14:textId="77777777" w:rsidR="00726F9A" w:rsidRDefault="00726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91"/>
    <w:rsid w:val="000005AC"/>
    <w:rsid w:val="000026F8"/>
    <w:rsid w:val="00002E5A"/>
    <w:rsid w:val="00004460"/>
    <w:rsid w:val="00004FE6"/>
    <w:rsid w:val="00007854"/>
    <w:rsid w:val="0001280E"/>
    <w:rsid w:val="00014C3C"/>
    <w:rsid w:val="000178BC"/>
    <w:rsid w:val="00020896"/>
    <w:rsid w:val="00030547"/>
    <w:rsid w:val="000505DF"/>
    <w:rsid w:val="000507B6"/>
    <w:rsid w:val="0005409C"/>
    <w:rsid w:val="00054D2A"/>
    <w:rsid w:val="0005629F"/>
    <w:rsid w:val="000631BE"/>
    <w:rsid w:val="0006679A"/>
    <w:rsid w:val="00071270"/>
    <w:rsid w:val="00071984"/>
    <w:rsid w:val="0007409E"/>
    <w:rsid w:val="000742D2"/>
    <w:rsid w:val="00086075"/>
    <w:rsid w:val="000917DD"/>
    <w:rsid w:val="000944DA"/>
    <w:rsid w:val="000A10AC"/>
    <w:rsid w:val="000A13B2"/>
    <w:rsid w:val="000A3BC6"/>
    <w:rsid w:val="000A681E"/>
    <w:rsid w:val="000B6D6C"/>
    <w:rsid w:val="000B7113"/>
    <w:rsid w:val="000C0B00"/>
    <w:rsid w:val="000C2C9D"/>
    <w:rsid w:val="000C2EB6"/>
    <w:rsid w:val="000C52BA"/>
    <w:rsid w:val="000C5405"/>
    <w:rsid w:val="000C7E24"/>
    <w:rsid w:val="000D04A3"/>
    <w:rsid w:val="000D71B7"/>
    <w:rsid w:val="000E0194"/>
    <w:rsid w:val="000E5516"/>
    <w:rsid w:val="000E7CE1"/>
    <w:rsid w:val="000F0E02"/>
    <w:rsid w:val="000F127C"/>
    <w:rsid w:val="00105872"/>
    <w:rsid w:val="00105CCF"/>
    <w:rsid w:val="00105EA1"/>
    <w:rsid w:val="001114DF"/>
    <w:rsid w:val="001115F7"/>
    <w:rsid w:val="001157C4"/>
    <w:rsid w:val="0011596A"/>
    <w:rsid w:val="00120B4D"/>
    <w:rsid w:val="00121EDA"/>
    <w:rsid w:val="00122506"/>
    <w:rsid w:val="00122E71"/>
    <w:rsid w:val="00125F60"/>
    <w:rsid w:val="00125FA0"/>
    <w:rsid w:val="0013398A"/>
    <w:rsid w:val="0013784F"/>
    <w:rsid w:val="001403F4"/>
    <w:rsid w:val="001433B2"/>
    <w:rsid w:val="00150727"/>
    <w:rsid w:val="001530A8"/>
    <w:rsid w:val="00154A10"/>
    <w:rsid w:val="00156605"/>
    <w:rsid w:val="0016493E"/>
    <w:rsid w:val="001707D8"/>
    <w:rsid w:val="001728A4"/>
    <w:rsid w:val="00173F73"/>
    <w:rsid w:val="001741AC"/>
    <w:rsid w:val="00180594"/>
    <w:rsid w:val="0018540C"/>
    <w:rsid w:val="00190165"/>
    <w:rsid w:val="00193167"/>
    <w:rsid w:val="00193AC5"/>
    <w:rsid w:val="0019486C"/>
    <w:rsid w:val="001D0196"/>
    <w:rsid w:val="001D5026"/>
    <w:rsid w:val="001E5112"/>
    <w:rsid w:val="001E7531"/>
    <w:rsid w:val="001F55A6"/>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A37"/>
    <w:rsid w:val="002B27D6"/>
    <w:rsid w:val="002D1D49"/>
    <w:rsid w:val="002D47E3"/>
    <w:rsid w:val="002E11DB"/>
    <w:rsid w:val="002E4BC8"/>
    <w:rsid w:val="002F1AA8"/>
    <w:rsid w:val="002F3597"/>
    <w:rsid w:val="00303B53"/>
    <w:rsid w:val="00305F32"/>
    <w:rsid w:val="0031595C"/>
    <w:rsid w:val="00315B88"/>
    <w:rsid w:val="003175D5"/>
    <w:rsid w:val="0032093C"/>
    <w:rsid w:val="003216C9"/>
    <w:rsid w:val="00322D1D"/>
    <w:rsid w:val="00325307"/>
    <w:rsid w:val="00326454"/>
    <w:rsid w:val="00327BE7"/>
    <w:rsid w:val="00345162"/>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883"/>
    <w:rsid w:val="003B3F05"/>
    <w:rsid w:val="003B43A7"/>
    <w:rsid w:val="003B5DFE"/>
    <w:rsid w:val="003C0F00"/>
    <w:rsid w:val="003C5025"/>
    <w:rsid w:val="003C5566"/>
    <w:rsid w:val="003D05ED"/>
    <w:rsid w:val="003D36DB"/>
    <w:rsid w:val="003D7EF8"/>
    <w:rsid w:val="003E560F"/>
    <w:rsid w:val="003E76A3"/>
    <w:rsid w:val="003E77AE"/>
    <w:rsid w:val="003F1004"/>
    <w:rsid w:val="003F2540"/>
    <w:rsid w:val="003F3BD4"/>
    <w:rsid w:val="003F569A"/>
    <w:rsid w:val="004007D4"/>
    <w:rsid w:val="00401A80"/>
    <w:rsid w:val="00402EC9"/>
    <w:rsid w:val="00402FFB"/>
    <w:rsid w:val="00410C37"/>
    <w:rsid w:val="00411036"/>
    <w:rsid w:val="00412933"/>
    <w:rsid w:val="00414836"/>
    <w:rsid w:val="00420C1F"/>
    <w:rsid w:val="004222F0"/>
    <w:rsid w:val="004230C9"/>
    <w:rsid w:val="0042619A"/>
    <w:rsid w:val="004377A5"/>
    <w:rsid w:val="00440C46"/>
    <w:rsid w:val="004474FF"/>
    <w:rsid w:val="00456E4C"/>
    <w:rsid w:val="004621BA"/>
    <w:rsid w:val="004655E7"/>
    <w:rsid w:val="00473C6B"/>
    <w:rsid w:val="00477093"/>
    <w:rsid w:val="00481776"/>
    <w:rsid w:val="0048582A"/>
    <w:rsid w:val="00485AC4"/>
    <w:rsid w:val="00493AB3"/>
    <w:rsid w:val="00496140"/>
    <w:rsid w:val="004A0CC6"/>
    <w:rsid w:val="004A0E6F"/>
    <w:rsid w:val="004A67F9"/>
    <w:rsid w:val="004B44A2"/>
    <w:rsid w:val="004C04CC"/>
    <w:rsid w:val="004C111E"/>
    <w:rsid w:val="004C42B0"/>
    <w:rsid w:val="004C5692"/>
    <w:rsid w:val="004D035A"/>
    <w:rsid w:val="004D19B8"/>
    <w:rsid w:val="004D6846"/>
    <w:rsid w:val="004E4D2E"/>
    <w:rsid w:val="004E6D8A"/>
    <w:rsid w:val="004F148D"/>
    <w:rsid w:val="004F5DB0"/>
    <w:rsid w:val="004F6950"/>
    <w:rsid w:val="004F6DF2"/>
    <w:rsid w:val="004F706D"/>
    <w:rsid w:val="0050024E"/>
    <w:rsid w:val="00500A88"/>
    <w:rsid w:val="005019C2"/>
    <w:rsid w:val="00516ED8"/>
    <w:rsid w:val="00520A36"/>
    <w:rsid w:val="00521014"/>
    <w:rsid w:val="00521398"/>
    <w:rsid w:val="00526A9D"/>
    <w:rsid w:val="00532411"/>
    <w:rsid w:val="00533B42"/>
    <w:rsid w:val="0053619C"/>
    <w:rsid w:val="00540051"/>
    <w:rsid w:val="0054378B"/>
    <w:rsid w:val="0055111B"/>
    <w:rsid w:val="005538D6"/>
    <w:rsid w:val="00564C8A"/>
    <w:rsid w:val="00565201"/>
    <w:rsid w:val="0056532C"/>
    <w:rsid w:val="005666E1"/>
    <w:rsid w:val="0057143D"/>
    <w:rsid w:val="005746C5"/>
    <w:rsid w:val="00582A50"/>
    <w:rsid w:val="00592027"/>
    <w:rsid w:val="00592906"/>
    <w:rsid w:val="005A0819"/>
    <w:rsid w:val="005A0D6E"/>
    <w:rsid w:val="005A2E9F"/>
    <w:rsid w:val="005A7041"/>
    <w:rsid w:val="005B2B2B"/>
    <w:rsid w:val="005B2C76"/>
    <w:rsid w:val="005C1DFA"/>
    <w:rsid w:val="005C6DEB"/>
    <w:rsid w:val="005D123B"/>
    <w:rsid w:val="005E061F"/>
    <w:rsid w:val="005E419C"/>
    <w:rsid w:val="005E4508"/>
    <w:rsid w:val="005E4EBE"/>
    <w:rsid w:val="005F02F0"/>
    <w:rsid w:val="0060182F"/>
    <w:rsid w:val="00604CFF"/>
    <w:rsid w:val="00605ECD"/>
    <w:rsid w:val="00611E40"/>
    <w:rsid w:val="00617A68"/>
    <w:rsid w:val="00617C04"/>
    <w:rsid w:val="0062143D"/>
    <w:rsid w:val="00622374"/>
    <w:rsid w:val="00626938"/>
    <w:rsid w:val="00637189"/>
    <w:rsid w:val="00645321"/>
    <w:rsid w:val="006457ED"/>
    <w:rsid w:val="006514E8"/>
    <w:rsid w:val="00662120"/>
    <w:rsid w:val="00665A36"/>
    <w:rsid w:val="00666518"/>
    <w:rsid w:val="0067286C"/>
    <w:rsid w:val="00676EB4"/>
    <w:rsid w:val="006831D2"/>
    <w:rsid w:val="0068609D"/>
    <w:rsid w:val="00692E38"/>
    <w:rsid w:val="0069763B"/>
    <w:rsid w:val="0069772D"/>
    <w:rsid w:val="006B6B2A"/>
    <w:rsid w:val="006C1428"/>
    <w:rsid w:val="006C4F0F"/>
    <w:rsid w:val="006C5623"/>
    <w:rsid w:val="006C7003"/>
    <w:rsid w:val="006D3798"/>
    <w:rsid w:val="006D5EA3"/>
    <w:rsid w:val="006D6FA1"/>
    <w:rsid w:val="006E6230"/>
    <w:rsid w:val="006F7E4D"/>
    <w:rsid w:val="00702E3D"/>
    <w:rsid w:val="00705C88"/>
    <w:rsid w:val="00706FB6"/>
    <w:rsid w:val="00716DAA"/>
    <w:rsid w:val="007230FC"/>
    <w:rsid w:val="007236B7"/>
    <w:rsid w:val="00725260"/>
    <w:rsid w:val="007268B1"/>
    <w:rsid w:val="00726F9A"/>
    <w:rsid w:val="00735404"/>
    <w:rsid w:val="00736724"/>
    <w:rsid w:val="00750E28"/>
    <w:rsid w:val="0075227F"/>
    <w:rsid w:val="00752F7C"/>
    <w:rsid w:val="0075367E"/>
    <w:rsid w:val="00754E97"/>
    <w:rsid w:val="0075528B"/>
    <w:rsid w:val="00766A37"/>
    <w:rsid w:val="007672A7"/>
    <w:rsid w:val="00767D0A"/>
    <w:rsid w:val="00770E08"/>
    <w:rsid w:val="00771890"/>
    <w:rsid w:val="00774425"/>
    <w:rsid w:val="00774D52"/>
    <w:rsid w:val="00776C3D"/>
    <w:rsid w:val="007868C4"/>
    <w:rsid w:val="00792443"/>
    <w:rsid w:val="00796B72"/>
    <w:rsid w:val="007A340B"/>
    <w:rsid w:val="007A7990"/>
    <w:rsid w:val="007B4A57"/>
    <w:rsid w:val="007B4C13"/>
    <w:rsid w:val="007E13A4"/>
    <w:rsid w:val="007E6235"/>
    <w:rsid w:val="007F1C87"/>
    <w:rsid w:val="007F5EC2"/>
    <w:rsid w:val="0080250B"/>
    <w:rsid w:val="00805EBC"/>
    <w:rsid w:val="00812295"/>
    <w:rsid w:val="00813F63"/>
    <w:rsid w:val="0082367D"/>
    <w:rsid w:val="00823ABE"/>
    <w:rsid w:val="008323CB"/>
    <w:rsid w:val="00835005"/>
    <w:rsid w:val="008379D7"/>
    <w:rsid w:val="00843951"/>
    <w:rsid w:val="008521F1"/>
    <w:rsid w:val="00852758"/>
    <w:rsid w:val="00853A65"/>
    <w:rsid w:val="0085552F"/>
    <w:rsid w:val="00855974"/>
    <w:rsid w:val="0086135C"/>
    <w:rsid w:val="008637CC"/>
    <w:rsid w:val="00866ABF"/>
    <w:rsid w:val="008727E0"/>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778"/>
    <w:rsid w:val="008B6BF0"/>
    <w:rsid w:val="008C539D"/>
    <w:rsid w:val="008C63D6"/>
    <w:rsid w:val="008D1D51"/>
    <w:rsid w:val="008D22B9"/>
    <w:rsid w:val="008D72CB"/>
    <w:rsid w:val="008E71F7"/>
    <w:rsid w:val="008F0CF5"/>
    <w:rsid w:val="008F3663"/>
    <w:rsid w:val="008F540A"/>
    <w:rsid w:val="009008BF"/>
    <w:rsid w:val="00903F91"/>
    <w:rsid w:val="00904DE6"/>
    <w:rsid w:val="009074BB"/>
    <w:rsid w:val="00910944"/>
    <w:rsid w:val="00916406"/>
    <w:rsid w:val="009171ED"/>
    <w:rsid w:val="00933927"/>
    <w:rsid w:val="00933AA1"/>
    <w:rsid w:val="0094694B"/>
    <w:rsid w:val="009475E4"/>
    <w:rsid w:val="009505A5"/>
    <w:rsid w:val="0095277D"/>
    <w:rsid w:val="00953011"/>
    <w:rsid w:val="009535F6"/>
    <w:rsid w:val="0095677F"/>
    <w:rsid w:val="009649C9"/>
    <w:rsid w:val="00980519"/>
    <w:rsid w:val="00981623"/>
    <w:rsid w:val="00982CC6"/>
    <w:rsid w:val="00984A44"/>
    <w:rsid w:val="00987257"/>
    <w:rsid w:val="00987705"/>
    <w:rsid w:val="00993980"/>
    <w:rsid w:val="0099402E"/>
    <w:rsid w:val="009A0C28"/>
    <w:rsid w:val="009B28D8"/>
    <w:rsid w:val="009C3F5B"/>
    <w:rsid w:val="009D021B"/>
    <w:rsid w:val="009D2C10"/>
    <w:rsid w:val="009E09BB"/>
    <w:rsid w:val="009E12A0"/>
    <w:rsid w:val="009E145E"/>
    <w:rsid w:val="009E4991"/>
    <w:rsid w:val="009F0548"/>
    <w:rsid w:val="009F08C1"/>
    <w:rsid w:val="009F0D2A"/>
    <w:rsid w:val="009F0F9E"/>
    <w:rsid w:val="009F408B"/>
    <w:rsid w:val="009F6598"/>
    <w:rsid w:val="00A018AF"/>
    <w:rsid w:val="00A05591"/>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66FD"/>
    <w:rsid w:val="00A67F76"/>
    <w:rsid w:val="00A74157"/>
    <w:rsid w:val="00A767E4"/>
    <w:rsid w:val="00A90296"/>
    <w:rsid w:val="00A91C55"/>
    <w:rsid w:val="00A91E95"/>
    <w:rsid w:val="00A92C67"/>
    <w:rsid w:val="00A974D3"/>
    <w:rsid w:val="00AA1156"/>
    <w:rsid w:val="00AA2A17"/>
    <w:rsid w:val="00AA3C09"/>
    <w:rsid w:val="00AA4C3E"/>
    <w:rsid w:val="00AA54A1"/>
    <w:rsid w:val="00AB3F11"/>
    <w:rsid w:val="00AB4FE5"/>
    <w:rsid w:val="00AB728C"/>
    <w:rsid w:val="00AC06C5"/>
    <w:rsid w:val="00AC07B2"/>
    <w:rsid w:val="00AC3D92"/>
    <w:rsid w:val="00AC5441"/>
    <w:rsid w:val="00AD7916"/>
    <w:rsid w:val="00AE02E0"/>
    <w:rsid w:val="00AE2DE5"/>
    <w:rsid w:val="00AE71AA"/>
    <w:rsid w:val="00AF09D1"/>
    <w:rsid w:val="00AF3168"/>
    <w:rsid w:val="00AF5531"/>
    <w:rsid w:val="00AF6316"/>
    <w:rsid w:val="00B003E4"/>
    <w:rsid w:val="00B0128F"/>
    <w:rsid w:val="00B021B2"/>
    <w:rsid w:val="00B02E58"/>
    <w:rsid w:val="00B03444"/>
    <w:rsid w:val="00B04092"/>
    <w:rsid w:val="00B063A6"/>
    <w:rsid w:val="00B078F0"/>
    <w:rsid w:val="00B246B4"/>
    <w:rsid w:val="00B33B29"/>
    <w:rsid w:val="00B3616D"/>
    <w:rsid w:val="00B41CF9"/>
    <w:rsid w:val="00B430A3"/>
    <w:rsid w:val="00B445E5"/>
    <w:rsid w:val="00B471E5"/>
    <w:rsid w:val="00B47F6B"/>
    <w:rsid w:val="00B540A6"/>
    <w:rsid w:val="00B60148"/>
    <w:rsid w:val="00B61C4A"/>
    <w:rsid w:val="00B62D4B"/>
    <w:rsid w:val="00B705A4"/>
    <w:rsid w:val="00B73BF0"/>
    <w:rsid w:val="00B74CAE"/>
    <w:rsid w:val="00B75447"/>
    <w:rsid w:val="00B86BDA"/>
    <w:rsid w:val="00B90EA8"/>
    <w:rsid w:val="00B95439"/>
    <w:rsid w:val="00BA3646"/>
    <w:rsid w:val="00BA4F8F"/>
    <w:rsid w:val="00BB0BDD"/>
    <w:rsid w:val="00BB4E62"/>
    <w:rsid w:val="00BC1129"/>
    <w:rsid w:val="00BC37C1"/>
    <w:rsid w:val="00BC3F3B"/>
    <w:rsid w:val="00BC4A3C"/>
    <w:rsid w:val="00BC7C20"/>
    <w:rsid w:val="00BD0A1D"/>
    <w:rsid w:val="00BD2538"/>
    <w:rsid w:val="00BD6F39"/>
    <w:rsid w:val="00BE01E0"/>
    <w:rsid w:val="00BE1689"/>
    <w:rsid w:val="00BE5AAC"/>
    <w:rsid w:val="00BE68F8"/>
    <w:rsid w:val="00BE6FE7"/>
    <w:rsid w:val="00BE76E2"/>
    <w:rsid w:val="00BF0FA7"/>
    <w:rsid w:val="00BF4AEF"/>
    <w:rsid w:val="00C05147"/>
    <w:rsid w:val="00C07591"/>
    <w:rsid w:val="00C0778A"/>
    <w:rsid w:val="00C10F1B"/>
    <w:rsid w:val="00C12ED2"/>
    <w:rsid w:val="00C2079C"/>
    <w:rsid w:val="00C2294A"/>
    <w:rsid w:val="00C22EB1"/>
    <w:rsid w:val="00C25117"/>
    <w:rsid w:val="00C4226A"/>
    <w:rsid w:val="00C425EF"/>
    <w:rsid w:val="00C43705"/>
    <w:rsid w:val="00C441C8"/>
    <w:rsid w:val="00C5521F"/>
    <w:rsid w:val="00C560BF"/>
    <w:rsid w:val="00C562DC"/>
    <w:rsid w:val="00C6073F"/>
    <w:rsid w:val="00C65343"/>
    <w:rsid w:val="00C748EB"/>
    <w:rsid w:val="00C755EB"/>
    <w:rsid w:val="00C75709"/>
    <w:rsid w:val="00C776C7"/>
    <w:rsid w:val="00C81A83"/>
    <w:rsid w:val="00C82B45"/>
    <w:rsid w:val="00C87A19"/>
    <w:rsid w:val="00C95EAA"/>
    <w:rsid w:val="00CB343A"/>
    <w:rsid w:val="00CB4205"/>
    <w:rsid w:val="00CB6E80"/>
    <w:rsid w:val="00CC001D"/>
    <w:rsid w:val="00CC1939"/>
    <w:rsid w:val="00CC373A"/>
    <w:rsid w:val="00CC73F3"/>
    <w:rsid w:val="00CD0A6A"/>
    <w:rsid w:val="00CD4F2C"/>
    <w:rsid w:val="00CD5B97"/>
    <w:rsid w:val="00CE028A"/>
    <w:rsid w:val="00CE0F5B"/>
    <w:rsid w:val="00CE1F5B"/>
    <w:rsid w:val="00CE3A6E"/>
    <w:rsid w:val="00CE6510"/>
    <w:rsid w:val="00CF0E31"/>
    <w:rsid w:val="00CF604D"/>
    <w:rsid w:val="00CF6C97"/>
    <w:rsid w:val="00CF7FA5"/>
    <w:rsid w:val="00D00DFE"/>
    <w:rsid w:val="00D01875"/>
    <w:rsid w:val="00D036B7"/>
    <w:rsid w:val="00D03B40"/>
    <w:rsid w:val="00D07999"/>
    <w:rsid w:val="00D102F6"/>
    <w:rsid w:val="00D10CE0"/>
    <w:rsid w:val="00D11230"/>
    <w:rsid w:val="00D2562C"/>
    <w:rsid w:val="00D26EC3"/>
    <w:rsid w:val="00D30138"/>
    <w:rsid w:val="00D33FA9"/>
    <w:rsid w:val="00D46449"/>
    <w:rsid w:val="00D46701"/>
    <w:rsid w:val="00D52886"/>
    <w:rsid w:val="00D63614"/>
    <w:rsid w:val="00D64CB8"/>
    <w:rsid w:val="00D665F3"/>
    <w:rsid w:val="00D73182"/>
    <w:rsid w:val="00D74CA5"/>
    <w:rsid w:val="00D77FB7"/>
    <w:rsid w:val="00D82E0B"/>
    <w:rsid w:val="00D84371"/>
    <w:rsid w:val="00D848ED"/>
    <w:rsid w:val="00D84C99"/>
    <w:rsid w:val="00D8520D"/>
    <w:rsid w:val="00D9442A"/>
    <w:rsid w:val="00DA00FE"/>
    <w:rsid w:val="00DA3384"/>
    <w:rsid w:val="00DA4ADC"/>
    <w:rsid w:val="00DA5B20"/>
    <w:rsid w:val="00DA6018"/>
    <w:rsid w:val="00DB22D8"/>
    <w:rsid w:val="00DB295B"/>
    <w:rsid w:val="00DB3775"/>
    <w:rsid w:val="00DB3A51"/>
    <w:rsid w:val="00DB52EB"/>
    <w:rsid w:val="00DC2BAC"/>
    <w:rsid w:val="00DC7985"/>
    <w:rsid w:val="00DE23CD"/>
    <w:rsid w:val="00DE55CE"/>
    <w:rsid w:val="00DF5CDF"/>
    <w:rsid w:val="00E02EDE"/>
    <w:rsid w:val="00E0618E"/>
    <w:rsid w:val="00E12363"/>
    <w:rsid w:val="00E166AE"/>
    <w:rsid w:val="00E16A2C"/>
    <w:rsid w:val="00E225A4"/>
    <w:rsid w:val="00E33230"/>
    <w:rsid w:val="00E3769F"/>
    <w:rsid w:val="00E41BCB"/>
    <w:rsid w:val="00E44242"/>
    <w:rsid w:val="00E54F59"/>
    <w:rsid w:val="00E70DBB"/>
    <w:rsid w:val="00E8056A"/>
    <w:rsid w:val="00E81FDA"/>
    <w:rsid w:val="00E831A3"/>
    <w:rsid w:val="00E91ACD"/>
    <w:rsid w:val="00E92E98"/>
    <w:rsid w:val="00EA2A9C"/>
    <w:rsid w:val="00EA606E"/>
    <w:rsid w:val="00EB05DD"/>
    <w:rsid w:val="00EB0C49"/>
    <w:rsid w:val="00EB3C29"/>
    <w:rsid w:val="00EC1B89"/>
    <w:rsid w:val="00EC67A6"/>
    <w:rsid w:val="00EC702D"/>
    <w:rsid w:val="00ED05B4"/>
    <w:rsid w:val="00ED31DD"/>
    <w:rsid w:val="00ED5652"/>
    <w:rsid w:val="00ED6237"/>
    <w:rsid w:val="00EE2960"/>
    <w:rsid w:val="00EF167F"/>
    <w:rsid w:val="00EF3B1B"/>
    <w:rsid w:val="00EF4417"/>
    <w:rsid w:val="00EF665C"/>
    <w:rsid w:val="00EF7E10"/>
    <w:rsid w:val="00F018F8"/>
    <w:rsid w:val="00F02A23"/>
    <w:rsid w:val="00F17A83"/>
    <w:rsid w:val="00F220D3"/>
    <w:rsid w:val="00F25002"/>
    <w:rsid w:val="00F278B4"/>
    <w:rsid w:val="00F32BE2"/>
    <w:rsid w:val="00F35C07"/>
    <w:rsid w:val="00F46258"/>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45BA"/>
    <w:rsid w:val="00FB7445"/>
    <w:rsid w:val="00FC3019"/>
    <w:rsid w:val="00FC45EC"/>
    <w:rsid w:val="00FE0ABD"/>
    <w:rsid w:val="00FE2618"/>
    <w:rsid w:val="00FE28E9"/>
    <w:rsid w:val="00FE3FBB"/>
    <w:rsid w:val="00FE729C"/>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AD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 w:type="paragraph" w:styleId="Title">
    <w:name w:val="Title"/>
    <w:basedOn w:val="Normal"/>
    <w:next w:val="Normal"/>
    <w:link w:val="TitleChar"/>
    <w:uiPriority w:val="10"/>
    <w:qFormat/>
    <w:rsid w:val="00A97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D3"/>
    <w:rPr>
      <w:rFonts w:asciiTheme="majorHAnsi" w:eastAsiaTheme="majorEastAsia" w:hAnsiTheme="majorHAnsi" w:cstheme="majorBidi"/>
      <w:spacing w:val="-10"/>
      <w:kern w:val="28"/>
      <w:sz w:val="56"/>
      <w:szCs w:val="56"/>
      <w:lang w:val="en-GB"/>
    </w:rPr>
  </w:style>
  <w:style w:type="paragraph" w:styleId="Revision">
    <w:name w:val="Revision"/>
    <w:hidden/>
    <w:uiPriority w:val="99"/>
    <w:semiHidden/>
    <w:rsid w:val="00FE0ABD"/>
    <w:pPr>
      <w:spacing w:after="0" w:line="240" w:lineRule="auto"/>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 w:type="paragraph" w:styleId="Title">
    <w:name w:val="Title"/>
    <w:basedOn w:val="Normal"/>
    <w:next w:val="Normal"/>
    <w:link w:val="TitleChar"/>
    <w:uiPriority w:val="10"/>
    <w:qFormat/>
    <w:rsid w:val="00A97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D3"/>
    <w:rPr>
      <w:rFonts w:asciiTheme="majorHAnsi" w:eastAsiaTheme="majorEastAsia" w:hAnsiTheme="majorHAnsi" w:cstheme="majorBidi"/>
      <w:spacing w:val="-10"/>
      <w:kern w:val="28"/>
      <w:sz w:val="56"/>
      <w:szCs w:val="56"/>
      <w:lang w:val="en-GB"/>
    </w:rPr>
  </w:style>
  <w:style w:type="paragraph" w:styleId="Revision">
    <w:name w:val="Revision"/>
    <w:hidden/>
    <w:uiPriority w:val="99"/>
    <w:semiHidden/>
    <w:rsid w:val="00FE0ABD"/>
    <w:pPr>
      <w:spacing w:after="0" w:line="240" w:lineRule="auto"/>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59FC-C159-41A4-9DEA-A2C50E6D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5651</Words>
  <Characters>32214</Characters>
  <Application>Microsoft Office Word</Application>
  <DocSecurity>0</DocSecurity>
  <Lines>268</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12</cp:revision>
  <dcterms:created xsi:type="dcterms:W3CDTF">2018-01-15T15:23:00Z</dcterms:created>
  <dcterms:modified xsi:type="dcterms:W3CDTF">2018-01-19T09:53:00Z</dcterms:modified>
</cp:coreProperties>
</file>