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2D672" w14:textId="77777777" w:rsidR="00617810" w:rsidRPr="00A76256" w:rsidRDefault="00103225" w:rsidP="00103225">
      <w:pPr>
        <w:rPr>
          <w:lang w:val="en-US"/>
        </w:rPr>
      </w:pPr>
      <w:r w:rsidRPr="0015392B">
        <w:rPr>
          <w:lang w:val="en-US"/>
        </w:rPr>
        <w:t>Running Head: FALSE MEMORIES AND EYEWITNESS TESTIMONY</w:t>
      </w:r>
    </w:p>
    <w:p w14:paraId="0F69ADB5" w14:textId="77777777" w:rsidR="00617810" w:rsidRPr="00A76256" w:rsidRDefault="00617810" w:rsidP="00631117">
      <w:pPr>
        <w:jc w:val="center"/>
        <w:rPr>
          <w:lang w:val="en-US"/>
        </w:rPr>
      </w:pPr>
    </w:p>
    <w:p w14:paraId="6439A782" w14:textId="77777777" w:rsidR="00617810" w:rsidRPr="00A76256" w:rsidRDefault="00617810" w:rsidP="00631117">
      <w:pPr>
        <w:jc w:val="center"/>
        <w:rPr>
          <w:lang w:val="en-US"/>
        </w:rPr>
      </w:pPr>
    </w:p>
    <w:p w14:paraId="12DC0D42" w14:textId="77777777" w:rsidR="004727AA" w:rsidRPr="00A76256" w:rsidRDefault="004727AA" w:rsidP="00631117">
      <w:pPr>
        <w:jc w:val="center"/>
        <w:rPr>
          <w:lang w:val="en-US"/>
        </w:rPr>
      </w:pPr>
    </w:p>
    <w:p w14:paraId="1EF54717" w14:textId="6A9C1A10" w:rsidR="00B833DC" w:rsidRPr="00A76256" w:rsidRDefault="003E0317" w:rsidP="00631117">
      <w:pPr>
        <w:jc w:val="center"/>
        <w:rPr>
          <w:lang w:val="en-US"/>
        </w:rPr>
      </w:pPr>
      <w:r w:rsidRPr="00A76256">
        <w:rPr>
          <w:lang w:val="en-US"/>
        </w:rPr>
        <w:t>Consequences of False Memories in Eyewitness Testimony:</w:t>
      </w:r>
      <w:del w:id="0" w:author="Author" w:date="2018-03-17T15:57:00Z">
        <w:r w:rsidRPr="00A76256" w:rsidDel="004B0EDF">
          <w:rPr>
            <w:lang w:val="en-US"/>
          </w:rPr>
          <w:delText xml:space="preserve"> </w:delText>
        </w:r>
      </w:del>
    </w:p>
    <w:p w14:paraId="42B4F3FA" w14:textId="77777777" w:rsidR="003B77FA" w:rsidRPr="00A76256" w:rsidRDefault="003E0317" w:rsidP="00631117">
      <w:pPr>
        <w:jc w:val="center"/>
        <w:rPr>
          <w:lang w:val="en-US"/>
        </w:rPr>
      </w:pPr>
      <w:r w:rsidRPr="00A76256">
        <w:rPr>
          <w:lang w:val="en-US"/>
        </w:rPr>
        <w:t>A Review</w:t>
      </w:r>
      <w:r w:rsidR="00B833DC" w:rsidRPr="00A76256">
        <w:rPr>
          <w:lang w:val="en-US"/>
        </w:rPr>
        <w:t xml:space="preserve"> and Implications for Chinese Legal Practice</w:t>
      </w:r>
    </w:p>
    <w:p w14:paraId="3300A79F" w14:textId="77777777" w:rsidR="00103225" w:rsidRPr="00A76256" w:rsidRDefault="00103225" w:rsidP="004727AA">
      <w:pPr>
        <w:jc w:val="center"/>
        <w:rPr>
          <w:lang w:val="en-US"/>
        </w:rPr>
      </w:pPr>
    </w:p>
    <w:p w14:paraId="3B2B4485" w14:textId="77777777" w:rsidR="004727AA" w:rsidRPr="00A76256" w:rsidRDefault="004727AA" w:rsidP="004727AA">
      <w:pPr>
        <w:jc w:val="center"/>
        <w:rPr>
          <w:lang w:val="en-US"/>
        </w:rPr>
      </w:pPr>
      <w:r w:rsidRPr="00A76256">
        <w:rPr>
          <w:lang w:val="en-US"/>
        </w:rPr>
        <w:t>Jianqin Wang</w:t>
      </w:r>
      <w:r w:rsidR="00103225" w:rsidRPr="0015392B">
        <w:rPr>
          <w:vertAlign w:val="superscript"/>
          <w:lang w:val="en-US"/>
        </w:rPr>
        <w:t>1</w:t>
      </w:r>
      <w:r w:rsidRPr="00A76256">
        <w:rPr>
          <w:lang w:val="en-US"/>
        </w:rPr>
        <w:t>, Henry Otgaar</w:t>
      </w:r>
      <w:r w:rsidR="00103225" w:rsidRPr="0015392B">
        <w:rPr>
          <w:vertAlign w:val="superscript"/>
          <w:lang w:val="en-US"/>
        </w:rPr>
        <w:t>1,2</w:t>
      </w:r>
      <w:r w:rsidRPr="00A76256">
        <w:rPr>
          <w:lang w:val="en-US"/>
        </w:rPr>
        <w:t>, Tom Smeets</w:t>
      </w:r>
      <w:r w:rsidR="00103225" w:rsidRPr="0015392B">
        <w:rPr>
          <w:vertAlign w:val="superscript"/>
          <w:lang w:val="en-US"/>
        </w:rPr>
        <w:t>1</w:t>
      </w:r>
      <w:r w:rsidRPr="00A76256">
        <w:rPr>
          <w:lang w:val="en-US"/>
        </w:rPr>
        <w:t>, Mark L. Howe</w:t>
      </w:r>
      <w:r w:rsidR="00103225" w:rsidRPr="0015392B">
        <w:rPr>
          <w:vertAlign w:val="superscript"/>
          <w:lang w:val="en-US"/>
        </w:rPr>
        <w:t>1,2</w:t>
      </w:r>
      <w:r w:rsidRPr="00A76256">
        <w:rPr>
          <w:lang w:val="en-US"/>
        </w:rPr>
        <w:t xml:space="preserve">, </w:t>
      </w:r>
      <w:r w:rsidR="0098076B" w:rsidRPr="0015392B">
        <w:rPr>
          <w:lang w:val="en-US"/>
        </w:rPr>
        <w:t>Harald Merckelbach</w:t>
      </w:r>
      <w:r w:rsidR="0098076B" w:rsidRPr="0015392B">
        <w:rPr>
          <w:vertAlign w:val="superscript"/>
          <w:lang w:val="en-US"/>
        </w:rPr>
        <w:t>1</w:t>
      </w:r>
      <w:r w:rsidR="00EC5608" w:rsidRPr="00A76256">
        <w:rPr>
          <w:lang w:val="en-US"/>
        </w:rPr>
        <w:t xml:space="preserve">, </w:t>
      </w:r>
      <w:r w:rsidR="006A5EF4" w:rsidRPr="00A76256">
        <w:rPr>
          <w:lang w:val="en-US"/>
        </w:rPr>
        <w:t xml:space="preserve">and </w:t>
      </w:r>
      <w:r w:rsidRPr="00A76256">
        <w:rPr>
          <w:lang w:val="en-US"/>
        </w:rPr>
        <w:t>Chu Zhou</w:t>
      </w:r>
      <w:r w:rsidR="00103225" w:rsidRPr="00A76256">
        <w:rPr>
          <w:vertAlign w:val="superscript"/>
          <w:lang w:val="en-US"/>
        </w:rPr>
        <w:t>3</w:t>
      </w:r>
    </w:p>
    <w:p w14:paraId="05F08048" w14:textId="77777777" w:rsidR="00103225" w:rsidRPr="00A76256" w:rsidRDefault="00103225" w:rsidP="00103225">
      <w:pPr>
        <w:widowControl w:val="0"/>
        <w:autoSpaceDE w:val="0"/>
        <w:autoSpaceDN w:val="0"/>
        <w:spacing w:after="240"/>
        <w:ind w:firstLine="480"/>
        <w:contextualSpacing/>
        <w:jc w:val="center"/>
        <w:rPr>
          <w:lang w:val="en-US"/>
        </w:rPr>
      </w:pPr>
      <w:r w:rsidRPr="00A76256">
        <w:rPr>
          <w:vertAlign w:val="superscript"/>
          <w:lang w:val="en-US"/>
        </w:rPr>
        <w:t>1</w:t>
      </w:r>
      <w:r w:rsidRPr="00A76256">
        <w:rPr>
          <w:lang w:val="en-US"/>
        </w:rPr>
        <w:t>Maastricht University, The Netherlands</w:t>
      </w:r>
    </w:p>
    <w:p w14:paraId="7675F516" w14:textId="77777777" w:rsidR="00103225" w:rsidRPr="00A76256" w:rsidRDefault="00103225" w:rsidP="00103225">
      <w:pPr>
        <w:widowControl w:val="0"/>
        <w:autoSpaceDE w:val="0"/>
        <w:autoSpaceDN w:val="0"/>
        <w:spacing w:after="240"/>
        <w:ind w:firstLine="480"/>
        <w:contextualSpacing/>
        <w:jc w:val="center"/>
        <w:rPr>
          <w:lang w:val="en-US"/>
        </w:rPr>
      </w:pPr>
      <w:r w:rsidRPr="00A76256">
        <w:rPr>
          <w:vertAlign w:val="superscript"/>
          <w:lang w:val="en-US"/>
        </w:rPr>
        <w:t>2</w:t>
      </w:r>
      <w:r w:rsidRPr="00A76256">
        <w:rPr>
          <w:lang w:val="en-US"/>
        </w:rPr>
        <w:t>City</w:t>
      </w:r>
      <w:r w:rsidR="004E606F" w:rsidRPr="00A76256">
        <w:rPr>
          <w:lang w:val="en-US"/>
        </w:rPr>
        <w:t>,</w:t>
      </w:r>
      <w:r w:rsidRPr="00A76256">
        <w:rPr>
          <w:lang w:val="en-US"/>
        </w:rPr>
        <w:t xml:space="preserve"> University</w:t>
      </w:r>
      <w:r w:rsidR="004E606F" w:rsidRPr="00A76256">
        <w:rPr>
          <w:lang w:val="en-US"/>
        </w:rPr>
        <w:t xml:space="preserve"> of</w:t>
      </w:r>
      <w:r w:rsidRPr="00A76256">
        <w:rPr>
          <w:lang w:val="en-US"/>
        </w:rPr>
        <w:t xml:space="preserve"> London, UK</w:t>
      </w:r>
    </w:p>
    <w:p w14:paraId="26485045" w14:textId="77777777" w:rsidR="00103225" w:rsidRPr="00A76256" w:rsidRDefault="00103225" w:rsidP="00103225">
      <w:pPr>
        <w:jc w:val="center"/>
        <w:rPr>
          <w:lang w:val="en-US"/>
        </w:rPr>
      </w:pPr>
      <w:r w:rsidRPr="00A76256">
        <w:rPr>
          <w:vertAlign w:val="superscript"/>
          <w:lang w:val="en-US"/>
        </w:rPr>
        <w:t>3</w:t>
      </w:r>
      <w:r w:rsidRPr="00A76256">
        <w:rPr>
          <w:lang w:val="en-US"/>
        </w:rPr>
        <w:t>Fudan University, China</w:t>
      </w:r>
    </w:p>
    <w:p w14:paraId="3F3C2389" w14:textId="77777777" w:rsidR="00103225" w:rsidRPr="00A76256" w:rsidRDefault="00103225" w:rsidP="00103225">
      <w:pPr>
        <w:jc w:val="center"/>
        <w:rPr>
          <w:lang w:val="en-US"/>
        </w:rPr>
      </w:pPr>
    </w:p>
    <w:p w14:paraId="012C08A7" w14:textId="4654613B" w:rsidR="00103225" w:rsidRPr="00A76256" w:rsidRDefault="00103225" w:rsidP="00103225">
      <w:pPr>
        <w:jc w:val="center"/>
        <w:rPr>
          <w:lang w:val="en-US"/>
        </w:rPr>
      </w:pPr>
      <w:r w:rsidRPr="00A76256">
        <w:rPr>
          <w:lang w:val="en-US"/>
        </w:rPr>
        <w:t>Words:</w:t>
      </w:r>
      <w:r w:rsidR="0016475E" w:rsidRPr="00A76256">
        <w:rPr>
          <w:lang w:val="en-US"/>
        </w:rPr>
        <w:t xml:space="preserve"> </w:t>
      </w:r>
      <w:r w:rsidR="004F64F9" w:rsidRPr="00A76256">
        <w:rPr>
          <w:lang w:val="en-US"/>
        </w:rPr>
        <w:t>5981</w:t>
      </w:r>
    </w:p>
    <w:p w14:paraId="4BE0A0C5" w14:textId="77777777" w:rsidR="00B16C04" w:rsidRPr="0015392B" w:rsidRDefault="00B16C04" w:rsidP="00B16C04">
      <w:pPr>
        <w:rPr>
          <w:lang w:val="en-US"/>
        </w:rPr>
      </w:pPr>
    </w:p>
    <w:p w14:paraId="038484F4" w14:textId="77777777" w:rsidR="00B16C04" w:rsidRPr="0015392B" w:rsidRDefault="00B16C04" w:rsidP="00B16C04">
      <w:pPr>
        <w:rPr>
          <w:lang w:val="en-US"/>
        </w:rPr>
      </w:pPr>
    </w:p>
    <w:p w14:paraId="475C0E01" w14:textId="77777777" w:rsidR="00B16C04" w:rsidRPr="00A76256" w:rsidRDefault="00B16C04" w:rsidP="00B16C04">
      <w:pPr>
        <w:rPr>
          <w:rFonts w:ascii="Times" w:hAnsi="Times" w:cs="Times"/>
          <w:lang w:val="en-US"/>
        </w:rPr>
      </w:pPr>
      <w:r w:rsidRPr="0015392B">
        <w:rPr>
          <w:lang w:val="en-US"/>
        </w:rPr>
        <w:t>Correspondence to Wang, J (</w:t>
      </w:r>
      <w:hyperlink r:id="rId7" w:history="1">
        <w:r w:rsidRPr="0015392B">
          <w:rPr>
            <w:rStyle w:val="Hyperlink"/>
            <w:lang w:val="en-US"/>
          </w:rPr>
          <w:t>jane.wang@maastrichtuniversity.nl</w:t>
        </w:r>
      </w:hyperlink>
      <w:r w:rsidRPr="0015392B">
        <w:rPr>
          <w:lang w:val="en-US"/>
        </w:rPr>
        <w:t xml:space="preserve">), </w:t>
      </w:r>
      <w:r w:rsidRPr="00A76256">
        <w:rPr>
          <w:rFonts w:ascii="Times" w:hAnsi="Times" w:cs="Times"/>
          <w:lang w:val="en-US"/>
        </w:rPr>
        <w:t>Clinical Psychological Science, Faculty of Psychology and Neuroscience, Maastricht University, PO Box 624, 6200 MD, Maastricht, the Netherlands</w:t>
      </w:r>
    </w:p>
    <w:p w14:paraId="1154A5E5" w14:textId="3192129B" w:rsidR="00617810" w:rsidRPr="00A76256" w:rsidRDefault="00B16C04" w:rsidP="00B16C04">
      <w:pPr>
        <w:rPr>
          <w:lang w:val="en-US"/>
        </w:rPr>
      </w:pPr>
      <w:r w:rsidRPr="0015392B">
        <w:rPr>
          <w:lang w:val="en-US"/>
        </w:rPr>
        <w:t>Or to Zhou, C (</w:t>
      </w:r>
      <w:hyperlink r:id="rId8" w:history="1">
        <w:r w:rsidRPr="0015392B">
          <w:rPr>
            <w:rStyle w:val="Hyperlink"/>
            <w:lang w:val="en-US"/>
          </w:rPr>
          <w:t>zhouchu@fudan.edu.cn</w:t>
        </w:r>
      </w:hyperlink>
      <w:r w:rsidRPr="0015392B">
        <w:rPr>
          <w:lang w:val="en-US"/>
        </w:rPr>
        <w:t>), Department of Psychology, Fudan Unviersity, 220 Handan Rd., Shanghai, China</w:t>
      </w:r>
      <w:r w:rsidR="00617810" w:rsidRPr="00A76256">
        <w:rPr>
          <w:lang w:val="en-US"/>
        </w:rPr>
        <w:br w:type="page"/>
      </w:r>
    </w:p>
    <w:p w14:paraId="776CF0A5" w14:textId="77777777" w:rsidR="00DF1F5C" w:rsidRPr="0015392B" w:rsidRDefault="00DF1F5C" w:rsidP="00DF1F5C">
      <w:pPr>
        <w:jc w:val="center"/>
        <w:rPr>
          <w:b/>
          <w:lang w:val="en-US"/>
        </w:rPr>
      </w:pPr>
      <w:r w:rsidRPr="0015392B">
        <w:rPr>
          <w:b/>
          <w:lang w:val="en-US"/>
        </w:rPr>
        <w:lastRenderedPageBreak/>
        <w:t>Abstract</w:t>
      </w:r>
    </w:p>
    <w:p w14:paraId="2958E6F6" w14:textId="39236433" w:rsidR="00DF1F5C" w:rsidRPr="00A76256" w:rsidRDefault="00225D0A" w:rsidP="0015392B">
      <w:pPr>
        <w:jc w:val="both"/>
        <w:rPr>
          <w:lang w:val="en-US"/>
        </w:rPr>
      </w:pPr>
      <w:r w:rsidRPr="00A76256">
        <w:rPr>
          <w:lang w:val="en-US"/>
        </w:rPr>
        <w:t xml:space="preserve">False memories can </w:t>
      </w:r>
      <w:del w:id="1" w:author="Author" w:date="2018-03-17T15:49:00Z">
        <w:r w:rsidR="00421527">
          <w:rPr>
            <w:lang w:val="en-US"/>
          </w:rPr>
          <w:delText>have</w:delText>
        </w:r>
      </w:del>
      <w:ins w:id="2" w:author="Author" w:date="2018-03-17T15:49:00Z">
        <w:r w:rsidR="009179C0" w:rsidRPr="00A76256">
          <w:rPr>
            <w:lang w:val="en-US"/>
          </w:rPr>
          <w:t>result in</w:t>
        </w:r>
      </w:ins>
      <w:r w:rsidR="009179C0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severe legal </w:t>
      </w:r>
      <w:r w:rsidR="00FC6FF1" w:rsidRPr="00A76256">
        <w:rPr>
          <w:lang w:val="en-US"/>
        </w:rPr>
        <w:t>consequences</w:t>
      </w:r>
      <w:del w:id="3" w:author="Author" w:date="2018-03-17T15:49:00Z">
        <w:r w:rsidR="00421527">
          <w:rPr>
            <w:lang w:val="en-US"/>
          </w:rPr>
          <w:delText>,</w:delText>
        </w:r>
      </w:del>
      <w:r w:rsidR="00421527" w:rsidRPr="00A76256">
        <w:rPr>
          <w:lang w:val="en-US"/>
        </w:rPr>
        <w:t xml:space="preserve"> </w:t>
      </w:r>
      <w:r w:rsidR="003F6C14" w:rsidRPr="00A76256">
        <w:rPr>
          <w:lang w:val="en-US"/>
        </w:rPr>
        <w:t xml:space="preserve">including the </w:t>
      </w:r>
      <w:r w:rsidR="00470760" w:rsidRPr="00A76256">
        <w:rPr>
          <w:lang w:val="en-US"/>
        </w:rPr>
        <w:t>imprisonment</w:t>
      </w:r>
      <w:r w:rsidR="003F6C14" w:rsidRPr="00A76256">
        <w:rPr>
          <w:lang w:val="en-US"/>
        </w:rPr>
        <w:t xml:space="preserve"> of </w:t>
      </w:r>
      <w:r w:rsidRPr="00A76256">
        <w:rPr>
          <w:lang w:val="en-US"/>
        </w:rPr>
        <w:t xml:space="preserve">innocent people. </w:t>
      </w:r>
      <w:r w:rsidR="00A77AD3" w:rsidRPr="00A76256">
        <w:rPr>
          <w:lang w:val="en-US"/>
        </w:rPr>
        <w:t>False memor</w:t>
      </w:r>
      <w:r w:rsidR="003F6C14" w:rsidRPr="00A76256">
        <w:rPr>
          <w:lang w:val="en-US"/>
        </w:rPr>
        <w:t>y</w:t>
      </w:r>
      <w:r w:rsidR="00A77AD3" w:rsidRPr="00A76256">
        <w:rPr>
          <w:lang w:val="en-US"/>
        </w:rPr>
        <w:t xml:space="preserve"> </w:t>
      </w:r>
      <w:r w:rsidR="003F6C14" w:rsidRPr="00A76256">
        <w:rPr>
          <w:lang w:val="en-US"/>
        </w:rPr>
        <w:t xml:space="preserve">in </w:t>
      </w:r>
      <w:r w:rsidR="00A77AD3" w:rsidRPr="00A76256">
        <w:rPr>
          <w:lang w:val="en-US"/>
        </w:rPr>
        <w:t xml:space="preserve">eyewitnesses is the largest factor </w:t>
      </w:r>
      <w:del w:id="4" w:author="Author" w:date="2018-03-17T15:49:00Z">
        <w:r w:rsidR="00A77AD3">
          <w:rPr>
            <w:lang w:val="en-US"/>
          </w:rPr>
          <w:delText>contribut</w:delText>
        </w:r>
        <w:r w:rsidR="003F6C14">
          <w:rPr>
            <w:lang w:val="en-US"/>
          </w:rPr>
          <w:delText>ing</w:delText>
        </w:r>
      </w:del>
      <w:ins w:id="5" w:author="Author" w:date="2018-03-17T15:49:00Z">
        <w:r w:rsidR="00B7532F" w:rsidRPr="00A76256">
          <w:rPr>
            <w:lang w:val="en-US"/>
          </w:rPr>
          <w:t>that contributes</w:t>
        </w:r>
      </w:ins>
      <w:r w:rsidR="00B7532F" w:rsidRPr="00A76256">
        <w:rPr>
          <w:lang w:val="en-US"/>
        </w:rPr>
        <w:t xml:space="preserve"> </w:t>
      </w:r>
      <w:r w:rsidR="00A77AD3" w:rsidRPr="00A76256">
        <w:rPr>
          <w:lang w:val="en-US"/>
        </w:rPr>
        <w:t>to miscarriage</w:t>
      </w:r>
      <w:r w:rsidR="00421527" w:rsidRPr="00A76256">
        <w:rPr>
          <w:lang w:val="en-US"/>
        </w:rPr>
        <w:t>s</w:t>
      </w:r>
      <w:r w:rsidR="00A77AD3" w:rsidRPr="00A76256">
        <w:rPr>
          <w:lang w:val="en-US"/>
        </w:rPr>
        <w:t xml:space="preserve"> of justice in the United States</w:t>
      </w:r>
      <w:r w:rsidR="00421527" w:rsidRPr="00A76256">
        <w:rPr>
          <w:lang w:val="en-US"/>
        </w:rPr>
        <w:t>. To date, n</w:t>
      </w:r>
      <w:r w:rsidR="00A77AD3" w:rsidRPr="00A76256">
        <w:rPr>
          <w:lang w:val="en-US"/>
        </w:rPr>
        <w:t xml:space="preserve">o study has focused on how false memories </w:t>
      </w:r>
      <w:del w:id="6" w:author="Author" w:date="2018-03-17T15:49:00Z">
        <w:r w:rsidR="00A77AD3">
          <w:rPr>
            <w:lang w:val="en-US"/>
          </w:rPr>
          <w:delText>might</w:delText>
        </w:r>
      </w:del>
      <w:ins w:id="7" w:author="Author" w:date="2018-03-17T15:49:00Z">
        <w:r w:rsidR="009179C0" w:rsidRPr="00A76256">
          <w:rPr>
            <w:lang w:val="en-US"/>
          </w:rPr>
          <w:t>possibly</w:t>
        </w:r>
      </w:ins>
      <w:r w:rsidR="009179C0" w:rsidRPr="00A76256">
        <w:rPr>
          <w:lang w:val="en-US"/>
        </w:rPr>
        <w:t xml:space="preserve"> </w:t>
      </w:r>
      <w:r w:rsidR="00A77AD3" w:rsidRPr="00A76256">
        <w:rPr>
          <w:lang w:val="en-US"/>
        </w:rPr>
        <w:t>play</w:t>
      </w:r>
      <w:bookmarkStart w:id="8" w:name="_GoBack"/>
      <w:bookmarkEnd w:id="8"/>
      <w:r w:rsidR="00A77AD3" w:rsidRPr="00A76256">
        <w:rPr>
          <w:lang w:val="en-US"/>
        </w:rPr>
        <w:t xml:space="preserve"> a role in the Chinese legal system. </w:t>
      </w:r>
      <w:r w:rsidR="00821CC4" w:rsidRPr="00A76256">
        <w:rPr>
          <w:lang w:val="en-US"/>
        </w:rPr>
        <w:t>The purpose of this review i</w:t>
      </w:r>
      <w:r w:rsidR="00A77AD3" w:rsidRPr="00A76256">
        <w:rPr>
          <w:lang w:val="en-US"/>
        </w:rPr>
        <w:t>s to summarize the latest findings on false memory and eyew</w:t>
      </w:r>
      <w:r w:rsidR="00234828" w:rsidRPr="00A76256">
        <w:rPr>
          <w:lang w:val="en-US"/>
        </w:rPr>
        <w:t xml:space="preserve">itness testimony in the </w:t>
      </w:r>
      <w:del w:id="9" w:author="Author" w:date="2018-03-17T15:49:00Z">
        <w:r w:rsidR="0000217B">
          <w:rPr>
            <w:lang w:val="en-US"/>
          </w:rPr>
          <w:delText xml:space="preserve">English </w:delText>
        </w:r>
      </w:del>
      <w:r w:rsidR="00A77AD3" w:rsidRPr="00A76256">
        <w:rPr>
          <w:lang w:val="en-US"/>
        </w:rPr>
        <w:t xml:space="preserve">literature, and to shed </w:t>
      </w:r>
      <w:del w:id="10" w:author="Author" w:date="2018-03-17T15:49:00Z">
        <w:r w:rsidR="00A77AD3">
          <w:rPr>
            <w:lang w:val="en-US"/>
          </w:rPr>
          <w:delText xml:space="preserve">some </w:delText>
        </w:r>
      </w:del>
      <w:r w:rsidR="00A77AD3" w:rsidRPr="00A76256">
        <w:rPr>
          <w:lang w:val="en-US"/>
        </w:rPr>
        <w:t xml:space="preserve">light on how the Chinese legal system </w:t>
      </w:r>
      <w:r w:rsidR="0057767F" w:rsidRPr="00A76256">
        <w:rPr>
          <w:lang w:val="en-US"/>
        </w:rPr>
        <w:t>may</w:t>
      </w:r>
      <w:r w:rsidR="00A77AD3" w:rsidRPr="00A76256">
        <w:rPr>
          <w:lang w:val="en-US"/>
        </w:rPr>
        <w:t xml:space="preserve"> incorporate these experiences into practice. </w:t>
      </w:r>
      <w:del w:id="11" w:author="Author" w:date="2018-03-17T15:49:00Z">
        <w:r w:rsidR="0057767F">
          <w:rPr>
            <w:lang w:val="en-US"/>
          </w:rPr>
          <w:delText>Overall</w:delText>
        </w:r>
      </w:del>
      <w:ins w:id="12" w:author="Author" w:date="2018-03-17T15:49:00Z">
        <w:r w:rsidR="00B7532F" w:rsidRPr="00A76256">
          <w:rPr>
            <w:lang w:val="en-US"/>
          </w:rPr>
          <w:t>In essence</w:t>
        </w:r>
      </w:ins>
      <w:r w:rsidR="00B7532F" w:rsidRPr="00A76256">
        <w:rPr>
          <w:lang w:val="en-US"/>
        </w:rPr>
        <w:t xml:space="preserve">, </w:t>
      </w:r>
      <w:r w:rsidR="0057767F" w:rsidRPr="00A76256">
        <w:rPr>
          <w:lang w:val="en-US"/>
        </w:rPr>
        <w:t xml:space="preserve">false memories of eyewitnesses are </w:t>
      </w:r>
      <w:r w:rsidR="00421527" w:rsidRPr="00A76256">
        <w:rPr>
          <w:lang w:val="en-US"/>
        </w:rPr>
        <w:t xml:space="preserve">generated </w:t>
      </w:r>
      <w:r w:rsidR="00FC6FF1" w:rsidRPr="00A76256">
        <w:rPr>
          <w:lang w:val="en-US"/>
        </w:rPr>
        <w:t xml:space="preserve">either </w:t>
      </w:r>
      <w:r w:rsidR="0057767F" w:rsidRPr="00A76256">
        <w:rPr>
          <w:lang w:val="en-US"/>
        </w:rPr>
        <w:t xml:space="preserve">by external misleading information or </w:t>
      </w:r>
      <w:r w:rsidR="00421527" w:rsidRPr="00A76256">
        <w:rPr>
          <w:lang w:val="en-US"/>
        </w:rPr>
        <w:t xml:space="preserve">by </w:t>
      </w:r>
      <w:r w:rsidR="0057767F" w:rsidRPr="00A76256">
        <w:rPr>
          <w:lang w:val="en-US"/>
        </w:rPr>
        <w:t xml:space="preserve">internal </w:t>
      </w:r>
      <w:r w:rsidR="00B16C04" w:rsidRPr="00A76256">
        <w:rPr>
          <w:lang w:val="en-US"/>
        </w:rPr>
        <w:t>cognitive processes</w:t>
      </w:r>
      <w:r w:rsidR="0057767F" w:rsidRPr="00A76256">
        <w:rPr>
          <w:lang w:val="en-US"/>
        </w:rPr>
        <w:t xml:space="preserve">; </w:t>
      </w:r>
      <w:del w:id="13" w:author="Author" w:date="2018-03-17T15:49:00Z">
        <w:r w:rsidR="0057767F">
          <w:rPr>
            <w:lang w:val="en-US"/>
          </w:rPr>
          <w:delText xml:space="preserve">false memories </w:delText>
        </w:r>
      </w:del>
      <w:r w:rsidR="0057767F" w:rsidRPr="00A76256">
        <w:rPr>
          <w:lang w:val="en-US"/>
        </w:rPr>
        <w:t xml:space="preserve">may guide </w:t>
      </w:r>
      <w:r w:rsidR="00FC6FF1" w:rsidRPr="00A76256">
        <w:rPr>
          <w:lang w:val="en-US"/>
        </w:rPr>
        <w:t xml:space="preserve">police </w:t>
      </w:r>
      <w:del w:id="14" w:author="Author" w:date="2018-03-17T15:49:00Z">
        <w:r w:rsidR="0057767F">
          <w:rPr>
            <w:lang w:val="en-US"/>
          </w:rPr>
          <w:delText>investigation</w:delText>
        </w:r>
      </w:del>
      <w:ins w:id="15" w:author="Author" w:date="2018-03-17T15:49:00Z">
        <w:r w:rsidR="00B7532F" w:rsidRPr="00A76256">
          <w:rPr>
            <w:lang w:val="en-US"/>
          </w:rPr>
          <w:t>investigations</w:t>
        </w:r>
      </w:ins>
      <w:r w:rsidR="00B7532F" w:rsidRPr="00A76256">
        <w:rPr>
          <w:lang w:val="en-US"/>
        </w:rPr>
        <w:t xml:space="preserve"> </w:t>
      </w:r>
      <w:r w:rsidR="0057767F" w:rsidRPr="00A76256">
        <w:rPr>
          <w:lang w:val="en-US"/>
        </w:rPr>
        <w:t xml:space="preserve">in </w:t>
      </w:r>
      <w:del w:id="16" w:author="Author" w:date="2018-03-17T15:49:00Z">
        <w:r w:rsidR="0057767F">
          <w:rPr>
            <w:lang w:val="en-US"/>
          </w:rPr>
          <w:delText>a</w:delText>
        </w:r>
      </w:del>
      <w:ins w:id="17" w:author="Author" w:date="2018-03-17T15:49:00Z">
        <w:r w:rsidR="00B7532F" w:rsidRPr="00A76256">
          <w:rPr>
            <w:lang w:val="en-US"/>
          </w:rPr>
          <w:t>the</w:t>
        </w:r>
      </w:ins>
      <w:r w:rsidR="00B7532F" w:rsidRPr="00A76256">
        <w:rPr>
          <w:lang w:val="en-US"/>
        </w:rPr>
        <w:t xml:space="preserve"> </w:t>
      </w:r>
      <w:r w:rsidR="0057767F" w:rsidRPr="00A76256">
        <w:rPr>
          <w:lang w:val="en-US"/>
        </w:rPr>
        <w:t>wrong direction</w:t>
      </w:r>
      <w:del w:id="18" w:author="Author" w:date="2018-03-17T15:49:00Z">
        <w:r w:rsidR="0057767F">
          <w:rPr>
            <w:lang w:val="en-US"/>
          </w:rPr>
          <w:delText xml:space="preserve">, </w:delText>
        </w:r>
      </w:del>
      <w:ins w:id="19" w:author="Author" w:date="2018-03-17T15:49:00Z">
        <w:r w:rsidR="00B7532F" w:rsidRPr="00A76256">
          <w:rPr>
            <w:lang w:val="en-US"/>
          </w:rPr>
          <w:t>;</w:t>
        </w:r>
        <w:r w:rsidR="0057767F" w:rsidRPr="00A76256">
          <w:rPr>
            <w:lang w:val="en-US"/>
          </w:rPr>
          <w:t xml:space="preserve"> </w:t>
        </w:r>
        <w:r w:rsidR="00B7532F" w:rsidRPr="00A76256">
          <w:rPr>
            <w:lang w:val="en-US"/>
          </w:rPr>
          <w:t>and/</w:t>
        </w:r>
      </w:ins>
      <w:r w:rsidR="00B7532F" w:rsidRPr="00A76256">
        <w:rPr>
          <w:lang w:val="en-US"/>
        </w:rPr>
        <w:t xml:space="preserve">or </w:t>
      </w:r>
      <w:r w:rsidR="0057767F" w:rsidRPr="00A76256">
        <w:rPr>
          <w:lang w:val="en-US"/>
        </w:rPr>
        <w:t xml:space="preserve">cause eyewitnesses to misidentify an innocent person as the </w:t>
      </w:r>
      <w:r w:rsidR="00FC6FF1" w:rsidRPr="00A76256">
        <w:rPr>
          <w:lang w:val="en-US"/>
        </w:rPr>
        <w:t>perpetrator</w:t>
      </w:r>
      <w:r w:rsidR="0057767F" w:rsidRPr="00A76256">
        <w:rPr>
          <w:lang w:val="en-US"/>
        </w:rPr>
        <w:t xml:space="preserve">. </w:t>
      </w:r>
      <w:del w:id="20" w:author="Author" w:date="2018-03-17T15:49:00Z">
        <w:r w:rsidR="0057767F">
          <w:rPr>
            <w:lang w:val="en-US"/>
          </w:rPr>
          <w:delText xml:space="preserve">We conclude that </w:delText>
        </w:r>
        <w:r w:rsidR="00FC6FF1">
          <w:rPr>
            <w:lang w:val="en-US"/>
          </w:rPr>
          <w:delText>specially</w:delText>
        </w:r>
      </w:del>
      <w:ins w:id="21" w:author="Author" w:date="2018-03-17T15:49:00Z">
        <w:r w:rsidR="00B7532F" w:rsidRPr="00A76256">
          <w:rPr>
            <w:lang w:val="en-US"/>
          </w:rPr>
          <w:t>Therefore,</w:t>
        </w:r>
      </w:ins>
      <w:r w:rsidR="00B7532F" w:rsidRPr="00A76256">
        <w:rPr>
          <w:lang w:val="en-US"/>
        </w:rPr>
        <w:t xml:space="preserve"> </w:t>
      </w:r>
      <w:r w:rsidR="00FC6FF1" w:rsidRPr="00A76256">
        <w:rPr>
          <w:lang w:val="en-US"/>
        </w:rPr>
        <w:t xml:space="preserve">designed </w:t>
      </w:r>
      <w:r w:rsidR="0057767F" w:rsidRPr="00A76256">
        <w:rPr>
          <w:lang w:val="en-US"/>
        </w:rPr>
        <w:t xml:space="preserve">interview protocols such as the Cognitive Interview, warnings </w:t>
      </w:r>
      <w:r w:rsidR="00821CC4" w:rsidRPr="00A76256">
        <w:rPr>
          <w:lang w:val="en-US"/>
        </w:rPr>
        <w:t>given to eyewitnesses</w:t>
      </w:r>
      <w:del w:id="22" w:author="Author" w:date="2018-03-17T15:49:00Z">
        <w:r w:rsidR="00FC6FF1">
          <w:rPr>
            <w:lang w:val="en-US"/>
          </w:rPr>
          <w:delText>,</w:delText>
        </w:r>
      </w:del>
      <w:r w:rsidR="00821CC4" w:rsidRPr="00A76256">
        <w:rPr>
          <w:lang w:val="en-US"/>
        </w:rPr>
        <w:t xml:space="preserve"> </w:t>
      </w:r>
      <w:r w:rsidR="0057767F" w:rsidRPr="00A76256">
        <w:rPr>
          <w:lang w:val="en-US"/>
        </w:rPr>
        <w:t xml:space="preserve">and blind lineup administration </w:t>
      </w:r>
      <w:del w:id="23" w:author="Author" w:date="2018-03-17T15:49:00Z">
        <w:r w:rsidR="0057767F">
          <w:rPr>
            <w:lang w:val="en-US"/>
          </w:rPr>
          <w:delText>might</w:delText>
        </w:r>
      </w:del>
      <w:ins w:id="24" w:author="Author" w:date="2018-03-17T15:49:00Z">
        <w:r w:rsidR="00B7532F" w:rsidRPr="00A76256">
          <w:rPr>
            <w:lang w:val="en-US"/>
          </w:rPr>
          <w:t>may</w:t>
        </w:r>
      </w:ins>
      <w:r w:rsidR="00B7532F" w:rsidRPr="00A76256">
        <w:rPr>
          <w:lang w:val="en-US"/>
        </w:rPr>
        <w:t xml:space="preserve"> </w:t>
      </w:r>
      <w:r w:rsidR="0057767F" w:rsidRPr="00A76256">
        <w:rPr>
          <w:lang w:val="en-US"/>
        </w:rPr>
        <w:t xml:space="preserve">prevent or lower the </w:t>
      </w:r>
      <w:r w:rsidR="00421527" w:rsidRPr="00A76256">
        <w:rPr>
          <w:lang w:val="en-US"/>
        </w:rPr>
        <w:t xml:space="preserve">risk </w:t>
      </w:r>
      <w:r w:rsidR="0057767F" w:rsidRPr="00A76256">
        <w:rPr>
          <w:lang w:val="en-US"/>
        </w:rPr>
        <w:t>of false memory occurrence.</w:t>
      </w:r>
    </w:p>
    <w:p w14:paraId="52A134B9" w14:textId="77777777" w:rsidR="00DF1F5C" w:rsidRPr="00A76256" w:rsidRDefault="00DF1F5C">
      <w:pPr>
        <w:rPr>
          <w:lang w:val="en-US"/>
        </w:rPr>
      </w:pPr>
    </w:p>
    <w:p w14:paraId="0D707061" w14:textId="77777777" w:rsidR="003757F9" w:rsidRPr="00A76256" w:rsidRDefault="00DF1F5C">
      <w:pPr>
        <w:rPr>
          <w:lang w:val="en-US"/>
        </w:rPr>
      </w:pPr>
      <w:r w:rsidRPr="00A76256">
        <w:rPr>
          <w:lang w:val="en-US"/>
        </w:rPr>
        <w:t xml:space="preserve">Keywords: </w:t>
      </w:r>
      <w:r w:rsidR="00736128" w:rsidRPr="00A76256">
        <w:rPr>
          <w:lang w:val="en-US"/>
        </w:rPr>
        <w:t>false memory, eyewitness testimony, Chinese legal practice</w:t>
      </w:r>
      <w:r w:rsidR="003757F9" w:rsidRPr="00A76256">
        <w:rPr>
          <w:lang w:val="en-US"/>
        </w:rPr>
        <w:br w:type="page"/>
      </w:r>
    </w:p>
    <w:p w14:paraId="2D94048B" w14:textId="77777777" w:rsidR="001432F5" w:rsidRPr="00A76256" w:rsidRDefault="001432F5" w:rsidP="00617810">
      <w:pPr>
        <w:jc w:val="center"/>
        <w:rPr>
          <w:b/>
          <w:lang w:val="en-US"/>
        </w:rPr>
      </w:pPr>
      <w:r w:rsidRPr="00A76256">
        <w:rPr>
          <w:b/>
          <w:lang w:val="en-US"/>
        </w:rPr>
        <w:lastRenderedPageBreak/>
        <w:t>Consequences of False Memories in Eyewitness Testimony: A Review</w:t>
      </w:r>
      <w:r w:rsidR="00127D62" w:rsidRPr="00A76256">
        <w:rPr>
          <w:b/>
          <w:lang w:val="en-US"/>
        </w:rPr>
        <w:t xml:space="preserve"> and Implications for Chinese Legal Practice</w:t>
      </w:r>
    </w:p>
    <w:p w14:paraId="227F1107" w14:textId="77777777" w:rsidR="001432F5" w:rsidRPr="00A76256" w:rsidRDefault="001432F5" w:rsidP="00617810">
      <w:pPr>
        <w:jc w:val="center"/>
        <w:rPr>
          <w:b/>
          <w:lang w:val="en-US"/>
        </w:rPr>
      </w:pPr>
    </w:p>
    <w:p w14:paraId="7FBD0CC9" w14:textId="77777777" w:rsidR="00631117" w:rsidRPr="00A76256" w:rsidRDefault="00631117" w:rsidP="00617810">
      <w:pPr>
        <w:jc w:val="center"/>
        <w:rPr>
          <w:b/>
          <w:lang w:val="en-US"/>
        </w:rPr>
      </w:pPr>
    </w:p>
    <w:p w14:paraId="12A073A8" w14:textId="01A0C596" w:rsidR="00424602" w:rsidRPr="00A76256" w:rsidRDefault="003A5B94" w:rsidP="0015392B">
      <w:pPr>
        <w:jc w:val="both"/>
        <w:rPr>
          <w:lang w:val="en-US"/>
        </w:rPr>
      </w:pPr>
      <w:del w:id="25" w:author="Author" w:date="2018-03-17T15:49:00Z">
        <w:r>
          <w:rPr>
            <w:rFonts w:hint="eastAsia"/>
            <w:lang w:val="en-US"/>
          </w:rPr>
          <w:delText xml:space="preserve">        </w:delText>
        </w:r>
        <w:r w:rsidR="00424602">
          <w:rPr>
            <w:lang w:val="en-US"/>
          </w:rPr>
          <w:delText xml:space="preserve">  </w:delText>
        </w:r>
        <w:r w:rsidR="000576B2">
          <w:rPr>
            <w:lang w:val="en-US"/>
          </w:rPr>
          <w:delText>Somewhere in</w:delText>
        </w:r>
      </w:del>
      <w:ins w:id="26" w:author="Author" w:date="2018-03-17T15:49:00Z">
        <w:r w:rsidR="0046157E" w:rsidRPr="00A76256">
          <w:rPr>
            <w:lang w:val="en-US"/>
          </w:rPr>
          <w:t>During</w:t>
        </w:r>
      </w:ins>
      <w:r w:rsidR="0046157E" w:rsidRPr="00A76256">
        <w:rPr>
          <w:lang w:val="en-US"/>
        </w:rPr>
        <w:t xml:space="preserve"> </w:t>
      </w:r>
      <w:r w:rsidRPr="00A76256">
        <w:rPr>
          <w:lang w:val="en-US"/>
        </w:rPr>
        <w:t>December</w:t>
      </w:r>
      <w:del w:id="27" w:author="Author" w:date="2018-03-17T15:49:00Z">
        <w:r w:rsidR="000576B2">
          <w:rPr>
            <w:lang w:val="en-US"/>
          </w:rPr>
          <w:delText>,</w:delText>
        </w:r>
      </w:del>
      <w:r w:rsidR="000576B2" w:rsidRPr="00A76256">
        <w:rPr>
          <w:lang w:val="en-US"/>
        </w:rPr>
        <w:t xml:space="preserve"> </w:t>
      </w:r>
      <w:r w:rsidRPr="00A76256">
        <w:rPr>
          <w:lang w:val="en-US"/>
        </w:rPr>
        <w:t>2003</w:t>
      </w:r>
      <w:del w:id="28" w:author="Author" w:date="2018-03-17T15:49:00Z">
        <w:r>
          <w:rPr>
            <w:rFonts w:hint="eastAsia"/>
            <w:lang w:val="en-US"/>
          </w:rPr>
          <w:delText>,</w:delText>
        </w:r>
      </w:del>
      <w:ins w:id="29" w:author="Author" w:date="2018-03-17T15:49:00Z">
        <w:r w:rsidRPr="00A76256">
          <w:rPr>
            <w:lang w:val="en-US"/>
          </w:rPr>
          <w:t xml:space="preserve"> </w:t>
        </w:r>
        <w:r w:rsidR="0046157E" w:rsidRPr="00A76256">
          <w:rPr>
            <w:lang w:val="en-US"/>
          </w:rPr>
          <w:t>when</w:t>
        </w:r>
      </w:ins>
      <w:r w:rsidR="0046157E" w:rsidRPr="00A76256">
        <w:rPr>
          <w:lang w:val="en-US"/>
        </w:rPr>
        <w:t xml:space="preserve"> </w:t>
      </w:r>
      <w:r w:rsidR="00A45CAD" w:rsidRPr="00A76256">
        <w:rPr>
          <w:lang w:val="en-US"/>
        </w:rPr>
        <w:t>Haisheng Zhang (</w:t>
      </w:r>
      <w:r w:rsidR="00A45CAD" w:rsidRPr="00A76256">
        <w:rPr>
          <w:rFonts w:hint="eastAsia"/>
          <w:lang w:val="en-US"/>
        </w:rPr>
        <w:t>张海生</w:t>
      </w:r>
      <w:r w:rsidR="00A45CAD" w:rsidRPr="00A76256">
        <w:rPr>
          <w:lang w:val="en-US"/>
        </w:rPr>
        <w:t>) was visiting his relatives in Lichuang County, Henan Province</w:t>
      </w:r>
      <w:r w:rsidR="008E226F" w:rsidRPr="00A76256">
        <w:rPr>
          <w:lang w:val="en-US"/>
        </w:rPr>
        <w:t>, China</w:t>
      </w:r>
      <w:del w:id="30" w:author="Author" w:date="2018-03-17T15:49:00Z">
        <w:r w:rsidR="00A45CAD">
          <w:rPr>
            <w:rFonts w:hint="eastAsia"/>
            <w:lang w:val="en-US"/>
          </w:rPr>
          <w:delText>. Suddenly</w:delText>
        </w:r>
      </w:del>
      <w:r w:rsidR="00091AF4" w:rsidRPr="00A76256">
        <w:rPr>
          <w:lang w:val="en-US"/>
        </w:rPr>
        <w:t>,</w:t>
      </w:r>
      <w:r w:rsidR="0046157E" w:rsidRPr="00A76256">
        <w:rPr>
          <w:lang w:val="en-US"/>
        </w:rPr>
        <w:t xml:space="preserve"> </w:t>
      </w:r>
      <w:r w:rsidR="00A45CAD" w:rsidRPr="00A76256">
        <w:rPr>
          <w:lang w:val="en-US"/>
        </w:rPr>
        <w:t>he was detained</w:t>
      </w:r>
      <w:r w:rsidR="0046157E" w:rsidRPr="00A76256">
        <w:rPr>
          <w:lang w:val="en-US"/>
        </w:rPr>
        <w:t xml:space="preserve"> </w:t>
      </w:r>
      <w:ins w:id="31" w:author="Author" w:date="2018-03-17T15:49:00Z">
        <w:r w:rsidR="0046157E" w:rsidRPr="00A76256">
          <w:rPr>
            <w:lang w:val="en-US"/>
          </w:rPr>
          <w:t>unexpectedly</w:t>
        </w:r>
        <w:r w:rsidR="00A45CAD" w:rsidRPr="00A76256">
          <w:rPr>
            <w:lang w:val="en-US"/>
          </w:rPr>
          <w:t xml:space="preserve"> </w:t>
        </w:r>
      </w:ins>
      <w:r w:rsidR="00A45CAD" w:rsidRPr="00A76256">
        <w:rPr>
          <w:lang w:val="en-US"/>
        </w:rPr>
        <w:t>by the police as a suspect for raping a 13</w:t>
      </w:r>
      <w:r w:rsidR="00667665" w:rsidRPr="00A76256">
        <w:rPr>
          <w:lang w:val="en-US"/>
        </w:rPr>
        <w:t>-</w:t>
      </w:r>
      <w:r w:rsidR="00A45CAD" w:rsidRPr="00A76256">
        <w:rPr>
          <w:lang w:val="en-US"/>
        </w:rPr>
        <w:t>year</w:t>
      </w:r>
      <w:r w:rsidR="00667665" w:rsidRPr="00A76256">
        <w:rPr>
          <w:lang w:val="en-US"/>
        </w:rPr>
        <w:t xml:space="preserve"> </w:t>
      </w:r>
      <w:r w:rsidR="00A45CAD" w:rsidRPr="00A76256">
        <w:rPr>
          <w:lang w:val="en-US"/>
        </w:rPr>
        <w:t>old girl</w:t>
      </w:r>
      <w:r w:rsidR="002A40DF" w:rsidRPr="00A76256">
        <w:rPr>
          <w:lang w:val="en-US"/>
        </w:rPr>
        <w:t xml:space="preserve"> in the woods</w:t>
      </w:r>
      <w:r w:rsidR="00A45CAD" w:rsidRPr="00A76256">
        <w:rPr>
          <w:lang w:val="en-US"/>
        </w:rPr>
        <w:t xml:space="preserve">. </w:t>
      </w:r>
      <w:r w:rsidR="00BD794E" w:rsidRPr="00A76256">
        <w:rPr>
          <w:lang w:val="en-US"/>
        </w:rPr>
        <w:t>H</w:t>
      </w:r>
      <w:r w:rsidR="00A45CAD" w:rsidRPr="00A76256">
        <w:rPr>
          <w:lang w:val="en-US"/>
        </w:rPr>
        <w:t>e was</w:t>
      </w:r>
      <w:r w:rsidR="00BD794E" w:rsidRPr="00A76256">
        <w:rPr>
          <w:lang w:val="en-US"/>
        </w:rPr>
        <w:t xml:space="preserve"> eventually</w:t>
      </w:r>
      <w:r w:rsidR="00A45CAD" w:rsidRPr="00A76256">
        <w:rPr>
          <w:lang w:val="en-US"/>
        </w:rPr>
        <w:t xml:space="preserve"> sentenced</w:t>
      </w:r>
      <w:r w:rsidR="00313E77" w:rsidRPr="00A76256">
        <w:rPr>
          <w:lang w:val="en-US"/>
        </w:rPr>
        <w:t xml:space="preserve"> to</w:t>
      </w:r>
      <w:r w:rsidR="00A45CAD" w:rsidRPr="00A76256">
        <w:rPr>
          <w:lang w:val="en-US"/>
        </w:rPr>
        <w:t xml:space="preserve"> </w:t>
      </w:r>
      <w:del w:id="32" w:author="Author" w:date="2018-03-17T15:49:00Z">
        <w:r w:rsidR="00A45CAD">
          <w:rPr>
            <w:rFonts w:hint="eastAsia"/>
            <w:lang w:val="en-US"/>
          </w:rPr>
          <w:delText>9</w:delText>
        </w:r>
      </w:del>
      <w:ins w:id="33" w:author="Author" w:date="2018-03-17T15:49:00Z">
        <w:r w:rsidR="0046157E" w:rsidRPr="00A76256">
          <w:rPr>
            <w:lang w:val="en-US"/>
          </w:rPr>
          <w:t xml:space="preserve">nine </w:t>
        </w:r>
      </w:ins>
      <w:del w:id="34" w:author="Author" w:date="2018-03-17T15:57:00Z">
        <w:r w:rsidR="00A23E94" w:rsidRPr="00A76256" w:rsidDel="004B0EDF">
          <w:rPr>
            <w:lang w:val="en-US"/>
          </w:rPr>
          <w:delText xml:space="preserve"> </w:delText>
        </w:r>
      </w:del>
      <w:r w:rsidR="00A23E94" w:rsidRPr="00A76256">
        <w:rPr>
          <w:lang w:val="en-US"/>
        </w:rPr>
        <w:t>years</w:t>
      </w:r>
      <w:r w:rsidR="00D61485" w:rsidRPr="00A76256">
        <w:rPr>
          <w:lang w:val="en-US"/>
        </w:rPr>
        <w:t xml:space="preserve"> of</w:t>
      </w:r>
      <w:r w:rsidR="00A23E94" w:rsidRPr="00A76256">
        <w:rPr>
          <w:lang w:val="en-US"/>
        </w:rPr>
        <w:t xml:space="preserve"> </w:t>
      </w:r>
      <w:r w:rsidR="00060FB2" w:rsidRPr="00A76256">
        <w:rPr>
          <w:lang w:val="en-US"/>
        </w:rPr>
        <w:t>imprisonment</w:t>
      </w:r>
      <w:r w:rsidR="00A23E94" w:rsidRPr="00A76256">
        <w:rPr>
          <w:lang w:val="en-US"/>
        </w:rPr>
        <w:t xml:space="preserve"> by the Court of</w:t>
      </w:r>
      <w:r w:rsidR="00A45CAD" w:rsidRPr="00A76256">
        <w:rPr>
          <w:lang w:val="en-US"/>
        </w:rPr>
        <w:t xml:space="preserve"> Lichuang County</w:t>
      </w:r>
      <w:r w:rsidR="00A23E94" w:rsidRPr="00A76256">
        <w:rPr>
          <w:lang w:val="en-US"/>
        </w:rPr>
        <w:t>.</w:t>
      </w:r>
      <w:r w:rsidRPr="00A76256">
        <w:rPr>
          <w:lang w:val="en-US"/>
        </w:rPr>
        <w:t xml:space="preserve"> </w:t>
      </w:r>
      <w:r w:rsidR="00A23E94" w:rsidRPr="00A76256">
        <w:rPr>
          <w:lang w:val="en-US"/>
        </w:rPr>
        <w:t xml:space="preserve">The </w:t>
      </w:r>
      <w:r w:rsidR="00D4260A" w:rsidRPr="00A76256">
        <w:rPr>
          <w:lang w:val="en-US"/>
        </w:rPr>
        <w:t>most important piece</w:t>
      </w:r>
      <w:r w:rsidR="009E17BC" w:rsidRPr="00A76256">
        <w:rPr>
          <w:lang w:val="en-US"/>
        </w:rPr>
        <w:t xml:space="preserve"> of</w:t>
      </w:r>
      <w:r w:rsidR="00D4260A" w:rsidRPr="00A76256">
        <w:rPr>
          <w:lang w:val="en-US"/>
        </w:rPr>
        <w:t xml:space="preserve"> </w:t>
      </w:r>
      <w:r w:rsidR="00A23E94" w:rsidRPr="00A76256">
        <w:rPr>
          <w:lang w:val="en-US"/>
        </w:rPr>
        <w:t>evidence</w:t>
      </w:r>
      <w:r w:rsidR="0046157E" w:rsidRPr="00A76256">
        <w:rPr>
          <w:lang w:val="en-US"/>
        </w:rPr>
        <w:t xml:space="preserve"> </w:t>
      </w:r>
      <w:ins w:id="35" w:author="Author" w:date="2018-03-17T15:49:00Z">
        <w:r w:rsidR="0046157E" w:rsidRPr="00A76256">
          <w:rPr>
            <w:lang w:val="en-US"/>
          </w:rPr>
          <w:t>used by the prosecutors</w:t>
        </w:r>
        <w:r w:rsidR="00A23E94" w:rsidRPr="00A76256">
          <w:rPr>
            <w:lang w:val="en-US"/>
          </w:rPr>
          <w:t xml:space="preserve"> </w:t>
        </w:r>
      </w:ins>
      <w:r w:rsidR="00A23E94" w:rsidRPr="00A76256">
        <w:rPr>
          <w:lang w:val="en-US"/>
        </w:rPr>
        <w:t xml:space="preserve">was the testimony </w:t>
      </w:r>
      <w:del w:id="36" w:author="Author" w:date="2018-03-17T15:49:00Z">
        <w:r w:rsidR="00A23E94">
          <w:rPr>
            <w:rFonts w:hint="eastAsia"/>
            <w:lang w:val="en-US"/>
          </w:rPr>
          <w:delText>by</w:delText>
        </w:r>
      </w:del>
      <w:ins w:id="37" w:author="Author" w:date="2018-03-17T15:49:00Z">
        <w:r w:rsidR="0046157E" w:rsidRPr="00A76256">
          <w:rPr>
            <w:lang w:val="en-US"/>
          </w:rPr>
          <w:t>of</w:t>
        </w:r>
      </w:ins>
      <w:r w:rsidR="0046157E" w:rsidRPr="00A76256">
        <w:rPr>
          <w:lang w:val="en-US"/>
        </w:rPr>
        <w:t xml:space="preserve"> </w:t>
      </w:r>
      <w:r w:rsidR="00A23E94" w:rsidRPr="00A76256">
        <w:rPr>
          <w:lang w:val="en-US"/>
        </w:rPr>
        <w:t>the victim</w:t>
      </w:r>
      <w:r w:rsidR="00E6512F" w:rsidRPr="00A76256">
        <w:rPr>
          <w:lang w:val="en-US"/>
        </w:rPr>
        <w:t xml:space="preserve"> </w:t>
      </w:r>
      <w:del w:id="38" w:author="Author" w:date="2018-03-17T15:49:00Z">
        <w:r w:rsidR="00E6512F">
          <w:rPr>
            <w:lang w:val="en-US"/>
          </w:rPr>
          <w:delText>stating</w:delText>
        </w:r>
      </w:del>
      <w:ins w:id="39" w:author="Author" w:date="2018-03-17T15:49:00Z">
        <w:r w:rsidR="0046157E" w:rsidRPr="00A76256">
          <w:rPr>
            <w:lang w:val="en-US"/>
          </w:rPr>
          <w:t>who stated</w:t>
        </w:r>
      </w:ins>
      <w:r w:rsidR="0046157E" w:rsidRPr="00A76256">
        <w:rPr>
          <w:lang w:val="en-US"/>
        </w:rPr>
        <w:t xml:space="preserve"> </w:t>
      </w:r>
      <w:r w:rsidR="002A40DF" w:rsidRPr="00A76256">
        <w:rPr>
          <w:lang w:val="en-US"/>
        </w:rPr>
        <w:t xml:space="preserve">that </w:t>
      </w:r>
      <w:r w:rsidR="006C3110" w:rsidRPr="00A76256">
        <w:rPr>
          <w:lang w:val="en-US"/>
        </w:rPr>
        <w:t xml:space="preserve">she was completely confident that </w:t>
      </w:r>
      <w:r w:rsidR="002A40DF" w:rsidRPr="00A76256">
        <w:rPr>
          <w:lang w:val="en-US"/>
        </w:rPr>
        <w:t>Zhang was the culprit</w:t>
      </w:r>
      <w:r w:rsidR="00137F7A" w:rsidRPr="00A76256">
        <w:rPr>
          <w:lang w:val="en-US"/>
        </w:rPr>
        <w:t xml:space="preserve">. Besides </w:t>
      </w:r>
      <w:r w:rsidR="00857D69" w:rsidRPr="00A76256">
        <w:rPr>
          <w:lang w:val="en-US"/>
        </w:rPr>
        <w:t xml:space="preserve">the </w:t>
      </w:r>
      <w:ins w:id="40" w:author="Author" w:date="2018-03-17T15:49:00Z">
        <w:r w:rsidR="0046157E" w:rsidRPr="00A76256">
          <w:rPr>
            <w:lang w:val="en-US"/>
          </w:rPr>
          <w:t xml:space="preserve">victim’s </w:t>
        </w:r>
      </w:ins>
      <w:r w:rsidR="00857D69" w:rsidRPr="00A76256">
        <w:rPr>
          <w:lang w:val="en-US"/>
        </w:rPr>
        <w:t>testimony</w:t>
      </w:r>
      <w:r w:rsidR="00137F7A" w:rsidRPr="00A76256">
        <w:rPr>
          <w:lang w:val="en-US"/>
        </w:rPr>
        <w:t>,</w:t>
      </w:r>
      <w:r w:rsidR="00A23E94" w:rsidRPr="00A76256">
        <w:rPr>
          <w:lang w:val="en-US"/>
        </w:rPr>
        <w:t xml:space="preserve"> </w:t>
      </w:r>
      <w:ins w:id="41" w:author="Author" w:date="2018-03-17T15:49:00Z">
        <w:r w:rsidR="0046157E" w:rsidRPr="00A76256">
          <w:rPr>
            <w:lang w:val="en-US"/>
          </w:rPr>
          <w:t xml:space="preserve">a further </w:t>
        </w:r>
      </w:ins>
      <w:r w:rsidR="0046157E" w:rsidRPr="00A76256">
        <w:rPr>
          <w:lang w:val="en-US"/>
        </w:rPr>
        <w:t>three</w:t>
      </w:r>
      <w:del w:id="42" w:author="Author" w:date="2018-03-17T15:49:00Z">
        <w:r w:rsidR="00A23E94">
          <w:rPr>
            <w:rFonts w:hint="eastAsia"/>
            <w:lang w:val="en-US"/>
          </w:rPr>
          <w:delText xml:space="preserve"> </w:delText>
        </w:r>
        <w:r w:rsidR="002A40DF">
          <w:rPr>
            <w:rFonts w:hint="eastAsia"/>
            <w:lang w:val="en-US"/>
          </w:rPr>
          <w:delText>other</w:delText>
        </w:r>
      </w:del>
      <w:r w:rsidR="0046157E" w:rsidRPr="00A76256">
        <w:rPr>
          <w:lang w:val="en-US"/>
        </w:rPr>
        <w:t xml:space="preserve"> </w:t>
      </w:r>
      <w:r w:rsidR="002A40DF" w:rsidRPr="00A76256">
        <w:rPr>
          <w:lang w:val="en-US"/>
        </w:rPr>
        <w:t xml:space="preserve">teenage girls identified Zhang </w:t>
      </w:r>
      <w:r w:rsidR="00413F78" w:rsidRPr="00A76256">
        <w:rPr>
          <w:lang w:val="en-US"/>
        </w:rPr>
        <w:t xml:space="preserve">from a lineup </w:t>
      </w:r>
      <w:r w:rsidR="00697511" w:rsidRPr="00A76256">
        <w:rPr>
          <w:lang w:val="en-US"/>
        </w:rPr>
        <w:t xml:space="preserve">as the </w:t>
      </w:r>
      <w:r w:rsidR="002A40DF" w:rsidRPr="00A76256">
        <w:rPr>
          <w:lang w:val="en-US"/>
        </w:rPr>
        <w:t xml:space="preserve">person who talked to </w:t>
      </w:r>
      <w:del w:id="43" w:author="Author" w:date="2018-03-17T15:49:00Z">
        <w:r w:rsidR="002A40DF">
          <w:rPr>
            <w:rFonts w:hint="eastAsia"/>
            <w:lang w:val="en-US"/>
          </w:rPr>
          <w:delText xml:space="preserve">the victim </w:delText>
        </w:r>
      </w:del>
      <w:r w:rsidR="002A40DF" w:rsidRPr="00A76256">
        <w:rPr>
          <w:lang w:val="en-US"/>
        </w:rPr>
        <w:t>and</w:t>
      </w:r>
      <w:r w:rsidR="00697511" w:rsidRPr="00A76256">
        <w:rPr>
          <w:lang w:val="en-US"/>
        </w:rPr>
        <w:t xml:space="preserve"> led the victim to the woods. </w:t>
      </w:r>
      <w:del w:id="44" w:author="Author" w:date="2018-03-17T15:49:00Z">
        <w:r w:rsidR="00697D47">
          <w:rPr>
            <w:lang w:val="en-US"/>
          </w:rPr>
          <w:delText>Meanwhile</w:delText>
        </w:r>
      </w:del>
      <w:ins w:id="45" w:author="Author" w:date="2018-03-17T15:49:00Z">
        <w:r w:rsidR="0046157E" w:rsidRPr="00A76256">
          <w:rPr>
            <w:lang w:val="en-US"/>
          </w:rPr>
          <w:t>However</w:t>
        </w:r>
      </w:ins>
      <w:r w:rsidR="0046157E" w:rsidRPr="00A76256">
        <w:rPr>
          <w:lang w:val="en-US"/>
        </w:rPr>
        <w:t xml:space="preserve">, </w:t>
      </w:r>
      <w:r w:rsidR="00697D47" w:rsidRPr="00A76256">
        <w:rPr>
          <w:lang w:val="en-US"/>
        </w:rPr>
        <w:t xml:space="preserve">there was no physical evidence </w:t>
      </w:r>
      <w:del w:id="46" w:author="Author" w:date="2018-03-17T15:49:00Z">
        <w:r w:rsidR="00431F06">
          <w:rPr>
            <w:lang w:val="en-US"/>
          </w:rPr>
          <w:delText>incriminating</w:delText>
        </w:r>
      </w:del>
      <w:ins w:id="47" w:author="Author" w:date="2018-03-17T15:49:00Z">
        <w:r w:rsidR="0046157E" w:rsidRPr="00A76256">
          <w:rPr>
            <w:lang w:val="en-US"/>
          </w:rPr>
          <w:t>to incriminate</w:t>
        </w:r>
      </w:ins>
      <w:r w:rsidR="0046157E" w:rsidRPr="00A76256">
        <w:rPr>
          <w:lang w:val="en-US"/>
        </w:rPr>
        <w:t xml:space="preserve"> </w:t>
      </w:r>
      <w:r w:rsidR="00697D47" w:rsidRPr="00A76256">
        <w:rPr>
          <w:lang w:val="en-US"/>
        </w:rPr>
        <w:t xml:space="preserve">Zhang </w:t>
      </w:r>
      <w:r w:rsidR="00431F06" w:rsidRPr="00A76256">
        <w:rPr>
          <w:lang w:val="en-US"/>
        </w:rPr>
        <w:t>as the</w:t>
      </w:r>
      <w:r w:rsidR="00697D47" w:rsidRPr="00A76256">
        <w:rPr>
          <w:lang w:val="en-US"/>
        </w:rPr>
        <w:t xml:space="preserve"> offender. </w:t>
      </w:r>
      <w:r w:rsidR="002A40DF" w:rsidRPr="00A76256">
        <w:rPr>
          <w:lang w:val="en-US"/>
        </w:rPr>
        <w:t xml:space="preserve">More than a year </w:t>
      </w:r>
      <w:r w:rsidR="005C7BEE" w:rsidRPr="00A76256">
        <w:rPr>
          <w:lang w:val="en-US"/>
        </w:rPr>
        <w:t>after his conviction</w:t>
      </w:r>
      <w:r w:rsidR="002A40DF" w:rsidRPr="00A76256">
        <w:rPr>
          <w:lang w:val="en-US"/>
        </w:rPr>
        <w:t xml:space="preserve">, </w:t>
      </w:r>
      <w:r w:rsidR="00A14215" w:rsidRPr="00A76256">
        <w:rPr>
          <w:lang w:val="en-US"/>
        </w:rPr>
        <w:t xml:space="preserve">another </w:t>
      </w:r>
      <w:r w:rsidR="00105711" w:rsidRPr="00A76256">
        <w:rPr>
          <w:lang w:val="en-US"/>
        </w:rPr>
        <w:t>defendant</w:t>
      </w:r>
      <w:r w:rsidR="00D2196A" w:rsidRPr="00A76256">
        <w:rPr>
          <w:lang w:val="en-US"/>
        </w:rPr>
        <w:t>,</w:t>
      </w:r>
      <w:r w:rsidR="00424602" w:rsidRPr="00A76256">
        <w:rPr>
          <w:lang w:val="en-US"/>
        </w:rPr>
        <w:t xml:space="preserve"> who </w:t>
      </w:r>
      <w:del w:id="48" w:author="Author" w:date="2018-03-17T15:49:00Z">
        <w:r w:rsidR="00424602">
          <w:rPr>
            <w:lang w:val="en-US"/>
          </w:rPr>
          <w:delText>was</w:delText>
        </w:r>
      </w:del>
      <w:ins w:id="49" w:author="Author" w:date="2018-03-17T15:49:00Z">
        <w:r w:rsidR="0046157E" w:rsidRPr="00A76256">
          <w:rPr>
            <w:lang w:val="en-US"/>
          </w:rPr>
          <w:t>had</w:t>
        </w:r>
      </w:ins>
      <w:r w:rsidR="0046157E" w:rsidRPr="00A76256">
        <w:rPr>
          <w:lang w:val="en-US"/>
        </w:rPr>
        <w:t xml:space="preserve"> </w:t>
      </w:r>
      <w:r w:rsidR="00F005A5" w:rsidRPr="00A76256">
        <w:rPr>
          <w:lang w:val="en-US"/>
        </w:rPr>
        <w:t xml:space="preserve">recently </w:t>
      </w:r>
      <w:ins w:id="50" w:author="Author" w:date="2018-03-17T15:49:00Z">
        <w:r w:rsidR="0046157E" w:rsidRPr="00A76256">
          <w:rPr>
            <w:lang w:val="en-US"/>
          </w:rPr>
          <w:t xml:space="preserve">been </w:t>
        </w:r>
      </w:ins>
      <w:r w:rsidR="00424602" w:rsidRPr="00A76256">
        <w:rPr>
          <w:lang w:val="en-US"/>
        </w:rPr>
        <w:t xml:space="preserve">caught, confessed </w:t>
      </w:r>
      <w:r w:rsidR="007B1624" w:rsidRPr="00A76256">
        <w:rPr>
          <w:lang w:val="en-US"/>
        </w:rPr>
        <w:t xml:space="preserve">to </w:t>
      </w:r>
      <w:r w:rsidR="00424602" w:rsidRPr="00A76256">
        <w:rPr>
          <w:lang w:val="en-US"/>
        </w:rPr>
        <w:t>a series of sex offending cases</w:t>
      </w:r>
      <w:del w:id="51" w:author="Author" w:date="2018-03-17T15:49:00Z">
        <w:r w:rsidR="00424602">
          <w:rPr>
            <w:lang w:val="en-US"/>
          </w:rPr>
          <w:delText>,</w:delText>
        </w:r>
      </w:del>
      <w:r w:rsidR="00424602" w:rsidRPr="00A76256">
        <w:rPr>
          <w:lang w:val="en-US"/>
        </w:rPr>
        <w:t xml:space="preserve"> including the one </w:t>
      </w:r>
      <w:del w:id="52" w:author="Author" w:date="2018-03-17T15:49:00Z">
        <w:r w:rsidR="00424602">
          <w:rPr>
            <w:lang w:val="en-US"/>
          </w:rPr>
          <w:delText>that</w:delText>
        </w:r>
      </w:del>
      <w:ins w:id="53" w:author="Author" w:date="2018-03-17T15:49:00Z">
        <w:r w:rsidR="0046157E" w:rsidRPr="00A76256">
          <w:rPr>
            <w:lang w:val="en-US"/>
          </w:rPr>
          <w:t>with which</w:t>
        </w:r>
      </w:ins>
      <w:r w:rsidR="0046157E" w:rsidRPr="00A76256">
        <w:rPr>
          <w:lang w:val="en-US"/>
        </w:rPr>
        <w:t xml:space="preserve"> </w:t>
      </w:r>
      <w:r w:rsidR="00424602" w:rsidRPr="00A76256">
        <w:rPr>
          <w:lang w:val="en-US"/>
        </w:rPr>
        <w:t xml:space="preserve">Zhang </w:t>
      </w:r>
      <w:del w:id="54" w:author="Author" w:date="2018-03-17T15:49:00Z">
        <w:r w:rsidR="00424602">
          <w:rPr>
            <w:lang w:val="en-US"/>
          </w:rPr>
          <w:delText>was being</w:delText>
        </w:r>
      </w:del>
      <w:ins w:id="55" w:author="Author" w:date="2018-03-17T15:49:00Z">
        <w:r w:rsidR="0046157E" w:rsidRPr="00A76256">
          <w:rPr>
            <w:lang w:val="en-US"/>
          </w:rPr>
          <w:t>had been</w:t>
        </w:r>
      </w:ins>
      <w:r w:rsidR="0046157E" w:rsidRPr="00A76256">
        <w:rPr>
          <w:lang w:val="en-US"/>
        </w:rPr>
        <w:t xml:space="preserve"> </w:t>
      </w:r>
      <w:r w:rsidR="00424602" w:rsidRPr="00A76256">
        <w:rPr>
          <w:lang w:val="en-US"/>
        </w:rPr>
        <w:t>charged</w:t>
      </w:r>
      <w:del w:id="56" w:author="Author" w:date="2018-03-17T15:49:00Z">
        <w:r w:rsidR="00FE5D1D">
          <w:rPr>
            <w:lang w:val="en-US"/>
          </w:rPr>
          <w:delText xml:space="preserve"> </w:delText>
        </w:r>
        <w:r w:rsidR="00105711">
          <w:rPr>
            <w:lang w:val="en-US"/>
          </w:rPr>
          <w:delText>with</w:delText>
        </w:r>
        <w:r w:rsidR="00424602">
          <w:rPr>
            <w:lang w:val="en-US"/>
          </w:rPr>
          <w:delText xml:space="preserve">. </w:delText>
        </w:r>
        <w:r w:rsidR="00105711">
          <w:rPr>
            <w:lang w:val="en-US"/>
          </w:rPr>
          <w:delText>When</w:delText>
        </w:r>
      </w:del>
      <w:ins w:id="57" w:author="Author" w:date="2018-03-17T15:49:00Z">
        <w:r w:rsidR="0046157E" w:rsidRPr="00A76256">
          <w:rPr>
            <w:lang w:val="en-US"/>
          </w:rPr>
          <w:t>.</w:t>
        </w:r>
      </w:ins>
      <w:r w:rsidR="00FE5D1D" w:rsidRPr="00A76256">
        <w:rPr>
          <w:lang w:val="en-US"/>
        </w:rPr>
        <w:t xml:space="preserve"> </w:t>
      </w:r>
      <w:r w:rsidR="00424602" w:rsidRPr="00A76256">
        <w:rPr>
          <w:lang w:val="en-US"/>
        </w:rPr>
        <w:t>Zhang</w:t>
      </w:r>
      <w:r w:rsidR="00F005A5" w:rsidRPr="00A76256">
        <w:rPr>
          <w:lang w:val="en-US"/>
        </w:rPr>
        <w:t xml:space="preserve"> </w:t>
      </w:r>
      <w:del w:id="58" w:author="Author" w:date="2018-03-17T15:49:00Z">
        <w:r w:rsidR="00424602">
          <w:rPr>
            <w:lang w:val="en-US"/>
          </w:rPr>
          <w:delText>was</w:delText>
        </w:r>
        <w:r w:rsidR="00C5140B">
          <w:rPr>
            <w:lang w:val="en-US"/>
          </w:rPr>
          <w:delText xml:space="preserve"> released because of this confession,</w:delText>
        </w:r>
        <w:r w:rsidR="00424602">
          <w:rPr>
            <w:lang w:val="en-US"/>
          </w:rPr>
          <w:delText xml:space="preserve"> he </w:delText>
        </w:r>
      </w:del>
      <w:r w:rsidR="00F005A5" w:rsidRPr="00A76256">
        <w:rPr>
          <w:lang w:val="en-US"/>
        </w:rPr>
        <w:t>had spent 480 days in prison</w:t>
      </w:r>
      <w:ins w:id="59" w:author="Author" w:date="2018-03-17T15:49:00Z">
        <w:r w:rsidR="00424602" w:rsidRPr="00A76256">
          <w:rPr>
            <w:lang w:val="en-US"/>
          </w:rPr>
          <w:t xml:space="preserve"> </w:t>
        </w:r>
        <w:r w:rsidR="00F005A5" w:rsidRPr="00A76256">
          <w:rPr>
            <w:lang w:val="en-US"/>
          </w:rPr>
          <w:t>when he</w:t>
        </w:r>
        <w:r w:rsidR="00091AF4" w:rsidRPr="00A76256">
          <w:rPr>
            <w:lang w:val="en-US"/>
          </w:rPr>
          <w:t xml:space="preserve"> was</w:t>
        </w:r>
        <w:r w:rsidR="00F005A5" w:rsidRPr="00A76256">
          <w:rPr>
            <w:lang w:val="en-US"/>
          </w:rPr>
          <w:t xml:space="preserve"> </w:t>
        </w:r>
        <w:r w:rsidR="00C5140B" w:rsidRPr="00A76256">
          <w:rPr>
            <w:lang w:val="en-US"/>
          </w:rPr>
          <w:t>released</w:t>
        </w:r>
        <w:r w:rsidR="00F005A5" w:rsidRPr="00A76256">
          <w:rPr>
            <w:lang w:val="en-US"/>
          </w:rPr>
          <w:t xml:space="preserve"> as a result of the confession</w:t>
        </w:r>
      </w:ins>
      <w:r w:rsidR="00424602" w:rsidRPr="00A76256">
        <w:rPr>
          <w:lang w:val="en-US"/>
        </w:rPr>
        <w:t>.</w:t>
      </w:r>
      <w:r w:rsidR="00766727" w:rsidRPr="00A76256">
        <w:rPr>
          <w:rStyle w:val="FootnoteReference"/>
          <w:lang w:val="en-US"/>
        </w:rPr>
        <w:footnoteReference w:id="2"/>
      </w:r>
      <w:del w:id="63" w:author="Author" w:date="2018-03-17T15:57:00Z">
        <w:r w:rsidR="00040D10" w:rsidRPr="00A76256" w:rsidDel="004B0EDF">
          <w:rPr>
            <w:lang w:val="en-US"/>
          </w:rPr>
          <w:delText xml:space="preserve"> </w:delText>
        </w:r>
      </w:del>
    </w:p>
    <w:p w14:paraId="3081B898" w14:textId="0FC8C2F1" w:rsidR="00E66935" w:rsidRPr="00A76256" w:rsidRDefault="00E66935" w:rsidP="0015392B">
      <w:pPr>
        <w:jc w:val="both"/>
        <w:rPr>
          <w:lang w:val="en-US"/>
        </w:rPr>
      </w:pPr>
      <w:r w:rsidRPr="00A76256">
        <w:rPr>
          <w:lang w:val="en-US"/>
        </w:rPr>
        <w:t xml:space="preserve"> </w:t>
      </w:r>
      <w:del w:id="64" w:author="Author" w:date="2018-03-17T15:57:00Z">
        <w:r w:rsidRPr="00A76256" w:rsidDel="004B0EDF">
          <w:rPr>
            <w:lang w:val="en-US"/>
          </w:rPr>
          <w:delText xml:space="preserve"> </w:delText>
        </w:r>
        <w:r w:rsidR="00ED0FD2" w:rsidRPr="00A76256" w:rsidDel="004B0EDF">
          <w:rPr>
            <w:lang w:val="en-US"/>
          </w:rPr>
          <w:delText xml:space="preserve">    </w:delText>
        </w:r>
        <w:r w:rsidRPr="00A76256" w:rsidDel="004B0EDF">
          <w:rPr>
            <w:lang w:val="en-US"/>
          </w:rPr>
          <w:delText xml:space="preserve">  </w:delText>
        </w:r>
        <w:r w:rsidR="00ED0FD2" w:rsidRPr="00A76256" w:rsidDel="004B0EDF">
          <w:rPr>
            <w:lang w:val="en-US"/>
          </w:rPr>
          <w:delText xml:space="preserve">  </w:delText>
        </w:r>
      </w:del>
      <w:del w:id="65" w:author="Author" w:date="2018-03-17T15:49:00Z">
        <w:r>
          <w:rPr>
            <w:rFonts w:hint="eastAsia"/>
            <w:lang w:val="en-US"/>
          </w:rPr>
          <w:delText>This</w:delText>
        </w:r>
      </w:del>
      <w:ins w:id="66" w:author="Author" w:date="2018-03-17T15:49:00Z">
        <w:r w:rsidR="00F005A5" w:rsidRPr="00A76256">
          <w:rPr>
            <w:lang w:val="en-US"/>
          </w:rPr>
          <w:t>Zhang’s case</w:t>
        </w:r>
      </w:ins>
      <w:r w:rsidR="00F005A5" w:rsidRPr="00A76256">
        <w:rPr>
          <w:lang w:val="en-US"/>
        </w:rPr>
        <w:t xml:space="preserve"> is not </w:t>
      </w:r>
      <w:r w:rsidR="00B953A4" w:rsidRPr="00A76256">
        <w:rPr>
          <w:lang w:val="en-US"/>
        </w:rPr>
        <w:t xml:space="preserve">the only </w:t>
      </w:r>
      <w:r w:rsidR="00105711" w:rsidRPr="00A76256">
        <w:rPr>
          <w:lang w:val="en-US"/>
        </w:rPr>
        <w:t xml:space="preserve">Chinese </w:t>
      </w:r>
      <w:del w:id="67" w:author="Author" w:date="2018-03-17T15:49:00Z">
        <w:r w:rsidR="00B953A4">
          <w:rPr>
            <w:rFonts w:hint="eastAsia"/>
            <w:lang w:val="en-US"/>
          </w:rPr>
          <w:delText>case</w:delText>
        </w:r>
      </w:del>
      <w:ins w:id="68" w:author="Author" w:date="2018-03-17T15:49:00Z">
        <w:r w:rsidR="00F005A5" w:rsidRPr="00A76256">
          <w:rPr>
            <w:lang w:val="en-US"/>
          </w:rPr>
          <w:t>one</w:t>
        </w:r>
      </w:ins>
      <w:r w:rsidR="00F005A5" w:rsidRPr="00A76256">
        <w:rPr>
          <w:lang w:val="en-US"/>
        </w:rPr>
        <w:t xml:space="preserve"> </w:t>
      </w:r>
      <w:r w:rsidR="005C7BEE" w:rsidRPr="00A76256">
        <w:rPr>
          <w:lang w:val="en-US"/>
        </w:rPr>
        <w:t>in which an</w:t>
      </w:r>
      <w:r w:rsidR="00B953A4" w:rsidRPr="00A76256">
        <w:rPr>
          <w:lang w:val="en-US"/>
        </w:rPr>
        <w:t xml:space="preserve"> innocent pe</w:t>
      </w:r>
      <w:r w:rsidR="005C7BEE" w:rsidRPr="00A76256">
        <w:rPr>
          <w:lang w:val="en-US"/>
        </w:rPr>
        <w:t>rson</w:t>
      </w:r>
      <w:r w:rsidR="00B953A4" w:rsidRPr="00A76256">
        <w:rPr>
          <w:lang w:val="en-US"/>
        </w:rPr>
        <w:t xml:space="preserve"> </w:t>
      </w:r>
      <w:del w:id="69" w:author="Author" w:date="2018-03-17T15:49:00Z">
        <w:r w:rsidR="005C7BEE">
          <w:rPr>
            <w:lang w:val="en-US"/>
          </w:rPr>
          <w:delText>was</w:delText>
        </w:r>
      </w:del>
      <w:ins w:id="70" w:author="Author" w:date="2018-03-17T15:49:00Z">
        <w:r w:rsidR="00F005A5" w:rsidRPr="00A76256">
          <w:rPr>
            <w:lang w:val="en-US"/>
          </w:rPr>
          <w:t>has been</w:t>
        </w:r>
      </w:ins>
      <w:r w:rsidR="00F005A5" w:rsidRPr="00A76256">
        <w:rPr>
          <w:lang w:val="en-US"/>
        </w:rPr>
        <w:t xml:space="preserve"> </w:t>
      </w:r>
      <w:r w:rsidR="00EB27FA" w:rsidRPr="00A76256">
        <w:rPr>
          <w:lang w:val="en-US"/>
        </w:rPr>
        <w:t xml:space="preserve">falsely convicted and </w:t>
      </w:r>
      <w:r w:rsidRPr="00A76256">
        <w:rPr>
          <w:lang w:val="en-US"/>
        </w:rPr>
        <w:t xml:space="preserve">imprisoned because of </w:t>
      </w:r>
      <w:r w:rsidR="0076361A" w:rsidRPr="00A76256">
        <w:rPr>
          <w:lang w:val="en-US"/>
        </w:rPr>
        <w:t>erroneous memories</w:t>
      </w:r>
      <w:r w:rsidR="00B953A4" w:rsidRPr="00A76256">
        <w:rPr>
          <w:lang w:val="en-US"/>
        </w:rPr>
        <w:t xml:space="preserve">. Another </w:t>
      </w:r>
      <w:r w:rsidR="00040D10" w:rsidRPr="00A76256">
        <w:rPr>
          <w:lang w:val="en-US"/>
        </w:rPr>
        <w:t>case</w:t>
      </w:r>
      <w:ins w:id="71" w:author="Author" w:date="2018-03-17T15:49:00Z">
        <w:r w:rsidR="00F005A5" w:rsidRPr="00A76256">
          <w:rPr>
            <w:lang w:val="en-US"/>
          </w:rPr>
          <w:t>, which</w:t>
        </w:r>
      </w:ins>
      <w:r w:rsidR="00040D10" w:rsidRPr="00A76256">
        <w:rPr>
          <w:lang w:val="en-US"/>
        </w:rPr>
        <w:t xml:space="preserve"> </w:t>
      </w:r>
      <w:r w:rsidR="00B900B8" w:rsidRPr="00A76256">
        <w:rPr>
          <w:lang w:val="en-US"/>
        </w:rPr>
        <w:t>occurred</w:t>
      </w:r>
      <w:r w:rsidR="00040D10" w:rsidRPr="00A76256">
        <w:rPr>
          <w:lang w:val="en-US"/>
        </w:rPr>
        <w:t xml:space="preserve"> in 1990</w:t>
      </w:r>
      <w:del w:id="72" w:author="Author" w:date="2018-03-17T15:49:00Z">
        <w:r w:rsidR="00040D10">
          <w:rPr>
            <w:lang w:val="en-US"/>
          </w:rPr>
          <w:delText xml:space="preserve"> </w:delText>
        </w:r>
        <w:r w:rsidR="00105711">
          <w:rPr>
            <w:lang w:val="en-US"/>
          </w:rPr>
          <w:delText>and</w:delText>
        </w:r>
      </w:del>
      <w:ins w:id="73" w:author="Author" w:date="2018-03-17T15:49:00Z">
        <w:r w:rsidR="00F005A5" w:rsidRPr="00A76256">
          <w:rPr>
            <w:lang w:val="en-US"/>
          </w:rPr>
          <w:t>,</w:t>
        </w:r>
      </w:ins>
      <w:r w:rsidR="00040D10" w:rsidRPr="00A76256">
        <w:rPr>
          <w:lang w:val="en-US"/>
        </w:rPr>
        <w:t xml:space="preserve"> was</w:t>
      </w:r>
      <w:ins w:id="74" w:author="Author" w:date="2018-03-17T15:49:00Z">
        <w:r w:rsidR="00040D10" w:rsidRPr="00A76256">
          <w:rPr>
            <w:lang w:val="en-US"/>
          </w:rPr>
          <w:t xml:space="preserve"> </w:t>
        </w:r>
        <w:r w:rsidR="00F005A5" w:rsidRPr="00A76256">
          <w:rPr>
            <w:lang w:val="en-US"/>
          </w:rPr>
          <w:t>also</w:t>
        </w:r>
      </w:ins>
      <w:r w:rsidR="00F005A5" w:rsidRPr="00A76256">
        <w:rPr>
          <w:lang w:val="en-US"/>
        </w:rPr>
        <w:t xml:space="preserve"> </w:t>
      </w:r>
      <w:r w:rsidR="00B953A4" w:rsidRPr="00A76256">
        <w:rPr>
          <w:lang w:val="en-US"/>
        </w:rPr>
        <w:t xml:space="preserve">recently </w:t>
      </w:r>
      <w:r w:rsidR="00BB6B59" w:rsidRPr="00A76256">
        <w:rPr>
          <w:lang w:val="en-US"/>
        </w:rPr>
        <w:t>revised</w:t>
      </w:r>
      <w:del w:id="75" w:author="Author" w:date="2018-03-17T15:49:00Z">
        <w:r w:rsidR="00861599">
          <w:rPr>
            <w:lang w:val="en-US"/>
          </w:rPr>
          <w:delText xml:space="preserve"> </w:delText>
        </w:r>
        <w:r w:rsidR="00040D10">
          <w:rPr>
            <w:lang w:val="en-US"/>
          </w:rPr>
          <w:delText>as well</w:delText>
        </w:r>
        <w:r w:rsidR="00B953A4">
          <w:rPr>
            <w:rFonts w:hint="eastAsia"/>
            <w:lang w:val="en-US"/>
          </w:rPr>
          <w:delText xml:space="preserve">. </w:delText>
        </w:r>
        <w:r w:rsidR="00426595">
          <w:rPr>
            <w:lang w:val="en-US"/>
          </w:rPr>
          <w:delText>In this case</w:delText>
        </w:r>
        <w:r>
          <w:rPr>
            <w:rFonts w:hint="eastAsia"/>
            <w:lang w:val="en-US"/>
          </w:rPr>
          <w:delText>,</w:delText>
        </w:r>
      </w:del>
      <w:ins w:id="76" w:author="Author" w:date="2018-03-17T15:49:00Z">
        <w:r w:rsidR="00F005A5" w:rsidRPr="00A76256">
          <w:rPr>
            <w:lang w:val="en-US"/>
          </w:rPr>
          <w:t>:</w:t>
        </w:r>
      </w:ins>
      <w:r w:rsidR="00861599" w:rsidRPr="00A76256">
        <w:rPr>
          <w:lang w:val="en-US"/>
        </w:rPr>
        <w:t xml:space="preserve"> </w:t>
      </w:r>
      <w:r w:rsidRPr="00A76256">
        <w:rPr>
          <w:lang w:val="en-US"/>
        </w:rPr>
        <w:t>Jibin Xu (</w:t>
      </w:r>
      <w:r w:rsidRPr="00A76256">
        <w:rPr>
          <w:rFonts w:hint="eastAsia"/>
          <w:lang w:val="en-US"/>
        </w:rPr>
        <w:t>徐继彬</w:t>
      </w:r>
      <w:r w:rsidRPr="00A76256">
        <w:rPr>
          <w:lang w:val="en-US"/>
        </w:rPr>
        <w:t>)</w:t>
      </w:r>
      <w:r w:rsidR="00B953A4" w:rsidRPr="00A76256">
        <w:rPr>
          <w:lang w:val="en-US"/>
        </w:rPr>
        <w:t xml:space="preserve"> was </w:t>
      </w:r>
      <w:r w:rsidR="003B77FA" w:rsidRPr="00A76256">
        <w:rPr>
          <w:lang w:val="en-US"/>
        </w:rPr>
        <w:t>wrong</w:t>
      </w:r>
      <w:r w:rsidR="007E7A79" w:rsidRPr="00A76256">
        <w:rPr>
          <w:lang w:val="en-US"/>
        </w:rPr>
        <w:t>ful</w:t>
      </w:r>
      <w:r w:rsidR="003B77FA" w:rsidRPr="00A76256">
        <w:rPr>
          <w:lang w:val="en-US"/>
        </w:rPr>
        <w:t xml:space="preserve">ly convicted of rape </w:t>
      </w:r>
      <w:r w:rsidR="00105711" w:rsidRPr="00A76256">
        <w:rPr>
          <w:lang w:val="en-US"/>
        </w:rPr>
        <w:t xml:space="preserve">because </w:t>
      </w:r>
      <w:r w:rsidR="003B77FA" w:rsidRPr="00A76256">
        <w:rPr>
          <w:lang w:val="en-US"/>
        </w:rPr>
        <w:t xml:space="preserve">he </w:t>
      </w:r>
      <w:r w:rsidR="00F005A5" w:rsidRPr="00A76256">
        <w:rPr>
          <w:lang w:val="en-US"/>
        </w:rPr>
        <w:t xml:space="preserve">was </w:t>
      </w:r>
      <w:r w:rsidR="003B77FA" w:rsidRPr="00A76256">
        <w:rPr>
          <w:lang w:val="en-US"/>
        </w:rPr>
        <w:t>identified by the victi</w:t>
      </w:r>
      <w:r w:rsidR="00766727" w:rsidRPr="00A76256">
        <w:rPr>
          <w:lang w:val="en-US"/>
        </w:rPr>
        <w:t xml:space="preserve">m </w:t>
      </w:r>
      <w:r w:rsidR="007E7A79" w:rsidRPr="00A76256">
        <w:rPr>
          <w:lang w:val="en-US"/>
        </w:rPr>
        <w:t>as the assailant</w:t>
      </w:r>
      <w:del w:id="77" w:author="Author" w:date="2018-03-17T15:49:00Z">
        <w:r w:rsidR="00105711">
          <w:rPr>
            <w:lang w:val="en-US"/>
          </w:rPr>
          <w:delText>,</w:delText>
        </w:r>
      </w:del>
      <w:r w:rsidR="007E7A79" w:rsidRPr="00A76256">
        <w:rPr>
          <w:lang w:val="en-US"/>
        </w:rPr>
        <w:t xml:space="preserve"> </w:t>
      </w:r>
      <w:r w:rsidR="00766727" w:rsidRPr="00A76256">
        <w:rPr>
          <w:lang w:val="en-US"/>
        </w:rPr>
        <w:t xml:space="preserve">even though </w:t>
      </w:r>
      <w:r w:rsidR="00FD1C49" w:rsidRPr="00A76256">
        <w:rPr>
          <w:lang w:val="en-US"/>
        </w:rPr>
        <w:t xml:space="preserve">the police </w:t>
      </w:r>
      <w:del w:id="78" w:author="Author" w:date="2018-03-17T15:49:00Z">
        <w:r w:rsidR="00FD1C49">
          <w:rPr>
            <w:lang w:val="en-US"/>
          </w:rPr>
          <w:delText xml:space="preserve">should have found out that </w:delText>
        </w:r>
      </w:del>
      <w:ins w:id="79" w:author="Author" w:date="2018-03-17T15:49:00Z">
        <w:r w:rsidR="00F005A5" w:rsidRPr="00A76256">
          <w:rPr>
            <w:lang w:val="en-US"/>
          </w:rPr>
          <w:t xml:space="preserve">did not match </w:t>
        </w:r>
      </w:ins>
      <w:r w:rsidR="00FD1C49" w:rsidRPr="00A76256">
        <w:rPr>
          <w:lang w:val="en-US"/>
        </w:rPr>
        <w:t>his blood type</w:t>
      </w:r>
      <w:r w:rsidR="00F005A5" w:rsidRPr="00A76256">
        <w:rPr>
          <w:lang w:val="en-US"/>
        </w:rPr>
        <w:t xml:space="preserve"> </w:t>
      </w:r>
      <w:del w:id="80" w:author="Author" w:date="2018-03-17T15:49:00Z">
        <w:r w:rsidR="00FD1C49">
          <w:rPr>
            <w:lang w:val="en-US"/>
          </w:rPr>
          <w:delText>did</w:delText>
        </w:r>
        <w:r w:rsidR="003B77FA">
          <w:rPr>
            <w:rFonts w:hint="eastAsia"/>
            <w:lang w:val="en-US"/>
          </w:rPr>
          <w:delText xml:space="preserve"> not match </w:delText>
        </w:r>
      </w:del>
      <w:ins w:id="81" w:author="Author" w:date="2018-03-17T15:49:00Z">
        <w:r w:rsidR="00F005A5" w:rsidRPr="00A76256">
          <w:rPr>
            <w:lang w:val="en-US"/>
          </w:rPr>
          <w:t xml:space="preserve">with that found at </w:t>
        </w:r>
      </w:ins>
      <w:r w:rsidR="00F005A5" w:rsidRPr="00A76256">
        <w:rPr>
          <w:lang w:val="en-US"/>
        </w:rPr>
        <w:t xml:space="preserve">the </w:t>
      </w:r>
      <w:ins w:id="82" w:author="Author" w:date="2018-03-17T15:49:00Z">
        <w:r w:rsidR="00F005A5" w:rsidRPr="00A76256">
          <w:rPr>
            <w:lang w:val="en-US"/>
          </w:rPr>
          <w:t xml:space="preserve">rape scene; in fact, his </w:t>
        </w:r>
      </w:ins>
      <w:r w:rsidR="00F005A5" w:rsidRPr="00A76256">
        <w:rPr>
          <w:lang w:val="en-US"/>
        </w:rPr>
        <w:t xml:space="preserve">blood type </w:t>
      </w:r>
      <w:ins w:id="83" w:author="Author" w:date="2018-03-17T15:49:00Z">
        <w:r w:rsidR="00F005A5" w:rsidRPr="00A76256">
          <w:rPr>
            <w:lang w:val="en-US"/>
          </w:rPr>
          <w:t xml:space="preserve">did </w:t>
        </w:r>
        <w:r w:rsidR="003B77FA" w:rsidRPr="00A76256">
          <w:rPr>
            <w:lang w:val="en-US"/>
          </w:rPr>
          <w:t xml:space="preserve">not match </w:t>
        </w:r>
        <w:r w:rsidR="00F005A5" w:rsidRPr="00A76256">
          <w:rPr>
            <w:lang w:val="en-US"/>
          </w:rPr>
          <w:t xml:space="preserve">that </w:t>
        </w:r>
      </w:ins>
      <w:r w:rsidR="00766727" w:rsidRPr="00A76256">
        <w:rPr>
          <w:lang w:val="en-US"/>
        </w:rPr>
        <w:t xml:space="preserve">of the </w:t>
      </w:r>
      <w:r w:rsidR="00105711" w:rsidRPr="00A76256">
        <w:rPr>
          <w:lang w:val="en-US"/>
        </w:rPr>
        <w:t xml:space="preserve">real </w:t>
      </w:r>
      <w:r w:rsidR="00766727" w:rsidRPr="00A76256">
        <w:rPr>
          <w:lang w:val="en-US"/>
        </w:rPr>
        <w:t xml:space="preserve">perpetrator. </w:t>
      </w:r>
      <w:del w:id="84" w:author="Author" w:date="2018-03-17T15:49:00Z">
        <w:r w:rsidR="00766727">
          <w:rPr>
            <w:rFonts w:hint="eastAsia"/>
            <w:lang w:val="en-US"/>
          </w:rPr>
          <w:delText>Only after 16</w:delText>
        </w:r>
      </w:del>
      <w:commentRangeStart w:id="85"/>
      <w:ins w:id="86" w:author="Author" w:date="2018-03-17T15:49:00Z">
        <w:r w:rsidR="00F005A5" w:rsidRPr="00A517BF">
          <w:rPr>
            <w:highlight w:val="yellow"/>
            <w:lang w:val="en-US"/>
          </w:rPr>
          <w:t>Sixteen</w:t>
        </w:r>
        <w:commentRangeEnd w:id="85"/>
        <w:r w:rsidR="00654BDB">
          <w:rPr>
            <w:rStyle w:val="CommentReference"/>
          </w:rPr>
          <w:commentReference w:id="85"/>
        </w:r>
      </w:ins>
      <w:r w:rsidR="00F005A5" w:rsidRPr="00A76256">
        <w:rPr>
          <w:lang w:val="en-US"/>
        </w:rPr>
        <w:t xml:space="preserve"> years</w:t>
      </w:r>
      <w:del w:id="87" w:author="Author" w:date="2018-03-17T15:49:00Z">
        <w:r w:rsidR="00766727">
          <w:rPr>
            <w:rFonts w:hint="eastAsia"/>
            <w:lang w:val="en-US"/>
          </w:rPr>
          <w:delText>,</w:delText>
        </w:r>
      </w:del>
      <w:ins w:id="88" w:author="Author" w:date="2018-03-17T15:49:00Z">
        <w:r w:rsidR="00F005A5" w:rsidRPr="00A76256">
          <w:rPr>
            <w:lang w:val="en-US"/>
          </w:rPr>
          <w:t xml:space="preserve"> later</w:t>
        </w:r>
      </w:ins>
      <w:r w:rsidR="00F005A5" w:rsidRPr="00A76256">
        <w:rPr>
          <w:lang w:val="en-US"/>
        </w:rPr>
        <w:t xml:space="preserve"> </w:t>
      </w:r>
      <w:r w:rsidR="00766727" w:rsidRPr="00A76256">
        <w:rPr>
          <w:lang w:val="en-US"/>
        </w:rPr>
        <w:t>he was prove</w:t>
      </w:r>
      <w:r w:rsidR="00D90A15" w:rsidRPr="00A76256">
        <w:rPr>
          <w:lang w:val="en-US"/>
        </w:rPr>
        <w:t>n</w:t>
      </w:r>
      <w:r w:rsidR="00766727" w:rsidRPr="00A76256">
        <w:rPr>
          <w:lang w:val="en-US"/>
        </w:rPr>
        <w:t xml:space="preserve"> innocent by a blood test.</w:t>
      </w:r>
      <w:r w:rsidR="00766727" w:rsidRPr="00A76256">
        <w:rPr>
          <w:rStyle w:val="FootnoteReference"/>
          <w:lang w:val="en-US"/>
        </w:rPr>
        <w:footnoteReference w:id="3"/>
      </w:r>
      <w:del w:id="92" w:author="Author" w:date="2018-03-17T15:57:00Z">
        <w:r w:rsidR="00766727" w:rsidRPr="00A76256" w:rsidDel="004B0EDF">
          <w:rPr>
            <w:rFonts w:hint="eastAsia"/>
            <w:lang w:val="en-US"/>
          </w:rPr>
          <w:delText xml:space="preserve"> </w:delText>
        </w:r>
      </w:del>
    </w:p>
    <w:p w14:paraId="7B935A69" w14:textId="23EB5AEA" w:rsidR="00944B5C" w:rsidRPr="00A76256" w:rsidRDefault="00944B5C" w:rsidP="0015392B">
      <w:pPr>
        <w:jc w:val="both"/>
        <w:rPr>
          <w:lang w:val="en-US"/>
        </w:rPr>
      </w:pPr>
      <w:r w:rsidRPr="00A76256">
        <w:rPr>
          <w:lang w:val="en-US"/>
        </w:rPr>
        <w:lastRenderedPageBreak/>
        <w:t xml:space="preserve"> </w:t>
      </w:r>
      <w:del w:id="93" w:author="Author" w:date="2018-03-17T15:57:00Z">
        <w:r w:rsidRPr="00A76256" w:rsidDel="004B0EDF">
          <w:rPr>
            <w:lang w:val="en-US"/>
          </w:rPr>
          <w:delText xml:space="preserve"> </w:delText>
        </w:r>
        <w:r w:rsidR="00ED0FD2" w:rsidRPr="00A76256" w:rsidDel="004B0EDF">
          <w:rPr>
            <w:lang w:val="en-US"/>
          </w:rPr>
          <w:delText xml:space="preserve">    </w:delText>
        </w:r>
        <w:r w:rsidRPr="00A76256" w:rsidDel="004B0EDF">
          <w:rPr>
            <w:lang w:val="en-US"/>
          </w:rPr>
          <w:delText xml:space="preserve">  </w:delText>
        </w:r>
        <w:r w:rsidR="00ED0FD2" w:rsidRPr="00A76256" w:rsidDel="004B0EDF">
          <w:rPr>
            <w:lang w:val="en-US"/>
          </w:rPr>
          <w:delText xml:space="preserve">  </w:delText>
        </w:r>
      </w:del>
      <w:r w:rsidRPr="00A76256">
        <w:rPr>
          <w:lang w:val="en-US"/>
        </w:rPr>
        <w:t>In</w:t>
      </w:r>
      <w:ins w:id="94" w:author="Author" w:date="2018-03-17T15:49:00Z">
        <w:r w:rsidRPr="00A76256">
          <w:rPr>
            <w:lang w:val="en-US"/>
          </w:rPr>
          <w:t xml:space="preserve"> </w:t>
        </w:r>
        <w:r w:rsidR="00E337CD" w:rsidRPr="00A76256">
          <w:rPr>
            <w:lang w:val="en-US"/>
          </w:rPr>
          <w:t>both</w:t>
        </w:r>
      </w:ins>
      <w:r w:rsidR="00E337CD" w:rsidRPr="00A76256">
        <w:rPr>
          <w:lang w:val="en-US"/>
        </w:rPr>
        <w:t xml:space="preserve"> </w:t>
      </w:r>
      <w:r w:rsidRPr="00A76256">
        <w:rPr>
          <w:lang w:val="en-US"/>
        </w:rPr>
        <w:t>the</w:t>
      </w:r>
      <w:r w:rsidR="00105711" w:rsidRPr="00A76256">
        <w:rPr>
          <w:lang w:val="en-US"/>
        </w:rPr>
        <w:t>se</w:t>
      </w:r>
      <w:r w:rsidRPr="00A76256">
        <w:rPr>
          <w:lang w:val="en-US"/>
        </w:rPr>
        <w:t xml:space="preserve"> cases, innocent people were convicted </w:t>
      </w:r>
      <w:r w:rsidR="007E547C" w:rsidRPr="00A76256">
        <w:rPr>
          <w:lang w:val="en-US"/>
        </w:rPr>
        <w:t xml:space="preserve">because of </w:t>
      </w:r>
      <w:r w:rsidR="00962DE7" w:rsidRPr="00A76256">
        <w:rPr>
          <w:lang w:val="en-US"/>
        </w:rPr>
        <w:t>the absolute reliance on eyewitness testimonies even wh</w:t>
      </w:r>
      <w:r w:rsidR="00DF1F5C" w:rsidRPr="00A76256">
        <w:rPr>
          <w:lang w:val="en-US"/>
        </w:rPr>
        <w:t>en</w:t>
      </w:r>
      <w:r w:rsidR="00962DE7" w:rsidRPr="00A76256">
        <w:rPr>
          <w:lang w:val="en-US"/>
        </w:rPr>
        <w:t xml:space="preserve"> </w:t>
      </w:r>
      <w:del w:id="95" w:author="Author" w:date="2018-03-17T15:49:00Z">
        <w:r w:rsidR="00962DE7">
          <w:rPr>
            <w:lang w:val="en-US"/>
          </w:rPr>
          <w:delText>they</w:delText>
        </w:r>
      </w:del>
      <w:ins w:id="96" w:author="Author" w:date="2018-03-17T15:49:00Z">
        <w:r w:rsidR="00E337CD" w:rsidRPr="00A76256">
          <w:rPr>
            <w:lang w:val="en-US"/>
          </w:rPr>
          <w:t>these</w:t>
        </w:r>
      </w:ins>
      <w:r w:rsidR="00E337CD" w:rsidRPr="00A76256">
        <w:rPr>
          <w:lang w:val="en-US"/>
        </w:rPr>
        <w:t xml:space="preserve"> </w:t>
      </w:r>
      <w:r w:rsidR="00962DE7" w:rsidRPr="00A76256">
        <w:rPr>
          <w:lang w:val="en-US"/>
        </w:rPr>
        <w:t>include</w:t>
      </w:r>
      <w:r w:rsidR="005C7BEE" w:rsidRPr="00A76256">
        <w:rPr>
          <w:lang w:val="en-US"/>
        </w:rPr>
        <w:t>d</w:t>
      </w:r>
      <w:r w:rsidR="00962DE7" w:rsidRPr="00A76256">
        <w:rPr>
          <w:lang w:val="en-US"/>
        </w:rPr>
        <w:t xml:space="preserve"> </w:t>
      </w:r>
      <w:r w:rsidR="007E547C" w:rsidRPr="00A76256">
        <w:rPr>
          <w:lang w:val="en-US"/>
        </w:rPr>
        <w:t xml:space="preserve">erroneous memories </w:t>
      </w:r>
      <w:del w:id="97" w:author="Author" w:date="2018-03-17T15:49:00Z">
        <w:r w:rsidR="007E547C">
          <w:rPr>
            <w:lang w:val="en-US"/>
          </w:rPr>
          <w:delText xml:space="preserve">implying </w:delText>
        </w:r>
        <w:r w:rsidR="00433F24">
          <w:rPr>
            <w:lang w:val="en-US"/>
          </w:rPr>
          <w:delText xml:space="preserve">someone’s </w:delText>
        </w:r>
        <w:r w:rsidR="007E547C">
          <w:rPr>
            <w:lang w:val="en-US"/>
          </w:rPr>
          <w:delText>guilt</w:delText>
        </w:r>
        <w:r w:rsidR="00996E41">
          <w:rPr>
            <w:lang w:val="en-US"/>
          </w:rPr>
          <w:delText>.</w:delText>
        </w:r>
      </w:del>
      <w:ins w:id="98" w:author="Author" w:date="2018-03-17T15:49:00Z">
        <w:r w:rsidR="00E337CD" w:rsidRPr="00A76256">
          <w:rPr>
            <w:lang w:val="en-US"/>
          </w:rPr>
          <w:t>that implied another was guilty.</w:t>
        </w:r>
      </w:ins>
      <w:r w:rsidR="00996E41" w:rsidRPr="00A76256">
        <w:rPr>
          <w:lang w:val="en-US"/>
        </w:rPr>
        <w:t xml:space="preserve"> </w:t>
      </w:r>
      <w:del w:id="99" w:author="Author" w:date="2018-03-17T15:57:00Z">
        <w:r w:rsidR="00312811" w:rsidRPr="00A76256" w:rsidDel="004B0EDF">
          <w:rPr>
            <w:lang w:val="en-US"/>
          </w:rPr>
          <w:delText xml:space="preserve"> </w:delText>
        </w:r>
      </w:del>
      <w:r w:rsidR="00312811" w:rsidRPr="00A76256">
        <w:rPr>
          <w:lang w:val="en-US"/>
        </w:rPr>
        <w:t>In</w:t>
      </w:r>
      <w:r w:rsidR="00996E41" w:rsidRPr="00A76256">
        <w:rPr>
          <w:lang w:val="en-US"/>
        </w:rPr>
        <w:t xml:space="preserve"> the absence of physical evidence, </w:t>
      </w:r>
      <w:r w:rsidR="00312811" w:rsidRPr="00A76256">
        <w:rPr>
          <w:lang w:val="en-US"/>
        </w:rPr>
        <w:t>these testimonies became crucial</w:t>
      </w:r>
      <w:r w:rsidR="00105711" w:rsidRPr="00A76256">
        <w:rPr>
          <w:lang w:val="en-US"/>
        </w:rPr>
        <w:t xml:space="preserve">. </w:t>
      </w:r>
      <w:del w:id="100" w:author="Author" w:date="2018-03-17T15:49:00Z">
        <w:r w:rsidR="007B3AE9">
          <w:rPr>
            <w:lang w:val="en-US"/>
          </w:rPr>
          <w:delText>Importantly,</w:delText>
        </w:r>
      </w:del>
      <w:ins w:id="101" w:author="Author" w:date="2018-03-17T15:49:00Z">
        <w:r w:rsidR="00E337CD" w:rsidRPr="00A76256">
          <w:rPr>
            <w:lang w:val="en-US"/>
          </w:rPr>
          <w:t>It is of importance to note that</w:t>
        </w:r>
      </w:ins>
      <w:r w:rsidR="00E337CD" w:rsidRPr="00A76256">
        <w:rPr>
          <w:lang w:val="en-US"/>
        </w:rPr>
        <w:t xml:space="preserve"> </w:t>
      </w:r>
      <w:r w:rsidR="007B3AE9" w:rsidRPr="00A76256">
        <w:rPr>
          <w:lang w:val="en-US"/>
        </w:rPr>
        <w:t xml:space="preserve">in </w:t>
      </w:r>
      <w:r w:rsidR="00105711" w:rsidRPr="00A76256">
        <w:rPr>
          <w:lang w:val="en-US"/>
        </w:rPr>
        <w:t xml:space="preserve">the majority of </w:t>
      </w:r>
      <w:r w:rsidR="007B3AE9" w:rsidRPr="00A76256">
        <w:rPr>
          <w:lang w:val="en-US"/>
        </w:rPr>
        <w:t xml:space="preserve">criminal proceedings, </w:t>
      </w:r>
      <w:r w:rsidR="004B7420" w:rsidRPr="00A76256">
        <w:rPr>
          <w:lang w:val="en-US"/>
        </w:rPr>
        <w:t xml:space="preserve">eyewitness testimonies are </w:t>
      </w:r>
      <w:del w:id="102" w:author="Author" w:date="2018-03-17T15:49:00Z">
        <w:r w:rsidR="004B7420">
          <w:rPr>
            <w:lang w:val="en-US"/>
          </w:rPr>
          <w:delText>the</w:delText>
        </w:r>
      </w:del>
      <w:ins w:id="103" w:author="Author" w:date="2018-03-17T15:49:00Z">
        <w:r w:rsidR="00091AF4" w:rsidRPr="00A76256">
          <w:rPr>
            <w:lang w:val="en-US"/>
          </w:rPr>
          <w:t>regarded as</w:t>
        </w:r>
      </w:ins>
      <w:r w:rsidR="00091AF4" w:rsidRPr="00A76256">
        <w:rPr>
          <w:lang w:val="en-US"/>
        </w:rPr>
        <w:t xml:space="preserve"> </w:t>
      </w:r>
      <w:r w:rsidR="00105711" w:rsidRPr="00A76256">
        <w:rPr>
          <w:lang w:val="en-US"/>
        </w:rPr>
        <w:t xml:space="preserve">most important </w:t>
      </w:r>
      <w:r w:rsidR="004B7420" w:rsidRPr="00A76256">
        <w:rPr>
          <w:lang w:val="en-US"/>
        </w:rPr>
        <w:t>piece of evidence</w:t>
      </w:r>
      <w:r w:rsidR="003F6C14" w:rsidRPr="00A76256">
        <w:rPr>
          <w:lang w:val="en-US"/>
        </w:rPr>
        <w:t xml:space="preserve"> (e.g., Howe, Knott, &amp; Conway, 2018)</w:t>
      </w:r>
      <w:r w:rsidR="004B7420" w:rsidRPr="00A76256">
        <w:rPr>
          <w:lang w:val="en-US"/>
        </w:rPr>
        <w:t xml:space="preserve">. </w:t>
      </w:r>
      <w:del w:id="104" w:author="Author" w:date="2018-03-17T15:49:00Z">
        <w:r w:rsidR="004B7420">
          <w:rPr>
            <w:lang w:val="en-US"/>
          </w:rPr>
          <w:delText>Objective</w:delText>
        </w:r>
      </w:del>
      <w:ins w:id="105" w:author="Author" w:date="2018-03-17T15:49:00Z">
        <w:r w:rsidR="00091AF4" w:rsidRPr="00A76256">
          <w:rPr>
            <w:lang w:val="en-US"/>
          </w:rPr>
          <w:t>Often there is no objective</w:t>
        </w:r>
      </w:ins>
      <w:r w:rsidR="00091AF4" w:rsidRPr="00A76256">
        <w:rPr>
          <w:lang w:val="en-US"/>
        </w:rPr>
        <w:t xml:space="preserve"> evidence </w:t>
      </w:r>
      <w:r w:rsidR="004B7420" w:rsidRPr="00A76256">
        <w:rPr>
          <w:lang w:val="en-US"/>
        </w:rPr>
        <w:t>such as DNA</w:t>
      </w:r>
      <w:r w:rsidR="00E337CD" w:rsidRPr="00A76256">
        <w:rPr>
          <w:lang w:val="en-US"/>
        </w:rPr>
        <w:t xml:space="preserve"> </w:t>
      </w:r>
      <w:del w:id="106" w:author="Author" w:date="2018-03-17T15:49:00Z">
        <w:r w:rsidR="004B7420">
          <w:rPr>
            <w:lang w:val="en-US"/>
          </w:rPr>
          <w:delText xml:space="preserve">evidence is frequently lacking </w:delText>
        </w:r>
      </w:del>
      <w:r w:rsidR="004B7420" w:rsidRPr="00A76256">
        <w:rPr>
          <w:lang w:val="en-US"/>
        </w:rPr>
        <w:t>(</w:t>
      </w:r>
      <w:r w:rsidR="00256DCE" w:rsidRPr="00A76256">
        <w:rPr>
          <w:lang w:val="en-US"/>
        </w:rPr>
        <w:t>Howe &amp; Knott, 2015; Perterson, Hickman, Strom, &amp; Johnson, 2013</w:t>
      </w:r>
      <w:r w:rsidR="004B7420" w:rsidRPr="00A76256">
        <w:rPr>
          <w:lang w:val="en-US"/>
        </w:rPr>
        <w:t xml:space="preserve">). </w:t>
      </w:r>
      <w:del w:id="107" w:author="Author" w:date="2018-03-17T15:49:00Z">
        <w:r w:rsidR="004B7420">
          <w:rPr>
            <w:lang w:val="en-US"/>
          </w:rPr>
          <w:delText xml:space="preserve">The result of this is that </w:delText>
        </w:r>
      </w:del>
      <w:ins w:id="108" w:author="Author" w:date="2018-03-17T15:49:00Z">
        <w:r w:rsidR="00E337CD" w:rsidRPr="00A76256">
          <w:rPr>
            <w:lang w:val="en-US"/>
          </w:rPr>
          <w:t xml:space="preserve">Consequently, often </w:t>
        </w:r>
      </w:ins>
      <w:r w:rsidR="004B7420" w:rsidRPr="00A76256">
        <w:rPr>
          <w:lang w:val="en-US"/>
        </w:rPr>
        <w:t xml:space="preserve">legal professionals </w:t>
      </w:r>
      <w:del w:id="109" w:author="Author" w:date="2018-03-17T15:49:00Z">
        <w:r w:rsidR="00207D02">
          <w:rPr>
            <w:lang w:val="en-US"/>
          </w:rPr>
          <w:delText xml:space="preserve">often </w:delText>
        </w:r>
        <w:r w:rsidR="005C7BEE">
          <w:rPr>
            <w:lang w:val="en-US"/>
          </w:rPr>
          <w:delText>must</w:delText>
        </w:r>
      </w:del>
      <w:ins w:id="110" w:author="Author" w:date="2018-03-17T15:49:00Z">
        <w:r w:rsidR="00E337CD" w:rsidRPr="00A76256">
          <w:rPr>
            <w:lang w:val="en-US"/>
          </w:rPr>
          <w:t>have to</w:t>
        </w:r>
      </w:ins>
      <w:r w:rsidR="00E337CD" w:rsidRPr="00A76256">
        <w:rPr>
          <w:lang w:val="en-US"/>
        </w:rPr>
        <w:t xml:space="preserve"> </w:t>
      </w:r>
      <w:r w:rsidR="004B7420" w:rsidRPr="00A76256">
        <w:rPr>
          <w:lang w:val="en-US"/>
        </w:rPr>
        <w:t>rely on the memory of a victim and/or witness.</w:t>
      </w:r>
      <w:r w:rsidR="00996E41" w:rsidRPr="00A76256">
        <w:rPr>
          <w:lang w:val="en-US"/>
        </w:rPr>
        <w:t xml:space="preserve"> </w:t>
      </w:r>
      <w:r w:rsidR="006B7FFC" w:rsidRPr="00A76256">
        <w:rPr>
          <w:lang w:val="en-US"/>
        </w:rPr>
        <w:t xml:space="preserve">However, </w:t>
      </w:r>
      <w:del w:id="111" w:author="Author" w:date="2018-03-17T15:49:00Z">
        <w:r w:rsidR="006B7FFC">
          <w:rPr>
            <w:lang w:val="en-US"/>
          </w:rPr>
          <w:delText>m</w:delText>
        </w:r>
        <w:r w:rsidR="00CC6034">
          <w:rPr>
            <w:lang w:val="en-US"/>
          </w:rPr>
          <w:delText>emory is a flexible system that is</w:delText>
        </w:r>
      </w:del>
      <w:ins w:id="112" w:author="Author" w:date="2018-03-17T15:49:00Z">
        <w:r w:rsidR="00E337CD" w:rsidRPr="00A76256">
          <w:rPr>
            <w:lang w:val="en-US"/>
          </w:rPr>
          <w:t xml:space="preserve">memories may be regarded as </w:t>
        </w:r>
        <w:r w:rsidR="000C3626" w:rsidRPr="00A76256">
          <w:rPr>
            <w:lang w:val="en-US"/>
          </w:rPr>
          <w:t>malleable and are</w:t>
        </w:r>
      </w:ins>
      <w:r w:rsidR="000C3626" w:rsidRPr="00A76256">
        <w:rPr>
          <w:lang w:val="en-US"/>
        </w:rPr>
        <w:t xml:space="preserve"> </w:t>
      </w:r>
      <w:r w:rsidR="00996E41" w:rsidRPr="00A76256">
        <w:rPr>
          <w:lang w:val="en-US"/>
        </w:rPr>
        <w:t>not as reliable as people expect</w:t>
      </w:r>
      <w:r w:rsidR="00CC6034" w:rsidRPr="00A76256">
        <w:rPr>
          <w:lang w:val="en-US"/>
        </w:rPr>
        <w:t xml:space="preserve"> (</w:t>
      </w:r>
      <w:r w:rsidR="001329F4" w:rsidRPr="00A76256">
        <w:rPr>
          <w:lang w:val="en-US"/>
        </w:rPr>
        <w:t>Loftus, 2004; Schacter, 2012</w:t>
      </w:r>
      <w:r w:rsidR="00CC6034" w:rsidRPr="00A76256">
        <w:rPr>
          <w:lang w:val="en-US"/>
        </w:rPr>
        <w:t>)</w:t>
      </w:r>
      <w:r w:rsidR="00996E41" w:rsidRPr="00A76256">
        <w:rPr>
          <w:lang w:val="en-US"/>
        </w:rPr>
        <w:t xml:space="preserve">. </w:t>
      </w:r>
      <w:r w:rsidR="00F856A1" w:rsidRPr="00A76256">
        <w:rPr>
          <w:lang w:val="en-US"/>
        </w:rPr>
        <w:t>Our memories</w:t>
      </w:r>
      <w:r w:rsidR="00BD615A" w:rsidRPr="00A76256">
        <w:rPr>
          <w:lang w:val="en-US"/>
        </w:rPr>
        <w:t xml:space="preserve"> are fallible</w:t>
      </w:r>
      <w:del w:id="113" w:author="Author" w:date="2018-03-17T15:49:00Z">
        <w:r w:rsidR="00BD615A">
          <w:rPr>
            <w:lang w:val="en-US"/>
          </w:rPr>
          <w:delText>. That is, they</w:delText>
        </w:r>
      </w:del>
      <w:ins w:id="114" w:author="Author" w:date="2018-03-17T15:49:00Z">
        <w:r w:rsidR="000C3626" w:rsidRPr="00A76256">
          <w:rPr>
            <w:lang w:val="en-US"/>
          </w:rPr>
          <w:t>; in other words, memories</w:t>
        </w:r>
      </w:ins>
      <w:r w:rsidR="000C3626" w:rsidRPr="00A76256">
        <w:rPr>
          <w:lang w:val="en-US"/>
        </w:rPr>
        <w:t xml:space="preserve"> are </w:t>
      </w:r>
      <w:r w:rsidR="00F856A1" w:rsidRPr="00A76256">
        <w:rPr>
          <w:lang w:val="en-US"/>
        </w:rPr>
        <w:t xml:space="preserve">not </w:t>
      </w:r>
      <w:r w:rsidR="00B47FF6" w:rsidRPr="00A76256">
        <w:rPr>
          <w:lang w:val="en-US"/>
        </w:rPr>
        <w:t xml:space="preserve">literally </w:t>
      </w:r>
      <w:r w:rsidR="00F856A1" w:rsidRPr="00A76256">
        <w:rPr>
          <w:lang w:val="en-US"/>
        </w:rPr>
        <w:t>reproduced</w:t>
      </w:r>
      <w:ins w:id="115" w:author="Author" w:date="2018-03-17T15:49:00Z">
        <w:r w:rsidR="000C3626" w:rsidRPr="00A76256">
          <w:rPr>
            <w:lang w:val="en-US"/>
          </w:rPr>
          <w:t>,</w:t>
        </w:r>
      </w:ins>
      <w:r w:rsidR="00F856A1" w:rsidRPr="00A76256">
        <w:rPr>
          <w:lang w:val="en-US"/>
        </w:rPr>
        <w:t xml:space="preserve"> but reconstructed when </w:t>
      </w:r>
      <w:r w:rsidR="0098633B" w:rsidRPr="00A76256">
        <w:rPr>
          <w:lang w:val="en-US"/>
        </w:rPr>
        <w:t>they are</w:t>
      </w:r>
      <w:r w:rsidR="00F856A1" w:rsidRPr="00A76256">
        <w:rPr>
          <w:lang w:val="en-US"/>
        </w:rPr>
        <w:t xml:space="preserve"> retrieve</w:t>
      </w:r>
      <w:r w:rsidR="0098633B" w:rsidRPr="00A76256">
        <w:rPr>
          <w:lang w:val="en-US"/>
        </w:rPr>
        <w:t>d</w:t>
      </w:r>
      <w:r w:rsidR="00D35F47" w:rsidRPr="00A76256">
        <w:rPr>
          <w:lang w:val="en-US"/>
        </w:rPr>
        <w:t xml:space="preserve"> (e.g., Howe et al., 2018)</w:t>
      </w:r>
      <w:r w:rsidR="00F856A1" w:rsidRPr="00A76256">
        <w:rPr>
          <w:lang w:val="en-US"/>
        </w:rPr>
        <w:t xml:space="preserve">. </w:t>
      </w:r>
      <w:r w:rsidR="00803CF2" w:rsidRPr="00A76256">
        <w:rPr>
          <w:lang w:val="en-US"/>
        </w:rPr>
        <w:t xml:space="preserve">During such reconstruction, </w:t>
      </w:r>
      <w:r w:rsidR="00207D02" w:rsidRPr="00A76256">
        <w:rPr>
          <w:lang w:val="en-US"/>
        </w:rPr>
        <w:t xml:space="preserve">unintentional </w:t>
      </w:r>
      <w:r w:rsidR="00803CF2" w:rsidRPr="00A76256">
        <w:rPr>
          <w:lang w:val="en-US"/>
        </w:rPr>
        <w:t xml:space="preserve">errors might </w:t>
      </w:r>
      <w:del w:id="116" w:author="Author" w:date="2018-03-17T15:49:00Z">
        <w:r w:rsidR="00803CF2">
          <w:rPr>
            <w:lang w:val="en-US"/>
          </w:rPr>
          <w:delText>slip in</w:delText>
        </w:r>
      </w:del>
      <w:ins w:id="117" w:author="Author" w:date="2018-03-17T15:49:00Z">
        <w:r w:rsidR="000C3626" w:rsidRPr="00A76256">
          <w:rPr>
            <w:lang w:val="en-US"/>
          </w:rPr>
          <w:t>occur</w:t>
        </w:r>
      </w:ins>
      <w:r w:rsidR="000C3626" w:rsidRPr="00A76256">
        <w:rPr>
          <w:lang w:val="en-US"/>
        </w:rPr>
        <w:t xml:space="preserve">, </w:t>
      </w:r>
      <w:r w:rsidR="00803CF2" w:rsidRPr="00A76256">
        <w:rPr>
          <w:lang w:val="en-US"/>
        </w:rPr>
        <w:t xml:space="preserve">which </w:t>
      </w:r>
      <w:del w:id="118" w:author="Author" w:date="2018-03-17T15:49:00Z">
        <w:r w:rsidR="00803CF2">
          <w:rPr>
            <w:lang w:val="en-US"/>
          </w:rPr>
          <w:delText xml:space="preserve">can lead to </w:delText>
        </w:r>
        <w:r w:rsidR="0098633B">
          <w:rPr>
            <w:lang w:val="en-US"/>
          </w:rPr>
          <w:delText>the occurrence of</w:delText>
        </w:r>
      </w:del>
      <w:ins w:id="119" w:author="Author" w:date="2018-03-17T15:49:00Z">
        <w:r w:rsidR="000C3626" w:rsidRPr="00A76256">
          <w:rPr>
            <w:lang w:val="en-US"/>
          </w:rPr>
          <w:t>subsequently result in</w:t>
        </w:r>
      </w:ins>
      <w:r w:rsidR="000C3626" w:rsidRPr="00A76256">
        <w:rPr>
          <w:lang w:val="en-US"/>
        </w:rPr>
        <w:t xml:space="preserve"> </w:t>
      </w:r>
      <w:r w:rsidR="00803CF2" w:rsidRPr="00A76256">
        <w:rPr>
          <w:lang w:val="en-US"/>
        </w:rPr>
        <w:t xml:space="preserve">false memories. False memories </w:t>
      </w:r>
      <w:del w:id="120" w:author="Author" w:date="2018-03-17T15:49:00Z">
        <w:r w:rsidR="00803CF2">
          <w:rPr>
            <w:lang w:val="en-US"/>
          </w:rPr>
          <w:delText>refer to</w:delText>
        </w:r>
      </w:del>
      <w:ins w:id="121" w:author="Author" w:date="2018-03-17T15:49:00Z">
        <w:r w:rsidR="000C3626" w:rsidRPr="00A76256">
          <w:rPr>
            <w:lang w:val="en-US"/>
          </w:rPr>
          <w:t>may be defined as</w:t>
        </w:r>
      </w:ins>
      <w:r w:rsidR="000C3626" w:rsidRPr="00A76256">
        <w:rPr>
          <w:lang w:val="en-US"/>
        </w:rPr>
        <w:t xml:space="preserve"> </w:t>
      </w:r>
      <w:r w:rsidR="00803CF2" w:rsidRPr="00A76256">
        <w:rPr>
          <w:lang w:val="en-US"/>
        </w:rPr>
        <w:t xml:space="preserve">memories of events that </w:t>
      </w:r>
      <w:r w:rsidR="00207D02" w:rsidRPr="00A76256">
        <w:rPr>
          <w:lang w:val="en-US"/>
        </w:rPr>
        <w:t>did not happen, yet are experienced as real</w:t>
      </w:r>
      <w:r w:rsidR="00803CF2" w:rsidRPr="00A76256">
        <w:rPr>
          <w:lang w:val="en-US"/>
        </w:rPr>
        <w:t xml:space="preserve"> (Loftus, 2005). </w:t>
      </w:r>
      <w:del w:id="122" w:author="Author" w:date="2018-03-17T15:49:00Z">
        <w:r w:rsidR="004C5AF7">
          <w:rPr>
            <w:lang w:val="en-US"/>
          </w:rPr>
          <w:delText>Although</w:delText>
        </w:r>
        <w:r w:rsidR="00B60F42">
          <w:rPr>
            <w:lang w:val="en-US"/>
          </w:rPr>
          <w:delText xml:space="preserve"> such</w:delText>
        </w:r>
      </w:del>
      <w:ins w:id="123" w:author="Author" w:date="2018-03-17T15:49:00Z">
        <w:r w:rsidR="000C3626" w:rsidRPr="00A76256">
          <w:rPr>
            <w:lang w:val="en-US"/>
          </w:rPr>
          <w:t>Such</w:t>
        </w:r>
      </w:ins>
      <w:r w:rsidR="000C3626" w:rsidRPr="00A76256">
        <w:rPr>
          <w:lang w:val="en-US"/>
        </w:rPr>
        <w:t xml:space="preserve"> </w:t>
      </w:r>
      <w:r w:rsidR="00B60F42" w:rsidRPr="00A76256">
        <w:rPr>
          <w:lang w:val="en-US"/>
        </w:rPr>
        <w:t xml:space="preserve">false memories can occur in many different situations </w:t>
      </w:r>
      <w:del w:id="124" w:author="Author" w:date="2018-03-17T15:49:00Z">
        <w:r w:rsidR="00B60F42">
          <w:rPr>
            <w:lang w:val="en-US"/>
          </w:rPr>
          <w:delText>(e.g.,</w:delText>
        </w:r>
      </w:del>
      <w:ins w:id="125" w:author="Author" w:date="2018-03-17T15:49:00Z">
        <w:r w:rsidR="000C3626" w:rsidRPr="00A76256">
          <w:rPr>
            <w:lang w:val="en-US"/>
          </w:rPr>
          <w:t xml:space="preserve">such as </w:t>
        </w:r>
        <w:r w:rsidR="001D4D04" w:rsidRPr="00A76256">
          <w:rPr>
            <w:lang w:val="en-US"/>
          </w:rPr>
          <w:t>one</w:t>
        </w:r>
      </w:ins>
      <w:r w:rsidR="001D4D04" w:rsidRPr="00A76256">
        <w:rPr>
          <w:lang w:val="en-US"/>
        </w:rPr>
        <w:t xml:space="preserve"> </w:t>
      </w:r>
      <w:r w:rsidR="000C3626" w:rsidRPr="00A76256">
        <w:rPr>
          <w:lang w:val="en-US"/>
        </w:rPr>
        <w:t xml:space="preserve">misremembering </w:t>
      </w:r>
      <w:r w:rsidR="00B60F42" w:rsidRPr="00A76256">
        <w:rPr>
          <w:lang w:val="en-US"/>
        </w:rPr>
        <w:t xml:space="preserve">that </w:t>
      </w:r>
      <w:del w:id="126" w:author="Author" w:date="2018-03-17T15:49:00Z">
        <w:r w:rsidR="00B60F42">
          <w:rPr>
            <w:lang w:val="en-US"/>
          </w:rPr>
          <w:delText xml:space="preserve">you placed your </w:delText>
        </w:r>
      </w:del>
      <w:ins w:id="127" w:author="Author" w:date="2018-03-17T15:49:00Z">
        <w:r w:rsidR="001D4D04" w:rsidRPr="00A76256">
          <w:rPr>
            <w:lang w:val="en-US"/>
          </w:rPr>
          <w:t xml:space="preserve">he or she put the </w:t>
        </w:r>
      </w:ins>
      <w:r w:rsidR="00B60F42" w:rsidRPr="00A76256">
        <w:rPr>
          <w:lang w:val="en-US"/>
        </w:rPr>
        <w:t xml:space="preserve">car keys on the table while in </w:t>
      </w:r>
      <w:r w:rsidR="004C5AF7" w:rsidRPr="00A76256">
        <w:rPr>
          <w:lang w:val="en-US"/>
        </w:rPr>
        <w:t xml:space="preserve">fact </w:t>
      </w:r>
      <w:del w:id="128" w:author="Author" w:date="2018-03-17T15:49:00Z">
        <w:r w:rsidR="004C5AF7">
          <w:rPr>
            <w:lang w:val="en-US"/>
          </w:rPr>
          <w:delText>they</w:delText>
        </w:r>
      </w:del>
      <w:ins w:id="129" w:author="Author" w:date="2018-03-17T15:49:00Z">
        <w:r w:rsidR="000C3626" w:rsidRPr="00A76256">
          <w:rPr>
            <w:lang w:val="en-US"/>
          </w:rPr>
          <w:t>the keys</w:t>
        </w:r>
      </w:ins>
      <w:r w:rsidR="000C3626" w:rsidRPr="00A76256">
        <w:rPr>
          <w:lang w:val="en-US"/>
        </w:rPr>
        <w:t xml:space="preserve"> </w:t>
      </w:r>
      <w:r w:rsidR="004C5AF7" w:rsidRPr="00A76256">
        <w:rPr>
          <w:lang w:val="en-US"/>
        </w:rPr>
        <w:t>were still in the car</w:t>
      </w:r>
      <w:del w:id="130" w:author="Author" w:date="2018-03-17T15:49:00Z">
        <w:r w:rsidR="00B60F42">
          <w:rPr>
            <w:lang w:val="en-US"/>
          </w:rPr>
          <w:delText>) and</w:delText>
        </w:r>
      </w:del>
      <w:ins w:id="131" w:author="Author" w:date="2018-03-17T15:49:00Z">
        <w:r w:rsidR="001D4D04" w:rsidRPr="00A76256">
          <w:rPr>
            <w:lang w:val="en-US"/>
          </w:rPr>
          <w:t>.</w:t>
        </w:r>
        <w:r w:rsidR="00B60F42" w:rsidRPr="00A76256">
          <w:rPr>
            <w:lang w:val="en-US"/>
          </w:rPr>
          <w:t xml:space="preserve"> </w:t>
        </w:r>
        <w:r w:rsidR="001D4D04" w:rsidRPr="00A76256">
          <w:rPr>
            <w:lang w:val="en-US"/>
          </w:rPr>
          <w:t>Furthermore, false memories</w:t>
        </w:r>
      </w:ins>
      <w:r w:rsidR="001D4D04" w:rsidRPr="00A76256">
        <w:rPr>
          <w:lang w:val="en-US"/>
        </w:rPr>
        <w:t xml:space="preserve"> </w:t>
      </w:r>
      <w:r w:rsidR="00B60F42" w:rsidRPr="00A76256">
        <w:rPr>
          <w:lang w:val="en-US"/>
        </w:rPr>
        <w:t xml:space="preserve">are </w:t>
      </w:r>
      <w:del w:id="132" w:author="Author" w:date="2018-03-17T15:49:00Z">
        <w:r w:rsidR="00D83C1B">
          <w:rPr>
            <w:lang w:val="en-US"/>
          </w:rPr>
          <w:delText>oftentimes</w:delText>
        </w:r>
      </w:del>
      <w:ins w:id="133" w:author="Author" w:date="2018-03-17T15:49:00Z">
        <w:r w:rsidR="001D4D04" w:rsidRPr="00A76256">
          <w:rPr>
            <w:lang w:val="en-US"/>
          </w:rPr>
          <w:t>often</w:t>
        </w:r>
      </w:ins>
      <w:r w:rsidR="001D4D04" w:rsidRPr="00A76256">
        <w:rPr>
          <w:lang w:val="en-US"/>
        </w:rPr>
        <w:t xml:space="preserve"> </w:t>
      </w:r>
      <w:r w:rsidR="00B60F42" w:rsidRPr="00A76256">
        <w:rPr>
          <w:lang w:val="en-US"/>
        </w:rPr>
        <w:t>relatively innocuous</w:t>
      </w:r>
      <w:ins w:id="134" w:author="Author" w:date="2018-03-17T15:49:00Z">
        <w:r w:rsidR="001D4D04" w:rsidRPr="00A76256">
          <w:rPr>
            <w:lang w:val="en-US"/>
          </w:rPr>
          <w:t>.</w:t>
        </w:r>
        <w:r w:rsidR="00B60F42" w:rsidRPr="00A76256">
          <w:rPr>
            <w:lang w:val="en-US"/>
          </w:rPr>
          <w:t xml:space="preserve"> </w:t>
        </w:r>
        <w:r w:rsidR="001D4D04" w:rsidRPr="00A76256">
          <w:rPr>
            <w:lang w:val="en-US"/>
          </w:rPr>
          <w:t>However</w:t>
        </w:r>
      </w:ins>
      <w:r w:rsidR="001D4D04" w:rsidRPr="00A76256">
        <w:rPr>
          <w:lang w:val="en-US"/>
        </w:rPr>
        <w:t xml:space="preserve">, when </w:t>
      </w:r>
      <w:del w:id="135" w:author="Author" w:date="2018-03-17T15:49:00Z">
        <w:r w:rsidR="004C5AF7">
          <w:rPr>
            <w:lang w:val="en-US"/>
          </w:rPr>
          <w:delText>they enter</w:delText>
        </w:r>
      </w:del>
      <w:ins w:id="136" w:author="Author" w:date="2018-03-17T15:49:00Z">
        <w:r w:rsidR="001D4D04" w:rsidRPr="00A76256">
          <w:rPr>
            <w:lang w:val="en-US"/>
          </w:rPr>
          <w:t>false memories occur in</w:t>
        </w:r>
      </w:ins>
      <w:r w:rsidR="001D4D04" w:rsidRPr="00A76256">
        <w:rPr>
          <w:lang w:val="en-US"/>
        </w:rPr>
        <w:t xml:space="preserve"> </w:t>
      </w:r>
      <w:r w:rsidR="00AA281E" w:rsidRPr="00A76256">
        <w:rPr>
          <w:lang w:val="en-US"/>
        </w:rPr>
        <w:t>the legal arena</w:t>
      </w:r>
      <w:r w:rsidR="003F5555" w:rsidRPr="00A76256">
        <w:rPr>
          <w:lang w:val="en-US"/>
        </w:rPr>
        <w:t xml:space="preserve">, </w:t>
      </w:r>
      <w:ins w:id="137" w:author="Author" w:date="2018-03-17T15:49:00Z">
        <w:r w:rsidR="001D4D04" w:rsidRPr="00A76256">
          <w:rPr>
            <w:lang w:val="en-US"/>
          </w:rPr>
          <w:t xml:space="preserve">the </w:t>
        </w:r>
      </w:ins>
      <w:r w:rsidR="003F5555" w:rsidRPr="00A76256">
        <w:rPr>
          <w:lang w:val="en-US"/>
        </w:rPr>
        <w:t>consequences</w:t>
      </w:r>
      <w:r w:rsidR="001D4D04" w:rsidRPr="00A76256">
        <w:rPr>
          <w:lang w:val="en-US"/>
        </w:rPr>
        <w:t xml:space="preserve"> </w:t>
      </w:r>
      <w:ins w:id="138" w:author="Author" w:date="2018-03-17T15:49:00Z">
        <w:r w:rsidR="001D4D04" w:rsidRPr="00A76256">
          <w:rPr>
            <w:lang w:val="en-US"/>
          </w:rPr>
          <w:t>thereof</w:t>
        </w:r>
        <w:r w:rsidR="003F5555" w:rsidRPr="00A76256">
          <w:rPr>
            <w:lang w:val="en-US"/>
          </w:rPr>
          <w:t xml:space="preserve"> </w:t>
        </w:r>
      </w:ins>
      <w:r w:rsidR="004C5AF7" w:rsidRPr="00A76256">
        <w:rPr>
          <w:lang w:val="en-US"/>
        </w:rPr>
        <w:t xml:space="preserve">can be </w:t>
      </w:r>
      <w:r w:rsidR="006529FD" w:rsidRPr="00A76256">
        <w:rPr>
          <w:lang w:val="en-US"/>
        </w:rPr>
        <w:t xml:space="preserve">quite </w:t>
      </w:r>
      <w:r w:rsidR="004C5AF7" w:rsidRPr="00A76256">
        <w:rPr>
          <w:lang w:val="en-US"/>
        </w:rPr>
        <w:t xml:space="preserve">dramatic </w:t>
      </w:r>
      <w:r w:rsidR="00066646" w:rsidRPr="00A76256">
        <w:rPr>
          <w:lang w:val="en-US"/>
        </w:rPr>
        <w:t xml:space="preserve">especially when </w:t>
      </w:r>
      <w:del w:id="139" w:author="Author" w:date="2018-03-17T15:49:00Z">
        <w:r w:rsidR="00066646">
          <w:rPr>
            <w:lang w:val="en-US"/>
          </w:rPr>
          <w:delText>they</w:delText>
        </w:r>
      </w:del>
      <w:ins w:id="140" w:author="Author" w:date="2018-03-17T15:49:00Z">
        <w:r w:rsidR="001D4D04" w:rsidRPr="00A76256">
          <w:rPr>
            <w:lang w:val="en-US"/>
          </w:rPr>
          <w:t>these memories</w:t>
        </w:r>
      </w:ins>
      <w:r w:rsidR="001D4D04" w:rsidRPr="00A76256">
        <w:rPr>
          <w:lang w:val="en-US"/>
        </w:rPr>
        <w:t xml:space="preserve"> </w:t>
      </w:r>
      <w:r w:rsidR="00066646" w:rsidRPr="00A76256">
        <w:rPr>
          <w:lang w:val="en-US"/>
        </w:rPr>
        <w:t xml:space="preserve">involve </w:t>
      </w:r>
      <w:r w:rsidR="0058270F" w:rsidRPr="00A76256">
        <w:rPr>
          <w:lang w:val="en-US"/>
        </w:rPr>
        <w:t xml:space="preserve">false accusations of sexual abuse or faulty eyewitness identifications </w:t>
      </w:r>
      <w:r w:rsidR="000B2A29" w:rsidRPr="00A76256">
        <w:rPr>
          <w:lang w:val="en-US"/>
        </w:rPr>
        <w:t>(Otgaar, Sauerland, &amp; Petrila, 2013)</w:t>
      </w:r>
      <w:r w:rsidR="003F5555" w:rsidRPr="00A76256">
        <w:rPr>
          <w:lang w:val="en-US"/>
        </w:rPr>
        <w:t>.</w:t>
      </w:r>
      <w:del w:id="141" w:author="Author" w:date="2018-03-17T15:57:00Z">
        <w:r w:rsidR="00207D02" w:rsidRPr="00A76256" w:rsidDel="004B0EDF">
          <w:rPr>
            <w:lang w:val="en-US"/>
          </w:rPr>
          <w:delText xml:space="preserve"> </w:delText>
        </w:r>
      </w:del>
    </w:p>
    <w:p w14:paraId="5F005B04" w14:textId="170B8D4D" w:rsidR="00E7493B" w:rsidRPr="00A76256" w:rsidRDefault="009A014A" w:rsidP="0015392B">
      <w:pPr>
        <w:jc w:val="both"/>
        <w:rPr>
          <w:lang w:val="en-US"/>
        </w:rPr>
      </w:pPr>
      <w:ins w:id="142" w:author="Author" w:date="2018-03-17T15:49:00Z">
        <w:r w:rsidRPr="00A76256">
          <w:rPr>
            <w:lang w:val="en-US"/>
          </w:rPr>
          <w:t xml:space="preserve"> </w:t>
        </w:r>
      </w:ins>
      <w:del w:id="143" w:author="Author" w:date="2018-03-17T15:57:00Z">
        <w:r w:rsidR="00ED0FD2" w:rsidRPr="00A76256" w:rsidDel="004B0EDF">
          <w:rPr>
            <w:lang w:val="en-US"/>
          </w:rPr>
          <w:delText xml:space="preserve">   </w:delText>
        </w:r>
        <w:r w:rsidRPr="00A76256" w:rsidDel="004B0EDF">
          <w:rPr>
            <w:lang w:val="en-US"/>
          </w:rPr>
          <w:delText xml:space="preserve">  </w:delText>
        </w:r>
        <w:r w:rsidR="00ED0FD2" w:rsidRPr="00A76256" w:rsidDel="004B0EDF">
          <w:rPr>
            <w:lang w:val="en-US"/>
          </w:rPr>
          <w:delText xml:space="preserve">   </w:delText>
        </w:r>
        <w:r w:rsidRPr="00A76256" w:rsidDel="004B0EDF">
          <w:rPr>
            <w:lang w:val="en-US"/>
          </w:rPr>
          <w:delText xml:space="preserve">  </w:delText>
        </w:r>
      </w:del>
      <w:r w:rsidR="0058270F" w:rsidRPr="00A76256">
        <w:rPr>
          <w:lang w:val="en-US"/>
        </w:rPr>
        <w:t xml:space="preserve">In the legal arena, </w:t>
      </w:r>
      <w:r w:rsidR="007528F4" w:rsidRPr="00A76256">
        <w:rPr>
          <w:lang w:val="en-US"/>
        </w:rPr>
        <w:t xml:space="preserve">eyewitness misidentification </w:t>
      </w:r>
      <w:r w:rsidR="00CB1132" w:rsidRPr="00A76256">
        <w:rPr>
          <w:lang w:val="en-US"/>
        </w:rPr>
        <w:t xml:space="preserve">has been shown to be </w:t>
      </w:r>
      <w:r w:rsidR="007528F4" w:rsidRPr="00A76256">
        <w:rPr>
          <w:lang w:val="en-US"/>
        </w:rPr>
        <w:t xml:space="preserve">the </w:t>
      </w:r>
      <w:r w:rsidR="00EE7D61" w:rsidRPr="00A76256">
        <w:rPr>
          <w:lang w:val="en-US"/>
        </w:rPr>
        <w:t>largest</w:t>
      </w:r>
      <w:r w:rsidR="004D56A0" w:rsidRPr="00A76256">
        <w:rPr>
          <w:lang w:val="en-US"/>
        </w:rPr>
        <w:t xml:space="preserve"> contributing</w:t>
      </w:r>
      <w:r w:rsidR="00EE7D61" w:rsidRPr="00A76256">
        <w:rPr>
          <w:lang w:val="en-US"/>
        </w:rPr>
        <w:t xml:space="preserve"> </w:t>
      </w:r>
      <w:r w:rsidR="007528F4" w:rsidRPr="00A76256">
        <w:rPr>
          <w:lang w:val="en-US"/>
        </w:rPr>
        <w:t xml:space="preserve">factor </w:t>
      </w:r>
      <w:r w:rsidR="004D56A0" w:rsidRPr="00A76256">
        <w:rPr>
          <w:lang w:val="en-US"/>
        </w:rPr>
        <w:t xml:space="preserve">leading </w:t>
      </w:r>
      <w:r w:rsidR="007528F4" w:rsidRPr="00A76256">
        <w:rPr>
          <w:lang w:val="en-US"/>
        </w:rPr>
        <w:t>to wrongful convictions</w:t>
      </w:r>
      <w:del w:id="144" w:author="Author" w:date="2018-03-17T15:49:00Z">
        <w:r w:rsidR="007528F4">
          <w:rPr>
            <w:rFonts w:hint="eastAsia"/>
            <w:lang w:val="en-US"/>
          </w:rPr>
          <w:delText>, playing</w:delText>
        </w:r>
      </w:del>
      <w:ins w:id="145" w:author="Author" w:date="2018-03-17T15:49:00Z">
        <w:r w:rsidR="004F4E0D" w:rsidRPr="00A76256">
          <w:rPr>
            <w:lang w:val="en-US"/>
          </w:rPr>
          <w:t>; in the United States, it has played</w:t>
        </w:r>
      </w:ins>
      <w:r w:rsidR="004F4E0D" w:rsidRPr="00A76256">
        <w:rPr>
          <w:lang w:val="en-US"/>
        </w:rPr>
        <w:t xml:space="preserve"> </w:t>
      </w:r>
      <w:r w:rsidR="007528F4" w:rsidRPr="00A76256">
        <w:rPr>
          <w:lang w:val="en-US"/>
        </w:rPr>
        <w:t>a role in more than 70%</w:t>
      </w:r>
      <w:r w:rsidR="00111B19" w:rsidRPr="00A76256">
        <w:rPr>
          <w:lang w:val="en-US"/>
        </w:rPr>
        <w:t xml:space="preserve"> (</w:t>
      </w:r>
      <w:r w:rsidR="00111B19" w:rsidRPr="00A76256">
        <w:rPr>
          <w:i/>
          <w:lang w:val="en-US"/>
        </w:rPr>
        <w:t>n</w:t>
      </w:r>
      <w:r w:rsidR="00111B19" w:rsidRPr="00A76256">
        <w:rPr>
          <w:lang w:val="en-US"/>
        </w:rPr>
        <w:t xml:space="preserve"> =</w:t>
      </w:r>
      <w:r w:rsidR="00555FD2" w:rsidRPr="00A76256">
        <w:rPr>
          <w:lang w:val="en-US"/>
        </w:rPr>
        <w:t>243</w:t>
      </w:r>
      <w:r w:rsidR="00111B19" w:rsidRPr="00A76256">
        <w:rPr>
          <w:lang w:val="en-US"/>
        </w:rPr>
        <w:t>)</w:t>
      </w:r>
      <w:r w:rsidR="007528F4" w:rsidRPr="00A76256">
        <w:rPr>
          <w:lang w:val="en-US"/>
        </w:rPr>
        <w:t xml:space="preserve"> of convictions</w:t>
      </w:r>
      <w:ins w:id="146" w:author="Author" w:date="2018-03-17T15:49:00Z">
        <w:r w:rsidR="004F4E0D" w:rsidRPr="00A76256">
          <w:rPr>
            <w:lang w:val="en-US"/>
          </w:rPr>
          <w:t>,</w:t>
        </w:r>
      </w:ins>
      <w:r w:rsidR="007528F4" w:rsidRPr="00A76256">
        <w:rPr>
          <w:lang w:val="en-US"/>
        </w:rPr>
        <w:t xml:space="preserve"> </w:t>
      </w:r>
      <w:r w:rsidR="00757826" w:rsidRPr="00A76256">
        <w:rPr>
          <w:lang w:val="en-US"/>
        </w:rPr>
        <w:t xml:space="preserve">which were later </w:t>
      </w:r>
      <w:r w:rsidR="007528F4" w:rsidRPr="00A76256">
        <w:rPr>
          <w:lang w:val="en-US"/>
        </w:rPr>
        <w:t xml:space="preserve">overturned </w:t>
      </w:r>
      <w:del w:id="147" w:author="Author" w:date="2018-03-17T15:49:00Z">
        <w:r w:rsidR="007528F4">
          <w:rPr>
            <w:rFonts w:hint="eastAsia"/>
            <w:lang w:val="en-US"/>
          </w:rPr>
          <w:delText>through</w:delText>
        </w:r>
      </w:del>
      <w:ins w:id="148" w:author="Author" w:date="2018-03-17T15:49:00Z">
        <w:r w:rsidR="004F4E0D" w:rsidRPr="00A76256">
          <w:rPr>
            <w:lang w:val="en-US"/>
          </w:rPr>
          <w:t>as a result of</w:t>
        </w:r>
      </w:ins>
      <w:r w:rsidR="004F4E0D" w:rsidRPr="00A76256">
        <w:rPr>
          <w:lang w:val="en-US"/>
        </w:rPr>
        <w:t xml:space="preserve"> </w:t>
      </w:r>
      <w:r w:rsidR="007528F4" w:rsidRPr="00A76256">
        <w:rPr>
          <w:lang w:val="en-US"/>
        </w:rPr>
        <w:t>DNA testing</w:t>
      </w:r>
      <w:del w:id="149" w:author="Author" w:date="2018-03-17T15:49:00Z">
        <w:r w:rsidR="007528F4">
          <w:rPr>
            <w:rFonts w:hint="eastAsia"/>
            <w:lang w:val="en-US"/>
          </w:rPr>
          <w:delText xml:space="preserve"> in the United States</w:delText>
        </w:r>
      </w:del>
      <w:r w:rsidR="007528F4" w:rsidRPr="00A76256">
        <w:rPr>
          <w:lang w:val="en-US"/>
        </w:rPr>
        <w:t xml:space="preserve"> (data </w:t>
      </w:r>
      <w:r w:rsidR="008D3F53" w:rsidRPr="00A76256">
        <w:rPr>
          <w:lang w:val="en-US"/>
        </w:rPr>
        <w:t xml:space="preserve">achieved </w:t>
      </w:r>
      <w:r w:rsidR="007528F4" w:rsidRPr="00A76256">
        <w:rPr>
          <w:lang w:val="en-US"/>
        </w:rPr>
        <w:t xml:space="preserve">from the Innocent Project, http://www.innocenceproject.org/causes/eyewitness-misidentification/). </w:t>
      </w:r>
      <w:r w:rsidR="00DC3992" w:rsidRPr="00A76256">
        <w:rPr>
          <w:lang w:val="en-US"/>
        </w:rPr>
        <w:t>Such</w:t>
      </w:r>
      <w:r w:rsidR="002F3001" w:rsidRPr="00A76256">
        <w:rPr>
          <w:lang w:val="en-US"/>
        </w:rPr>
        <w:t xml:space="preserve"> </w:t>
      </w:r>
      <w:r w:rsidR="002F3001" w:rsidRPr="00A76256">
        <w:rPr>
          <w:lang w:val="en-US"/>
        </w:rPr>
        <w:lastRenderedPageBreak/>
        <w:t>comprehensive data</w:t>
      </w:r>
      <w:r w:rsidR="00A15EB4" w:rsidRPr="00A76256">
        <w:rPr>
          <w:lang w:val="en-US"/>
        </w:rPr>
        <w:t xml:space="preserve"> </w:t>
      </w:r>
      <w:ins w:id="150" w:author="Author" w:date="2018-03-17T15:49:00Z">
        <w:r w:rsidR="00A15EB4" w:rsidRPr="00A76256">
          <w:rPr>
            <w:lang w:val="en-US"/>
          </w:rPr>
          <w:t>in relation to wrong judgments</w:t>
        </w:r>
        <w:r w:rsidR="002F3001" w:rsidRPr="00A76256">
          <w:rPr>
            <w:lang w:val="en-US"/>
          </w:rPr>
          <w:t xml:space="preserve"> </w:t>
        </w:r>
      </w:ins>
      <w:r w:rsidR="00C52AE0" w:rsidRPr="00A76256">
        <w:rPr>
          <w:lang w:val="en-US"/>
        </w:rPr>
        <w:t xml:space="preserve">are </w:t>
      </w:r>
      <w:r w:rsidR="000F78EA" w:rsidRPr="00A76256">
        <w:rPr>
          <w:lang w:val="en-US"/>
        </w:rPr>
        <w:t>non</w:t>
      </w:r>
      <w:r w:rsidR="00DF145E" w:rsidRPr="00A76256">
        <w:rPr>
          <w:lang w:val="en-US"/>
        </w:rPr>
        <w:t xml:space="preserve">-existent </w:t>
      </w:r>
      <w:r w:rsidR="002F3001" w:rsidRPr="00A76256">
        <w:rPr>
          <w:lang w:val="en-US"/>
        </w:rPr>
        <w:t>in China</w:t>
      </w:r>
      <w:del w:id="151" w:author="Author" w:date="2018-03-17T15:49:00Z">
        <w:r w:rsidR="002F3001">
          <w:rPr>
            <w:lang w:val="en-US"/>
          </w:rPr>
          <w:delText xml:space="preserve"> regarding the reasons for </w:delText>
        </w:r>
        <w:r w:rsidR="001478DA">
          <w:rPr>
            <w:lang w:val="en-US"/>
          </w:rPr>
          <w:delText>miscarriage</w:delText>
        </w:r>
        <w:r w:rsidR="00FF08D7">
          <w:rPr>
            <w:lang w:val="en-US"/>
          </w:rPr>
          <w:delText>s</w:delText>
        </w:r>
        <w:r w:rsidR="001478DA">
          <w:rPr>
            <w:lang w:val="en-US"/>
          </w:rPr>
          <w:delText xml:space="preserve"> of justice.</w:delText>
        </w:r>
        <w:r w:rsidR="00444282">
          <w:rPr>
            <w:lang w:val="en-US"/>
          </w:rPr>
          <w:delText xml:space="preserve"> </w:delText>
        </w:r>
      </w:del>
      <w:ins w:id="152" w:author="Author" w:date="2018-03-17T15:49:00Z">
        <w:r w:rsidR="00A15EB4" w:rsidRPr="00A76256">
          <w:rPr>
            <w:lang w:val="en-US"/>
          </w:rPr>
          <w:t>.</w:t>
        </w:r>
      </w:ins>
      <w:r w:rsidR="002F3001" w:rsidRPr="00A76256">
        <w:rPr>
          <w:lang w:val="en-US"/>
        </w:rPr>
        <w:t xml:space="preserve"> </w:t>
      </w:r>
      <w:r w:rsidR="00444282" w:rsidRPr="00A76256">
        <w:rPr>
          <w:lang w:val="en-US"/>
        </w:rPr>
        <w:t xml:space="preserve">The main purpose of this review </w:t>
      </w:r>
      <w:r w:rsidR="007135D2" w:rsidRPr="00A76256">
        <w:rPr>
          <w:lang w:val="en-US"/>
        </w:rPr>
        <w:t xml:space="preserve">is </w:t>
      </w:r>
      <w:r w:rsidR="00444282" w:rsidRPr="00A76256">
        <w:rPr>
          <w:lang w:val="en-US"/>
        </w:rPr>
        <w:t xml:space="preserve">to assemble the most recent findings on false memories and eyewitness testimony. </w:t>
      </w:r>
      <w:del w:id="153" w:author="Author" w:date="2018-03-17T15:49:00Z">
        <w:r w:rsidR="00444282">
          <w:rPr>
            <w:lang w:val="en-US"/>
          </w:rPr>
          <w:delText>First, we will review</w:delText>
        </w:r>
        <w:r w:rsidR="00DB1D4B">
          <w:rPr>
            <w:lang w:val="en-US"/>
          </w:rPr>
          <w:delText xml:space="preserve"> </w:delText>
        </w:r>
        <w:r w:rsidR="008876B0">
          <w:rPr>
            <w:lang w:val="en-US"/>
          </w:rPr>
          <w:delText>whether</w:delText>
        </w:r>
      </w:del>
      <w:ins w:id="154" w:author="Author" w:date="2018-03-17T15:49:00Z">
        <w:r w:rsidR="00A15EB4" w:rsidRPr="00A76256">
          <w:rPr>
            <w:lang w:val="en-US"/>
          </w:rPr>
          <w:t>Firstly,</w:t>
        </w:r>
      </w:ins>
      <w:r w:rsidR="00A15EB4" w:rsidRPr="00A76256">
        <w:rPr>
          <w:lang w:val="en-US"/>
        </w:rPr>
        <w:t xml:space="preserve"> </w:t>
      </w:r>
      <w:r w:rsidR="008876B0" w:rsidRPr="00A76256">
        <w:rPr>
          <w:lang w:val="en-US"/>
        </w:rPr>
        <w:t xml:space="preserve">the issue of </w:t>
      </w:r>
      <w:ins w:id="155" w:author="Author" w:date="2018-03-17T15:49:00Z">
        <w:r w:rsidR="00A15EB4" w:rsidRPr="00A76256">
          <w:rPr>
            <w:lang w:val="en-US"/>
          </w:rPr>
          <w:t xml:space="preserve">whether </w:t>
        </w:r>
      </w:ins>
      <w:r w:rsidR="008876B0" w:rsidRPr="00A76256">
        <w:rPr>
          <w:lang w:val="en-US"/>
        </w:rPr>
        <w:t>eyewitness testimony has attracted the attention of scholars a</w:t>
      </w:r>
      <w:r w:rsidR="00AD3971" w:rsidRPr="00A76256">
        <w:rPr>
          <w:lang w:val="en-US"/>
        </w:rPr>
        <w:t>nd legal professionals in China</w:t>
      </w:r>
      <w:del w:id="156" w:author="Author" w:date="2018-03-17T15:49:00Z">
        <w:r w:rsidR="00B3044D">
          <w:rPr>
            <w:lang w:val="en-US"/>
          </w:rPr>
          <w:delText xml:space="preserve">. </w:delText>
        </w:r>
        <w:r w:rsidR="00207D02">
          <w:rPr>
            <w:lang w:val="en-US"/>
          </w:rPr>
          <w:delText>Next</w:delText>
        </w:r>
        <w:r w:rsidR="00B3044D">
          <w:rPr>
            <w:lang w:val="en-US"/>
          </w:rPr>
          <w:delText>, we will discuss</w:delText>
        </w:r>
      </w:del>
      <w:ins w:id="157" w:author="Author" w:date="2018-03-17T15:49:00Z">
        <w:r w:rsidR="00A15EB4" w:rsidRPr="00A76256">
          <w:rPr>
            <w:lang w:val="en-US"/>
          </w:rPr>
          <w:t xml:space="preserve"> is explored</w:t>
        </w:r>
        <w:r w:rsidR="00B3044D" w:rsidRPr="00A76256">
          <w:rPr>
            <w:lang w:val="en-US"/>
          </w:rPr>
          <w:t xml:space="preserve">. </w:t>
        </w:r>
        <w:r w:rsidR="00A15EB4" w:rsidRPr="00A76256">
          <w:rPr>
            <w:lang w:val="en-US"/>
          </w:rPr>
          <w:t>Subsequently,</w:t>
        </w:r>
      </w:ins>
      <w:r w:rsidR="00A15EB4" w:rsidRPr="00A76256">
        <w:rPr>
          <w:lang w:val="en-US"/>
        </w:rPr>
        <w:t xml:space="preserve"> </w:t>
      </w:r>
      <w:r w:rsidR="00444282" w:rsidRPr="00A76256">
        <w:rPr>
          <w:lang w:val="en-US"/>
        </w:rPr>
        <w:t>classical research paradigms that demonstrate the malleability of memory</w:t>
      </w:r>
      <w:del w:id="158" w:author="Author" w:date="2018-03-17T15:49:00Z">
        <w:r w:rsidR="00444282">
          <w:rPr>
            <w:lang w:val="en-US"/>
          </w:rPr>
          <w:delText>. Following this, we will concentrate on</w:delText>
        </w:r>
      </w:del>
      <w:ins w:id="159" w:author="Author" w:date="2018-03-17T15:49:00Z">
        <w:r w:rsidR="00A15EB4" w:rsidRPr="00A76256">
          <w:rPr>
            <w:lang w:val="en-US"/>
          </w:rPr>
          <w:t xml:space="preserve"> are examined</w:t>
        </w:r>
        <w:r w:rsidR="00444282" w:rsidRPr="00A76256">
          <w:rPr>
            <w:lang w:val="en-US"/>
          </w:rPr>
          <w:t xml:space="preserve">. </w:t>
        </w:r>
        <w:r w:rsidR="00A15EB4" w:rsidRPr="00A76256">
          <w:rPr>
            <w:lang w:val="en-US"/>
          </w:rPr>
          <w:t>Thereafter,</w:t>
        </w:r>
      </w:ins>
      <w:r w:rsidR="00A15EB4" w:rsidRPr="00A76256">
        <w:rPr>
          <w:lang w:val="en-US"/>
        </w:rPr>
        <w:t xml:space="preserve"> </w:t>
      </w:r>
      <w:r w:rsidR="00444282" w:rsidRPr="00A76256">
        <w:rPr>
          <w:lang w:val="en-US"/>
        </w:rPr>
        <w:t>the latest findings in the field of eyewitness false memory</w:t>
      </w:r>
      <w:r w:rsidR="00906A90" w:rsidRPr="00A76256">
        <w:rPr>
          <w:lang w:val="en-US"/>
        </w:rPr>
        <w:t>,</w:t>
      </w:r>
      <w:r w:rsidR="00444282" w:rsidRPr="00A76256">
        <w:rPr>
          <w:lang w:val="en-US"/>
        </w:rPr>
        <w:t xml:space="preserve"> which ha</w:t>
      </w:r>
      <w:r w:rsidR="00906A90" w:rsidRPr="00A76256">
        <w:rPr>
          <w:lang w:val="en-US"/>
        </w:rPr>
        <w:t>ve</w:t>
      </w:r>
      <w:r w:rsidR="00444282" w:rsidRPr="00A76256">
        <w:rPr>
          <w:lang w:val="en-US"/>
        </w:rPr>
        <w:t xml:space="preserve"> mainly been published in English journals</w:t>
      </w:r>
      <w:del w:id="160" w:author="Author" w:date="2018-03-17T15:49:00Z">
        <w:r w:rsidR="00444282">
          <w:rPr>
            <w:lang w:val="en-US"/>
          </w:rPr>
          <w:delText>.</w:delText>
        </w:r>
      </w:del>
      <w:ins w:id="161" w:author="Author" w:date="2018-03-17T15:49:00Z">
        <w:r w:rsidR="00A15EB4" w:rsidRPr="00A76256">
          <w:rPr>
            <w:lang w:val="en-US"/>
          </w:rPr>
          <w:t>, are considered</w:t>
        </w:r>
        <w:r w:rsidR="00444282" w:rsidRPr="00A76256">
          <w:rPr>
            <w:lang w:val="en-US"/>
          </w:rPr>
          <w:t>.</w:t>
        </w:r>
      </w:ins>
      <w:r w:rsidR="00444282" w:rsidRPr="00A76256">
        <w:rPr>
          <w:lang w:val="en-US"/>
        </w:rPr>
        <w:t xml:space="preserve"> Finally, </w:t>
      </w:r>
      <w:ins w:id="162" w:author="Author" w:date="2018-03-17T15:49:00Z">
        <w:r w:rsidR="00A15EB4" w:rsidRPr="00A76256">
          <w:rPr>
            <w:lang w:val="en-US"/>
          </w:rPr>
          <w:t xml:space="preserve">the </w:t>
        </w:r>
      </w:ins>
      <w:r w:rsidR="00444282" w:rsidRPr="00A76256">
        <w:rPr>
          <w:lang w:val="en-US"/>
        </w:rPr>
        <w:t>conclusions and implications for legal practice in China are discussed.</w:t>
      </w:r>
      <w:del w:id="163" w:author="Author" w:date="2018-03-17T15:57:00Z">
        <w:r w:rsidR="00ED0FD2" w:rsidRPr="00A76256" w:rsidDel="004B0EDF">
          <w:rPr>
            <w:lang w:val="en-US"/>
          </w:rPr>
          <w:delText xml:space="preserve">   </w:delText>
        </w:r>
        <w:r w:rsidR="00444282" w:rsidRPr="00A76256" w:rsidDel="004B0EDF">
          <w:rPr>
            <w:lang w:val="en-US"/>
          </w:rPr>
          <w:delText xml:space="preserve">  </w:delText>
        </w:r>
        <w:r w:rsidR="00ED0FD2" w:rsidRPr="00A76256" w:rsidDel="004B0EDF">
          <w:rPr>
            <w:lang w:val="en-US"/>
          </w:rPr>
          <w:delText xml:space="preserve">   </w:delText>
        </w:r>
        <w:r w:rsidR="00444282" w:rsidRPr="00A76256" w:rsidDel="004B0EDF">
          <w:rPr>
            <w:lang w:val="en-US"/>
          </w:rPr>
          <w:delText xml:space="preserve"> </w:delText>
        </w:r>
      </w:del>
    </w:p>
    <w:p w14:paraId="2BB07F72" w14:textId="31388D57" w:rsidR="00A13AC3" w:rsidRPr="00A76256" w:rsidRDefault="007759DB">
      <w:pPr>
        <w:jc w:val="center"/>
        <w:rPr>
          <w:b/>
          <w:lang w:val="en-US"/>
        </w:rPr>
      </w:pPr>
      <w:r w:rsidRPr="00A76256">
        <w:rPr>
          <w:b/>
          <w:lang w:val="en-US"/>
        </w:rPr>
        <w:t xml:space="preserve">Eyewitness </w:t>
      </w:r>
      <w:del w:id="164" w:author="Author" w:date="2018-03-17T15:49:00Z">
        <w:r w:rsidRPr="007759DB">
          <w:rPr>
            <w:b/>
            <w:lang w:val="en-US"/>
          </w:rPr>
          <w:delText>Testimony</w:delText>
        </w:r>
      </w:del>
      <w:ins w:id="165" w:author="Author" w:date="2018-03-17T15:49:00Z">
        <w:r w:rsidR="009179C0" w:rsidRPr="00A76256">
          <w:rPr>
            <w:b/>
            <w:lang w:val="en-US"/>
          </w:rPr>
          <w:t>testimony</w:t>
        </w:r>
      </w:ins>
      <w:r w:rsidR="009179C0" w:rsidRPr="00A76256">
        <w:rPr>
          <w:b/>
          <w:lang w:val="en-US"/>
        </w:rPr>
        <w:t xml:space="preserve"> </w:t>
      </w:r>
      <w:r w:rsidRPr="00A76256">
        <w:rPr>
          <w:b/>
          <w:lang w:val="en-US"/>
        </w:rPr>
        <w:t xml:space="preserve">in Chinese </w:t>
      </w:r>
      <w:del w:id="166" w:author="Author" w:date="2018-03-17T15:49:00Z">
        <w:r w:rsidRPr="007759DB">
          <w:rPr>
            <w:b/>
            <w:lang w:val="en-US"/>
          </w:rPr>
          <w:delText>Cases</w:delText>
        </w:r>
      </w:del>
      <w:ins w:id="167" w:author="Author" w:date="2018-03-17T15:49:00Z">
        <w:r w:rsidR="009179C0" w:rsidRPr="00A76256">
          <w:rPr>
            <w:b/>
            <w:lang w:val="en-US"/>
          </w:rPr>
          <w:t>cases</w:t>
        </w:r>
      </w:ins>
    </w:p>
    <w:p w14:paraId="79EDFBEC" w14:textId="619313F0" w:rsidR="007E5D09" w:rsidRPr="00A76256" w:rsidRDefault="00252B41" w:rsidP="0015392B">
      <w:pPr>
        <w:ind w:firstLine="708"/>
        <w:jc w:val="both"/>
        <w:rPr>
          <w:lang w:val="en-US"/>
        </w:rPr>
      </w:pPr>
      <w:r w:rsidRPr="00A76256">
        <w:rPr>
          <w:lang w:val="en-US"/>
        </w:rPr>
        <w:t>The ju</w:t>
      </w:r>
      <w:r w:rsidR="0046404C" w:rsidRPr="00A76256">
        <w:rPr>
          <w:lang w:val="en-US"/>
        </w:rPr>
        <w:t>dic</w:t>
      </w:r>
      <w:r w:rsidRPr="00A76256">
        <w:rPr>
          <w:lang w:val="en-US"/>
        </w:rPr>
        <w:t>i</w:t>
      </w:r>
      <w:r w:rsidR="0046404C" w:rsidRPr="00A76256">
        <w:rPr>
          <w:lang w:val="en-US"/>
        </w:rPr>
        <w:t xml:space="preserve">al system in China adheres to the </w:t>
      </w:r>
      <w:r w:rsidR="00523444" w:rsidRPr="00A76256">
        <w:rPr>
          <w:lang w:val="en-US"/>
        </w:rPr>
        <w:t>civil law system or the continental legal system</w:t>
      </w:r>
      <w:ins w:id="168" w:author="Author" w:date="2018-03-17T15:49:00Z">
        <w:r w:rsidR="00A15EB4" w:rsidRPr="00A76256">
          <w:rPr>
            <w:lang w:val="en-US"/>
          </w:rPr>
          <w:t>, which is</w:t>
        </w:r>
      </w:ins>
      <w:r w:rsidR="00523444" w:rsidRPr="00A76256">
        <w:rPr>
          <w:lang w:val="en-US"/>
        </w:rPr>
        <w:t xml:space="preserve"> similar to </w:t>
      </w:r>
      <w:ins w:id="169" w:author="Author" w:date="2018-03-17T15:49:00Z">
        <w:r w:rsidR="007135D2" w:rsidRPr="00A76256">
          <w:rPr>
            <w:lang w:val="en-US"/>
          </w:rPr>
          <w:t xml:space="preserve">those of </w:t>
        </w:r>
      </w:ins>
      <w:r w:rsidR="00523444" w:rsidRPr="00A76256">
        <w:rPr>
          <w:lang w:val="en-US"/>
        </w:rPr>
        <w:t xml:space="preserve">most </w:t>
      </w:r>
      <w:del w:id="170" w:author="Author" w:date="2018-03-17T15:49:00Z">
        <w:r w:rsidR="00523444">
          <w:rPr>
            <w:lang w:val="en-US"/>
          </w:rPr>
          <w:delText xml:space="preserve">of the </w:delText>
        </w:r>
      </w:del>
      <w:r w:rsidR="00523444" w:rsidRPr="00A76256">
        <w:rPr>
          <w:lang w:val="en-US"/>
        </w:rPr>
        <w:t xml:space="preserve">European countries. Judges are the trier of facts and </w:t>
      </w:r>
      <w:r w:rsidR="003D4166" w:rsidRPr="00A76256">
        <w:rPr>
          <w:lang w:val="en-US"/>
        </w:rPr>
        <w:t xml:space="preserve">they </w:t>
      </w:r>
      <w:r w:rsidR="00F353BF" w:rsidRPr="00A76256">
        <w:rPr>
          <w:lang w:val="en-US"/>
        </w:rPr>
        <w:t xml:space="preserve">make </w:t>
      </w:r>
      <w:del w:id="171" w:author="Author" w:date="2018-03-17T15:49:00Z">
        <w:r w:rsidR="00F353BF">
          <w:rPr>
            <w:lang w:val="en-US"/>
          </w:rPr>
          <w:delText>judgements</w:delText>
        </w:r>
      </w:del>
      <w:ins w:id="172" w:author="Author" w:date="2018-03-17T15:49:00Z">
        <w:r w:rsidR="00A15EB4" w:rsidRPr="00A76256">
          <w:rPr>
            <w:lang w:val="en-US"/>
          </w:rPr>
          <w:t>judgments</w:t>
        </w:r>
      </w:ins>
      <w:r w:rsidR="00A15EB4" w:rsidRPr="00A76256">
        <w:rPr>
          <w:lang w:val="en-US"/>
        </w:rPr>
        <w:t xml:space="preserve"> </w:t>
      </w:r>
      <w:r w:rsidR="00F353BF" w:rsidRPr="00A76256">
        <w:rPr>
          <w:lang w:val="en-US"/>
        </w:rPr>
        <w:t xml:space="preserve">based on evidence and the law. Eyewitness testimony is listed as one of the main categories of evidence (Article 42, The Criminal Procedure Law of China). In many </w:t>
      </w:r>
      <w:r w:rsidR="003D4166" w:rsidRPr="00A76256">
        <w:rPr>
          <w:lang w:val="en-US"/>
        </w:rPr>
        <w:t xml:space="preserve">historical </w:t>
      </w:r>
      <w:r w:rsidR="00F353BF" w:rsidRPr="00A76256">
        <w:rPr>
          <w:lang w:val="en-US"/>
        </w:rPr>
        <w:t>cases</w:t>
      </w:r>
      <w:r w:rsidR="00500A3A" w:rsidRPr="00A76256">
        <w:rPr>
          <w:lang w:val="en-US"/>
        </w:rPr>
        <w:t xml:space="preserve"> </w:t>
      </w:r>
      <w:del w:id="173" w:author="Author" w:date="2018-03-17T15:49:00Z">
        <w:r w:rsidR="003D4166">
          <w:rPr>
            <w:lang w:val="en-US"/>
          </w:rPr>
          <w:delText>like the ones we introduced</w:delText>
        </w:r>
      </w:del>
      <w:ins w:id="174" w:author="Author" w:date="2018-03-17T15:49:00Z">
        <w:r w:rsidR="00500A3A" w:rsidRPr="00A76256">
          <w:rPr>
            <w:lang w:val="en-US"/>
          </w:rPr>
          <w:t>such as those noted</w:t>
        </w:r>
      </w:ins>
      <w:r w:rsidR="00500A3A" w:rsidRPr="00A76256">
        <w:rPr>
          <w:lang w:val="en-US"/>
        </w:rPr>
        <w:t xml:space="preserve"> in the </w:t>
      </w:r>
      <w:del w:id="175" w:author="Author" w:date="2018-03-17T15:49:00Z">
        <w:r w:rsidR="003D4166">
          <w:rPr>
            <w:lang w:val="en-US"/>
          </w:rPr>
          <w:delText>beginning</w:delText>
        </w:r>
      </w:del>
      <w:ins w:id="176" w:author="Author" w:date="2018-03-17T15:49:00Z">
        <w:r w:rsidR="00500A3A" w:rsidRPr="00A76256">
          <w:rPr>
            <w:lang w:val="en-US"/>
          </w:rPr>
          <w:t xml:space="preserve">introduction of this </w:t>
        </w:r>
        <w:r w:rsidR="007135D2" w:rsidRPr="00A76256">
          <w:rPr>
            <w:lang w:val="en-US"/>
          </w:rPr>
          <w:t>review</w:t>
        </w:r>
      </w:ins>
      <w:r w:rsidR="007135D2" w:rsidRPr="00A76256">
        <w:rPr>
          <w:lang w:val="en-US"/>
        </w:rPr>
        <w:t xml:space="preserve">, </w:t>
      </w:r>
      <w:r w:rsidR="00F353BF" w:rsidRPr="00A76256">
        <w:rPr>
          <w:lang w:val="en-US"/>
        </w:rPr>
        <w:t xml:space="preserve">eyewitness testimony was </w:t>
      </w:r>
      <w:r w:rsidR="004579E9" w:rsidRPr="00A76256">
        <w:rPr>
          <w:lang w:val="en-US"/>
        </w:rPr>
        <w:t>assigned particular weight</w:t>
      </w:r>
      <w:r w:rsidR="003D4166" w:rsidRPr="00A76256">
        <w:rPr>
          <w:lang w:val="en-US"/>
        </w:rPr>
        <w:t xml:space="preserve"> among all kinds of evidence, even when it was contradicted by forensic evidence</w:t>
      </w:r>
      <w:r w:rsidR="004579E9" w:rsidRPr="00A76256">
        <w:rPr>
          <w:lang w:val="en-US"/>
        </w:rPr>
        <w:t xml:space="preserve">. </w:t>
      </w:r>
      <w:del w:id="177" w:author="Author" w:date="2018-03-17T15:49:00Z">
        <w:r w:rsidR="00F032A8">
          <w:rPr>
            <w:lang w:val="en-US"/>
          </w:rPr>
          <w:delText>Moreover</w:delText>
        </w:r>
      </w:del>
      <w:ins w:id="178" w:author="Author" w:date="2018-03-17T15:49:00Z">
        <w:r w:rsidR="00500A3A" w:rsidRPr="00A76256">
          <w:rPr>
            <w:lang w:val="en-US"/>
          </w:rPr>
          <w:t>Furthermore</w:t>
        </w:r>
      </w:ins>
      <w:r w:rsidR="00500A3A" w:rsidRPr="00A76256">
        <w:rPr>
          <w:lang w:val="en-US"/>
        </w:rPr>
        <w:t xml:space="preserve">, </w:t>
      </w:r>
      <w:r w:rsidR="004579E9" w:rsidRPr="00A76256">
        <w:rPr>
          <w:lang w:val="en-US"/>
        </w:rPr>
        <w:t>eyewitness testimony</w:t>
      </w:r>
      <w:r w:rsidR="003D4166" w:rsidRPr="00A76256">
        <w:rPr>
          <w:lang w:val="en-US"/>
        </w:rPr>
        <w:t xml:space="preserve"> </w:t>
      </w:r>
      <w:r w:rsidR="004579E9" w:rsidRPr="00A76256">
        <w:rPr>
          <w:lang w:val="en-US"/>
        </w:rPr>
        <w:t xml:space="preserve">could be </w:t>
      </w:r>
      <w:r w:rsidR="003D4166" w:rsidRPr="00A76256">
        <w:rPr>
          <w:lang w:val="en-US"/>
        </w:rPr>
        <w:t>the sole evidence</w:t>
      </w:r>
      <w:r w:rsidR="004579E9" w:rsidRPr="00A76256">
        <w:rPr>
          <w:lang w:val="en-US"/>
        </w:rPr>
        <w:t xml:space="preserve"> </w:t>
      </w:r>
      <w:del w:id="179" w:author="Author" w:date="2018-03-17T15:49:00Z">
        <w:r>
          <w:rPr>
            <w:lang w:val="en-US"/>
          </w:rPr>
          <w:delText>leading</w:delText>
        </w:r>
      </w:del>
      <w:ins w:id="180" w:author="Author" w:date="2018-03-17T15:49:00Z">
        <w:r w:rsidR="00500A3A" w:rsidRPr="00A76256">
          <w:rPr>
            <w:lang w:val="en-US"/>
          </w:rPr>
          <w:t>used</w:t>
        </w:r>
      </w:ins>
      <w:r w:rsidR="00500A3A" w:rsidRPr="00A76256">
        <w:rPr>
          <w:lang w:val="en-US"/>
        </w:rPr>
        <w:t xml:space="preserve"> to </w:t>
      </w:r>
      <w:del w:id="181" w:author="Author" w:date="2018-03-17T15:49:00Z">
        <w:r w:rsidR="004579E9">
          <w:rPr>
            <w:lang w:val="en-US"/>
          </w:rPr>
          <w:delText xml:space="preserve">convictions, which </w:delText>
        </w:r>
        <w:r w:rsidR="00F032A8">
          <w:rPr>
            <w:lang w:val="en-US"/>
          </w:rPr>
          <w:delText>leave</w:delText>
        </w:r>
        <w:r w:rsidR="004579E9">
          <w:rPr>
            <w:lang w:val="en-US"/>
          </w:rPr>
          <w:delText>s possibilities for</w:delText>
        </w:r>
      </w:del>
      <w:ins w:id="182" w:author="Author" w:date="2018-03-17T15:49:00Z">
        <w:r w:rsidR="00500A3A" w:rsidRPr="00A76256">
          <w:rPr>
            <w:lang w:val="en-US"/>
          </w:rPr>
          <w:t>convict a suspect; thus,</w:t>
        </w:r>
      </w:ins>
      <w:r w:rsidR="00500A3A" w:rsidRPr="00A76256">
        <w:rPr>
          <w:lang w:val="en-US"/>
        </w:rPr>
        <w:t xml:space="preserve"> </w:t>
      </w:r>
      <w:r w:rsidR="004579E9" w:rsidRPr="00A76256">
        <w:rPr>
          <w:lang w:val="en-US"/>
        </w:rPr>
        <w:t xml:space="preserve">wrongful convictions when eyewitness’ statements </w:t>
      </w:r>
      <w:del w:id="183" w:author="Author" w:date="2018-03-17T15:49:00Z">
        <w:r w:rsidR="004579E9">
          <w:rPr>
            <w:lang w:val="en-US"/>
          </w:rPr>
          <w:delText>are</w:delText>
        </w:r>
      </w:del>
      <w:ins w:id="184" w:author="Author" w:date="2018-03-17T15:49:00Z">
        <w:r w:rsidR="00500A3A" w:rsidRPr="00A76256">
          <w:rPr>
            <w:lang w:val="en-US"/>
          </w:rPr>
          <w:t>were</w:t>
        </w:r>
      </w:ins>
      <w:r w:rsidR="00500A3A" w:rsidRPr="00A76256">
        <w:rPr>
          <w:lang w:val="en-US"/>
        </w:rPr>
        <w:t xml:space="preserve"> </w:t>
      </w:r>
      <w:r w:rsidR="004579E9" w:rsidRPr="00A76256">
        <w:rPr>
          <w:lang w:val="en-US"/>
        </w:rPr>
        <w:t>not reliable</w:t>
      </w:r>
      <w:del w:id="185" w:author="Author" w:date="2018-03-17T15:49:00Z">
        <w:r w:rsidR="003D4166">
          <w:rPr>
            <w:lang w:val="en-US"/>
          </w:rPr>
          <w:delText xml:space="preserve">. </w:delText>
        </w:r>
      </w:del>
      <w:ins w:id="186" w:author="Author" w:date="2018-03-17T15:49:00Z">
        <w:r w:rsidR="00500A3A" w:rsidRPr="00A76256">
          <w:rPr>
            <w:lang w:val="en-US"/>
          </w:rPr>
          <w:t xml:space="preserve"> were possible.</w:t>
        </w:r>
      </w:ins>
      <w:del w:id="187" w:author="Author" w:date="2018-03-17T15:57:00Z">
        <w:r w:rsidR="00F353BF" w:rsidRPr="00A76256" w:rsidDel="004B0EDF">
          <w:rPr>
            <w:lang w:val="en-US"/>
          </w:rPr>
          <w:delText xml:space="preserve"> </w:delText>
        </w:r>
        <w:r w:rsidR="0046404C" w:rsidRPr="00A76256" w:rsidDel="004B0EDF">
          <w:rPr>
            <w:lang w:val="en-US"/>
          </w:rPr>
          <w:delText xml:space="preserve"> </w:delText>
        </w:r>
      </w:del>
    </w:p>
    <w:p w14:paraId="2D160DD5" w14:textId="6270D1C3" w:rsidR="00A13AC3" w:rsidRPr="00A76256" w:rsidRDefault="000B2A29" w:rsidP="0015392B">
      <w:pPr>
        <w:ind w:firstLine="708"/>
        <w:jc w:val="both"/>
        <w:rPr>
          <w:lang w:val="en-US"/>
        </w:rPr>
      </w:pPr>
      <w:r w:rsidRPr="00A76256">
        <w:rPr>
          <w:lang w:val="en-US"/>
        </w:rPr>
        <w:t>C</w:t>
      </w:r>
      <w:r w:rsidR="0072329B" w:rsidRPr="00A76256">
        <w:rPr>
          <w:lang w:val="en-US"/>
        </w:rPr>
        <w:t>he</w:t>
      </w:r>
      <w:r w:rsidR="00AA281E" w:rsidRPr="00A76256">
        <w:rPr>
          <w:lang w:val="en-US"/>
        </w:rPr>
        <w:t>n</w:t>
      </w:r>
      <w:r w:rsidR="000F78EA" w:rsidRPr="00A76256">
        <w:rPr>
          <w:lang w:val="en-US"/>
        </w:rPr>
        <w:t xml:space="preserve"> (2007)</w:t>
      </w:r>
      <w:r w:rsidR="00AA281E" w:rsidRPr="00A76256">
        <w:rPr>
          <w:lang w:val="en-US"/>
        </w:rPr>
        <w:t xml:space="preserve"> </w:t>
      </w:r>
      <w:r w:rsidR="005000E1" w:rsidRPr="00A76256">
        <w:rPr>
          <w:lang w:val="en-US"/>
        </w:rPr>
        <w:t>review</w:t>
      </w:r>
      <w:r w:rsidR="00666B9E" w:rsidRPr="00A76256">
        <w:rPr>
          <w:lang w:val="en-US"/>
        </w:rPr>
        <w:t>ed</w:t>
      </w:r>
      <w:r w:rsidR="005000E1" w:rsidRPr="00A76256">
        <w:rPr>
          <w:lang w:val="en-US"/>
        </w:rPr>
        <w:t xml:space="preserve"> </w:t>
      </w:r>
      <w:r w:rsidR="00AA281E" w:rsidRPr="00A76256">
        <w:rPr>
          <w:lang w:val="en-US"/>
        </w:rPr>
        <w:t>20 nationally-</w:t>
      </w:r>
      <w:r w:rsidR="0072329B" w:rsidRPr="00A76256">
        <w:rPr>
          <w:lang w:val="en-US"/>
        </w:rPr>
        <w:t xml:space="preserve">known </w:t>
      </w:r>
      <w:r w:rsidR="00CC6034" w:rsidRPr="00A76256">
        <w:rPr>
          <w:lang w:val="en-US"/>
        </w:rPr>
        <w:t xml:space="preserve">wrongly convicted </w:t>
      </w:r>
      <w:r w:rsidR="0072329B" w:rsidRPr="00A76256">
        <w:rPr>
          <w:lang w:val="en-US"/>
        </w:rPr>
        <w:t xml:space="preserve">cases that were exposed by the media and </w:t>
      </w:r>
      <w:r w:rsidR="00906A90" w:rsidRPr="00A76256">
        <w:rPr>
          <w:lang w:val="en-US"/>
        </w:rPr>
        <w:t xml:space="preserve">concluded </w:t>
      </w:r>
      <w:r w:rsidR="0072329B" w:rsidRPr="00A76256">
        <w:rPr>
          <w:lang w:val="en-US"/>
        </w:rPr>
        <w:t>that</w:t>
      </w:r>
      <w:r w:rsidR="00C97D6D" w:rsidRPr="00A76256">
        <w:rPr>
          <w:lang w:val="en-US"/>
        </w:rPr>
        <w:t xml:space="preserve"> tortur</w:t>
      </w:r>
      <w:r w:rsidR="00062DF3" w:rsidRPr="00A76256">
        <w:rPr>
          <w:lang w:val="en-US"/>
        </w:rPr>
        <w:t xml:space="preserve">e, </w:t>
      </w:r>
      <w:ins w:id="188" w:author="Author" w:date="2018-03-17T15:49:00Z">
        <w:r w:rsidR="00500A3A" w:rsidRPr="00A76256">
          <w:rPr>
            <w:lang w:val="en-US"/>
          </w:rPr>
          <w:t xml:space="preserve">the collection of </w:t>
        </w:r>
      </w:ins>
      <w:r w:rsidR="00345C6C" w:rsidRPr="00A76256">
        <w:rPr>
          <w:lang w:val="en-US"/>
        </w:rPr>
        <w:t>improper evidence</w:t>
      </w:r>
      <w:del w:id="189" w:author="Author" w:date="2018-03-17T15:49:00Z">
        <w:r w:rsidR="00345C6C">
          <w:rPr>
            <w:rFonts w:hint="eastAsia"/>
            <w:lang w:val="en-US"/>
          </w:rPr>
          <w:delText xml:space="preserve"> collection,</w:delText>
        </w:r>
      </w:del>
      <w:r w:rsidR="00345C6C" w:rsidRPr="00A76256">
        <w:rPr>
          <w:lang w:val="en-US"/>
        </w:rPr>
        <w:t xml:space="preserve"> </w:t>
      </w:r>
      <w:r w:rsidR="0087295F" w:rsidRPr="00A76256">
        <w:rPr>
          <w:lang w:val="en-US"/>
        </w:rPr>
        <w:t xml:space="preserve">and </w:t>
      </w:r>
      <w:r w:rsidR="00345C6C" w:rsidRPr="00A76256">
        <w:rPr>
          <w:lang w:val="en-US"/>
        </w:rPr>
        <w:t>ignoring the us</w:t>
      </w:r>
      <w:r w:rsidR="00906A90" w:rsidRPr="00A76256">
        <w:rPr>
          <w:lang w:val="en-US"/>
        </w:rPr>
        <w:t>e</w:t>
      </w:r>
      <w:r w:rsidR="00345C6C" w:rsidRPr="00A76256">
        <w:rPr>
          <w:lang w:val="en-US"/>
        </w:rPr>
        <w:t xml:space="preserve"> of scientific techniques </w:t>
      </w:r>
      <w:r w:rsidR="0072329B" w:rsidRPr="00A76256">
        <w:rPr>
          <w:lang w:val="en-US"/>
        </w:rPr>
        <w:t>were the most frequent</w:t>
      </w:r>
      <w:r w:rsidR="004613D1" w:rsidRPr="00A76256">
        <w:rPr>
          <w:lang w:val="en-US"/>
        </w:rPr>
        <w:t>ly mentioned</w:t>
      </w:r>
      <w:r w:rsidR="0072329B" w:rsidRPr="00A76256">
        <w:rPr>
          <w:lang w:val="en-US"/>
        </w:rPr>
        <w:t xml:space="preserve"> </w:t>
      </w:r>
      <w:r w:rsidR="00906A90" w:rsidRPr="00A76256">
        <w:rPr>
          <w:lang w:val="en-US"/>
        </w:rPr>
        <w:t xml:space="preserve">risk factors </w:t>
      </w:r>
      <w:r w:rsidRPr="00A76256">
        <w:rPr>
          <w:lang w:val="en-US"/>
        </w:rPr>
        <w:t>in th</w:t>
      </w:r>
      <w:r w:rsidR="00906A90" w:rsidRPr="00A76256">
        <w:rPr>
          <w:lang w:val="en-US"/>
        </w:rPr>
        <w:t>e</w:t>
      </w:r>
      <w:r w:rsidRPr="00A76256">
        <w:rPr>
          <w:lang w:val="en-US"/>
        </w:rPr>
        <w:t>se ca</w:t>
      </w:r>
      <w:r w:rsidR="00EA33F8" w:rsidRPr="00A76256">
        <w:rPr>
          <w:lang w:val="en-US"/>
        </w:rPr>
        <w:t>ses</w:t>
      </w:r>
      <w:r w:rsidR="00345C6C" w:rsidRPr="00A76256">
        <w:rPr>
          <w:lang w:val="en-US"/>
        </w:rPr>
        <w:t xml:space="preserve">. </w:t>
      </w:r>
      <w:r w:rsidRPr="00A76256">
        <w:rPr>
          <w:lang w:val="en-US"/>
        </w:rPr>
        <w:t xml:space="preserve">One limitation </w:t>
      </w:r>
      <w:r w:rsidR="00906A90" w:rsidRPr="00A76256">
        <w:rPr>
          <w:lang w:val="en-US"/>
        </w:rPr>
        <w:t xml:space="preserve">of </w:t>
      </w:r>
      <w:r w:rsidRPr="00A76256">
        <w:rPr>
          <w:lang w:val="en-US"/>
        </w:rPr>
        <w:t xml:space="preserve">this review is that </w:t>
      </w:r>
      <w:r w:rsidR="0072329B" w:rsidRPr="00A76256">
        <w:rPr>
          <w:lang w:val="en-US"/>
        </w:rPr>
        <w:t xml:space="preserve">the cases </w:t>
      </w:r>
      <w:r w:rsidR="005D393B" w:rsidRPr="00A76256">
        <w:rPr>
          <w:lang w:val="en-US"/>
        </w:rPr>
        <w:t xml:space="preserve">described </w:t>
      </w:r>
      <w:r w:rsidR="00944B5C" w:rsidRPr="00A76256">
        <w:rPr>
          <w:lang w:val="en-US"/>
        </w:rPr>
        <w:t xml:space="preserve">by Chen </w:t>
      </w:r>
      <w:r w:rsidR="0072329B" w:rsidRPr="00A76256">
        <w:rPr>
          <w:lang w:val="en-US"/>
        </w:rPr>
        <w:t xml:space="preserve">were </w:t>
      </w:r>
      <w:r w:rsidR="00F024D9" w:rsidRPr="00A76256">
        <w:rPr>
          <w:lang w:val="en-US"/>
        </w:rPr>
        <w:t xml:space="preserve">“famous” cases </w:t>
      </w:r>
      <w:ins w:id="190" w:author="Author" w:date="2018-03-17T15:49:00Z">
        <w:r w:rsidR="00E50453" w:rsidRPr="00A76256">
          <w:rPr>
            <w:lang w:val="en-US"/>
          </w:rPr>
          <w:t xml:space="preserve">that had been </w:t>
        </w:r>
      </w:ins>
      <w:r w:rsidR="0072329B" w:rsidRPr="00A76256">
        <w:rPr>
          <w:lang w:val="en-US"/>
        </w:rPr>
        <w:t xml:space="preserve">exposed by </w:t>
      </w:r>
      <w:r w:rsidR="00906A90" w:rsidRPr="00A76256">
        <w:rPr>
          <w:lang w:val="en-US"/>
        </w:rPr>
        <w:t>journalists</w:t>
      </w:r>
      <w:del w:id="191" w:author="Author" w:date="2018-03-17T15:49:00Z">
        <w:r w:rsidR="00906A90">
          <w:rPr>
            <w:lang w:val="en-US"/>
          </w:rPr>
          <w:delText>,</w:delText>
        </w:r>
      </w:del>
      <w:r w:rsidR="0072329B" w:rsidRPr="00A76256">
        <w:rPr>
          <w:lang w:val="en-US"/>
        </w:rPr>
        <w:t xml:space="preserve"> who wer</w:t>
      </w:r>
      <w:r w:rsidR="00944B5C" w:rsidRPr="00A76256">
        <w:rPr>
          <w:lang w:val="en-US"/>
        </w:rPr>
        <w:t xml:space="preserve">e particularly </w:t>
      </w:r>
      <w:r w:rsidR="00944B5C" w:rsidRPr="00A76256">
        <w:rPr>
          <w:lang w:val="en-US"/>
        </w:rPr>
        <w:lastRenderedPageBreak/>
        <w:t>interested in un</w:t>
      </w:r>
      <w:r w:rsidR="0072329B" w:rsidRPr="00A76256">
        <w:rPr>
          <w:lang w:val="en-US"/>
        </w:rPr>
        <w:t>covering cases</w:t>
      </w:r>
      <w:r w:rsidRPr="00A76256">
        <w:rPr>
          <w:lang w:val="en-US"/>
        </w:rPr>
        <w:t xml:space="preserve"> involving </w:t>
      </w:r>
      <w:r w:rsidR="00D51891" w:rsidRPr="00A76256">
        <w:rPr>
          <w:lang w:val="en-US"/>
        </w:rPr>
        <w:t>torture</w:t>
      </w:r>
      <w:r w:rsidR="00906A90" w:rsidRPr="00A76256">
        <w:rPr>
          <w:lang w:val="en-US"/>
        </w:rPr>
        <w:t xml:space="preserve">. </w:t>
      </w:r>
      <w:del w:id="192" w:author="Author" w:date="2018-03-17T15:49:00Z">
        <w:r w:rsidR="00906A90">
          <w:rPr>
            <w:lang w:val="en-US"/>
          </w:rPr>
          <w:delText>T</w:delText>
        </w:r>
        <w:r w:rsidR="006318F0">
          <w:rPr>
            <w:lang w:val="en-US"/>
          </w:rPr>
          <w:delText>here</w:delText>
        </w:r>
      </w:del>
      <w:ins w:id="193" w:author="Author" w:date="2018-03-17T15:49:00Z">
        <w:r w:rsidR="00E50453" w:rsidRPr="00A76256">
          <w:rPr>
            <w:lang w:val="en-US"/>
          </w:rPr>
          <w:t>However, no attention</w:t>
        </w:r>
      </w:ins>
      <w:r w:rsidR="00E50453" w:rsidRPr="00A76256">
        <w:rPr>
          <w:lang w:val="en-US"/>
        </w:rPr>
        <w:t xml:space="preserve"> was </w:t>
      </w:r>
      <w:del w:id="194" w:author="Author" w:date="2018-03-17T15:49:00Z">
        <w:r w:rsidR="003E06DB">
          <w:rPr>
            <w:lang w:val="en-US"/>
          </w:rPr>
          <w:delText xml:space="preserve">no focus </w:delText>
        </w:r>
        <w:r w:rsidR="006318F0">
          <w:rPr>
            <w:lang w:val="en-US"/>
          </w:rPr>
          <w:delText>on</w:delText>
        </w:r>
        <w:r w:rsidR="003E06DB">
          <w:rPr>
            <w:lang w:val="en-US"/>
          </w:rPr>
          <w:delText xml:space="preserve"> whether any</w:delText>
        </w:r>
      </w:del>
      <w:ins w:id="195" w:author="Author" w:date="2018-03-17T15:49:00Z">
        <w:r w:rsidR="00E50453" w:rsidRPr="00A76256">
          <w:rPr>
            <w:lang w:val="en-US"/>
          </w:rPr>
          <w:t>given to the possibility that</w:t>
        </w:r>
      </w:ins>
      <w:r w:rsidR="00E50453" w:rsidRPr="00A76256">
        <w:rPr>
          <w:lang w:val="en-US"/>
        </w:rPr>
        <w:t xml:space="preserve"> </w:t>
      </w:r>
      <w:r w:rsidR="003E06DB" w:rsidRPr="00A76256">
        <w:rPr>
          <w:lang w:val="en-US"/>
        </w:rPr>
        <w:t xml:space="preserve">erroneous memories might have been present in </w:t>
      </w:r>
      <w:del w:id="196" w:author="Author" w:date="2018-03-17T15:49:00Z">
        <w:r w:rsidR="003E06DB">
          <w:rPr>
            <w:lang w:val="en-US"/>
          </w:rPr>
          <w:delText>such</w:delText>
        </w:r>
      </w:del>
      <w:ins w:id="197" w:author="Author" w:date="2018-03-17T15:49:00Z">
        <w:r w:rsidR="00E50453" w:rsidRPr="00A76256">
          <w:rPr>
            <w:lang w:val="en-US"/>
          </w:rPr>
          <w:t>these</w:t>
        </w:r>
      </w:ins>
      <w:r w:rsidR="00E50453" w:rsidRPr="00A76256">
        <w:rPr>
          <w:lang w:val="en-US"/>
        </w:rPr>
        <w:t xml:space="preserve"> </w:t>
      </w:r>
      <w:r w:rsidR="003E06DB" w:rsidRPr="00A76256">
        <w:rPr>
          <w:lang w:val="en-US"/>
        </w:rPr>
        <w:t>cases</w:t>
      </w:r>
      <w:r w:rsidR="0072329B" w:rsidRPr="00A76256">
        <w:rPr>
          <w:lang w:val="en-US"/>
        </w:rPr>
        <w:t>.</w:t>
      </w:r>
      <w:del w:id="198" w:author="Author" w:date="2018-03-17T15:57:00Z">
        <w:r w:rsidR="0072329B" w:rsidRPr="00A76256" w:rsidDel="004B0EDF">
          <w:rPr>
            <w:lang w:val="en-US"/>
          </w:rPr>
          <w:delText xml:space="preserve"> </w:delText>
        </w:r>
      </w:del>
    </w:p>
    <w:p w14:paraId="421D80EA" w14:textId="1D2C19D5" w:rsidR="00631117" w:rsidRPr="00A76256" w:rsidRDefault="00756727" w:rsidP="0015392B">
      <w:pPr>
        <w:jc w:val="both"/>
        <w:rPr>
          <w:lang w:val="en-US"/>
        </w:rPr>
      </w:pPr>
      <w:r w:rsidRPr="00A76256">
        <w:rPr>
          <w:lang w:val="en-US"/>
        </w:rPr>
        <w:t xml:space="preserve"> </w:t>
      </w:r>
      <w:del w:id="199" w:author="Author" w:date="2018-03-17T15:57:00Z">
        <w:r w:rsidRPr="00A76256" w:rsidDel="004B0EDF">
          <w:rPr>
            <w:lang w:val="en-US"/>
          </w:rPr>
          <w:delText xml:space="preserve"> </w:delText>
        </w:r>
        <w:r w:rsidR="00ED0FD2" w:rsidRPr="00A76256" w:rsidDel="004B0EDF">
          <w:rPr>
            <w:lang w:val="en-US"/>
          </w:rPr>
          <w:delText xml:space="preserve">    </w:delText>
        </w:r>
        <w:r w:rsidRPr="00A76256" w:rsidDel="004B0EDF">
          <w:rPr>
            <w:lang w:val="en-US"/>
          </w:rPr>
          <w:delText xml:space="preserve">  </w:delText>
        </w:r>
        <w:r w:rsidR="00ED0FD2" w:rsidRPr="00A76256" w:rsidDel="004B0EDF">
          <w:rPr>
            <w:lang w:val="en-US"/>
          </w:rPr>
          <w:delText xml:space="preserve">  </w:delText>
        </w:r>
      </w:del>
      <w:r w:rsidR="00E50453" w:rsidRPr="00A76256">
        <w:rPr>
          <w:lang w:val="en-US"/>
        </w:rPr>
        <w:t xml:space="preserve">To </w:t>
      </w:r>
      <w:del w:id="200" w:author="Author" w:date="2018-03-17T15:49:00Z">
        <w:r w:rsidR="007C0CDF">
          <w:rPr>
            <w:lang w:val="en-US"/>
          </w:rPr>
          <w:delText>our</w:delText>
        </w:r>
      </w:del>
      <w:ins w:id="201" w:author="Author" w:date="2018-03-17T15:49:00Z">
        <w:r w:rsidR="00E50453" w:rsidRPr="00A76256">
          <w:rPr>
            <w:lang w:val="en-US"/>
          </w:rPr>
          <w:t>the best of the researchers’</w:t>
        </w:r>
      </w:ins>
      <w:r w:rsidR="00E50453" w:rsidRPr="00A76256">
        <w:rPr>
          <w:lang w:val="en-US"/>
        </w:rPr>
        <w:t xml:space="preserve"> knowledge, very </w:t>
      </w:r>
      <w:r w:rsidR="00754DDA" w:rsidRPr="00A76256">
        <w:rPr>
          <w:lang w:val="en-US"/>
        </w:rPr>
        <w:t>few studies</w:t>
      </w:r>
      <w:r w:rsidR="0017070A" w:rsidRPr="00A76256">
        <w:rPr>
          <w:lang w:val="en-US"/>
        </w:rPr>
        <w:t xml:space="preserve"> </w:t>
      </w:r>
      <w:r w:rsidR="00FD1C49" w:rsidRPr="00A76256">
        <w:rPr>
          <w:lang w:val="en-US"/>
        </w:rPr>
        <w:t>have</w:t>
      </w:r>
      <w:r w:rsidR="00944B5C" w:rsidRPr="00A76256">
        <w:rPr>
          <w:lang w:val="en-US"/>
        </w:rPr>
        <w:t xml:space="preserve"> </w:t>
      </w:r>
      <w:del w:id="202" w:author="Author" w:date="2018-03-17T15:49:00Z">
        <w:r w:rsidR="00944B5C">
          <w:rPr>
            <w:lang w:val="en-US"/>
          </w:rPr>
          <w:delText xml:space="preserve">ever </w:delText>
        </w:r>
      </w:del>
      <w:r w:rsidR="00B41DF1" w:rsidRPr="00A76256">
        <w:rPr>
          <w:lang w:val="en-US"/>
        </w:rPr>
        <w:t>focused</w:t>
      </w:r>
      <w:r w:rsidR="004E3F10" w:rsidRPr="00A76256">
        <w:rPr>
          <w:lang w:val="en-US"/>
        </w:rPr>
        <w:t xml:space="preserve"> </w:t>
      </w:r>
      <w:r w:rsidR="007427D7" w:rsidRPr="00A76256">
        <w:rPr>
          <w:lang w:val="en-US"/>
        </w:rPr>
        <w:t>on</w:t>
      </w:r>
      <w:r w:rsidR="00FC175B" w:rsidRPr="00A76256">
        <w:rPr>
          <w:lang w:val="en-US"/>
        </w:rPr>
        <w:t xml:space="preserve"> the important role that erroneous eyewitness testimonies and </w:t>
      </w:r>
      <w:del w:id="203" w:author="Author" w:date="2018-03-17T15:49:00Z">
        <w:r w:rsidR="00FC175B">
          <w:rPr>
            <w:lang w:val="en-US"/>
          </w:rPr>
          <w:delText>hence</w:delText>
        </w:r>
      </w:del>
      <w:ins w:id="204" w:author="Author" w:date="2018-03-17T15:49:00Z">
        <w:r w:rsidR="00E50453" w:rsidRPr="00A76256">
          <w:rPr>
            <w:lang w:val="en-US"/>
          </w:rPr>
          <w:t>accordingly</w:t>
        </w:r>
      </w:ins>
      <w:r w:rsidR="00E50453" w:rsidRPr="00A76256">
        <w:rPr>
          <w:lang w:val="en-US"/>
        </w:rPr>
        <w:t xml:space="preserve">, </w:t>
      </w:r>
      <w:r w:rsidR="00FC175B" w:rsidRPr="00A76256">
        <w:rPr>
          <w:lang w:val="en-US"/>
        </w:rPr>
        <w:t>false memories</w:t>
      </w:r>
      <w:del w:id="205" w:author="Author" w:date="2018-03-17T15:49:00Z">
        <w:r w:rsidR="007427D7">
          <w:rPr>
            <w:lang w:val="en-US"/>
          </w:rPr>
          <w:delText>,</w:delText>
        </w:r>
      </w:del>
      <w:r w:rsidR="00FC175B" w:rsidRPr="00A76256">
        <w:rPr>
          <w:lang w:val="en-US"/>
        </w:rPr>
        <w:t xml:space="preserve"> might have </w:t>
      </w:r>
      <w:r w:rsidR="007427D7" w:rsidRPr="00A76256">
        <w:rPr>
          <w:lang w:val="en-US"/>
        </w:rPr>
        <w:t xml:space="preserve">played </w:t>
      </w:r>
      <w:r w:rsidR="00FC175B" w:rsidRPr="00A76256">
        <w:rPr>
          <w:lang w:val="en-US"/>
        </w:rPr>
        <w:t>in legal proceedings</w:t>
      </w:r>
      <w:r w:rsidR="00EA33F8" w:rsidRPr="00A76256">
        <w:rPr>
          <w:lang w:val="en-US"/>
        </w:rPr>
        <w:t xml:space="preserve"> in China.</w:t>
      </w:r>
      <w:r w:rsidR="00424602" w:rsidRPr="00A76256">
        <w:rPr>
          <w:lang w:val="en-US"/>
        </w:rPr>
        <w:t xml:space="preserve"> </w:t>
      </w:r>
      <w:r w:rsidR="00352F39" w:rsidRPr="00A76256">
        <w:rPr>
          <w:lang w:val="en-US"/>
        </w:rPr>
        <w:t xml:space="preserve">To examine this </w:t>
      </w:r>
      <w:r w:rsidR="006E3B82" w:rsidRPr="00A76256">
        <w:rPr>
          <w:lang w:val="en-US"/>
        </w:rPr>
        <w:t xml:space="preserve">issue </w:t>
      </w:r>
      <w:r w:rsidR="00352F39" w:rsidRPr="00A76256">
        <w:rPr>
          <w:lang w:val="en-US"/>
        </w:rPr>
        <w:t>more closely,</w:t>
      </w:r>
      <w:del w:id="206" w:author="Author" w:date="2018-03-17T15:49:00Z">
        <w:r w:rsidR="00352F39">
          <w:rPr>
            <w:lang w:val="en-US"/>
          </w:rPr>
          <w:delText xml:space="preserve"> w</w:delText>
        </w:r>
        <w:r w:rsidR="008D7657">
          <w:rPr>
            <w:lang w:val="en-US"/>
          </w:rPr>
          <w:delText>e selected</w:delText>
        </w:r>
      </w:del>
      <w:r w:rsidR="00352F39" w:rsidRPr="00A76256">
        <w:rPr>
          <w:lang w:val="en-US"/>
        </w:rPr>
        <w:t xml:space="preserve"> </w:t>
      </w:r>
      <w:r w:rsidR="008D7657" w:rsidRPr="00A76256">
        <w:rPr>
          <w:lang w:val="en-US"/>
        </w:rPr>
        <w:t>the C</w:t>
      </w:r>
      <w:r w:rsidR="00A77F2C" w:rsidRPr="00A76256">
        <w:rPr>
          <w:lang w:val="en-US"/>
        </w:rPr>
        <w:t xml:space="preserve">hina </w:t>
      </w:r>
      <w:r w:rsidR="008D7657" w:rsidRPr="00A76256">
        <w:rPr>
          <w:lang w:val="en-US"/>
        </w:rPr>
        <w:t>N</w:t>
      </w:r>
      <w:r w:rsidR="00A77F2C" w:rsidRPr="00A76256">
        <w:rPr>
          <w:lang w:val="en-US"/>
        </w:rPr>
        <w:t xml:space="preserve">ational </w:t>
      </w:r>
      <w:r w:rsidR="008D7657" w:rsidRPr="00A76256">
        <w:rPr>
          <w:lang w:val="en-US"/>
        </w:rPr>
        <w:t>K</w:t>
      </w:r>
      <w:r w:rsidR="00A77F2C" w:rsidRPr="00A76256">
        <w:rPr>
          <w:lang w:val="en-US"/>
        </w:rPr>
        <w:t xml:space="preserve">nowledge </w:t>
      </w:r>
      <w:r w:rsidR="008D7657" w:rsidRPr="00A76256">
        <w:rPr>
          <w:lang w:val="en-US"/>
        </w:rPr>
        <w:t>I</w:t>
      </w:r>
      <w:r w:rsidR="00A77F2C" w:rsidRPr="00A76256">
        <w:rPr>
          <w:lang w:val="en-US"/>
        </w:rPr>
        <w:t>nfr</w:t>
      </w:r>
      <w:r w:rsidR="00CC3143" w:rsidRPr="00A76256">
        <w:rPr>
          <w:lang w:val="en-US"/>
        </w:rPr>
        <w:t>a</w:t>
      </w:r>
      <w:r w:rsidR="00A77F2C" w:rsidRPr="00A76256">
        <w:rPr>
          <w:lang w:val="en-US"/>
        </w:rPr>
        <w:t>structure</w:t>
      </w:r>
      <w:r w:rsidR="008D7657" w:rsidRPr="00A76256">
        <w:rPr>
          <w:lang w:val="en-US"/>
        </w:rPr>
        <w:t xml:space="preserve"> </w:t>
      </w:r>
      <w:r w:rsidR="00803F76" w:rsidRPr="00A76256">
        <w:rPr>
          <w:lang w:val="en-US"/>
        </w:rPr>
        <w:t xml:space="preserve">(CNKI) </w:t>
      </w:r>
      <w:r w:rsidR="008D7657" w:rsidRPr="00A76256">
        <w:rPr>
          <w:lang w:val="en-US"/>
        </w:rPr>
        <w:t>Database, which covers 10,267 Chinese academic journals</w:t>
      </w:r>
      <w:del w:id="207" w:author="Author" w:date="2018-03-17T15:49:00Z">
        <w:r w:rsidR="008D7657" w:rsidRPr="008D7657">
          <w:rPr>
            <w:lang w:val="en-US"/>
          </w:rPr>
          <w:delText xml:space="preserve"> </w:delText>
        </w:r>
        <w:r w:rsidR="008D7657">
          <w:rPr>
            <w:lang w:val="en-US"/>
          </w:rPr>
          <w:delText>(</w:delText>
        </w:r>
      </w:del>
      <w:ins w:id="208" w:author="Author" w:date="2018-03-17T15:49:00Z">
        <w:r w:rsidR="00E50453" w:rsidRPr="00A76256">
          <w:rPr>
            <w:lang w:val="en-US"/>
          </w:rPr>
          <w:t>, that is,</w:t>
        </w:r>
        <w:r w:rsidR="008D7657" w:rsidRPr="00A76256">
          <w:rPr>
            <w:lang w:val="en-US"/>
          </w:rPr>
          <w:t xml:space="preserve"> </w:t>
        </w:r>
      </w:ins>
      <w:r w:rsidR="008D7657" w:rsidRPr="00A76256">
        <w:rPr>
          <w:lang w:val="en-US"/>
        </w:rPr>
        <w:t xml:space="preserve">almost all </w:t>
      </w:r>
      <w:ins w:id="209" w:author="Author" w:date="2018-03-17T15:49:00Z">
        <w:r w:rsidR="00E50453" w:rsidRPr="00A76256">
          <w:rPr>
            <w:lang w:val="en-US"/>
          </w:rPr>
          <w:t xml:space="preserve">the </w:t>
        </w:r>
      </w:ins>
      <w:r w:rsidR="008D7657" w:rsidRPr="00A76256">
        <w:rPr>
          <w:lang w:val="en-US"/>
        </w:rPr>
        <w:t>academic journals in China</w:t>
      </w:r>
      <w:del w:id="210" w:author="Author" w:date="2018-03-17T15:49:00Z">
        <w:r w:rsidR="008D7657">
          <w:rPr>
            <w:lang w:val="en-US"/>
          </w:rPr>
          <w:delText>),</w:delText>
        </w:r>
      </w:del>
      <w:ins w:id="211" w:author="Author" w:date="2018-03-17T15:49:00Z">
        <w:r w:rsidR="00E50453" w:rsidRPr="00A76256">
          <w:rPr>
            <w:lang w:val="en-US"/>
          </w:rPr>
          <w:t>,</w:t>
        </w:r>
      </w:ins>
      <w:r w:rsidR="008D7657" w:rsidRPr="00A76256">
        <w:rPr>
          <w:lang w:val="en-US"/>
        </w:rPr>
        <w:t xml:space="preserve"> and the CNKI Masters’ Theses Database and Doctoral Dissertations Database</w:t>
      </w:r>
      <w:r w:rsidR="00E50453" w:rsidRPr="00A76256">
        <w:rPr>
          <w:lang w:val="en-US"/>
        </w:rPr>
        <w:t xml:space="preserve"> </w:t>
      </w:r>
      <w:ins w:id="212" w:author="Author" w:date="2018-03-17T15:49:00Z">
        <w:r w:rsidR="00E50453" w:rsidRPr="00A76256">
          <w:rPr>
            <w:lang w:val="en-US"/>
          </w:rPr>
          <w:t>were employed</w:t>
        </w:r>
        <w:r w:rsidR="008D7657" w:rsidRPr="00A76256">
          <w:rPr>
            <w:lang w:val="en-US"/>
          </w:rPr>
          <w:t xml:space="preserve"> </w:t>
        </w:r>
      </w:ins>
      <w:r w:rsidR="008D7657" w:rsidRPr="00A76256">
        <w:rPr>
          <w:lang w:val="en-US"/>
        </w:rPr>
        <w:t xml:space="preserve">to search for </w:t>
      </w:r>
      <w:r w:rsidR="00DE7B3F" w:rsidRPr="00A76256">
        <w:rPr>
          <w:lang w:val="en-US"/>
        </w:rPr>
        <w:t>literature on false memories and eyewitness testimony</w:t>
      </w:r>
      <w:r w:rsidR="007F4283" w:rsidRPr="00A76256">
        <w:rPr>
          <w:lang w:val="en-US"/>
        </w:rPr>
        <w:t xml:space="preserve"> </w:t>
      </w:r>
      <w:r w:rsidR="00970423" w:rsidRPr="00A76256">
        <w:rPr>
          <w:lang w:val="en-US"/>
        </w:rPr>
        <w:t>at</w:t>
      </w:r>
      <w:r w:rsidR="007F4283" w:rsidRPr="00A76256">
        <w:rPr>
          <w:lang w:val="en-US"/>
        </w:rPr>
        <w:t xml:space="preserve"> the time of </w:t>
      </w:r>
      <w:del w:id="213" w:author="Author" w:date="2018-03-17T15:49:00Z">
        <w:r w:rsidR="007F4283">
          <w:rPr>
            <w:lang w:val="en-US"/>
          </w:rPr>
          <w:delText xml:space="preserve">this </w:delText>
        </w:r>
      </w:del>
      <w:r w:rsidR="007F4283" w:rsidRPr="00A76256">
        <w:rPr>
          <w:lang w:val="en-US"/>
        </w:rPr>
        <w:t>writing</w:t>
      </w:r>
      <w:ins w:id="214" w:author="Author" w:date="2018-03-17T15:49:00Z">
        <w:r w:rsidR="006919C2" w:rsidRPr="00A76256">
          <w:rPr>
            <w:lang w:val="en-US"/>
          </w:rPr>
          <w:t xml:space="preserve"> this review</w:t>
        </w:r>
      </w:ins>
      <w:r w:rsidR="00DE7B3F" w:rsidRPr="00A76256">
        <w:rPr>
          <w:lang w:val="en-US"/>
        </w:rPr>
        <w:t xml:space="preserve">. </w:t>
      </w:r>
      <w:r w:rsidR="00D14815" w:rsidRPr="00A76256">
        <w:rPr>
          <w:lang w:val="en-US"/>
        </w:rPr>
        <w:t>The</w:t>
      </w:r>
      <w:r w:rsidR="00DE7B3F" w:rsidRPr="00A76256">
        <w:rPr>
          <w:lang w:val="en-US"/>
        </w:rPr>
        <w:t xml:space="preserve"> following keywords</w:t>
      </w:r>
      <w:r w:rsidR="007942D0" w:rsidRPr="00A76256">
        <w:rPr>
          <w:lang w:val="en-US"/>
        </w:rPr>
        <w:t xml:space="preserve"> </w:t>
      </w:r>
      <w:r w:rsidR="006D1661" w:rsidRPr="00A76256">
        <w:rPr>
          <w:lang w:val="en-US"/>
        </w:rPr>
        <w:t xml:space="preserve">were </w:t>
      </w:r>
      <w:r w:rsidR="009D213C" w:rsidRPr="00A76256">
        <w:rPr>
          <w:lang w:val="en-US"/>
        </w:rPr>
        <w:t xml:space="preserve">selected </w:t>
      </w:r>
      <w:r w:rsidR="007942D0" w:rsidRPr="00A76256">
        <w:rPr>
          <w:lang w:val="en-US"/>
        </w:rPr>
        <w:t>to search for the</w:t>
      </w:r>
      <w:r w:rsidR="00E50453" w:rsidRPr="00A76256">
        <w:rPr>
          <w:lang w:val="en-US"/>
        </w:rPr>
        <w:t xml:space="preserve"> </w:t>
      </w:r>
      <w:ins w:id="215" w:author="Author" w:date="2018-03-17T15:49:00Z">
        <w:r w:rsidR="00E50453" w:rsidRPr="00A76256">
          <w:rPr>
            <w:lang w:val="en-US"/>
          </w:rPr>
          <w:t>relevant</w:t>
        </w:r>
        <w:r w:rsidR="007942D0" w:rsidRPr="00A76256">
          <w:rPr>
            <w:lang w:val="en-US"/>
          </w:rPr>
          <w:t xml:space="preserve"> </w:t>
        </w:r>
      </w:ins>
      <w:r w:rsidR="007942D0" w:rsidRPr="00A76256">
        <w:rPr>
          <w:lang w:val="en-US"/>
        </w:rPr>
        <w:t>literature</w:t>
      </w:r>
      <w:r w:rsidR="00DE7B3F" w:rsidRPr="00A76256">
        <w:rPr>
          <w:lang w:val="en-US"/>
        </w:rPr>
        <w:t xml:space="preserve">: </w:t>
      </w:r>
      <w:del w:id="216" w:author="Author" w:date="2018-03-17T15:49:00Z">
        <w:r w:rsidR="00C1184A">
          <w:rPr>
            <w:lang w:val="en-US"/>
          </w:rPr>
          <w:delText>E</w:delText>
        </w:r>
        <w:r w:rsidR="00DE7B3F">
          <w:rPr>
            <w:lang w:val="en-US"/>
          </w:rPr>
          <w:delText>yewitness</w:delText>
        </w:r>
      </w:del>
      <w:ins w:id="217" w:author="Author" w:date="2018-03-17T15:49:00Z">
        <w:r w:rsidR="00E50453" w:rsidRPr="00A76256">
          <w:rPr>
            <w:lang w:val="en-US"/>
          </w:rPr>
          <w:t>eyewitness</w:t>
        </w:r>
      </w:ins>
      <w:r w:rsidR="00E50453" w:rsidRPr="00A76256">
        <w:rPr>
          <w:lang w:val="en-US"/>
        </w:rPr>
        <w:t xml:space="preserve">, </w:t>
      </w:r>
      <w:r w:rsidR="00DE7B3F" w:rsidRPr="00A76256">
        <w:rPr>
          <w:lang w:val="en-US"/>
        </w:rPr>
        <w:t xml:space="preserve">eyewitness testimony, eyewitness memory, false memory, </w:t>
      </w:r>
      <w:r w:rsidR="007942D0" w:rsidRPr="00A76256">
        <w:rPr>
          <w:lang w:val="en-US"/>
        </w:rPr>
        <w:t>eyewitness events, children witnesses</w:t>
      </w:r>
      <w:ins w:id="218" w:author="Author" w:date="2018-03-17T15:55:00Z">
        <w:r w:rsidR="00DE7FF7">
          <w:rPr>
            <w:lang w:val="en-US"/>
          </w:rPr>
          <w:t>,</w:t>
        </w:r>
      </w:ins>
      <w:del w:id="219" w:author="Author" w:date="2018-03-17T15:49:00Z">
        <w:r w:rsidR="007942D0">
          <w:rPr>
            <w:lang w:val="en-US"/>
          </w:rPr>
          <w:delText xml:space="preserve">, </w:delText>
        </w:r>
        <w:r w:rsidR="00103225">
          <w:rPr>
            <w:rFonts w:hint="eastAsia"/>
            <w:lang w:val="en-US"/>
          </w:rPr>
          <w:delText>or</w:delText>
        </w:r>
      </w:del>
      <w:ins w:id="220" w:author="Author" w:date="2018-03-17T15:49:00Z">
        <w:r w:rsidR="006919C2" w:rsidRPr="00A76256">
          <w:rPr>
            <w:lang w:val="en-US"/>
          </w:rPr>
          <w:t xml:space="preserve"> and</w:t>
        </w:r>
        <w:r w:rsidR="007942D0" w:rsidRPr="00A76256">
          <w:rPr>
            <w:lang w:val="en-US"/>
          </w:rPr>
          <w:t xml:space="preserve"> </w:t>
        </w:r>
      </w:ins>
      <w:del w:id="221" w:author="Author" w:date="2018-03-17T15:55:00Z">
        <w:r w:rsidR="00103225" w:rsidRPr="00A76256" w:rsidDel="006870EB">
          <w:rPr>
            <w:lang w:val="en-US"/>
          </w:rPr>
          <w:delText xml:space="preserve"> </w:delText>
        </w:r>
      </w:del>
      <w:r w:rsidR="00103225" w:rsidRPr="00A76256">
        <w:rPr>
          <w:lang w:val="en-US"/>
        </w:rPr>
        <w:t>memory distortions</w:t>
      </w:r>
      <w:r w:rsidR="00DE7B3F" w:rsidRPr="00A76256">
        <w:rPr>
          <w:lang w:val="en-US"/>
        </w:rPr>
        <w:t xml:space="preserve">. </w:t>
      </w:r>
      <w:del w:id="222" w:author="Author" w:date="2018-03-17T15:49:00Z">
        <w:r w:rsidR="008B5272">
          <w:rPr>
            <w:lang w:val="en-US"/>
          </w:rPr>
          <w:delText>This</w:delText>
        </w:r>
      </w:del>
      <w:ins w:id="223" w:author="Author" w:date="2018-03-17T15:49:00Z">
        <w:r w:rsidR="00E50453" w:rsidRPr="00A76256">
          <w:rPr>
            <w:lang w:val="en-US"/>
          </w:rPr>
          <w:t>The</w:t>
        </w:r>
      </w:ins>
      <w:r w:rsidR="00E50453" w:rsidRPr="00A76256">
        <w:rPr>
          <w:lang w:val="en-US"/>
        </w:rPr>
        <w:t xml:space="preserve"> </w:t>
      </w:r>
      <w:r w:rsidR="008B5272" w:rsidRPr="00A76256">
        <w:rPr>
          <w:lang w:val="en-US"/>
        </w:rPr>
        <w:t xml:space="preserve">literature search </w:t>
      </w:r>
      <w:del w:id="224" w:author="Author" w:date="2018-03-17T15:49:00Z">
        <w:r w:rsidR="008B5272">
          <w:rPr>
            <w:lang w:val="en-US"/>
          </w:rPr>
          <w:delText>resulted in</w:delText>
        </w:r>
      </w:del>
      <w:ins w:id="225" w:author="Author" w:date="2018-03-17T15:49:00Z">
        <w:r w:rsidR="00E50453" w:rsidRPr="00A76256">
          <w:rPr>
            <w:lang w:val="en-US"/>
          </w:rPr>
          <w:t>yielded</w:t>
        </w:r>
      </w:ins>
      <w:r w:rsidR="00E50453" w:rsidRPr="00A76256">
        <w:rPr>
          <w:lang w:val="en-US"/>
        </w:rPr>
        <w:t xml:space="preserve"> </w:t>
      </w:r>
      <w:r w:rsidR="007F4283" w:rsidRPr="00A76256">
        <w:rPr>
          <w:lang w:val="en-US"/>
        </w:rPr>
        <w:t xml:space="preserve">18 papers and </w:t>
      </w:r>
      <w:r w:rsidR="00906A90" w:rsidRPr="00A76256">
        <w:rPr>
          <w:lang w:val="en-US"/>
        </w:rPr>
        <w:t xml:space="preserve">six </w:t>
      </w:r>
      <w:r w:rsidR="007F4283" w:rsidRPr="00A76256">
        <w:rPr>
          <w:lang w:val="en-US"/>
        </w:rPr>
        <w:t xml:space="preserve">theses/dissertations </w:t>
      </w:r>
      <w:del w:id="226" w:author="Author" w:date="2018-03-17T15:49:00Z">
        <w:r w:rsidR="004453D2">
          <w:rPr>
            <w:lang w:val="en-US"/>
          </w:rPr>
          <w:delText>concerning</w:delText>
        </w:r>
      </w:del>
      <w:ins w:id="227" w:author="Author" w:date="2018-03-17T15:49:00Z">
        <w:r w:rsidR="00E50453" w:rsidRPr="00A76256">
          <w:rPr>
            <w:lang w:val="en-US"/>
          </w:rPr>
          <w:t>on</w:t>
        </w:r>
      </w:ins>
      <w:r w:rsidR="00E50453" w:rsidRPr="00A76256">
        <w:rPr>
          <w:lang w:val="en-US"/>
        </w:rPr>
        <w:t xml:space="preserve"> </w:t>
      </w:r>
      <w:r w:rsidR="009D213C" w:rsidRPr="00A76256">
        <w:rPr>
          <w:lang w:val="en-US"/>
        </w:rPr>
        <w:t>eyewitness</w:t>
      </w:r>
      <w:r w:rsidR="007F4283" w:rsidRPr="00A76256">
        <w:rPr>
          <w:lang w:val="en-US"/>
        </w:rPr>
        <w:t xml:space="preserve"> memory, </w:t>
      </w:r>
      <w:r w:rsidR="00906A90" w:rsidRPr="00A76256">
        <w:rPr>
          <w:lang w:val="en-US"/>
        </w:rPr>
        <w:t xml:space="preserve">seven </w:t>
      </w:r>
      <w:r w:rsidR="007F4283" w:rsidRPr="00A76256">
        <w:rPr>
          <w:lang w:val="en-US"/>
        </w:rPr>
        <w:t>papers on eyewitness identification</w:t>
      </w:r>
      <w:del w:id="228" w:author="Author" w:date="2018-03-17T15:49:00Z">
        <w:r w:rsidR="007F4283">
          <w:rPr>
            <w:lang w:val="en-US"/>
          </w:rPr>
          <w:delText>,</w:delText>
        </w:r>
      </w:del>
      <w:r w:rsidR="007F4283" w:rsidRPr="00A76256">
        <w:rPr>
          <w:lang w:val="en-US"/>
        </w:rPr>
        <w:t xml:space="preserve"> and </w:t>
      </w:r>
      <w:r w:rsidR="00906A90" w:rsidRPr="00A76256">
        <w:rPr>
          <w:lang w:val="en-US"/>
        </w:rPr>
        <w:t xml:space="preserve">nine </w:t>
      </w:r>
      <w:r w:rsidR="007F4283" w:rsidRPr="00A76256">
        <w:rPr>
          <w:lang w:val="en-US"/>
        </w:rPr>
        <w:t>papers on child</w:t>
      </w:r>
      <w:r w:rsidR="00AC79D7" w:rsidRPr="00A76256">
        <w:rPr>
          <w:lang w:val="en-US"/>
        </w:rPr>
        <w:t xml:space="preserve"> </w:t>
      </w:r>
      <w:r w:rsidR="007F4283" w:rsidRPr="00A76256">
        <w:rPr>
          <w:lang w:val="en-US"/>
        </w:rPr>
        <w:t xml:space="preserve">witnesses, dated from 1991 to 2016. </w:t>
      </w:r>
      <w:del w:id="229" w:author="Author" w:date="2018-03-17T15:49:00Z">
        <w:r w:rsidR="007F4283">
          <w:rPr>
            <w:lang w:val="en-US"/>
          </w:rPr>
          <w:delText>After reviewing these</w:delText>
        </w:r>
      </w:del>
      <w:ins w:id="230" w:author="Author" w:date="2018-03-17T15:49:00Z">
        <w:r w:rsidR="00E50453" w:rsidRPr="00A76256">
          <w:rPr>
            <w:lang w:val="en-US"/>
          </w:rPr>
          <w:t>A review of the literature showed that none of the</w:t>
        </w:r>
      </w:ins>
      <w:r w:rsidR="00E50453" w:rsidRPr="00A76256">
        <w:rPr>
          <w:lang w:val="en-US"/>
        </w:rPr>
        <w:t xml:space="preserve"> papers</w:t>
      </w:r>
      <w:del w:id="231" w:author="Author" w:date="2018-03-17T15:49:00Z">
        <w:r w:rsidR="007F4283">
          <w:rPr>
            <w:lang w:val="en-US"/>
          </w:rPr>
          <w:delText xml:space="preserve">, we found that </w:delText>
        </w:r>
        <w:r w:rsidR="002F379B">
          <w:rPr>
            <w:lang w:val="en-US"/>
          </w:rPr>
          <w:delText xml:space="preserve">not </w:delText>
        </w:r>
        <w:r w:rsidR="00992C3B">
          <w:rPr>
            <w:lang w:val="en-US"/>
          </w:rPr>
          <w:delText xml:space="preserve">one </w:delText>
        </w:r>
        <w:r w:rsidR="00FA4B9C">
          <w:rPr>
            <w:lang w:val="en-US"/>
          </w:rPr>
          <w:delText>paper</w:delText>
        </w:r>
      </w:del>
      <w:r w:rsidR="00E50453" w:rsidRPr="00A76256">
        <w:rPr>
          <w:lang w:val="en-US"/>
        </w:rPr>
        <w:t xml:space="preserve"> specifically </w:t>
      </w:r>
      <w:del w:id="232" w:author="Author" w:date="2018-03-17T15:49:00Z">
        <w:r w:rsidR="00193790">
          <w:rPr>
            <w:lang w:val="en-US"/>
          </w:rPr>
          <w:delText>looked at</w:delText>
        </w:r>
      </w:del>
      <w:ins w:id="233" w:author="Author" w:date="2018-03-17T15:49:00Z">
        <w:r w:rsidR="00E50453" w:rsidRPr="00A76256">
          <w:rPr>
            <w:lang w:val="en-US"/>
          </w:rPr>
          <w:t>examined</w:t>
        </w:r>
      </w:ins>
      <w:r w:rsidR="00E50453" w:rsidRPr="00A76256">
        <w:rPr>
          <w:lang w:val="en-US"/>
        </w:rPr>
        <w:t xml:space="preserve"> </w:t>
      </w:r>
      <w:r w:rsidR="00ED44E0" w:rsidRPr="00A76256">
        <w:rPr>
          <w:lang w:val="en-US"/>
        </w:rPr>
        <w:t>the relationship between legal cases and</w:t>
      </w:r>
      <w:r w:rsidR="00193790" w:rsidRPr="00A76256">
        <w:rPr>
          <w:lang w:val="en-US"/>
        </w:rPr>
        <w:t xml:space="preserve"> </w:t>
      </w:r>
      <w:r w:rsidR="004232DC" w:rsidRPr="00A76256">
        <w:rPr>
          <w:lang w:val="en-US"/>
        </w:rPr>
        <w:t>false memories</w:t>
      </w:r>
      <w:r w:rsidR="008736D1" w:rsidRPr="00A76256">
        <w:rPr>
          <w:lang w:val="en-US"/>
        </w:rPr>
        <w:t xml:space="preserve">. </w:t>
      </w:r>
      <w:r w:rsidR="00787AA5" w:rsidRPr="00A76256">
        <w:rPr>
          <w:lang w:val="en-US"/>
        </w:rPr>
        <w:t>This suggest</w:t>
      </w:r>
      <w:r w:rsidR="00B36047" w:rsidRPr="00A76256">
        <w:rPr>
          <w:lang w:val="en-US"/>
        </w:rPr>
        <w:t>s</w:t>
      </w:r>
      <w:r w:rsidR="00787AA5" w:rsidRPr="00A76256">
        <w:rPr>
          <w:lang w:val="en-US"/>
        </w:rPr>
        <w:t xml:space="preserve"> that in the Chinese psychological literature, the topic of false memories in the courtroom has not </w:t>
      </w:r>
      <w:r w:rsidR="00BA1744" w:rsidRPr="00A76256">
        <w:rPr>
          <w:lang w:val="en-US"/>
        </w:rPr>
        <w:t>attracted much attention</w:t>
      </w:r>
      <w:del w:id="234" w:author="Author" w:date="2018-03-17T15:49:00Z">
        <w:r w:rsidR="00906A90">
          <w:rPr>
            <w:lang w:val="en-US"/>
          </w:rPr>
          <w:delText>,</w:delText>
        </w:r>
        <w:r w:rsidR="00BA1744">
          <w:rPr>
            <w:lang w:val="en-US"/>
          </w:rPr>
          <w:delText xml:space="preserve"> although we know</w:delText>
        </w:r>
      </w:del>
      <w:ins w:id="235" w:author="Author" w:date="2018-03-17T15:49:00Z">
        <w:r w:rsidR="00E50453" w:rsidRPr="00A76256">
          <w:rPr>
            <w:lang w:val="en-US"/>
          </w:rPr>
          <w:t>.</w:t>
        </w:r>
        <w:r w:rsidR="00BA1744" w:rsidRPr="00A76256">
          <w:rPr>
            <w:lang w:val="en-US"/>
          </w:rPr>
          <w:t xml:space="preserve"> </w:t>
        </w:r>
        <w:r w:rsidR="00E50453" w:rsidRPr="00A76256">
          <w:rPr>
            <w:lang w:val="en-US"/>
          </w:rPr>
          <w:t>However,</w:t>
        </w:r>
      </w:ins>
      <w:r w:rsidR="00E50453" w:rsidRPr="00A76256">
        <w:rPr>
          <w:lang w:val="en-US"/>
        </w:rPr>
        <w:t xml:space="preserve"> from</w:t>
      </w:r>
      <w:r w:rsidR="006919C2" w:rsidRPr="00A76256">
        <w:rPr>
          <w:lang w:val="en-US"/>
        </w:rPr>
        <w:t xml:space="preserve"> </w:t>
      </w:r>
      <w:ins w:id="236" w:author="Author" w:date="2018-03-17T15:49:00Z">
        <w:r w:rsidR="006919C2" w:rsidRPr="00A76256">
          <w:rPr>
            <w:lang w:val="en-US"/>
          </w:rPr>
          <w:t>an examination of</w:t>
        </w:r>
        <w:r w:rsidR="00E50453" w:rsidRPr="00A76256">
          <w:rPr>
            <w:lang w:val="en-US"/>
          </w:rPr>
          <w:t xml:space="preserve"> </w:t>
        </w:r>
      </w:ins>
      <w:r w:rsidR="00E50453" w:rsidRPr="00A76256">
        <w:rPr>
          <w:lang w:val="en-US"/>
        </w:rPr>
        <w:t xml:space="preserve">many </w:t>
      </w:r>
      <w:r w:rsidR="00BA1744" w:rsidRPr="00A76256">
        <w:rPr>
          <w:lang w:val="en-US"/>
        </w:rPr>
        <w:t>cases in other countries</w:t>
      </w:r>
      <w:ins w:id="237" w:author="Author" w:date="2018-03-17T15:49:00Z">
        <w:r w:rsidR="00E50453" w:rsidRPr="00A76256">
          <w:rPr>
            <w:lang w:val="en-US"/>
          </w:rPr>
          <w:t>, it is apparent</w:t>
        </w:r>
      </w:ins>
      <w:r w:rsidR="00906A90" w:rsidRPr="00A76256">
        <w:rPr>
          <w:lang w:val="en-US"/>
        </w:rPr>
        <w:t xml:space="preserve"> that</w:t>
      </w:r>
      <w:r w:rsidR="00BA1744" w:rsidRPr="00A76256">
        <w:rPr>
          <w:lang w:val="en-US"/>
        </w:rPr>
        <w:t xml:space="preserve"> false memories </w:t>
      </w:r>
      <w:del w:id="238" w:author="Author" w:date="2018-03-17T15:49:00Z">
        <w:r w:rsidR="00906A90">
          <w:rPr>
            <w:lang w:val="en-US"/>
          </w:rPr>
          <w:delText>is</w:delText>
        </w:r>
      </w:del>
      <w:ins w:id="239" w:author="Author" w:date="2018-03-17T15:49:00Z">
        <w:r w:rsidR="00E50453" w:rsidRPr="00A76256">
          <w:rPr>
            <w:lang w:val="en-US"/>
          </w:rPr>
          <w:t>are</w:t>
        </w:r>
      </w:ins>
      <w:r w:rsidR="00E50453" w:rsidRPr="00A76256">
        <w:rPr>
          <w:lang w:val="en-US"/>
        </w:rPr>
        <w:t xml:space="preserve"> </w:t>
      </w:r>
      <w:r w:rsidR="00906A90" w:rsidRPr="00A76256">
        <w:rPr>
          <w:lang w:val="en-US"/>
        </w:rPr>
        <w:t>an important source of</w:t>
      </w:r>
      <w:r w:rsidR="00BA1744" w:rsidRPr="00A76256">
        <w:rPr>
          <w:lang w:val="en-US"/>
        </w:rPr>
        <w:t xml:space="preserve"> wrongful convictions</w:t>
      </w:r>
      <w:r w:rsidR="009F4513" w:rsidRPr="00A76256">
        <w:rPr>
          <w:lang w:val="en-US"/>
        </w:rPr>
        <w:t xml:space="preserve"> (</w:t>
      </w:r>
      <w:r w:rsidR="00970423" w:rsidRPr="00A76256">
        <w:rPr>
          <w:lang w:val="en-US"/>
        </w:rPr>
        <w:t xml:space="preserve">Garrett, 2011; </w:t>
      </w:r>
      <w:r w:rsidR="00EF3B7F" w:rsidRPr="00A76256">
        <w:rPr>
          <w:lang w:val="en-US"/>
        </w:rPr>
        <w:t>Loftus, 2013</w:t>
      </w:r>
      <w:r w:rsidR="009F4513" w:rsidRPr="00A76256">
        <w:rPr>
          <w:lang w:val="en-US"/>
        </w:rPr>
        <w:t>)</w:t>
      </w:r>
      <w:r w:rsidR="00BA1744" w:rsidRPr="00A76256">
        <w:rPr>
          <w:lang w:val="en-US"/>
        </w:rPr>
        <w:t xml:space="preserve">. </w:t>
      </w:r>
      <w:r w:rsidR="00AB334B" w:rsidRPr="00A76256">
        <w:rPr>
          <w:lang w:val="en-US"/>
        </w:rPr>
        <w:t xml:space="preserve">Based on this observation </w:t>
      </w:r>
      <w:del w:id="240" w:author="Author" w:date="2018-03-17T15:49:00Z">
        <w:r w:rsidR="00AB334B">
          <w:rPr>
            <w:lang w:val="en-US"/>
          </w:rPr>
          <w:delText>and</w:delText>
        </w:r>
      </w:del>
      <w:ins w:id="241" w:author="Author" w:date="2018-03-17T15:49:00Z">
        <w:r w:rsidR="00B60BD6" w:rsidRPr="00A76256">
          <w:rPr>
            <w:lang w:val="en-US"/>
          </w:rPr>
          <w:t>as well as</w:t>
        </w:r>
      </w:ins>
      <w:r w:rsidR="00B60BD6" w:rsidRPr="00A76256">
        <w:rPr>
          <w:lang w:val="en-US"/>
        </w:rPr>
        <w:t xml:space="preserve"> </w:t>
      </w:r>
      <w:r w:rsidR="00AB334B" w:rsidRPr="00A76256">
        <w:rPr>
          <w:lang w:val="en-US"/>
        </w:rPr>
        <w:t xml:space="preserve">the Chinese cases reviewed </w:t>
      </w:r>
      <w:del w:id="242" w:author="Author" w:date="2018-03-17T15:49:00Z">
        <w:r w:rsidR="00AB334B">
          <w:rPr>
            <w:lang w:val="en-US"/>
          </w:rPr>
          <w:delText>earlier</w:delText>
        </w:r>
      </w:del>
      <w:ins w:id="243" w:author="Author" w:date="2018-03-17T15:49:00Z">
        <w:r w:rsidR="00B60BD6" w:rsidRPr="00A76256">
          <w:rPr>
            <w:lang w:val="en-US"/>
          </w:rPr>
          <w:t>previously</w:t>
        </w:r>
      </w:ins>
      <w:r w:rsidR="00B60BD6" w:rsidRPr="00A76256">
        <w:rPr>
          <w:lang w:val="en-US"/>
        </w:rPr>
        <w:t xml:space="preserve">, </w:t>
      </w:r>
      <w:r w:rsidR="00AB334B" w:rsidRPr="00A76256">
        <w:rPr>
          <w:lang w:val="en-US"/>
        </w:rPr>
        <w:t>i</w:t>
      </w:r>
      <w:r w:rsidR="00C206AF" w:rsidRPr="00A76256">
        <w:rPr>
          <w:lang w:val="en-US"/>
        </w:rPr>
        <w:t xml:space="preserve">t is </w:t>
      </w:r>
      <w:del w:id="244" w:author="Author" w:date="2018-03-17T15:49:00Z">
        <w:r w:rsidR="00C206AF">
          <w:rPr>
            <w:lang w:val="en-US"/>
          </w:rPr>
          <w:delText>likely</w:delText>
        </w:r>
      </w:del>
      <w:ins w:id="245" w:author="Author" w:date="2018-03-17T15:49:00Z">
        <w:r w:rsidR="00B60BD6" w:rsidRPr="00A76256">
          <w:rPr>
            <w:lang w:val="en-US"/>
          </w:rPr>
          <w:t>possible</w:t>
        </w:r>
      </w:ins>
      <w:r w:rsidR="00B60BD6" w:rsidRPr="00A76256">
        <w:rPr>
          <w:lang w:val="en-US"/>
        </w:rPr>
        <w:t xml:space="preserve"> </w:t>
      </w:r>
      <w:r w:rsidR="00C206AF" w:rsidRPr="00A76256">
        <w:rPr>
          <w:lang w:val="en-US"/>
        </w:rPr>
        <w:t xml:space="preserve">that false memories might have </w:t>
      </w:r>
      <w:ins w:id="246" w:author="Author" w:date="2018-03-17T15:49:00Z">
        <w:r w:rsidR="00B60BD6" w:rsidRPr="00A76256">
          <w:rPr>
            <w:lang w:val="en-US"/>
          </w:rPr>
          <w:t xml:space="preserve">also </w:t>
        </w:r>
      </w:ins>
      <w:r w:rsidR="00C206AF" w:rsidRPr="00A76256">
        <w:rPr>
          <w:lang w:val="en-US"/>
        </w:rPr>
        <w:t>affected</w:t>
      </w:r>
      <w:r w:rsidR="009A5A7E" w:rsidRPr="00A76256">
        <w:rPr>
          <w:lang w:val="en-US"/>
        </w:rPr>
        <w:t xml:space="preserve"> </w:t>
      </w:r>
      <w:ins w:id="247" w:author="Author" w:date="2018-03-17T15:49:00Z">
        <w:r w:rsidR="00B60BD6" w:rsidRPr="00A76256">
          <w:rPr>
            <w:lang w:val="en-US"/>
          </w:rPr>
          <w:t xml:space="preserve">the </w:t>
        </w:r>
      </w:ins>
      <w:r w:rsidR="009A5A7E" w:rsidRPr="00A76256">
        <w:rPr>
          <w:lang w:val="en-US"/>
        </w:rPr>
        <w:t>testimonies in Chinese cases</w:t>
      </w:r>
      <w:del w:id="248" w:author="Author" w:date="2018-03-17T15:49:00Z">
        <w:r w:rsidR="009A5A7E">
          <w:rPr>
            <w:lang w:val="en-US"/>
          </w:rPr>
          <w:delText xml:space="preserve"> as well.</w:delText>
        </w:r>
      </w:del>
      <w:ins w:id="249" w:author="Author" w:date="2018-03-17T15:49:00Z">
        <w:r w:rsidR="00B60BD6" w:rsidRPr="00A76256">
          <w:rPr>
            <w:lang w:val="en-US"/>
          </w:rPr>
          <w:t>.</w:t>
        </w:r>
      </w:ins>
    </w:p>
    <w:p w14:paraId="00E7775D" w14:textId="3FE7BAC0" w:rsidR="00C21E8F" w:rsidRPr="00A76256" w:rsidRDefault="00C21E8F" w:rsidP="00C21E8F">
      <w:pPr>
        <w:jc w:val="center"/>
        <w:rPr>
          <w:b/>
          <w:lang w:val="en-US"/>
        </w:rPr>
      </w:pPr>
      <w:r w:rsidRPr="00A76256">
        <w:rPr>
          <w:b/>
          <w:lang w:val="en-US"/>
        </w:rPr>
        <w:t xml:space="preserve">The </w:t>
      </w:r>
      <w:del w:id="250" w:author="Author" w:date="2018-03-17T15:49:00Z">
        <w:r w:rsidR="00A932B5" w:rsidRPr="00617810">
          <w:rPr>
            <w:b/>
            <w:lang w:val="en-US"/>
          </w:rPr>
          <w:delText>F</w:delText>
        </w:r>
        <w:r w:rsidRPr="00617810">
          <w:rPr>
            <w:b/>
            <w:lang w:val="en-US"/>
          </w:rPr>
          <w:delText>allibility</w:delText>
        </w:r>
      </w:del>
      <w:ins w:id="251" w:author="Author" w:date="2018-03-17T15:49:00Z">
        <w:r w:rsidR="009179C0" w:rsidRPr="00A76256">
          <w:rPr>
            <w:b/>
            <w:lang w:val="en-US"/>
          </w:rPr>
          <w:t>fallibility</w:t>
        </w:r>
      </w:ins>
      <w:r w:rsidR="009179C0" w:rsidRPr="00A76256">
        <w:rPr>
          <w:b/>
          <w:lang w:val="en-US"/>
        </w:rPr>
        <w:t xml:space="preserve"> of </w:t>
      </w:r>
      <w:del w:id="252" w:author="Author" w:date="2018-03-17T15:49:00Z">
        <w:r w:rsidRPr="00617810">
          <w:rPr>
            <w:b/>
            <w:lang w:val="en-US"/>
          </w:rPr>
          <w:delText>Memory</w:delText>
        </w:r>
      </w:del>
      <w:ins w:id="253" w:author="Author" w:date="2018-03-17T15:49:00Z">
        <w:r w:rsidR="009179C0" w:rsidRPr="00A76256">
          <w:rPr>
            <w:b/>
            <w:lang w:val="en-US"/>
          </w:rPr>
          <w:t>memory</w:t>
        </w:r>
      </w:ins>
    </w:p>
    <w:p w14:paraId="4ADAE2E8" w14:textId="37F41E55" w:rsidR="00F2178F" w:rsidRPr="00A76256" w:rsidRDefault="00C21E8F" w:rsidP="0015392B">
      <w:pPr>
        <w:jc w:val="both"/>
        <w:rPr>
          <w:lang w:val="en-US"/>
        </w:rPr>
      </w:pPr>
      <w:ins w:id="254" w:author="Author" w:date="2018-03-17T15:49:00Z">
        <w:r w:rsidRPr="00A76256">
          <w:rPr>
            <w:lang w:val="en-US"/>
          </w:rPr>
          <w:t xml:space="preserve"> </w:t>
        </w:r>
      </w:ins>
      <w:del w:id="255" w:author="Author" w:date="2018-03-17T15:57:00Z">
        <w:r w:rsidR="00ED0FD2" w:rsidRPr="00A76256" w:rsidDel="004B0EDF">
          <w:rPr>
            <w:lang w:val="en-US"/>
          </w:rPr>
          <w:delText xml:space="preserve">   </w:delText>
        </w:r>
        <w:r w:rsidRPr="00A76256" w:rsidDel="004B0EDF">
          <w:rPr>
            <w:lang w:val="en-US"/>
          </w:rPr>
          <w:delText xml:space="preserve">  </w:delText>
        </w:r>
        <w:r w:rsidR="00ED0FD2" w:rsidRPr="00A76256" w:rsidDel="004B0EDF">
          <w:rPr>
            <w:lang w:val="en-US"/>
          </w:rPr>
          <w:delText xml:space="preserve">   </w:delText>
        </w:r>
        <w:r w:rsidRPr="00A76256" w:rsidDel="004B0EDF">
          <w:rPr>
            <w:lang w:val="en-US"/>
          </w:rPr>
          <w:delText xml:space="preserve">  </w:delText>
        </w:r>
      </w:del>
      <w:r w:rsidR="00B375E8" w:rsidRPr="00A76256">
        <w:rPr>
          <w:lang w:val="en-US"/>
        </w:rPr>
        <w:t xml:space="preserve">The </w:t>
      </w:r>
      <w:r w:rsidR="00363A14" w:rsidRPr="00A76256">
        <w:rPr>
          <w:lang w:val="en-US"/>
        </w:rPr>
        <w:t xml:space="preserve">idea </w:t>
      </w:r>
      <w:r w:rsidR="00B375E8" w:rsidRPr="00A76256">
        <w:rPr>
          <w:lang w:val="en-US"/>
        </w:rPr>
        <w:t xml:space="preserve">that memory can be easily distorted has been </w:t>
      </w:r>
      <w:r w:rsidR="002C2531" w:rsidRPr="00A76256">
        <w:rPr>
          <w:lang w:val="en-US"/>
        </w:rPr>
        <w:t xml:space="preserve">examined by relying on </w:t>
      </w:r>
      <w:r w:rsidR="003D35C1" w:rsidRPr="00A76256">
        <w:rPr>
          <w:lang w:val="en-US"/>
        </w:rPr>
        <w:t xml:space="preserve">false memory paradigms in which false memories are produced suggestively or </w:t>
      </w:r>
      <w:r w:rsidR="003D35C1" w:rsidRPr="00A76256">
        <w:rPr>
          <w:lang w:val="en-US"/>
        </w:rPr>
        <w:lastRenderedPageBreak/>
        <w:t>spontaneously</w:t>
      </w:r>
      <w:r w:rsidR="00A77F2C" w:rsidRPr="00A76256">
        <w:rPr>
          <w:lang w:val="en-US"/>
        </w:rPr>
        <w:t>.</w:t>
      </w:r>
      <w:r w:rsidR="009E36A6" w:rsidRPr="00A76256">
        <w:rPr>
          <w:lang w:val="en-US"/>
        </w:rPr>
        <w:t xml:space="preserve"> </w:t>
      </w:r>
      <w:r w:rsidR="00976CAD" w:rsidRPr="00A76256">
        <w:rPr>
          <w:lang w:val="en-US"/>
        </w:rPr>
        <w:t xml:space="preserve">Loftus (1975) first </w:t>
      </w:r>
      <w:r w:rsidR="00F67403" w:rsidRPr="00A76256">
        <w:rPr>
          <w:lang w:val="en-US"/>
        </w:rPr>
        <w:t>demonstrated</w:t>
      </w:r>
      <w:r w:rsidR="00976CAD" w:rsidRPr="00A76256">
        <w:rPr>
          <w:lang w:val="en-US"/>
        </w:rPr>
        <w:t xml:space="preserve"> how leading questions </w:t>
      </w:r>
      <w:r w:rsidR="00BE303B" w:rsidRPr="00A76256">
        <w:rPr>
          <w:lang w:val="en-US"/>
        </w:rPr>
        <w:t xml:space="preserve">could </w:t>
      </w:r>
      <w:del w:id="256" w:author="Author" w:date="2018-03-17T15:49:00Z">
        <w:r w:rsidR="00976CAD">
          <w:rPr>
            <w:lang w:val="en-US"/>
          </w:rPr>
          <w:delText>impact</w:delText>
        </w:r>
      </w:del>
      <w:ins w:id="257" w:author="Author" w:date="2018-03-17T15:49:00Z">
        <w:r w:rsidR="00B60BD6" w:rsidRPr="00A76256">
          <w:rPr>
            <w:lang w:val="en-US"/>
          </w:rPr>
          <w:t>have an effect on</w:t>
        </w:r>
      </w:ins>
      <w:r w:rsidR="00B60BD6" w:rsidRPr="00A76256">
        <w:rPr>
          <w:lang w:val="en-US"/>
        </w:rPr>
        <w:t xml:space="preserve"> </w:t>
      </w:r>
      <w:r w:rsidR="00976CAD" w:rsidRPr="00A76256">
        <w:rPr>
          <w:lang w:val="en-US"/>
        </w:rPr>
        <w:t>eyewitness repo</w:t>
      </w:r>
      <w:r w:rsidR="009E36A6" w:rsidRPr="00A76256">
        <w:rPr>
          <w:lang w:val="en-US"/>
        </w:rPr>
        <w:t xml:space="preserve">rts </w:t>
      </w:r>
      <w:r w:rsidR="00A90452" w:rsidRPr="00A76256">
        <w:rPr>
          <w:lang w:val="en-US"/>
        </w:rPr>
        <w:t xml:space="preserve">by </w:t>
      </w:r>
      <w:del w:id="258" w:author="Author" w:date="2018-03-17T15:49:00Z">
        <w:r w:rsidR="00A90452">
          <w:rPr>
            <w:lang w:val="en-US"/>
          </w:rPr>
          <w:delText>using</w:delText>
        </w:r>
      </w:del>
      <w:ins w:id="259" w:author="Author" w:date="2018-03-17T15:49:00Z">
        <w:r w:rsidR="00B60BD6" w:rsidRPr="00A76256">
          <w:rPr>
            <w:lang w:val="en-US"/>
          </w:rPr>
          <w:t>employing</w:t>
        </w:r>
      </w:ins>
      <w:r w:rsidR="00B60BD6" w:rsidRPr="00A76256">
        <w:rPr>
          <w:lang w:val="en-US"/>
        </w:rPr>
        <w:t xml:space="preserve"> </w:t>
      </w:r>
      <w:r w:rsidR="00A90452" w:rsidRPr="00A76256">
        <w:rPr>
          <w:lang w:val="en-US"/>
        </w:rPr>
        <w:t>the</w:t>
      </w:r>
      <w:r w:rsidR="009E36A6" w:rsidRPr="00A76256">
        <w:rPr>
          <w:lang w:val="en-US"/>
        </w:rPr>
        <w:t xml:space="preserve"> </w:t>
      </w:r>
      <w:r w:rsidR="009E36A6" w:rsidRPr="00A76256">
        <w:rPr>
          <w:i/>
          <w:lang w:val="en-US"/>
        </w:rPr>
        <w:t>misinformation paradigm</w:t>
      </w:r>
      <w:r w:rsidR="00976CAD" w:rsidRPr="00A76256">
        <w:rPr>
          <w:lang w:val="en-US"/>
        </w:rPr>
        <w:t>.</w:t>
      </w:r>
      <w:r w:rsidR="00D41495" w:rsidRPr="00A76256">
        <w:rPr>
          <w:lang w:val="en-US"/>
        </w:rPr>
        <w:t xml:space="preserve"> </w:t>
      </w:r>
      <w:del w:id="260" w:author="Author" w:date="2018-03-17T15:49:00Z">
        <w:r w:rsidR="00D41495">
          <w:rPr>
            <w:lang w:val="en-US"/>
          </w:rPr>
          <w:delText>Basically, the</w:delText>
        </w:r>
      </w:del>
      <w:ins w:id="261" w:author="Author" w:date="2018-03-17T15:49:00Z">
        <w:r w:rsidR="00B60BD6" w:rsidRPr="00A76256">
          <w:rPr>
            <w:lang w:val="en-US"/>
          </w:rPr>
          <w:t>The</w:t>
        </w:r>
      </w:ins>
      <w:r w:rsidR="00B60BD6" w:rsidRPr="00A76256">
        <w:rPr>
          <w:lang w:val="en-US"/>
        </w:rPr>
        <w:t xml:space="preserve"> </w:t>
      </w:r>
      <w:r w:rsidR="00D41495" w:rsidRPr="00A76256">
        <w:rPr>
          <w:lang w:val="en-US"/>
        </w:rPr>
        <w:t>misinformation paradigm consists of three stages</w:t>
      </w:r>
      <w:r w:rsidR="00C1089C" w:rsidRPr="00A76256">
        <w:rPr>
          <w:lang w:val="en-US"/>
        </w:rPr>
        <w:t xml:space="preserve">. </w:t>
      </w:r>
      <w:del w:id="262" w:author="Author" w:date="2018-03-17T15:49:00Z">
        <w:r w:rsidR="00D052CA">
          <w:rPr>
            <w:lang w:val="en-US"/>
          </w:rPr>
          <w:delText>First, i</w:delText>
        </w:r>
        <w:r w:rsidR="00C1089C">
          <w:rPr>
            <w:lang w:val="en-US"/>
          </w:rPr>
          <w:delText>n</w:delText>
        </w:r>
      </w:del>
      <w:ins w:id="263" w:author="Author" w:date="2018-03-17T15:49:00Z">
        <w:r w:rsidR="00B60BD6" w:rsidRPr="00A76256">
          <w:rPr>
            <w:lang w:val="en-US"/>
          </w:rPr>
          <w:t>In the first stage,</w:t>
        </w:r>
      </w:ins>
      <w:r w:rsidR="00B60BD6" w:rsidRPr="00A76256">
        <w:rPr>
          <w:lang w:val="en-US"/>
        </w:rPr>
        <w:t xml:space="preserve"> the </w:t>
      </w:r>
      <w:r w:rsidR="00C1089C" w:rsidRPr="00A76256">
        <w:rPr>
          <w:lang w:val="en-US"/>
        </w:rPr>
        <w:t xml:space="preserve">encoding phase, participants </w:t>
      </w:r>
      <w:r w:rsidR="00813D30" w:rsidRPr="00A76256">
        <w:rPr>
          <w:lang w:val="en-US"/>
        </w:rPr>
        <w:t xml:space="preserve">generally </w:t>
      </w:r>
      <w:r w:rsidR="00DD460A" w:rsidRPr="00A76256">
        <w:rPr>
          <w:lang w:val="en-US"/>
        </w:rPr>
        <w:t xml:space="preserve">view </w:t>
      </w:r>
      <w:r w:rsidR="00D052CA" w:rsidRPr="00A76256">
        <w:rPr>
          <w:lang w:val="en-US"/>
        </w:rPr>
        <w:t xml:space="preserve">a video </w:t>
      </w:r>
      <w:del w:id="264" w:author="Author" w:date="2018-03-17T15:49:00Z">
        <w:r w:rsidR="00D052CA">
          <w:rPr>
            <w:lang w:val="en-US"/>
          </w:rPr>
          <w:delText>depicting</w:delText>
        </w:r>
      </w:del>
      <w:ins w:id="265" w:author="Author" w:date="2018-03-17T15:49:00Z">
        <w:r w:rsidR="00B60BD6" w:rsidRPr="00A76256">
          <w:rPr>
            <w:lang w:val="en-US"/>
          </w:rPr>
          <w:t>that depicts</w:t>
        </w:r>
      </w:ins>
      <w:r w:rsidR="00B60BD6" w:rsidRPr="00A76256">
        <w:rPr>
          <w:lang w:val="en-US"/>
        </w:rPr>
        <w:t xml:space="preserve"> </w:t>
      </w:r>
      <w:r w:rsidR="00D052CA" w:rsidRPr="00A76256">
        <w:rPr>
          <w:lang w:val="en-US"/>
        </w:rPr>
        <w:t xml:space="preserve">an event such as a crime or an accident. </w:t>
      </w:r>
      <w:commentRangeStart w:id="266"/>
      <w:del w:id="267" w:author="Author" w:date="2018-03-17T15:49:00Z">
        <w:r w:rsidR="00D052CA" w:rsidRPr="0015392B">
          <w:rPr>
            <w:highlight w:val="yellow"/>
            <w:lang w:val="en-US"/>
          </w:rPr>
          <w:delText xml:space="preserve">Then </w:delText>
        </w:r>
      </w:del>
      <w:ins w:id="268" w:author="Author" w:date="2018-03-17T15:49:00Z">
        <w:r w:rsidR="00B60BD6" w:rsidRPr="0015392B">
          <w:rPr>
            <w:highlight w:val="yellow"/>
            <w:lang w:val="en-US"/>
          </w:rPr>
          <w:t xml:space="preserve">Secondly, </w:t>
        </w:r>
      </w:ins>
      <w:r w:rsidR="00D052CA" w:rsidRPr="0015392B">
        <w:rPr>
          <w:highlight w:val="yellow"/>
          <w:lang w:val="en-US"/>
        </w:rPr>
        <w:t>participants are exposed to misleading information</w:t>
      </w:r>
      <w:del w:id="269" w:author="Author" w:date="2018-03-17T15:49:00Z">
        <w:r w:rsidR="00B7674B" w:rsidRPr="0015392B">
          <w:rPr>
            <w:highlight w:val="yellow"/>
            <w:lang w:val="en-US"/>
          </w:rPr>
          <w:delText xml:space="preserve"> (e.g.,</w:delText>
        </w:r>
      </w:del>
      <w:ins w:id="270" w:author="Author" w:date="2018-03-17T15:49:00Z">
        <w:r w:rsidR="00B60BD6" w:rsidRPr="0015392B">
          <w:rPr>
            <w:highlight w:val="yellow"/>
            <w:lang w:val="en-US"/>
          </w:rPr>
          <w:t>, for example,</w:t>
        </w:r>
      </w:ins>
      <w:r w:rsidR="00B7674B" w:rsidRPr="0015392B">
        <w:rPr>
          <w:highlight w:val="yellow"/>
          <w:lang w:val="en-US"/>
        </w:rPr>
        <w:t xml:space="preserve"> in the form of statements or leading questions</w:t>
      </w:r>
      <w:del w:id="271" w:author="Author" w:date="2018-03-17T15:49:00Z">
        <w:r w:rsidR="00B7674B" w:rsidRPr="0015392B">
          <w:rPr>
            <w:highlight w:val="yellow"/>
            <w:lang w:val="en-US"/>
          </w:rPr>
          <w:delText>)</w:delText>
        </w:r>
      </w:del>
      <w:commentRangeEnd w:id="266"/>
      <w:r w:rsidR="00057E26">
        <w:rPr>
          <w:rStyle w:val="CommentReference"/>
        </w:rPr>
        <w:commentReference w:id="266"/>
      </w:r>
      <w:del w:id="272" w:author="Author" w:date="2018-03-17T15:49:00Z">
        <w:r w:rsidR="00D052CA">
          <w:rPr>
            <w:lang w:val="en-US"/>
          </w:rPr>
          <w:delText>.</w:delText>
        </w:r>
      </w:del>
      <w:ins w:id="273" w:author="Author" w:date="2018-03-17T15:49:00Z">
        <w:r w:rsidR="00B60BD6" w:rsidRPr="00A76256">
          <w:rPr>
            <w:lang w:val="en-US"/>
          </w:rPr>
          <w:t>.</w:t>
        </w:r>
      </w:ins>
      <w:r w:rsidR="00D052CA" w:rsidRPr="00A76256">
        <w:rPr>
          <w:lang w:val="en-US"/>
        </w:rPr>
        <w:t xml:space="preserve"> Finally, in the</w:t>
      </w:r>
      <w:r w:rsidR="00C1089C" w:rsidRPr="00A76256">
        <w:rPr>
          <w:lang w:val="en-US"/>
        </w:rPr>
        <w:t xml:space="preserve"> memory retri</w:t>
      </w:r>
      <w:r w:rsidR="00D052CA" w:rsidRPr="00A76256">
        <w:rPr>
          <w:lang w:val="en-US"/>
        </w:rPr>
        <w:t>e</w:t>
      </w:r>
      <w:r w:rsidR="00C1089C" w:rsidRPr="00A76256">
        <w:rPr>
          <w:lang w:val="en-US"/>
        </w:rPr>
        <w:t>val phase</w:t>
      </w:r>
      <w:r w:rsidR="00D052CA" w:rsidRPr="00A76256">
        <w:rPr>
          <w:lang w:val="en-US"/>
        </w:rPr>
        <w:t>, participants are asked to recall details from the witnessed event</w:t>
      </w:r>
      <w:r w:rsidR="007D227C" w:rsidRPr="00A76256">
        <w:rPr>
          <w:lang w:val="en-US"/>
        </w:rPr>
        <w:t>.</w:t>
      </w:r>
      <w:r w:rsidR="00976CAD" w:rsidRPr="00A76256">
        <w:rPr>
          <w:lang w:val="en-US"/>
        </w:rPr>
        <w:t xml:space="preserve"> </w:t>
      </w:r>
      <w:r w:rsidR="00F67403" w:rsidRPr="00A76256">
        <w:rPr>
          <w:lang w:val="en-US"/>
        </w:rPr>
        <w:t xml:space="preserve">In </w:t>
      </w:r>
      <w:r w:rsidR="00907EE6" w:rsidRPr="00A76256">
        <w:rPr>
          <w:lang w:val="en-US"/>
        </w:rPr>
        <w:t>a pioneering</w:t>
      </w:r>
      <w:r w:rsidR="00AD1ADF" w:rsidRPr="00A76256">
        <w:rPr>
          <w:lang w:val="en-US"/>
        </w:rPr>
        <w:t xml:space="preserve"> </w:t>
      </w:r>
      <w:r w:rsidR="00F67403" w:rsidRPr="00A76256">
        <w:rPr>
          <w:lang w:val="en-US"/>
        </w:rPr>
        <w:t>experiment</w:t>
      </w:r>
      <w:r w:rsidR="00B7674B" w:rsidRPr="00A76256">
        <w:rPr>
          <w:lang w:val="en-US"/>
        </w:rPr>
        <w:t>,</w:t>
      </w:r>
      <w:r w:rsidR="00AA53BF" w:rsidRPr="00A76256">
        <w:rPr>
          <w:lang w:val="en-US"/>
        </w:rPr>
        <w:t xml:space="preserve"> Loftus (1975)</w:t>
      </w:r>
      <w:r w:rsidR="00B7674B" w:rsidRPr="00A76256">
        <w:rPr>
          <w:lang w:val="en-US"/>
        </w:rPr>
        <w:t xml:space="preserve"> tested</w:t>
      </w:r>
      <w:r w:rsidR="00F67403" w:rsidRPr="00A76256">
        <w:rPr>
          <w:lang w:val="en-US"/>
        </w:rPr>
        <w:t xml:space="preserve"> </w:t>
      </w:r>
      <w:r w:rsidR="00B7674B" w:rsidRPr="00A76256">
        <w:rPr>
          <w:lang w:val="en-US"/>
        </w:rPr>
        <w:t xml:space="preserve">40 </w:t>
      </w:r>
      <w:r w:rsidR="00976CAD" w:rsidRPr="00A76256">
        <w:rPr>
          <w:lang w:val="en-US"/>
        </w:rPr>
        <w:t xml:space="preserve">college students </w:t>
      </w:r>
      <w:r w:rsidR="00B7674B" w:rsidRPr="00A76256">
        <w:rPr>
          <w:lang w:val="en-US"/>
        </w:rPr>
        <w:t xml:space="preserve">who </w:t>
      </w:r>
      <w:r w:rsidR="00976CAD" w:rsidRPr="00A76256">
        <w:rPr>
          <w:lang w:val="en-US"/>
        </w:rPr>
        <w:t xml:space="preserve">watched a </w:t>
      </w:r>
      <w:del w:id="274" w:author="Author" w:date="2018-03-17T15:49:00Z">
        <w:r w:rsidR="00976CAD">
          <w:rPr>
            <w:lang w:val="en-US"/>
          </w:rPr>
          <w:delText>3-min</w:delText>
        </w:r>
      </w:del>
      <w:ins w:id="275" w:author="Author" w:date="2018-03-17T15:49:00Z">
        <w:r w:rsidR="00B60BD6" w:rsidRPr="00A76256">
          <w:rPr>
            <w:lang w:val="en-US"/>
          </w:rPr>
          <w:t>three-minute</w:t>
        </w:r>
      </w:ins>
      <w:r w:rsidR="00B60BD6" w:rsidRPr="00A76256">
        <w:rPr>
          <w:lang w:val="en-US"/>
        </w:rPr>
        <w:t xml:space="preserve"> </w:t>
      </w:r>
      <w:r w:rsidR="00976CAD" w:rsidRPr="00A76256">
        <w:rPr>
          <w:lang w:val="en-US"/>
        </w:rPr>
        <w:t xml:space="preserve">videotape </w:t>
      </w:r>
      <w:del w:id="276" w:author="Author" w:date="2018-03-17T15:49:00Z">
        <w:r w:rsidR="00CD00F5">
          <w:rPr>
            <w:lang w:val="en-US"/>
          </w:rPr>
          <w:delText>depicting</w:delText>
        </w:r>
      </w:del>
      <w:ins w:id="277" w:author="Author" w:date="2018-03-17T15:49:00Z">
        <w:r w:rsidR="00B60BD6" w:rsidRPr="00A76256">
          <w:rPr>
            <w:lang w:val="en-US"/>
          </w:rPr>
          <w:t>that illustrated</w:t>
        </w:r>
      </w:ins>
      <w:r w:rsidR="00B60BD6" w:rsidRPr="00A76256">
        <w:rPr>
          <w:lang w:val="en-US"/>
        </w:rPr>
        <w:t xml:space="preserve"> </w:t>
      </w:r>
      <w:r w:rsidR="00976CAD" w:rsidRPr="00A76256">
        <w:rPr>
          <w:lang w:val="en-US"/>
        </w:rPr>
        <w:t xml:space="preserve">eight </w:t>
      </w:r>
      <w:r w:rsidR="00CD00F5" w:rsidRPr="00A76256">
        <w:rPr>
          <w:lang w:val="en-US"/>
        </w:rPr>
        <w:t xml:space="preserve">demonstrators </w:t>
      </w:r>
      <w:del w:id="278" w:author="Author" w:date="2018-03-17T15:49:00Z">
        <w:r w:rsidR="00B7674B">
          <w:rPr>
            <w:lang w:val="en-US"/>
          </w:rPr>
          <w:delText xml:space="preserve">who </w:delText>
        </w:r>
        <w:r w:rsidR="00CD00F5">
          <w:rPr>
            <w:lang w:val="en-US"/>
          </w:rPr>
          <w:delText>disrupted</w:delText>
        </w:r>
      </w:del>
      <w:ins w:id="279" w:author="Author" w:date="2018-03-17T15:49:00Z">
        <w:r w:rsidR="00B60BD6" w:rsidRPr="00A76256">
          <w:rPr>
            <w:lang w:val="en-US"/>
          </w:rPr>
          <w:t>disrupting</w:t>
        </w:r>
      </w:ins>
      <w:r w:rsidR="00B60BD6" w:rsidRPr="00A76256">
        <w:rPr>
          <w:lang w:val="en-US"/>
        </w:rPr>
        <w:t xml:space="preserve"> </w:t>
      </w:r>
      <w:r w:rsidR="00B7674B" w:rsidRPr="00A76256">
        <w:rPr>
          <w:lang w:val="en-US"/>
        </w:rPr>
        <w:t xml:space="preserve">a </w:t>
      </w:r>
      <w:r w:rsidR="00CD00F5" w:rsidRPr="00A76256">
        <w:rPr>
          <w:lang w:val="en-US"/>
        </w:rPr>
        <w:t xml:space="preserve">class </w:t>
      </w:r>
      <w:del w:id="280" w:author="Author" w:date="2018-03-17T15:49:00Z">
        <w:r w:rsidR="00CD00F5">
          <w:rPr>
            <w:lang w:val="en-US"/>
          </w:rPr>
          <w:delText>and then left</w:delText>
        </w:r>
      </w:del>
      <w:ins w:id="281" w:author="Author" w:date="2018-03-17T15:49:00Z">
        <w:r w:rsidR="00B60BD6" w:rsidRPr="00A76256">
          <w:rPr>
            <w:lang w:val="en-US"/>
          </w:rPr>
          <w:t>before leaving</w:t>
        </w:r>
      </w:ins>
      <w:r w:rsidR="00B60BD6" w:rsidRPr="00A76256">
        <w:rPr>
          <w:lang w:val="en-US"/>
        </w:rPr>
        <w:t xml:space="preserve"> </w:t>
      </w:r>
      <w:r w:rsidR="00CD00F5" w:rsidRPr="00A76256">
        <w:rPr>
          <w:lang w:val="en-US"/>
        </w:rPr>
        <w:t>the classroom. After</w:t>
      </w:r>
      <w:ins w:id="282" w:author="Author" w:date="2018-03-17T15:49:00Z">
        <w:r w:rsidR="00CD00F5" w:rsidRPr="00A76256">
          <w:rPr>
            <w:lang w:val="en-US"/>
          </w:rPr>
          <w:t xml:space="preserve"> </w:t>
        </w:r>
        <w:r w:rsidR="00B60BD6" w:rsidRPr="00A76256">
          <w:rPr>
            <w:lang w:val="en-US"/>
          </w:rPr>
          <w:t>watching</w:t>
        </w:r>
      </w:ins>
      <w:r w:rsidR="00B60BD6" w:rsidRPr="00A76256">
        <w:rPr>
          <w:lang w:val="en-US"/>
        </w:rPr>
        <w:t xml:space="preserve"> </w:t>
      </w:r>
      <w:r w:rsidR="00CD00F5" w:rsidRPr="00A76256">
        <w:rPr>
          <w:lang w:val="en-US"/>
        </w:rPr>
        <w:t xml:space="preserve">the videotape, </w:t>
      </w:r>
      <w:r w:rsidR="00EC4F51" w:rsidRPr="00A76256">
        <w:rPr>
          <w:lang w:val="en-US"/>
        </w:rPr>
        <w:t xml:space="preserve">half of the </w:t>
      </w:r>
      <w:r w:rsidR="00D80320" w:rsidRPr="00A76256">
        <w:rPr>
          <w:lang w:val="en-US"/>
        </w:rPr>
        <w:t xml:space="preserve">participants received </w:t>
      </w:r>
      <w:r w:rsidR="00EC4F51" w:rsidRPr="00A76256">
        <w:rPr>
          <w:lang w:val="en-US"/>
        </w:rPr>
        <w:t xml:space="preserve">subtle </w:t>
      </w:r>
      <w:r w:rsidR="00D80320" w:rsidRPr="00A76256">
        <w:rPr>
          <w:lang w:val="en-US"/>
        </w:rPr>
        <w:t>misinformation</w:t>
      </w:r>
      <w:r w:rsidR="00D94B04" w:rsidRPr="00A76256">
        <w:rPr>
          <w:lang w:val="en-US"/>
        </w:rPr>
        <w:t xml:space="preserve"> </w:t>
      </w:r>
      <w:del w:id="283" w:author="Author" w:date="2018-03-17T15:49:00Z">
        <w:r w:rsidR="00EC4F51">
          <w:rPr>
            <w:lang w:val="en-US"/>
          </w:rPr>
          <w:delText>by asking them</w:delText>
        </w:r>
      </w:del>
      <w:ins w:id="284" w:author="Author" w:date="2018-03-17T15:49:00Z">
        <w:r w:rsidR="00B60BD6" w:rsidRPr="00A76256">
          <w:rPr>
            <w:lang w:val="en-US"/>
          </w:rPr>
          <w:t>in that they were asked</w:t>
        </w:r>
      </w:ins>
      <w:r w:rsidR="00B60BD6" w:rsidRPr="00A76256">
        <w:rPr>
          <w:lang w:val="en-US"/>
        </w:rPr>
        <w:t xml:space="preserve"> a </w:t>
      </w:r>
      <w:r w:rsidR="00EC4F51" w:rsidRPr="00A76256">
        <w:rPr>
          <w:lang w:val="en-US"/>
        </w:rPr>
        <w:t>misleading question</w:t>
      </w:r>
      <w:del w:id="285" w:author="Author" w:date="2018-03-17T15:49:00Z">
        <w:r w:rsidR="00EC4F51">
          <w:rPr>
            <w:lang w:val="en-US"/>
          </w:rPr>
          <w:delText>:</w:delText>
        </w:r>
        <w:r w:rsidR="00CD00F5">
          <w:rPr>
            <w:lang w:val="en-US"/>
          </w:rPr>
          <w:delText xml:space="preserve"> “</w:delText>
        </w:r>
        <w:r w:rsidR="00F67403">
          <w:rPr>
            <w:lang w:val="en-US"/>
          </w:rPr>
          <w:delText>was</w:delText>
        </w:r>
      </w:del>
      <w:ins w:id="286" w:author="Author" w:date="2018-03-17T15:49:00Z">
        <w:r w:rsidR="005A5E1C" w:rsidRPr="00A76256">
          <w:rPr>
            <w:lang w:val="en-US"/>
          </w:rPr>
          <w:t>, namely, if</w:t>
        </w:r>
      </w:ins>
      <w:r w:rsidR="005A5E1C" w:rsidRPr="00A76256">
        <w:rPr>
          <w:lang w:val="en-US"/>
        </w:rPr>
        <w:t xml:space="preserve"> the leader of </w:t>
      </w:r>
      <w:ins w:id="287" w:author="Author" w:date="2018-03-17T15:49:00Z">
        <w:r w:rsidR="005A5E1C" w:rsidRPr="00A76256">
          <w:rPr>
            <w:lang w:val="en-US"/>
          </w:rPr>
          <w:t xml:space="preserve">the </w:t>
        </w:r>
      </w:ins>
      <w:r w:rsidR="005A5E1C" w:rsidRPr="00A76256">
        <w:rPr>
          <w:lang w:val="en-US"/>
        </w:rPr>
        <w:t xml:space="preserve">four demonstrators </w:t>
      </w:r>
      <w:ins w:id="288" w:author="Author" w:date="2018-03-17T15:49:00Z">
        <w:r w:rsidR="005A5E1C" w:rsidRPr="00A76256">
          <w:rPr>
            <w:lang w:val="en-US"/>
          </w:rPr>
          <w:t xml:space="preserve">was </w:t>
        </w:r>
      </w:ins>
      <w:r w:rsidR="005A5E1C" w:rsidRPr="00A76256">
        <w:rPr>
          <w:lang w:val="en-US"/>
        </w:rPr>
        <w:t>a male</w:t>
      </w:r>
      <w:del w:id="289" w:author="Author" w:date="2018-03-17T15:49:00Z">
        <w:r w:rsidR="00161B5D">
          <w:rPr>
            <w:lang w:val="en-US"/>
          </w:rPr>
          <w:delText>?</w:delText>
        </w:r>
        <w:r w:rsidR="00CD00F5">
          <w:rPr>
            <w:lang w:val="en-US"/>
          </w:rPr>
          <w:delText>”</w:delText>
        </w:r>
        <w:r w:rsidR="00EC4F51">
          <w:rPr>
            <w:lang w:val="en-US"/>
          </w:rPr>
          <w:delText>.</w:delText>
        </w:r>
      </w:del>
      <w:ins w:id="290" w:author="Author" w:date="2018-03-17T15:49:00Z">
        <w:r w:rsidR="006919C2" w:rsidRPr="00A76256">
          <w:rPr>
            <w:lang w:val="en-US"/>
          </w:rPr>
          <w:t>.</w:t>
        </w:r>
      </w:ins>
      <w:r w:rsidR="00F67403" w:rsidRPr="00A76256">
        <w:rPr>
          <w:lang w:val="en-US"/>
        </w:rPr>
        <w:t xml:space="preserve"> </w:t>
      </w:r>
      <w:r w:rsidR="00EC4F51" w:rsidRPr="00A76256">
        <w:rPr>
          <w:lang w:val="en-US"/>
        </w:rPr>
        <w:t>T</w:t>
      </w:r>
      <w:r w:rsidR="00CD00F5" w:rsidRPr="00A76256">
        <w:rPr>
          <w:lang w:val="en-US"/>
        </w:rPr>
        <w:t>he other</w:t>
      </w:r>
      <w:r w:rsidR="005A5E1C" w:rsidRPr="00A76256">
        <w:rPr>
          <w:lang w:val="en-US"/>
        </w:rPr>
        <w:t xml:space="preserve"> </w:t>
      </w:r>
      <w:del w:id="291" w:author="Author" w:date="2018-03-17T15:49:00Z">
        <w:r w:rsidR="00CD00F5">
          <w:rPr>
            <w:lang w:val="en-US"/>
          </w:rPr>
          <w:delText xml:space="preserve">half </w:delText>
        </w:r>
        <w:r w:rsidR="00A84AC4">
          <w:rPr>
            <w:lang w:val="en-US"/>
          </w:rPr>
          <w:delText>was</w:delText>
        </w:r>
      </w:del>
      <w:ins w:id="292" w:author="Author" w:date="2018-03-17T15:49:00Z">
        <w:r w:rsidR="005A5E1C" w:rsidRPr="00A76256">
          <w:rPr>
            <w:lang w:val="en-US"/>
          </w:rPr>
          <w:t>participants were</w:t>
        </w:r>
      </w:ins>
      <w:r w:rsidR="005A5E1C" w:rsidRPr="00A76256">
        <w:rPr>
          <w:lang w:val="en-US"/>
        </w:rPr>
        <w:t xml:space="preserve"> asked</w:t>
      </w:r>
      <w:del w:id="293" w:author="Author" w:date="2018-03-17T15:49:00Z">
        <w:r w:rsidR="00EC4F51">
          <w:rPr>
            <w:lang w:val="en-US"/>
          </w:rPr>
          <w:delText>:</w:delText>
        </w:r>
        <w:r w:rsidR="00CD00F5">
          <w:rPr>
            <w:lang w:val="en-US"/>
          </w:rPr>
          <w:delText xml:space="preserve"> “</w:delText>
        </w:r>
        <w:r w:rsidR="00F67403">
          <w:rPr>
            <w:lang w:val="en-US"/>
          </w:rPr>
          <w:delText>was</w:delText>
        </w:r>
      </w:del>
      <w:ins w:id="294" w:author="Author" w:date="2018-03-17T15:49:00Z">
        <w:r w:rsidR="005A5E1C" w:rsidRPr="00A76256">
          <w:rPr>
            <w:lang w:val="en-US"/>
          </w:rPr>
          <w:t xml:space="preserve"> if</w:t>
        </w:r>
      </w:ins>
      <w:r w:rsidR="005A5E1C" w:rsidRPr="00A76256">
        <w:rPr>
          <w:lang w:val="en-US"/>
        </w:rPr>
        <w:t xml:space="preserve"> the leader of the </w:t>
      </w:r>
      <w:del w:id="295" w:author="Author" w:date="2018-03-17T15:49:00Z">
        <w:r w:rsidR="00F67403">
          <w:rPr>
            <w:lang w:val="en-US"/>
          </w:rPr>
          <w:delText>twelve</w:delText>
        </w:r>
      </w:del>
      <w:ins w:id="296" w:author="Author" w:date="2018-03-17T15:49:00Z">
        <w:r w:rsidR="005A5E1C" w:rsidRPr="00A76256">
          <w:rPr>
            <w:lang w:val="en-US"/>
          </w:rPr>
          <w:t>12</w:t>
        </w:r>
      </w:ins>
      <w:r w:rsidR="005A5E1C" w:rsidRPr="00A76256">
        <w:rPr>
          <w:lang w:val="en-US"/>
        </w:rPr>
        <w:t xml:space="preserve"> demonstrators </w:t>
      </w:r>
      <w:ins w:id="297" w:author="Author" w:date="2018-03-17T15:49:00Z">
        <w:r w:rsidR="005A5E1C" w:rsidRPr="00A76256">
          <w:rPr>
            <w:lang w:val="en-US"/>
          </w:rPr>
          <w:t xml:space="preserve">was </w:t>
        </w:r>
      </w:ins>
      <w:r w:rsidR="005A5E1C" w:rsidRPr="00A76256">
        <w:rPr>
          <w:lang w:val="en-US"/>
        </w:rPr>
        <w:t>a male</w:t>
      </w:r>
      <w:del w:id="298" w:author="Author" w:date="2018-03-17T15:49:00Z">
        <w:r w:rsidR="00161B5D">
          <w:rPr>
            <w:lang w:val="en-US"/>
          </w:rPr>
          <w:delText>?</w:delText>
        </w:r>
        <w:r w:rsidR="00CD00F5">
          <w:rPr>
            <w:lang w:val="en-US"/>
          </w:rPr>
          <w:delText>”.</w:delText>
        </w:r>
      </w:del>
      <w:ins w:id="299" w:author="Author" w:date="2018-03-17T15:49:00Z">
        <w:r w:rsidR="005A5E1C" w:rsidRPr="00A76256">
          <w:rPr>
            <w:lang w:val="en-US"/>
          </w:rPr>
          <w:t>.</w:t>
        </w:r>
      </w:ins>
      <w:r w:rsidR="00F67403" w:rsidRPr="00A76256">
        <w:rPr>
          <w:lang w:val="en-US"/>
        </w:rPr>
        <w:t xml:space="preserve"> One week later, all </w:t>
      </w:r>
      <w:ins w:id="300" w:author="Author" w:date="2018-03-17T15:49:00Z">
        <w:r w:rsidR="006919C2" w:rsidRPr="00A76256">
          <w:rPr>
            <w:lang w:val="en-US"/>
          </w:rPr>
          <w:t xml:space="preserve">the </w:t>
        </w:r>
      </w:ins>
      <w:r w:rsidR="00F67403" w:rsidRPr="00A76256">
        <w:rPr>
          <w:lang w:val="en-US"/>
        </w:rPr>
        <w:t xml:space="preserve">participants were </w:t>
      </w:r>
      <w:del w:id="301" w:author="Author" w:date="2018-03-17T15:49:00Z">
        <w:r w:rsidR="000F3481">
          <w:rPr>
            <w:lang w:val="en-US"/>
          </w:rPr>
          <w:delText>interviewed</w:delText>
        </w:r>
      </w:del>
      <w:ins w:id="302" w:author="Author" w:date="2018-03-17T15:49:00Z">
        <w:r w:rsidR="005A5E1C" w:rsidRPr="00A76256">
          <w:rPr>
            <w:lang w:val="en-US"/>
          </w:rPr>
          <w:t>asked</w:t>
        </w:r>
      </w:ins>
      <w:r w:rsidR="005A5E1C" w:rsidRPr="00A76256">
        <w:rPr>
          <w:lang w:val="en-US"/>
        </w:rPr>
        <w:t xml:space="preserve"> </w:t>
      </w:r>
      <w:r w:rsidR="00F67403" w:rsidRPr="00A76256">
        <w:rPr>
          <w:lang w:val="en-US"/>
        </w:rPr>
        <w:t xml:space="preserve">about the number of demonstrators in the videotape. </w:t>
      </w:r>
      <w:del w:id="303" w:author="Author" w:date="2018-03-17T15:49:00Z">
        <w:r w:rsidR="00EC4F51">
          <w:rPr>
            <w:lang w:val="en-US"/>
          </w:rPr>
          <w:delText>T</w:delText>
        </w:r>
        <w:r w:rsidR="00F67403">
          <w:rPr>
            <w:lang w:val="en-US"/>
          </w:rPr>
          <w:delText>he</w:delText>
        </w:r>
      </w:del>
      <w:ins w:id="304" w:author="Author" w:date="2018-03-17T15:49:00Z">
        <w:r w:rsidR="005A5E1C" w:rsidRPr="00A76256">
          <w:rPr>
            <w:lang w:val="en-US"/>
          </w:rPr>
          <w:t>On average, the</w:t>
        </w:r>
      </w:ins>
      <w:r w:rsidR="005A5E1C" w:rsidRPr="00A76256">
        <w:rPr>
          <w:lang w:val="en-US"/>
        </w:rPr>
        <w:t xml:space="preserve"> </w:t>
      </w:r>
      <w:r w:rsidR="00EC4F51" w:rsidRPr="00A76256">
        <w:rPr>
          <w:lang w:val="en-US"/>
        </w:rPr>
        <w:t xml:space="preserve">first </w:t>
      </w:r>
      <w:r w:rsidR="00F67403" w:rsidRPr="00A76256">
        <w:rPr>
          <w:lang w:val="en-US"/>
        </w:rPr>
        <w:t>group</w:t>
      </w:r>
      <w:r w:rsidR="00524EAE" w:rsidRPr="00A76256">
        <w:rPr>
          <w:lang w:val="en-US"/>
        </w:rPr>
        <w:t xml:space="preserve"> falsely</w:t>
      </w:r>
      <w:r w:rsidR="00F67403" w:rsidRPr="00A76256">
        <w:rPr>
          <w:lang w:val="en-US"/>
        </w:rPr>
        <w:t xml:space="preserve"> recall</w:t>
      </w:r>
      <w:r w:rsidR="00306C95" w:rsidRPr="00A76256">
        <w:rPr>
          <w:lang w:val="en-US"/>
        </w:rPr>
        <w:t xml:space="preserve">ed </w:t>
      </w:r>
      <w:del w:id="305" w:author="Author" w:date="2018-03-17T15:49:00Z">
        <w:r w:rsidR="00EC4F51">
          <w:rPr>
            <w:lang w:val="en-US"/>
          </w:rPr>
          <w:delText xml:space="preserve">on average </w:delText>
        </w:r>
      </w:del>
      <w:r w:rsidR="00306C95" w:rsidRPr="00A76256">
        <w:rPr>
          <w:lang w:val="en-US"/>
        </w:rPr>
        <w:t xml:space="preserve">two more demonstrators </w:t>
      </w:r>
      <w:r w:rsidR="00F67403" w:rsidRPr="00A76256">
        <w:rPr>
          <w:lang w:val="en-US"/>
        </w:rPr>
        <w:t xml:space="preserve">than the </w:t>
      </w:r>
      <w:r w:rsidR="00EC4F51" w:rsidRPr="00A76256">
        <w:rPr>
          <w:lang w:val="en-US"/>
        </w:rPr>
        <w:t xml:space="preserve">second </w:t>
      </w:r>
      <w:r w:rsidR="00F67403" w:rsidRPr="00A76256">
        <w:rPr>
          <w:lang w:val="en-US"/>
        </w:rPr>
        <w:t>group (</w:t>
      </w:r>
      <w:r w:rsidR="00B41AC8" w:rsidRPr="00A76256">
        <w:rPr>
          <w:lang w:val="en-US"/>
        </w:rPr>
        <w:t xml:space="preserve">average </w:t>
      </w:r>
      <w:r w:rsidR="00306C95" w:rsidRPr="00A76256">
        <w:rPr>
          <w:lang w:val="en-US"/>
        </w:rPr>
        <w:t xml:space="preserve">8.85 compared </w:t>
      </w:r>
      <w:del w:id="306" w:author="Author" w:date="2018-03-17T15:49:00Z">
        <w:r w:rsidR="00EC4F51">
          <w:rPr>
            <w:lang w:val="en-US"/>
          </w:rPr>
          <w:delText>with</w:delText>
        </w:r>
      </w:del>
      <w:ins w:id="307" w:author="Author" w:date="2018-03-17T15:49:00Z">
        <w:r w:rsidR="005A5E1C" w:rsidRPr="00A76256">
          <w:rPr>
            <w:lang w:val="en-US"/>
          </w:rPr>
          <w:t>to</w:t>
        </w:r>
      </w:ins>
      <w:r w:rsidR="005A5E1C" w:rsidRPr="00A76256">
        <w:rPr>
          <w:lang w:val="en-US"/>
        </w:rPr>
        <w:t xml:space="preserve"> </w:t>
      </w:r>
      <w:r w:rsidR="00F67403" w:rsidRPr="00A76256">
        <w:rPr>
          <w:lang w:val="en-US"/>
        </w:rPr>
        <w:t>6.4).</w:t>
      </w:r>
      <w:del w:id="308" w:author="Author" w:date="2018-03-17T15:57:00Z">
        <w:r w:rsidR="00F67403" w:rsidRPr="00A76256" w:rsidDel="004B0EDF">
          <w:rPr>
            <w:lang w:val="en-US"/>
          </w:rPr>
          <w:delText xml:space="preserve"> </w:delText>
        </w:r>
      </w:del>
    </w:p>
    <w:p w14:paraId="4A3FB9FF" w14:textId="2B3C80C4" w:rsidR="00C21E8F" w:rsidRPr="00A76256" w:rsidRDefault="00F2178F" w:rsidP="0015392B">
      <w:pPr>
        <w:jc w:val="both"/>
        <w:rPr>
          <w:lang w:val="en-US"/>
        </w:rPr>
      </w:pPr>
      <w:r w:rsidRPr="00A76256">
        <w:rPr>
          <w:lang w:val="en-US"/>
        </w:rPr>
        <w:t xml:space="preserve"> </w:t>
      </w:r>
      <w:del w:id="309" w:author="Author" w:date="2018-03-17T15:57:00Z">
        <w:r w:rsidRPr="00A76256" w:rsidDel="004B0EDF">
          <w:rPr>
            <w:lang w:val="en-US"/>
          </w:rPr>
          <w:delText xml:space="preserve"> </w:delText>
        </w:r>
        <w:r w:rsidR="00ED0FD2" w:rsidRPr="00A76256" w:rsidDel="004B0EDF">
          <w:rPr>
            <w:lang w:val="en-US"/>
          </w:rPr>
          <w:delText xml:space="preserve">    </w:delText>
        </w:r>
        <w:r w:rsidRPr="00A76256" w:rsidDel="004B0EDF">
          <w:rPr>
            <w:lang w:val="en-US"/>
          </w:rPr>
          <w:delText xml:space="preserve">  </w:delText>
        </w:r>
        <w:r w:rsidR="00ED0FD2" w:rsidRPr="00A76256" w:rsidDel="004B0EDF">
          <w:rPr>
            <w:lang w:val="en-US"/>
          </w:rPr>
          <w:delText xml:space="preserve">  </w:delText>
        </w:r>
      </w:del>
      <w:del w:id="310" w:author="Author" w:date="2018-03-17T15:49:00Z">
        <w:r w:rsidR="009E36A6">
          <w:rPr>
            <w:lang w:val="en-US"/>
          </w:rPr>
          <w:delText>In</w:delText>
        </w:r>
      </w:del>
      <w:ins w:id="311" w:author="Author" w:date="2018-03-17T15:49:00Z">
        <w:r w:rsidR="00EB784D" w:rsidRPr="00A76256">
          <w:rPr>
            <w:lang w:val="en-US"/>
          </w:rPr>
          <w:t>According to</w:t>
        </w:r>
      </w:ins>
      <w:r w:rsidR="00EB784D" w:rsidRPr="00A76256">
        <w:rPr>
          <w:lang w:val="en-US"/>
        </w:rPr>
        <w:t xml:space="preserve"> </w:t>
      </w:r>
      <w:r w:rsidR="009E36A6" w:rsidRPr="00A76256">
        <w:rPr>
          <w:lang w:val="en-US"/>
        </w:rPr>
        <w:t>the misinformation paradigm, f</w:t>
      </w:r>
      <w:r w:rsidR="008429A6" w:rsidRPr="00A76256">
        <w:rPr>
          <w:lang w:val="en-US"/>
        </w:rPr>
        <w:t>alse memories</w:t>
      </w:r>
      <w:r w:rsidR="008236B6" w:rsidRPr="00A76256">
        <w:rPr>
          <w:lang w:val="en-US"/>
        </w:rPr>
        <w:t xml:space="preserve"> </w:t>
      </w:r>
      <w:r w:rsidR="009E36A6" w:rsidRPr="00A76256">
        <w:rPr>
          <w:lang w:val="en-US"/>
        </w:rPr>
        <w:t xml:space="preserve">are </w:t>
      </w:r>
      <w:r w:rsidR="00E869C0" w:rsidRPr="00A76256">
        <w:rPr>
          <w:lang w:val="en-US"/>
        </w:rPr>
        <w:t>caused by</w:t>
      </w:r>
      <w:r w:rsidR="008236B6" w:rsidRPr="00A76256">
        <w:rPr>
          <w:lang w:val="en-US"/>
        </w:rPr>
        <w:t xml:space="preserve"> external mis</w:t>
      </w:r>
      <w:r w:rsidRPr="00A76256">
        <w:rPr>
          <w:lang w:val="en-US"/>
        </w:rPr>
        <w:t xml:space="preserve">leading </w:t>
      </w:r>
      <w:r w:rsidR="008236B6" w:rsidRPr="00A76256">
        <w:rPr>
          <w:lang w:val="en-US"/>
        </w:rPr>
        <w:t>information</w:t>
      </w:r>
      <w:del w:id="312" w:author="Author" w:date="2018-03-17T15:49:00Z">
        <w:r w:rsidR="008236B6">
          <w:rPr>
            <w:lang w:val="en-US"/>
          </w:rPr>
          <w:delText xml:space="preserve"> and </w:delText>
        </w:r>
        <w:r w:rsidR="00B1514C">
          <w:rPr>
            <w:lang w:val="en-US"/>
          </w:rPr>
          <w:delText xml:space="preserve">we term </w:delText>
        </w:r>
        <w:r w:rsidR="00EC4F51">
          <w:rPr>
            <w:lang w:val="en-US"/>
          </w:rPr>
          <w:delText>them</w:delText>
        </w:r>
      </w:del>
      <w:ins w:id="313" w:author="Author" w:date="2018-03-17T15:49:00Z">
        <w:r w:rsidR="005A5E1C" w:rsidRPr="00A76256">
          <w:rPr>
            <w:lang w:val="en-US"/>
          </w:rPr>
          <w:t>;</w:t>
        </w:r>
        <w:r w:rsidR="00EB784D" w:rsidRPr="00A76256">
          <w:rPr>
            <w:lang w:val="en-US"/>
          </w:rPr>
          <w:t xml:space="preserve"> this is termed</w:t>
        </w:r>
      </w:ins>
      <w:r w:rsidR="00EB784D" w:rsidRPr="00A76256">
        <w:rPr>
          <w:lang w:val="en-US"/>
        </w:rPr>
        <w:t xml:space="preserve"> </w:t>
      </w:r>
      <w:r w:rsidR="00B1514C" w:rsidRPr="00A76256">
        <w:rPr>
          <w:i/>
          <w:lang w:val="en-US"/>
        </w:rPr>
        <w:t>exogenous false memories</w:t>
      </w:r>
      <w:r w:rsidR="00B1514C" w:rsidRPr="00A76256">
        <w:rPr>
          <w:lang w:val="en-US"/>
        </w:rPr>
        <w:t>. T</w:t>
      </w:r>
      <w:r w:rsidR="008236B6" w:rsidRPr="00A76256">
        <w:rPr>
          <w:lang w:val="en-US"/>
        </w:rPr>
        <w:t>h</w:t>
      </w:r>
      <w:r w:rsidR="00EC4F51" w:rsidRPr="00A76256">
        <w:rPr>
          <w:lang w:val="en-US"/>
        </w:rPr>
        <w:t>e</w:t>
      </w:r>
      <w:r w:rsidR="001627CE" w:rsidRPr="00A76256">
        <w:rPr>
          <w:lang w:val="en-US"/>
        </w:rPr>
        <w:t>se false memories have</w:t>
      </w:r>
      <w:r w:rsidR="008236B6" w:rsidRPr="00A76256">
        <w:rPr>
          <w:lang w:val="en-US"/>
        </w:rPr>
        <w:t xml:space="preserve"> been found in </w:t>
      </w:r>
      <w:r w:rsidR="00A60585" w:rsidRPr="00A76256">
        <w:rPr>
          <w:lang w:val="en-US"/>
        </w:rPr>
        <w:t>all age</w:t>
      </w:r>
      <w:r w:rsidR="008429A6" w:rsidRPr="00A76256">
        <w:rPr>
          <w:lang w:val="en-US"/>
        </w:rPr>
        <w:t xml:space="preserve"> </w:t>
      </w:r>
      <w:del w:id="314" w:author="Author" w:date="2018-03-17T15:49:00Z">
        <w:r w:rsidR="008429A6">
          <w:rPr>
            <w:lang w:val="en-US"/>
          </w:rPr>
          <w:delText>populations</w:delText>
        </w:r>
        <w:r w:rsidR="00A60585">
          <w:rPr>
            <w:lang w:val="en-US"/>
          </w:rPr>
          <w:delText xml:space="preserve"> (</w:delText>
        </w:r>
      </w:del>
      <w:ins w:id="315" w:author="Author" w:date="2018-03-17T15:49:00Z">
        <w:r w:rsidR="00EB784D" w:rsidRPr="00A76256">
          <w:rPr>
            <w:lang w:val="en-US"/>
          </w:rPr>
          <w:t xml:space="preserve">groups, </w:t>
        </w:r>
      </w:ins>
      <w:r w:rsidR="00EB784D" w:rsidRPr="00A76256">
        <w:rPr>
          <w:lang w:val="en-US"/>
        </w:rPr>
        <w:t xml:space="preserve">from </w:t>
      </w:r>
      <w:r w:rsidR="00A60585" w:rsidRPr="00A76256">
        <w:rPr>
          <w:lang w:val="en-US"/>
        </w:rPr>
        <w:t>infants to older people</w:t>
      </w:r>
      <w:del w:id="316" w:author="Author" w:date="2018-03-17T15:49:00Z">
        <w:r w:rsidR="00A60585">
          <w:rPr>
            <w:lang w:val="en-US"/>
          </w:rPr>
          <w:delText xml:space="preserve">) </w:delText>
        </w:r>
        <w:r w:rsidR="00AF656A">
          <w:rPr>
            <w:lang w:val="en-US"/>
          </w:rPr>
          <w:delText>through</w:delText>
        </w:r>
      </w:del>
      <w:ins w:id="317" w:author="Author" w:date="2018-03-17T15:49:00Z">
        <w:r w:rsidR="00EB784D" w:rsidRPr="00A76256">
          <w:rPr>
            <w:lang w:val="en-US"/>
          </w:rPr>
          <w:t xml:space="preserve"> in</w:t>
        </w:r>
      </w:ins>
      <w:r w:rsidR="00EB784D" w:rsidRPr="00A76256">
        <w:rPr>
          <w:lang w:val="en-US"/>
        </w:rPr>
        <w:t xml:space="preserve"> more</w:t>
      </w:r>
      <w:ins w:id="318" w:author="Author" w:date="2018-03-17T15:49:00Z">
        <w:r w:rsidR="00EB784D" w:rsidRPr="00A76256">
          <w:rPr>
            <w:lang w:val="en-US"/>
          </w:rPr>
          <w:t xml:space="preserve"> </w:t>
        </w:r>
      </w:ins>
      <w:del w:id="319" w:author="Author" w:date="2018-03-17T15:57:00Z">
        <w:r w:rsidR="00AF656A" w:rsidRPr="00A76256" w:rsidDel="004B0EDF">
          <w:rPr>
            <w:lang w:val="en-US"/>
          </w:rPr>
          <w:delText xml:space="preserve"> </w:delText>
        </w:r>
      </w:del>
      <w:r w:rsidR="00AF656A" w:rsidRPr="00A76256">
        <w:rPr>
          <w:lang w:val="en-US"/>
        </w:rPr>
        <w:t>than 4</w:t>
      </w:r>
      <w:r w:rsidR="00762185" w:rsidRPr="00A76256">
        <w:rPr>
          <w:lang w:val="en-US"/>
        </w:rPr>
        <w:t xml:space="preserve">0 years of investigation </w:t>
      </w:r>
      <w:r w:rsidR="008429A6" w:rsidRPr="00A76256">
        <w:rPr>
          <w:lang w:val="en-US"/>
        </w:rPr>
        <w:t>(</w:t>
      </w:r>
      <w:r w:rsidR="00A60585" w:rsidRPr="00A76256">
        <w:rPr>
          <w:lang w:val="en-US"/>
        </w:rPr>
        <w:t>Frenda, Nichols, &amp; Loftus, 2011</w:t>
      </w:r>
      <w:r w:rsidR="007C1DD7" w:rsidRPr="00A76256">
        <w:rPr>
          <w:lang w:val="en-US"/>
        </w:rPr>
        <w:t>;</w:t>
      </w:r>
      <w:r w:rsidR="00011582" w:rsidRPr="00A76256">
        <w:rPr>
          <w:lang w:val="en-US"/>
        </w:rPr>
        <w:t xml:space="preserve"> Loftus, 2005</w:t>
      </w:r>
      <w:r w:rsidR="008429A6" w:rsidRPr="00A76256">
        <w:rPr>
          <w:lang w:val="en-US"/>
        </w:rPr>
        <w:t>).</w:t>
      </w:r>
      <w:r w:rsidR="0090458B" w:rsidRPr="00A76256">
        <w:rPr>
          <w:lang w:val="en-US"/>
        </w:rPr>
        <w:t xml:space="preserve"> </w:t>
      </w:r>
      <w:del w:id="320" w:author="Author" w:date="2018-03-17T15:57:00Z">
        <w:r w:rsidR="0090458B" w:rsidRPr="00A76256" w:rsidDel="004B0EDF">
          <w:rPr>
            <w:lang w:val="en-US"/>
          </w:rPr>
          <w:delText xml:space="preserve"> </w:delText>
        </w:r>
      </w:del>
      <w:r w:rsidR="00EA6325" w:rsidRPr="00A76256">
        <w:rPr>
          <w:lang w:val="en-US"/>
        </w:rPr>
        <w:t>T</w:t>
      </w:r>
      <w:r w:rsidR="00CA6D8E" w:rsidRPr="00A76256">
        <w:rPr>
          <w:lang w:val="en-US"/>
        </w:rPr>
        <w:t xml:space="preserve">he misinformation paradigm focuses on </w:t>
      </w:r>
      <w:ins w:id="321" w:author="Author" w:date="2018-03-17T15:49:00Z">
        <w:r w:rsidR="00EB784D" w:rsidRPr="00A76256">
          <w:rPr>
            <w:lang w:val="en-US"/>
          </w:rPr>
          <w:t xml:space="preserve">the </w:t>
        </w:r>
      </w:ins>
      <w:r w:rsidR="00CA6D8E" w:rsidRPr="00A76256">
        <w:rPr>
          <w:lang w:val="en-US"/>
        </w:rPr>
        <w:t xml:space="preserve">false memories </w:t>
      </w:r>
      <w:del w:id="322" w:author="Author" w:date="2018-03-17T15:49:00Z">
        <w:r w:rsidR="00CA6D8E">
          <w:rPr>
            <w:lang w:val="en-US"/>
          </w:rPr>
          <w:delText>for</w:delText>
        </w:r>
      </w:del>
      <w:ins w:id="323" w:author="Author" w:date="2018-03-17T15:49:00Z">
        <w:r w:rsidR="00EB784D" w:rsidRPr="00A76256">
          <w:rPr>
            <w:lang w:val="en-US"/>
          </w:rPr>
          <w:t>of the</w:t>
        </w:r>
      </w:ins>
      <w:r w:rsidR="00EB784D" w:rsidRPr="00A76256">
        <w:rPr>
          <w:lang w:val="en-US"/>
        </w:rPr>
        <w:t xml:space="preserve"> </w:t>
      </w:r>
      <w:r w:rsidR="00CA6D8E" w:rsidRPr="00A76256">
        <w:rPr>
          <w:lang w:val="en-US"/>
        </w:rPr>
        <w:t>details</w:t>
      </w:r>
      <w:r w:rsidR="00946489" w:rsidRPr="00A76256">
        <w:rPr>
          <w:lang w:val="en-US"/>
        </w:rPr>
        <w:t xml:space="preserve"> of an event</w:t>
      </w:r>
      <w:r w:rsidR="00EC4F51" w:rsidRPr="00A76256">
        <w:rPr>
          <w:lang w:val="en-US"/>
        </w:rPr>
        <w:t xml:space="preserve">. </w:t>
      </w:r>
      <w:del w:id="324" w:author="Author" w:date="2018-03-17T15:49:00Z">
        <w:r w:rsidR="00EC4F51">
          <w:rPr>
            <w:lang w:val="en-US"/>
          </w:rPr>
          <w:delText>Yet</w:delText>
        </w:r>
      </w:del>
      <w:ins w:id="325" w:author="Author" w:date="2018-03-17T15:49:00Z">
        <w:r w:rsidR="00EB784D" w:rsidRPr="00A76256">
          <w:rPr>
            <w:lang w:val="en-US"/>
          </w:rPr>
          <w:t>However</w:t>
        </w:r>
      </w:ins>
      <w:r w:rsidR="00EB784D" w:rsidRPr="00A76256">
        <w:rPr>
          <w:lang w:val="en-US"/>
        </w:rPr>
        <w:t xml:space="preserve">, </w:t>
      </w:r>
      <w:r w:rsidR="00C401D9" w:rsidRPr="00A76256">
        <w:rPr>
          <w:lang w:val="en-US"/>
        </w:rPr>
        <w:t xml:space="preserve">rich false memories </w:t>
      </w:r>
      <w:r w:rsidR="00911193" w:rsidRPr="00A76256">
        <w:rPr>
          <w:lang w:val="en-US"/>
        </w:rPr>
        <w:t>of</w:t>
      </w:r>
      <w:r w:rsidR="00C401D9" w:rsidRPr="00A76256">
        <w:rPr>
          <w:lang w:val="en-US"/>
        </w:rPr>
        <w:t xml:space="preserve"> a </w:t>
      </w:r>
      <w:r w:rsidR="00746289" w:rsidRPr="00A76256">
        <w:rPr>
          <w:lang w:val="en-US"/>
        </w:rPr>
        <w:t xml:space="preserve">wholly </w:t>
      </w:r>
      <w:r w:rsidR="00C401D9" w:rsidRPr="00A76256">
        <w:rPr>
          <w:lang w:val="en-US"/>
        </w:rPr>
        <w:t xml:space="preserve">novel event can also be created </w:t>
      </w:r>
      <w:del w:id="326" w:author="Author" w:date="2018-03-17T15:49:00Z">
        <w:r w:rsidR="00410D43">
          <w:rPr>
            <w:lang w:val="en-US"/>
          </w:rPr>
          <w:delText>using</w:delText>
        </w:r>
      </w:del>
      <w:ins w:id="327" w:author="Author" w:date="2018-03-17T15:49:00Z">
        <w:r w:rsidR="00EB784D" w:rsidRPr="00A76256">
          <w:rPr>
            <w:lang w:val="en-US"/>
          </w:rPr>
          <w:t>by employing</w:t>
        </w:r>
      </w:ins>
      <w:r w:rsidR="00EB784D" w:rsidRPr="00A76256">
        <w:rPr>
          <w:lang w:val="en-US"/>
        </w:rPr>
        <w:t xml:space="preserve"> </w:t>
      </w:r>
      <w:r w:rsidR="00C401D9" w:rsidRPr="00A76256">
        <w:rPr>
          <w:lang w:val="en-US"/>
        </w:rPr>
        <w:t>suggestive pressure</w:t>
      </w:r>
      <w:r w:rsidR="00C86181" w:rsidRPr="00A76256">
        <w:rPr>
          <w:lang w:val="en-US"/>
        </w:rPr>
        <w:t xml:space="preserve">. </w:t>
      </w:r>
      <w:r w:rsidR="00C401D9" w:rsidRPr="00A76256">
        <w:rPr>
          <w:lang w:val="en-US"/>
        </w:rPr>
        <w:t>For instance, i</w:t>
      </w:r>
      <w:r w:rsidR="0090458B" w:rsidRPr="00A76256">
        <w:rPr>
          <w:lang w:val="en-US"/>
        </w:rPr>
        <w:t xml:space="preserve">n the </w:t>
      </w:r>
      <w:r w:rsidR="00D90968" w:rsidRPr="0015392B">
        <w:rPr>
          <w:i/>
          <w:lang w:val="en-US"/>
        </w:rPr>
        <w:t>false memory implantation</w:t>
      </w:r>
      <w:r w:rsidR="0090458B" w:rsidRPr="0015392B">
        <w:rPr>
          <w:i/>
          <w:lang w:val="en-US"/>
        </w:rPr>
        <w:t xml:space="preserve"> paradigm,</w:t>
      </w:r>
      <w:r w:rsidR="0090458B" w:rsidRPr="00A76256">
        <w:rPr>
          <w:lang w:val="en-US"/>
        </w:rPr>
        <w:t xml:space="preserve"> participants </w:t>
      </w:r>
      <w:del w:id="328" w:author="Author" w:date="2018-03-17T15:49:00Z">
        <w:r w:rsidR="00EC4F51">
          <w:rPr>
            <w:lang w:val="en-US"/>
          </w:rPr>
          <w:delText>have been</w:delText>
        </w:r>
      </w:del>
      <w:ins w:id="329" w:author="Author" w:date="2018-03-17T15:49:00Z">
        <w:r w:rsidR="00EB784D" w:rsidRPr="00A76256">
          <w:rPr>
            <w:lang w:val="en-US"/>
          </w:rPr>
          <w:t xml:space="preserve">are </w:t>
        </w:r>
      </w:ins>
      <w:del w:id="330" w:author="Author" w:date="2018-03-17T15:57:00Z">
        <w:r w:rsidR="00EC4F51" w:rsidRPr="00A76256" w:rsidDel="004B0EDF">
          <w:rPr>
            <w:lang w:val="en-US"/>
          </w:rPr>
          <w:delText xml:space="preserve"> </w:delText>
        </w:r>
      </w:del>
      <w:r w:rsidR="0090458B" w:rsidRPr="00A76256">
        <w:rPr>
          <w:lang w:val="en-US"/>
        </w:rPr>
        <w:t xml:space="preserve">presented with </w:t>
      </w:r>
      <w:del w:id="331" w:author="Author" w:date="2018-03-17T15:49:00Z">
        <w:r w:rsidR="0090458B">
          <w:rPr>
            <w:lang w:val="en-US"/>
          </w:rPr>
          <w:delText xml:space="preserve">some </w:delText>
        </w:r>
      </w:del>
      <w:r w:rsidR="0090458B" w:rsidRPr="00A76256">
        <w:rPr>
          <w:lang w:val="en-US"/>
        </w:rPr>
        <w:t xml:space="preserve">fake evidence </w:t>
      </w:r>
      <w:del w:id="332" w:author="Author" w:date="2018-03-17T15:49:00Z">
        <w:r w:rsidR="00011582">
          <w:rPr>
            <w:lang w:val="en-US"/>
          </w:rPr>
          <w:delText>depicting</w:delText>
        </w:r>
      </w:del>
      <w:ins w:id="333" w:author="Author" w:date="2018-03-17T15:49:00Z">
        <w:r w:rsidR="00EB784D" w:rsidRPr="00A76256">
          <w:rPr>
            <w:lang w:val="en-US"/>
          </w:rPr>
          <w:t>that depicts</w:t>
        </w:r>
      </w:ins>
      <w:r w:rsidR="00EB784D" w:rsidRPr="00A76256">
        <w:rPr>
          <w:lang w:val="en-US"/>
        </w:rPr>
        <w:t xml:space="preserve"> </w:t>
      </w:r>
      <w:r w:rsidR="0090458B" w:rsidRPr="00A76256">
        <w:rPr>
          <w:lang w:val="en-US"/>
        </w:rPr>
        <w:t xml:space="preserve">a false event </w:t>
      </w:r>
      <w:del w:id="334" w:author="Author" w:date="2018-03-17T15:49:00Z">
        <w:r w:rsidR="0090458B">
          <w:rPr>
            <w:lang w:val="en-US"/>
          </w:rPr>
          <w:delText>(e.g., a photo</w:delText>
        </w:r>
        <w:r w:rsidR="00011582">
          <w:rPr>
            <w:lang w:val="en-US"/>
          </w:rPr>
          <w:delText xml:space="preserve"> </w:delText>
        </w:r>
        <w:r w:rsidR="0090458B">
          <w:rPr>
            <w:lang w:val="en-US"/>
          </w:rPr>
          <w:delText>shopped</w:delText>
        </w:r>
      </w:del>
      <w:ins w:id="335" w:author="Author" w:date="2018-03-17T15:49:00Z">
        <w:r w:rsidR="00EB784D" w:rsidRPr="00A76256">
          <w:rPr>
            <w:lang w:val="en-US"/>
          </w:rPr>
          <w:t>such as an</w:t>
        </w:r>
      </w:ins>
      <w:r w:rsidR="00EB784D" w:rsidRPr="00A76256">
        <w:rPr>
          <w:lang w:val="en-US"/>
        </w:rPr>
        <w:t xml:space="preserve"> </w:t>
      </w:r>
      <w:r w:rsidR="0090458B" w:rsidRPr="00A76256">
        <w:rPr>
          <w:lang w:val="en-US"/>
        </w:rPr>
        <w:t xml:space="preserve">old family </w:t>
      </w:r>
      <w:r w:rsidR="00EC4F51" w:rsidRPr="00A76256">
        <w:rPr>
          <w:lang w:val="en-US"/>
        </w:rPr>
        <w:t>picture</w:t>
      </w:r>
      <w:del w:id="336" w:author="Author" w:date="2018-03-17T15:49:00Z">
        <w:r w:rsidR="0090458B">
          <w:rPr>
            <w:lang w:val="en-US"/>
          </w:rPr>
          <w:delText>)</w:delText>
        </w:r>
      </w:del>
      <w:ins w:id="337" w:author="Author" w:date="2018-03-17T15:49:00Z">
        <w:r w:rsidR="00EB784D" w:rsidRPr="00A76256">
          <w:rPr>
            <w:lang w:val="en-US"/>
          </w:rPr>
          <w:t>, which has been photo-shopped,</w:t>
        </w:r>
      </w:ins>
      <w:r w:rsidR="0090458B" w:rsidRPr="00A76256">
        <w:rPr>
          <w:lang w:val="en-US"/>
        </w:rPr>
        <w:t xml:space="preserve"> and then </w:t>
      </w:r>
      <w:r w:rsidR="00C401D9" w:rsidRPr="00A76256">
        <w:rPr>
          <w:lang w:val="en-US"/>
        </w:rPr>
        <w:t>they are</w:t>
      </w:r>
      <w:r w:rsidR="0090458B" w:rsidRPr="00A76256">
        <w:rPr>
          <w:lang w:val="en-US"/>
        </w:rPr>
        <w:t xml:space="preserve"> </w:t>
      </w:r>
      <w:r w:rsidR="0090458B" w:rsidRPr="00A76256">
        <w:rPr>
          <w:lang w:val="en-US"/>
        </w:rPr>
        <w:lastRenderedPageBreak/>
        <w:t xml:space="preserve">interviewed to elaborate </w:t>
      </w:r>
      <w:r w:rsidR="00E816DA" w:rsidRPr="00A76256">
        <w:rPr>
          <w:lang w:val="en-US"/>
        </w:rPr>
        <w:t>on</w:t>
      </w:r>
      <w:r w:rsidR="00EA6325" w:rsidRPr="00A76256">
        <w:rPr>
          <w:lang w:val="en-US"/>
        </w:rPr>
        <w:t xml:space="preserve"> the false event.</w:t>
      </w:r>
      <w:r w:rsidR="0090458B" w:rsidRPr="00A76256">
        <w:rPr>
          <w:lang w:val="en-US"/>
        </w:rPr>
        <w:t xml:space="preserve"> Otgaar, Candel, Merckelbach, and Wade (2009) </w:t>
      </w:r>
      <w:r w:rsidR="00946489" w:rsidRPr="00A76256">
        <w:rPr>
          <w:lang w:val="en-US"/>
        </w:rPr>
        <w:t xml:space="preserve">presented children with a fake newspaper article about people </w:t>
      </w:r>
      <w:del w:id="338" w:author="Author" w:date="2018-03-17T15:49:00Z">
        <w:r w:rsidR="00946489">
          <w:rPr>
            <w:lang w:val="en-US"/>
          </w:rPr>
          <w:delText>being</w:delText>
        </w:r>
      </w:del>
      <w:ins w:id="339" w:author="Author" w:date="2018-03-17T15:49:00Z">
        <w:r w:rsidR="00EB784D" w:rsidRPr="00A76256">
          <w:rPr>
            <w:lang w:val="en-US"/>
          </w:rPr>
          <w:t>who were</w:t>
        </w:r>
      </w:ins>
      <w:r w:rsidR="00EB784D" w:rsidRPr="00A76256">
        <w:rPr>
          <w:lang w:val="en-US"/>
        </w:rPr>
        <w:t xml:space="preserve"> </w:t>
      </w:r>
      <w:r w:rsidR="00946489" w:rsidRPr="00A76256">
        <w:rPr>
          <w:lang w:val="en-US"/>
        </w:rPr>
        <w:t>abducted by a</w:t>
      </w:r>
      <w:r w:rsidR="00E816DA" w:rsidRPr="00A76256">
        <w:rPr>
          <w:lang w:val="en-US"/>
        </w:rPr>
        <w:t>n</w:t>
      </w:r>
      <w:r w:rsidR="00946489" w:rsidRPr="00A76256">
        <w:rPr>
          <w:lang w:val="en-US"/>
        </w:rPr>
        <w:t xml:space="preserve"> UFO in their hometown when they</w:t>
      </w:r>
      <w:r w:rsidR="00FF6978" w:rsidRPr="00A76256">
        <w:rPr>
          <w:lang w:val="en-US"/>
        </w:rPr>
        <w:t xml:space="preserve"> were</w:t>
      </w:r>
      <w:r w:rsidR="00946489" w:rsidRPr="00A76256">
        <w:rPr>
          <w:lang w:val="en-US"/>
        </w:rPr>
        <w:t xml:space="preserve"> </w:t>
      </w:r>
      <w:del w:id="340" w:author="Author" w:date="2018-03-17T15:49:00Z">
        <w:r w:rsidR="00946489">
          <w:rPr>
            <w:lang w:val="en-US"/>
          </w:rPr>
          <w:delText xml:space="preserve">aged 4. </w:delText>
        </w:r>
        <w:r w:rsidR="00BA51C0">
          <w:rPr>
            <w:lang w:val="en-US"/>
          </w:rPr>
          <w:delText>The</w:delText>
        </w:r>
        <w:r w:rsidR="007F36E6">
          <w:rPr>
            <w:lang w:val="en-US"/>
          </w:rPr>
          <w:delText xml:space="preserve"> child</w:delText>
        </w:r>
        <w:r w:rsidR="00946489">
          <w:rPr>
            <w:lang w:val="en-US"/>
          </w:rPr>
          <w:delText xml:space="preserve"> p</w:delText>
        </w:r>
        <w:r w:rsidR="00BA51C0">
          <w:rPr>
            <w:lang w:val="en-US"/>
          </w:rPr>
          <w:delText>articipant</w:delText>
        </w:r>
      </w:del>
      <w:ins w:id="341" w:author="Author" w:date="2018-03-17T15:49:00Z">
        <w:r w:rsidR="00EB784D" w:rsidRPr="00A76256">
          <w:rPr>
            <w:lang w:val="en-US"/>
          </w:rPr>
          <w:t>four years of age. Each of the participants</w:t>
        </w:r>
      </w:ins>
      <w:r w:rsidR="00EB784D" w:rsidRPr="00A76256">
        <w:rPr>
          <w:lang w:val="en-US"/>
        </w:rPr>
        <w:t xml:space="preserve"> </w:t>
      </w:r>
      <w:r w:rsidR="00BA51C0" w:rsidRPr="00A76256">
        <w:rPr>
          <w:lang w:val="en-US"/>
        </w:rPr>
        <w:t xml:space="preserve">was </w:t>
      </w:r>
      <w:r w:rsidR="00911193" w:rsidRPr="00A76256">
        <w:rPr>
          <w:lang w:val="en-US"/>
        </w:rPr>
        <w:t xml:space="preserve">then </w:t>
      </w:r>
      <w:r w:rsidR="00011582" w:rsidRPr="00A76256">
        <w:rPr>
          <w:lang w:val="en-US"/>
        </w:rPr>
        <w:t xml:space="preserve">told </w:t>
      </w:r>
      <w:r w:rsidR="00BA51C0" w:rsidRPr="00A76256">
        <w:rPr>
          <w:lang w:val="en-US"/>
        </w:rPr>
        <w:t>that his</w:t>
      </w:r>
      <w:r w:rsidR="00996CC9" w:rsidRPr="00A76256">
        <w:rPr>
          <w:lang w:val="en-US"/>
        </w:rPr>
        <w:t xml:space="preserve"> </w:t>
      </w:r>
      <w:ins w:id="342" w:author="Author" w:date="2018-03-17T15:49:00Z">
        <w:r w:rsidR="00996CC9" w:rsidRPr="00A76256">
          <w:rPr>
            <w:lang w:val="en-US"/>
          </w:rPr>
          <w:t>or her</w:t>
        </w:r>
        <w:r w:rsidR="00BA51C0" w:rsidRPr="00A76256">
          <w:rPr>
            <w:lang w:val="en-US"/>
          </w:rPr>
          <w:t xml:space="preserve"> </w:t>
        </w:r>
      </w:ins>
      <w:r w:rsidR="00BA51C0" w:rsidRPr="00A76256">
        <w:rPr>
          <w:lang w:val="en-US"/>
        </w:rPr>
        <w:t>mother</w:t>
      </w:r>
      <w:r w:rsidR="00996CC9" w:rsidRPr="00A76256">
        <w:rPr>
          <w:lang w:val="en-US"/>
        </w:rPr>
        <w:t xml:space="preserve"> </w:t>
      </w:r>
      <w:ins w:id="343" w:author="Author" w:date="2018-03-17T15:49:00Z">
        <w:r w:rsidR="00996CC9" w:rsidRPr="00A76256">
          <w:rPr>
            <w:lang w:val="en-US"/>
          </w:rPr>
          <w:t>had</w:t>
        </w:r>
        <w:r w:rsidR="00BA51C0" w:rsidRPr="00A76256">
          <w:rPr>
            <w:lang w:val="en-US"/>
          </w:rPr>
          <w:t xml:space="preserve"> </w:t>
        </w:r>
      </w:ins>
      <w:r w:rsidR="00BA51C0" w:rsidRPr="00A76256">
        <w:rPr>
          <w:lang w:val="en-US"/>
        </w:rPr>
        <w:t>confirmed that he</w:t>
      </w:r>
      <w:r w:rsidR="00996CC9" w:rsidRPr="00A76256">
        <w:rPr>
          <w:lang w:val="en-US"/>
        </w:rPr>
        <w:t xml:space="preserve"> </w:t>
      </w:r>
      <w:ins w:id="344" w:author="Author" w:date="2018-03-17T15:49:00Z">
        <w:r w:rsidR="00996CC9" w:rsidRPr="00A76256">
          <w:rPr>
            <w:lang w:val="en-US"/>
          </w:rPr>
          <w:t>or she</w:t>
        </w:r>
        <w:r w:rsidR="00BA51C0" w:rsidRPr="00A76256">
          <w:rPr>
            <w:lang w:val="en-US"/>
          </w:rPr>
          <w:t xml:space="preserve"> </w:t>
        </w:r>
      </w:ins>
      <w:r w:rsidR="00EC4F51" w:rsidRPr="00A76256">
        <w:rPr>
          <w:lang w:val="en-US"/>
        </w:rPr>
        <w:t xml:space="preserve">had been </w:t>
      </w:r>
      <w:r w:rsidR="00BA51C0" w:rsidRPr="00A76256">
        <w:rPr>
          <w:lang w:val="en-US"/>
        </w:rPr>
        <w:t xml:space="preserve">abducted by the UFO as well. </w:t>
      </w:r>
      <w:del w:id="345" w:author="Author" w:date="2018-03-17T15:49:00Z">
        <w:r w:rsidR="00911193">
          <w:rPr>
            <w:lang w:val="en-US"/>
          </w:rPr>
          <w:delText>Later</w:delText>
        </w:r>
        <w:r w:rsidR="00EC4F51">
          <w:rPr>
            <w:lang w:val="en-US"/>
          </w:rPr>
          <w:delText>,</w:delText>
        </w:r>
        <w:r w:rsidR="00BA51C0">
          <w:rPr>
            <w:lang w:val="en-US"/>
          </w:rPr>
          <w:delText xml:space="preserve"> the</w:delText>
        </w:r>
      </w:del>
      <w:ins w:id="346" w:author="Author" w:date="2018-03-17T15:49:00Z">
        <w:r w:rsidR="00996CC9" w:rsidRPr="00A76256">
          <w:rPr>
            <w:lang w:val="en-US"/>
          </w:rPr>
          <w:t>Subsequently, each</w:t>
        </w:r>
      </w:ins>
      <w:r w:rsidR="00996CC9" w:rsidRPr="00A76256">
        <w:rPr>
          <w:lang w:val="en-US"/>
        </w:rPr>
        <w:t xml:space="preserve"> </w:t>
      </w:r>
      <w:r w:rsidR="00BA51C0" w:rsidRPr="00A76256">
        <w:rPr>
          <w:lang w:val="en-US"/>
        </w:rPr>
        <w:t xml:space="preserve">participant was interviewed twice </w:t>
      </w:r>
      <w:del w:id="347" w:author="Author" w:date="2018-03-17T15:49:00Z">
        <w:r w:rsidR="00BA51C0">
          <w:rPr>
            <w:lang w:val="en-US"/>
          </w:rPr>
          <w:delText>over</w:delText>
        </w:r>
      </w:del>
      <w:ins w:id="348" w:author="Author" w:date="2018-03-17T15:49:00Z">
        <w:r w:rsidR="00996CC9" w:rsidRPr="00A76256">
          <w:rPr>
            <w:lang w:val="en-US"/>
          </w:rPr>
          <w:t>during a period of</w:t>
        </w:r>
      </w:ins>
      <w:r w:rsidR="00996CC9" w:rsidRPr="00A76256">
        <w:rPr>
          <w:lang w:val="en-US"/>
        </w:rPr>
        <w:t xml:space="preserve"> </w:t>
      </w:r>
      <w:r w:rsidR="00BA51C0" w:rsidRPr="00A76256">
        <w:rPr>
          <w:lang w:val="en-US"/>
        </w:rPr>
        <w:t xml:space="preserve">seven days </w:t>
      </w:r>
      <w:r w:rsidR="00011582" w:rsidRPr="00A76256">
        <w:rPr>
          <w:lang w:val="en-US"/>
        </w:rPr>
        <w:t>and asked to</w:t>
      </w:r>
      <w:r w:rsidR="00BA51C0" w:rsidRPr="00A76256">
        <w:rPr>
          <w:lang w:val="en-US"/>
        </w:rPr>
        <w:t xml:space="preserve"> recall the UFO abduction. </w:t>
      </w:r>
      <w:del w:id="349" w:author="Author" w:date="2018-03-17T15:49:00Z">
        <w:r w:rsidR="00EC4F51">
          <w:rPr>
            <w:lang w:val="en-US"/>
          </w:rPr>
          <w:delText>M</w:delText>
        </w:r>
        <w:r w:rsidR="00F958C0">
          <w:rPr>
            <w:lang w:val="en-US"/>
          </w:rPr>
          <w:delText>any</w:delText>
        </w:r>
        <w:r w:rsidR="00911193">
          <w:rPr>
            <w:lang w:val="en-US"/>
          </w:rPr>
          <w:delText xml:space="preserve"> </w:delText>
        </w:r>
      </w:del>
      <w:ins w:id="350" w:author="Author" w:date="2018-03-17T15:49:00Z">
        <w:r w:rsidR="00996CC9" w:rsidRPr="00A76256">
          <w:rPr>
            <w:lang w:val="en-US"/>
          </w:rPr>
          <w:t xml:space="preserve">The majority of the </w:t>
        </w:r>
      </w:ins>
      <w:r w:rsidR="00996CC9" w:rsidRPr="00A76256">
        <w:rPr>
          <w:lang w:val="en-US"/>
        </w:rPr>
        <w:t>children</w:t>
      </w:r>
      <w:del w:id="351" w:author="Author" w:date="2018-03-17T15:49:00Z">
        <w:r w:rsidR="00BE4E1F">
          <w:rPr>
            <w:lang w:val="en-US"/>
          </w:rPr>
          <w:delText xml:space="preserve"> </w:delText>
        </w:r>
        <w:r w:rsidR="00AE58E5">
          <w:rPr>
            <w:lang w:val="en-US"/>
          </w:rPr>
          <w:delText>(</w:delText>
        </w:r>
      </w:del>
      <w:ins w:id="352" w:author="Author" w:date="2018-03-17T15:49:00Z">
        <w:r w:rsidR="00996CC9" w:rsidRPr="00A76256">
          <w:rPr>
            <w:lang w:val="en-US"/>
          </w:rPr>
          <w:t xml:space="preserve">, namely, </w:t>
        </w:r>
      </w:ins>
      <w:r w:rsidR="00996CC9" w:rsidRPr="00A76256">
        <w:rPr>
          <w:lang w:val="en-US"/>
        </w:rPr>
        <w:t>over 70</w:t>
      </w:r>
      <w:del w:id="353" w:author="Author" w:date="2018-03-17T15:49:00Z">
        <w:r w:rsidR="00754EFF">
          <w:rPr>
            <w:lang w:val="en-US"/>
          </w:rPr>
          <w:delText>%</w:delText>
        </w:r>
        <w:r w:rsidR="00AE58E5">
          <w:rPr>
            <w:lang w:val="en-US"/>
          </w:rPr>
          <w:delText>)</w:delText>
        </w:r>
      </w:del>
      <w:ins w:id="354" w:author="Author" w:date="2018-03-17T15:49:00Z">
        <w:r w:rsidR="00996CC9" w:rsidRPr="00A76256">
          <w:rPr>
            <w:lang w:val="en-US"/>
          </w:rPr>
          <w:t>%</w:t>
        </w:r>
      </w:ins>
      <w:r w:rsidR="00996CC9" w:rsidRPr="00A76256">
        <w:rPr>
          <w:lang w:val="en-US"/>
        </w:rPr>
        <w:t xml:space="preserve"> </w:t>
      </w:r>
      <w:r w:rsidR="00BE4E1F" w:rsidRPr="00A76256">
        <w:rPr>
          <w:lang w:val="en-US"/>
        </w:rPr>
        <w:t>vividly and falsely</w:t>
      </w:r>
      <w:r w:rsidR="00911193" w:rsidRPr="00A76256">
        <w:rPr>
          <w:lang w:val="en-US"/>
        </w:rPr>
        <w:t xml:space="preserve"> </w:t>
      </w:r>
      <w:del w:id="355" w:author="Author" w:date="2018-03-17T15:49:00Z">
        <w:r w:rsidR="0090458B">
          <w:rPr>
            <w:lang w:val="en-US"/>
          </w:rPr>
          <w:delText>remember</w:delText>
        </w:r>
        <w:r w:rsidR="00911193">
          <w:rPr>
            <w:lang w:val="en-US"/>
          </w:rPr>
          <w:delText>ed</w:delText>
        </w:r>
      </w:del>
      <w:ins w:id="356" w:author="Author" w:date="2018-03-17T15:49:00Z">
        <w:r w:rsidR="00996CC9" w:rsidRPr="00A76256">
          <w:rPr>
            <w:lang w:val="en-US"/>
          </w:rPr>
          <w:t>recalled</w:t>
        </w:r>
      </w:ins>
      <w:r w:rsidR="00996CC9" w:rsidRPr="00A76256">
        <w:rPr>
          <w:lang w:val="en-US"/>
        </w:rPr>
        <w:t xml:space="preserve"> that they </w:t>
      </w:r>
      <w:del w:id="357" w:author="Author" w:date="2018-03-17T15:49:00Z">
        <w:r w:rsidR="0090458B">
          <w:rPr>
            <w:lang w:val="en-US"/>
          </w:rPr>
          <w:delText>were</w:delText>
        </w:r>
      </w:del>
      <w:ins w:id="358" w:author="Author" w:date="2018-03-17T15:49:00Z">
        <w:r w:rsidR="00996CC9" w:rsidRPr="00A76256">
          <w:rPr>
            <w:lang w:val="en-US"/>
          </w:rPr>
          <w:t>had been</w:t>
        </w:r>
      </w:ins>
      <w:r w:rsidR="00996CC9" w:rsidRPr="00A76256">
        <w:rPr>
          <w:lang w:val="en-US"/>
        </w:rPr>
        <w:t xml:space="preserve"> </w:t>
      </w:r>
      <w:r w:rsidR="0090458B" w:rsidRPr="00A76256">
        <w:rPr>
          <w:lang w:val="en-US"/>
        </w:rPr>
        <w:t>abducted by aliens</w:t>
      </w:r>
      <w:del w:id="359" w:author="Author" w:date="2018-03-17T15:49:00Z">
        <w:r w:rsidR="00911193">
          <w:rPr>
            <w:lang w:val="en-US"/>
          </w:rPr>
          <w:delText xml:space="preserve"> (e.g., </w:delText>
        </w:r>
        <w:r w:rsidR="00C4381D">
          <w:rPr>
            <w:lang w:val="en-US"/>
          </w:rPr>
          <w:delText>one</w:delText>
        </w:r>
      </w:del>
      <w:ins w:id="360" w:author="Author" w:date="2018-03-17T15:49:00Z">
        <w:r w:rsidR="00996CC9" w:rsidRPr="00A76256">
          <w:rPr>
            <w:lang w:val="en-US"/>
          </w:rPr>
          <w:t>.</w:t>
        </w:r>
        <w:r w:rsidR="00911193" w:rsidRPr="00A76256">
          <w:rPr>
            <w:lang w:val="en-US"/>
          </w:rPr>
          <w:t xml:space="preserve"> </w:t>
        </w:r>
        <w:r w:rsidR="00996CC9" w:rsidRPr="00A76256">
          <w:rPr>
            <w:lang w:val="en-US"/>
          </w:rPr>
          <w:t>One</w:t>
        </w:r>
      </w:ins>
      <w:r w:rsidR="00996CC9" w:rsidRPr="00A76256">
        <w:rPr>
          <w:lang w:val="en-US"/>
        </w:rPr>
        <w:t xml:space="preserve"> child</w:t>
      </w:r>
      <w:ins w:id="361" w:author="Author" w:date="2018-03-17T15:49:00Z">
        <w:r w:rsidR="00996CC9" w:rsidRPr="00A76256">
          <w:rPr>
            <w:lang w:val="en-US"/>
          </w:rPr>
          <w:t>, for example,</w:t>
        </w:r>
      </w:ins>
      <w:r w:rsidR="00996CC9" w:rsidRPr="00A76256">
        <w:rPr>
          <w:lang w:val="en-US"/>
        </w:rPr>
        <w:t xml:space="preserve"> </w:t>
      </w:r>
      <w:r w:rsidR="00C4381D" w:rsidRPr="00A76256">
        <w:rPr>
          <w:lang w:val="en-US"/>
        </w:rPr>
        <w:t xml:space="preserve">remembered </w:t>
      </w:r>
      <w:r w:rsidR="00911193" w:rsidRPr="00A76256">
        <w:rPr>
          <w:lang w:val="en-US"/>
        </w:rPr>
        <w:t>seeing flashes, blue/green puppets</w:t>
      </w:r>
      <w:r w:rsidR="001308B9" w:rsidRPr="00A76256">
        <w:rPr>
          <w:lang w:val="en-US"/>
        </w:rPr>
        <w:t xml:space="preserve"> and other abducted children in the UFO</w:t>
      </w:r>
      <w:del w:id="362" w:author="Author" w:date="2018-03-17T15:49:00Z">
        <w:r w:rsidR="00911193">
          <w:rPr>
            <w:lang w:val="en-US"/>
          </w:rPr>
          <w:delText>)</w:delText>
        </w:r>
        <w:r w:rsidR="0090458B">
          <w:rPr>
            <w:lang w:val="en-US"/>
          </w:rPr>
          <w:delText>.</w:delText>
        </w:r>
      </w:del>
      <w:ins w:id="363" w:author="Author" w:date="2018-03-17T15:49:00Z">
        <w:r w:rsidR="00996CC9" w:rsidRPr="00A76256">
          <w:rPr>
            <w:lang w:val="en-US"/>
          </w:rPr>
          <w:t>.</w:t>
        </w:r>
      </w:ins>
      <w:del w:id="364" w:author="Author" w:date="2018-03-17T15:57:00Z">
        <w:r w:rsidR="0090458B" w:rsidRPr="00A76256" w:rsidDel="004B0EDF">
          <w:rPr>
            <w:lang w:val="en-US"/>
          </w:rPr>
          <w:delText xml:space="preserve"> </w:delText>
        </w:r>
      </w:del>
    </w:p>
    <w:p w14:paraId="09CF372B" w14:textId="4B24A988" w:rsidR="00E26E22" w:rsidRPr="00A76256" w:rsidRDefault="00A77F2C" w:rsidP="00E26E22">
      <w:pPr>
        <w:jc w:val="center"/>
        <w:rPr>
          <w:b/>
          <w:lang w:val="en-US"/>
        </w:rPr>
      </w:pPr>
      <w:r w:rsidRPr="00A76256">
        <w:rPr>
          <w:b/>
          <w:lang w:val="en-US"/>
        </w:rPr>
        <w:t xml:space="preserve">Exogenous </w:t>
      </w:r>
      <w:del w:id="365" w:author="Author" w:date="2018-03-17T15:49:00Z">
        <w:r w:rsidRPr="00A77F2C">
          <w:rPr>
            <w:b/>
            <w:lang w:val="en-US"/>
          </w:rPr>
          <w:delText>False Memories</w:delText>
        </w:r>
      </w:del>
      <w:ins w:id="366" w:author="Author" w:date="2018-03-17T15:49:00Z">
        <w:r w:rsidR="009179C0" w:rsidRPr="00A76256">
          <w:rPr>
            <w:b/>
            <w:lang w:val="en-US"/>
          </w:rPr>
          <w:t>false memories</w:t>
        </w:r>
      </w:ins>
      <w:del w:id="367" w:author="Author" w:date="2018-03-17T15:57:00Z">
        <w:r w:rsidR="009179C0" w:rsidRPr="00A76256" w:rsidDel="004B0EDF">
          <w:rPr>
            <w:b/>
            <w:lang w:val="en-US"/>
          </w:rPr>
          <w:delText xml:space="preserve"> </w:delText>
        </w:r>
      </w:del>
    </w:p>
    <w:p w14:paraId="6D8423B1" w14:textId="5888A770" w:rsidR="00803F76" w:rsidRPr="00A76256" w:rsidRDefault="00803F76" w:rsidP="00803F76">
      <w:pPr>
        <w:rPr>
          <w:b/>
          <w:lang w:val="en-US"/>
        </w:rPr>
      </w:pPr>
      <w:r w:rsidRPr="00A76256">
        <w:rPr>
          <w:b/>
          <w:lang w:val="en-US"/>
        </w:rPr>
        <w:t xml:space="preserve">Misinformation during </w:t>
      </w:r>
      <w:del w:id="368" w:author="Author" w:date="2018-03-17T15:49:00Z">
        <w:r w:rsidR="006B2135">
          <w:rPr>
            <w:b/>
            <w:lang w:val="en-US"/>
          </w:rPr>
          <w:delText>I</w:delText>
        </w:r>
        <w:r w:rsidRPr="00803F76">
          <w:rPr>
            <w:b/>
            <w:lang w:val="en-US"/>
          </w:rPr>
          <w:delText>nterview</w:delText>
        </w:r>
      </w:del>
      <w:ins w:id="369" w:author="Author" w:date="2018-03-17T15:49:00Z">
        <w:r w:rsidR="00572574" w:rsidRPr="00A76256">
          <w:rPr>
            <w:b/>
            <w:lang w:val="en-US"/>
          </w:rPr>
          <w:t>Interviews</w:t>
        </w:r>
      </w:ins>
      <w:r w:rsidR="00572574" w:rsidRPr="00A76256">
        <w:rPr>
          <w:b/>
          <w:lang w:val="en-US"/>
        </w:rPr>
        <w:t xml:space="preserve"> </w:t>
      </w:r>
      <w:r w:rsidR="00742BCD" w:rsidRPr="00A76256">
        <w:rPr>
          <w:b/>
          <w:lang w:val="en-US"/>
        </w:rPr>
        <w:t xml:space="preserve">and </w:t>
      </w:r>
      <w:del w:id="370" w:author="Author" w:date="2018-03-17T15:49:00Z">
        <w:r w:rsidR="00742BCD">
          <w:rPr>
            <w:b/>
            <w:lang w:val="en-US"/>
          </w:rPr>
          <w:delText>Interrogation</w:delText>
        </w:r>
      </w:del>
      <w:ins w:id="371" w:author="Author" w:date="2018-03-17T15:49:00Z">
        <w:r w:rsidR="00572574" w:rsidRPr="00A76256">
          <w:rPr>
            <w:b/>
            <w:lang w:val="en-US"/>
          </w:rPr>
          <w:t>Interrogations</w:t>
        </w:r>
      </w:ins>
    </w:p>
    <w:p w14:paraId="015A2A8D" w14:textId="0D8C5626" w:rsidR="0061515C" w:rsidRPr="00A76256" w:rsidRDefault="00C47DFC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External misleading information </w:t>
      </w:r>
      <w:r w:rsidR="00803F76" w:rsidRPr="00A76256">
        <w:rPr>
          <w:lang w:val="en-US"/>
        </w:rPr>
        <w:t xml:space="preserve">can be both verbal and nonverbal. </w:t>
      </w:r>
      <w:r w:rsidR="002039B9" w:rsidRPr="00A76256">
        <w:rPr>
          <w:lang w:val="en-US"/>
        </w:rPr>
        <w:t>During police interview</w:t>
      </w:r>
      <w:r w:rsidR="003676D8" w:rsidRPr="00A76256">
        <w:rPr>
          <w:lang w:val="en-US"/>
        </w:rPr>
        <w:t>s</w:t>
      </w:r>
      <w:r w:rsidR="002039B9" w:rsidRPr="00A76256">
        <w:rPr>
          <w:lang w:val="en-US"/>
        </w:rPr>
        <w:t xml:space="preserve"> and interrogations, the phras</w:t>
      </w:r>
      <w:r w:rsidR="003676D8" w:rsidRPr="00A76256">
        <w:rPr>
          <w:lang w:val="en-US"/>
        </w:rPr>
        <w:t xml:space="preserve">ing of the questions as well as gestures </w:t>
      </w:r>
      <w:r w:rsidR="002039B9" w:rsidRPr="00A76256">
        <w:rPr>
          <w:lang w:val="en-US"/>
        </w:rPr>
        <w:t xml:space="preserve">made by the interviewers </w:t>
      </w:r>
      <w:r w:rsidR="003676D8" w:rsidRPr="00A76256">
        <w:rPr>
          <w:lang w:val="en-US"/>
        </w:rPr>
        <w:t xml:space="preserve">might </w:t>
      </w:r>
      <w:r w:rsidR="007039D3" w:rsidRPr="00A76256">
        <w:rPr>
          <w:lang w:val="en-US"/>
        </w:rPr>
        <w:t>undermine the accuracy of</w:t>
      </w:r>
      <w:r w:rsidR="003676D8" w:rsidRPr="00A76256">
        <w:rPr>
          <w:lang w:val="en-US"/>
        </w:rPr>
        <w:t xml:space="preserve"> witnesses’ memories. </w:t>
      </w:r>
      <w:r w:rsidR="00C80452" w:rsidRPr="00A76256">
        <w:rPr>
          <w:lang w:val="en-US"/>
        </w:rPr>
        <w:t>In one research line</w:t>
      </w:r>
      <w:r w:rsidR="002039B9" w:rsidRPr="00A76256">
        <w:rPr>
          <w:lang w:val="en-US"/>
        </w:rPr>
        <w:t xml:space="preserve"> </w:t>
      </w:r>
      <w:del w:id="372" w:author="Author" w:date="2018-03-17T15:49:00Z">
        <w:r w:rsidR="002039B9">
          <w:rPr>
            <w:lang w:val="en-US"/>
          </w:rPr>
          <w:delText>examining</w:delText>
        </w:r>
      </w:del>
      <w:ins w:id="373" w:author="Author" w:date="2018-03-17T15:49:00Z">
        <w:r w:rsidR="00996CC9" w:rsidRPr="00A76256">
          <w:rPr>
            <w:lang w:val="en-US"/>
          </w:rPr>
          <w:t>that examined the</w:t>
        </w:r>
      </w:ins>
      <w:r w:rsidR="00996CC9" w:rsidRPr="00A76256">
        <w:rPr>
          <w:lang w:val="en-US"/>
        </w:rPr>
        <w:t xml:space="preserve"> </w:t>
      </w:r>
      <w:r w:rsidR="00E07525" w:rsidRPr="00A76256">
        <w:rPr>
          <w:lang w:val="en-US"/>
        </w:rPr>
        <w:t xml:space="preserve">possible </w:t>
      </w:r>
      <w:del w:id="374" w:author="Author" w:date="2018-03-17T15:49:00Z">
        <w:r w:rsidR="00E07525">
          <w:rPr>
            <w:lang w:val="en-US"/>
          </w:rPr>
          <w:delText>impacts</w:delText>
        </w:r>
        <w:r w:rsidR="002039B9">
          <w:rPr>
            <w:lang w:val="en-US"/>
          </w:rPr>
          <w:delText xml:space="preserve"> from</w:delText>
        </w:r>
      </w:del>
      <w:ins w:id="375" w:author="Author" w:date="2018-03-17T15:49:00Z">
        <w:r w:rsidR="00572574" w:rsidRPr="00A76256">
          <w:rPr>
            <w:lang w:val="en-US"/>
          </w:rPr>
          <w:t xml:space="preserve">effects </w:t>
        </w:r>
        <w:r w:rsidR="00996CC9" w:rsidRPr="00A76256">
          <w:rPr>
            <w:lang w:val="en-US"/>
          </w:rPr>
          <w:t>of</w:t>
        </w:r>
      </w:ins>
      <w:r w:rsidR="00996CC9" w:rsidRPr="00A76256">
        <w:rPr>
          <w:lang w:val="en-US"/>
        </w:rPr>
        <w:t xml:space="preserve"> </w:t>
      </w:r>
      <w:r w:rsidR="00E07525" w:rsidRPr="00A76256">
        <w:rPr>
          <w:lang w:val="en-US"/>
        </w:rPr>
        <w:t>different types of</w:t>
      </w:r>
      <w:r w:rsidR="002039B9" w:rsidRPr="00A76256">
        <w:rPr>
          <w:lang w:val="en-US"/>
        </w:rPr>
        <w:t xml:space="preserve"> questions</w:t>
      </w:r>
      <w:r w:rsidR="00E07525" w:rsidRPr="00A76256">
        <w:rPr>
          <w:lang w:val="en-US"/>
        </w:rPr>
        <w:t xml:space="preserve"> (Kebbell, Evans, &amp; Johnson, 2010; Kebbell &amp; Johnson, 2000; Kebbell &amp; Giles, 2000)</w:t>
      </w:r>
      <w:r w:rsidR="00C80452" w:rsidRPr="00A76256">
        <w:rPr>
          <w:lang w:val="en-US"/>
        </w:rPr>
        <w:t xml:space="preserve">, </w:t>
      </w:r>
      <w:ins w:id="376" w:author="Author" w:date="2018-03-17T15:49:00Z">
        <w:r w:rsidR="00996CC9" w:rsidRPr="00A76256">
          <w:rPr>
            <w:lang w:val="en-US"/>
          </w:rPr>
          <w:t xml:space="preserve">the </w:t>
        </w:r>
      </w:ins>
      <w:r w:rsidR="00C80452" w:rsidRPr="00A76256">
        <w:rPr>
          <w:lang w:val="en-US"/>
        </w:rPr>
        <w:t xml:space="preserve">participants </w:t>
      </w:r>
      <w:del w:id="377" w:author="Author" w:date="2018-03-17T15:49:00Z">
        <w:r w:rsidR="00E07525">
          <w:rPr>
            <w:lang w:val="en-US"/>
          </w:rPr>
          <w:delText xml:space="preserve">first </w:delText>
        </w:r>
      </w:del>
      <w:r w:rsidR="00C80452" w:rsidRPr="00A76256">
        <w:rPr>
          <w:lang w:val="en-US"/>
        </w:rPr>
        <w:t xml:space="preserve">watched a </w:t>
      </w:r>
      <w:r w:rsidR="00E07525" w:rsidRPr="00A76256">
        <w:rPr>
          <w:lang w:val="en-US"/>
        </w:rPr>
        <w:t>short video of a crime such as</w:t>
      </w:r>
      <w:r w:rsidR="00C80452" w:rsidRPr="00A76256">
        <w:rPr>
          <w:lang w:val="en-US"/>
        </w:rPr>
        <w:t xml:space="preserve"> a woman being attacked by a man</w:t>
      </w:r>
      <w:r w:rsidR="00E07525" w:rsidRPr="00A76256">
        <w:rPr>
          <w:lang w:val="en-US"/>
        </w:rPr>
        <w:t>;</w:t>
      </w:r>
      <w:r w:rsidR="00C80452" w:rsidRPr="00A76256">
        <w:rPr>
          <w:lang w:val="en-US"/>
        </w:rPr>
        <w:t xml:space="preserve"> </w:t>
      </w:r>
      <w:r w:rsidR="007039D3" w:rsidRPr="00A76256">
        <w:rPr>
          <w:lang w:val="en-US"/>
        </w:rPr>
        <w:t xml:space="preserve">one week later, </w:t>
      </w:r>
      <w:r w:rsidR="00E07525" w:rsidRPr="00A76256">
        <w:rPr>
          <w:lang w:val="en-US"/>
        </w:rPr>
        <w:t xml:space="preserve">they </w:t>
      </w:r>
      <w:del w:id="378" w:author="Author" w:date="2018-03-17T15:49:00Z">
        <w:r w:rsidR="00E07525">
          <w:rPr>
            <w:lang w:val="en-US"/>
          </w:rPr>
          <w:delText>answered “</w:delText>
        </w:r>
        <w:r w:rsidR="007039D3">
          <w:rPr>
            <w:lang w:val="en-US"/>
          </w:rPr>
          <w:delText>y</w:delText>
        </w:r>
        <w:r w:rsidR="00C80452">
          <w:rPr>
            <w:lang w:val="en-US"/>
          </w:rPr>
          <w:delText>es</w:delText>
        </w:r>
        <w:r w:rsidR="00E07525">
          <w:rPr>
            <w:lang w:val="en-US"/>
          </w:rPr>
          <w:delText>”</w:delText>
        </w:r>
        <w:r w:rsidR="00C80452">
          <w:rPr>
            <w:lang w:val="en-US"/>
          </w:rPr>
          <w:delText xml:space="preserve"> or </w:delText>
        </w:r>
        <w:r w:rsidR="00E07525">
          <w:rPr>
            <w:lang w:val="en-US"/>
          </w:rPr>
          <w:delText>“</w:delText>
        </w:r>
        <w:r w:rsidR="007039D3">
          <w:rPr>
            <w:lang w:val="en-US"/>
          </w:rPr>
          <w:delText>n</w:delText>
        </w:r>
        <w:r w:rsidR="00C80452">
          <w:rPr>
            <w:lang w:val="en-US"/>
          </w:rPr>
          <w:delText>o</w:delText>
        </w:r>
        <w:r w:rsidR="00E07525">
          <w:rPr>
            <w:lang w:val="en-US"/>
          </w:rPr>
          <w:delText>”</w:delText>
        </w:r>
        <w:r w:rsidR="00C80452">
          <w:rPr>
            <w:lang w:val="en-US"/>
          </w:rPr>
          <w:delText xml:space="preserve"> to </w:delText>
        </w:r>
      </w:del>
      <w:ins w:id="379" w:author="Author" w:date="2018-03-17T15:49:00Z">
        <w:r w:rsidR="004B2A6A" w:rsidRPr="00A76256">
          <w:rPr>
            <w:lang w:val="en-US"/>
          </w:rPr>
          <w:t xml:space="preserve">were asked </w:t>
        </w:r>
      </w:ins>
      <w:r w:rsidR="00C80452" w:rsidRPr="00A76256">
        <w:rPr>
          <w:lang w:val="en-US"/>
        </w:rPr>
        <w:t xml:space="preserve">questions about the </w:t>
      </w:r>
      <w:r w:rsidR="00E07525" w:rsidRPr="00A76256">
        <w:rPr>
          <w:lang w:val="en-US"/>
        </w:rPr>
        <w:t>crime</w:t>
      </w:r>
      <w:del w:id="380" w:author="Author" w:date="2018-03-17T15:49:00Z">
        <w:r w:rsidR="00C80452">
          <w:rPr>
            <w:lang w:val="en-US"/>
          </w:rPr>
          <w:delText>. Researchers</w:delText>
        </w:r>
      </w:del>
      <w:ins w:id="381" w:author="Author" w:date="2018-03-17T15:49:00Z">
        <w:r w:rsidR="004B2A6A" w:rsidRPr="00A76256">
          <w:rPr>
            <w:lang w:val="en-US"/>
          </w:rPr>
          <w:t xml:space="preserve"> to which they had to either answer yes or no</w:t>
        </w:r>
        <w:r w:rsidR="00C80452" w:rsidRPr="00A76256">
          <w:rPr>
            <w:lang w:val="en-US"/>
          </w:rPr>
          <w:t xml:space="preserve">. </w:t>
        </w:r>
        <w:r w:rsidR="004B2A6A" w:rsidRPr="00A76256">
          <w:rPr>
            <w:lang w:val="en-US"/>
          </w:rPr>
          <w:t>The researchers</w:t>
        </w:r>
      </w:ins>
      <w:r w:rsidR="004B2A6A" w:rsidRPr="00A76256">
        <w:rPr>
          <w:lang w:val="en-US"/>
        </w:rPr>
        <w:t xml:space="preserve"> </w:t>
      </w:r>
      <w:r w:rsidR="00C80452" w:rsidRPr="00A76256">
        <w:rPr>
          <w:lang w:val="en-US"/>
        </w:rPr>
        <w:t>found that negative questions</w:t>
      </w:r>
      <w:r w:rsidR="005F277C" w:rsidRPr="00A76256">
        <w:rPr>
          <w:lang w:val="en-US"/>
        </w:rPr>
        <w:t xml:space="preserve"> (e.g., “Did the woman not have black hair?”), double negative questions (e.g., “Is it not true that the woman did not have black hair?”) </w:t>
      </w:r>
      <w:del w:id="382" w:author="Author" w:date="2018-03-17T15:49:00Z">
        <w:r w:rsidR="00C80452">
          <w:rPr>
            <w:lang w:val="en-US"/>
          </w:rPr>
          <w:delText>as well as</w:delText>
        </w:r>
      </w:del>
      <w:ins w:id="383" w:author="Author" w:date="2018-03-17T15:49:00Z">
        <w:r w:rsidR="005F277C" w:rsidRPr="00A76256">
          <w:rPr>
            <w:lang w:val="en-US"/>
          </w:rPr>
          <w:t>and</w:t>
        </w:r>
      </w:ins>
      <w:r w:rsidR="005F277C" w:rsidRPr="00A76256">
        <w:rPr>
          <w:lang w:val="en-US"/>
        </w:rPr>
        <w:t xml:space="preserve"> leading questions </w:t>
      </w:r>
      <w:del w:id="384" w:author="Author" w:date="2018-03-17T15:49:00Z">
        <w:r w:rsidR="009811D5">
          <w:rPr>
            <w:lang w:val="en-US"/>
          </w:rPr>
          <w:delText>in which the expected answer was given</w:delText>
        </w:r>
        <w:r w:rsidR="00817A5E">
          <w:rPr>
            <w:lang w:val="en-US"/>
          </w:rPr>
          <w:delText xml:space="preserve"> </w:delText>
        </w:r>
      </w:del>
      <w:r w:rsidR="005F277C" w:rsidRPr="00A76256">
        <w:rPr>
          <w:lang w:val="en-US"/>
        </w:rPr>
        <w:t xml:space="preserve">(e.g., </w:t>
      </w:r>
      <w:del w:id="385" w:author="Author" w:date="2018-03-17T15:49:00Z">
        <w:r w:rsidR="00817A5E">
          <w:rPr>
            <w:lang w:val="en-US"/>
          </w:rPr>
          <w:delText>“</w:delText>
        </w:r>
      </w:del>
      <w:r w:rsidR="005F277C" w:rsidRPr="00A76256">
        <w:rPr>
          <w:lang w:val="en-US"/>
        </w:rPr>
        <w:t xml:space="preserve">It is true to say that the attack happened in </w:t>
      </w:r>
      <w:del w:id="386" w:author="Author" w:date="2018-03-17T15:49:00Z">
        <w:r w:rsidR="00C80452" w:rsidRPr="00C80452">
          <w:rPr>
            <w:lang w:val="en-US"/>
          </w:rPr>
          <w:delText>a</w:delText>
        </w:r>
      </w:del>
      <w:ins w:id="387" w:author="Author" w:date="2018-03-17T15:49:00Z">
        <w:r w:rsidR="005F277C" w:rsidRPr="00A76256">
          <w:rPr>
            <w:lang w:val="en-US"/>
          </w:rPr>
          <w:t>the</w:t>
        </w:r>
      </w:ins>
      <w:r w:rsidR="005F277C" w:rsidRPr="00A76256">
        <w:rPr>
          <w:lang w:val="en-US"/>
        </w:rPr>
        <w:t xml:space="preserve"> park, isn’t it?”) resulted in less accurate eyewitness memories </w:t>
      </w:r>
      <w:del w:id="388" w:author="Author" w:date="2018-03-17T15:49:00Z">
        <w:r w:rsidR="00C80452">
          <w:rPr>
            <w:lang w:val="en-US"/>
          </w:rPr>
          <w:delText xml:space="preserve">compared </w:delText>
        </w:r>
        <w:r w:rsidR="007039D3">
          <w:rPr>
            <w:lang w:val="en-US"/>
          </w:rPr>
          <w:delText xml:space="preserve">with </w:delText>
        </w:r>
        <w:r w:rsidR="00C3373B">
          <w:rPr>
            <w:lang w:val="en-US"/>
          </w:rPr>
          <w:delText>more simple</w:delText>
        </w:r>
      </w:del>
      <w:ins w:id="389" w:author="Author" w:date="2018-03-17T15:49:00Z">
        <w:r w:rsidR="005F277C" w:rsidRPr="00A76256">
          <w:rPr>
            <w:lang w:val="en-US"/>
          </w:rPr>
          <w:t>in comparison to simpler</w:t>
        </w:r>
      </w:ins>
      <w:r w:rsidR="005F277C" w:rsidRPr="00A76256">
        <w:rPr>
          <w:lang w:val="en-US"/>
        </w:rPr>
        <w:t xml:space="preserve"> questions (e.g., </w:t>
      </w:r>
      <w:del w:id="390" w:author="Author" w:date="2018-03-17T15:49:00Z">
        <w:r w:rsidR="00817A5E">
          <w:rPr>
            <w:lang w:val="en-US"/>
          </w:rPr>
          <w:delText>“Did</w:delText>
        </w:r>
      </w:del>
      <w:ins w:id="391" w:author="Author" w:date="2018-03-17T15:49:00Z">
        <w:r w:rsidR="005F277C" w:rsidRPr="00A76256">
          <w:rPr>
            <w:lang w:val="en-US"/>
          </w:rPr>
          <w:t>“Is it true to say that</w:t>
        </w:r>
      </w:ins>
      <w:r w:rsidR="005F277C" w:rsidRPr="00A76256">
        <w:rPr>
          <w:lang w:val="en-US"/>
        </w:rPr>
        <w:t xml:space="preserve"> the attack </w:t>
      </w:r>
      <w:del w:id="392" w:author="Author" w:date="2018-03-17T15:49:00Z">
        <w:r w:rsidR="00817A5E">
          <w:rPr>
            <w:lang w:val="en-US"/>
          </w:rPr>
          <w:delText>happen</w:delText>
        </w:r>
      </w:del>
      <w:ins w:id="393" w:author="Author" w:date="2018-03-17T15:49:00Z">
        <w:r w:rsidR="005F277C" w:rsidRPr="00A76256">
          <w:rPr>
            <w:lang w:val="en-US"/>
          </w:rPr>
          <w:t>happened</w:t>
        </w:r>
      </w:ins>
      <w:r w:rsidR="005F277C" w:rsidRPr="00A76256">
        <w:rPr>
          <w:lang w:val="en-US"/>
        </w:rPr>
        <w:t xml:space="preserve"> in </w:t>
      </w:r>
      <w:del w:id="394" w:author="Author" w:date="2018-03-17T15:49:00Z">
        <w:r w:rsidR="00817A5E">
          <w:rPr>
            <w:lang w:val="en-US"/>
          </w:rPr>
          <w:delText>a</w:delText>
        </w:r>
      </w:del>
      <w:ins w:id="395" w:author="Author" w:date="2018-03-17T15:49:00Z">
        <w:r w:rsidR="005F277C" w:rsidRPr="00A76256">
          <w:rPr>
            <w:lang w:val="en-US"/>
          </w:rPr>
          <w:t>the</w:t>
        </w:r>
      </w:ins>
      <w:r w:rsidR="005F277C" w:rsidRPr="00A76256">
        <w:rPr>
          <w:lang w:val="en-US"/>
        </w:rPr>
        <w:t xml:space="preserve"> park?”).</w:t>
      </w:r>
      <w:ins w:id="396" w:author="Author" w:date="2018-03-17T15:49:00Z">
        <w:r w:rsidR="005F277C" w:rsidRPr="00A76256">
          <w:rPr>
            <w:lang w:val="en-US"/>
          </w:rPr>
          <w:t xml:space="preserve"> </w:t>
        </w:r>
        <w:r w:rsidR="00E07525" w:rsidRPr="00A76256">
          <w:rPr>
            <w:lang w:val="en-US"/>
          </w:rPr>
          <w:t>“</w:t>
        </w:r>
      </w:ins>
      <w:del w:id="397" w:author="Author" w:date="2018-03-17T15:57:00Z">
        <w:r w:rsidR="0061515C" w:rsidRPr="00A76256" w:rsidDel="004B0EDF">
          <w:rPr>
            <w:lang w:val="en-US"/>
          </w:rPr>
          <w:delText xml:space="preserve"> </w:delText>
        </w:r>
      </w:del>
    </w:p>
    <w:p w14:paraId="7B1F1067" w14:textId="5FF2D090" w:rsidR="00AE6F52" w:rsidRPr="0015392B" w:rsidRDefault="000354F0" w:rsidP="0015392B">
      <w:pPr>
        <w:ind w:firstLine="709"/>
        <w:jc w:val="both"/>
        <w:rPr>
          <w:highlight w:val="yellow"/>
          <w:lang w:val="en-US"/>
        </w:rPr>
      </w:pPr>
      <w:r w:rsidRPr="00A76256">
        <w:rPr>
          <w:lang w:val="en-US"/>
        </w:rPr>
        <w:lastRenderedPageBreak/>
        <w:t xml:space="preserve">Sharman and </w:t>
      </w:r>
      <w:r w:rsidR="0061515C" w:rsidRPr="00A76256">
        <w:rPr>
          <w:lang w:val="en-US"/>
        </w:rPr>
        <w:t xml:space="preserve">Powell (2012) compared </w:t>
      </w:r>
      <w:r w:rsidR="00C07752" w:rsidRPr="00A76256">
        <w:rPr>
          <w:lang w:val="en-US"/>
        </w:rPr>
        <w:t xml:space="preserve">witnesses’ </w:t>
      </w:r>
      <w:r w:rsidR="00122A60" w:rsidRPr="00A76256">
        <w:rPr>
          <w:lang w:val="en-US"/>
        </w:rPr>
        <w:t>susceptibility to misinformation</w:t>
      </w:r>
      <w:r w:rsidR="00C07752" w:rsidRPr="00A76256">
        <w:rPr>
          <w:lang w:val="en-US"/>
        </w:rPr>
        <w:t xml:space="preserve"> across </w:t>
      </w:r>
      <w:r w:rsidR="003A3000" w:rsidRPr="00A76256">
        <w:rPr>
          <w:lang w:val="en-US"/>
        </w:rPr>
        <w:t xml:space="preserve">various </w:t>
      </w:r>
      <w:r w:rsidR="00AA6767" w:rsidRPr="00A76256">
        <w:rPr>
          <w:lang w:val="en-US"/>
        </w:rPr>
        <w:t xml:space="preserve">phrasing </w:t>
      </w:r>
      <w:r w:rsidR="003A3000" w:rsidRPr="00A76256">
        <w:rPr>
          <w:lang w:val="en-US"/>
        </w:rPr>
        <w:t xml:space="preserve">structures </w:t>
      </w:r>
      <w:r w:rsidR="00D8560B" w:rsidRPr="00A76256">
        <w:rPr>
          <w:lang w:val="en-US"/>
        </w:rPr>
        <w:t>of the interview</w:t>
      </w:r>
      <w:r w:rsidR="003A3000" w:rsidRPr="00A76256">
        <w:rPr>
          <w:lang w:val="en-US"/>
        </w:rPr>
        <w:t xml:space="preserve"> questions. </w:t>
      </w:r>
      <w:r w:rsidR="00C07752" w:rsidRPr="00A76256">
        <w:rPr>
          <w:lang w:val="en-US"/>
        </w:rPr>
        <w:t xml:space="preserve">Participants went through </w:t>
      </w:r>
      <w:del w:id="398" w:author="Author" w:date="2018-03-17T15:49:00Z">
        <w:r w:rsidR="00C07752">
          <w:rPr>
            <w:lang w:val="en-US"/>
          </w:rPr>
          <w:delText>the</w:delText>
        </w:r>
      </w:del>
      <w:ins w:id="399" w:author="Author" w:date="2018-03-17T15:49:00Z">
        <w:r w:rsidR="00C6115F" w:rsidRPr="00A76256">
          <w:rPr>
            <w:lang w:val="en-US"/>
          </w:rPr>
          <w:t>a</w:t>
        </w:r>
      </w:ins>
      <w:r w:rsidR="00C6115F" w:rsidRPr="00A76256">
        <w:rPr>
          <w:lang w:val="en-US"/>
        </w:rPr>
        <w:t xml:space="preserve"> </w:t>
      </w:r>
      <w:r w:rsidR="00C07752" w:rsidRPr="00A76256">
        <w:rPr>
          <w:lang w:val="en-US"/>
        </w:rPr>
        <w:t>typical three-stage misinformation procedure</w:t>
      </w:r>
      <w:del w:id="400" w:author="Author" w:date="2018-03-17T15:49:00Z">
        <w:r w:rsidR="00C07752">
          <w:rPr>
            <w:lang w:val="en-US"/>
          </w:rPr>
          <w:delText xml:space="preserve"> (</w:delText>
        </w:r>
        <w:r w:rsidR="00D8560B">
          <w:rPr>
            <w:lang w:val="en-US"/>
          </w:rPr>
          <w:delText>i.e.,</w:delText>
        </w:r>
      </w:del>
      <w:ins w:id="401" w:author="Author" w:date="2018-03-17T15:49:00Z">
        <w:r w:rsidR="00C6115F" w:rsidRPr="00A76256">
          <w:rPr>
            <w:lang w:val="en-US"/>
          </w:rPr>
          <w:t>, which comprised</w:t>
        </w:r>
      </w:ins>
      <w:r w:rsidR="00C6115F" w:rsidRPr="00A76256">
        <w:rPr>
          <w:lang w:val="en-US"/>
        </w:rPr>
        <w:t xml:space="preserve"> </w:t>
      </w:r>
      <w:r w:rsidR="006939AB" w:rsidRPr="00A76256">
        <w:rPr>
          <w:lang w:val="en-US"/>
        </w:rPr>
        <w:t>witness</w:t>
      </w:r>
      <w:r w:rsidR="00C07752" w:rsidRPr="00A76256">
        <w:rPr>
          <w:lang w:val="en-US"/>
        </w:rPr>
        <w:t>ing an event, receiving misinformation</w:t>
      </w:r>
      <w:del w:id="402" w:author="Author" w:date="2018-03-17T15:49:00Z">
        <w:r w:rsidR="007039D3">
          <w:rPr>
            <w:lang w:val="en-US"/>
          </w:rPr>
          <w:delText>,</w:delText>
        </w:r>
      </w:del>
      <w:ins w:id="403" w:author="Author" w:date="2018-03-17T15:55:00Z">
        <w:r w:rsidR="00DE7FF7">
          <w:rPr>
            <w:lang w:val="en-US"/>
          </w:rPr>
          <w:t>, and</w:t>
        </w:r>
      </w:ins>
      <w:del w:id="404" w:author="Author" w:date="2018-03-17T15:55:00Z">
        <w:r w:rsidR="00C07752" w:rsidRPr="00A76256" w:rsidDel="00DE7FF7">
          <w:rPr>
            <w:lang w:val="en-US"/>
          </w:rPr>
          <w:delText xml:space="preserve"> a</w:delText>
        </w:r>
        <w:r w:rsidR="00122A60" w:rsidRPr="00A76256" w:rsidDel="00DE7FF7">
          <w:rPr>
            <w:lang w:val="en-US"/>
          </w:rPr>
          <w:delText>nd</w:delText>
        </w:r>
      </w:del>
      <w:r w:rsidR="00122A60" w:rsidRPr="00A76256">
        <w:rPr>
          <w:lang w:val="en-US"/>
        </w:rPr>
        <w:t xml:space="preserve"> answering memory questions</w:t>
      </w:r>
      <w:del w:id="405" w:author="Author" w:date="2018-03-17T15:49:00Z">
        <w:r w:rsidR="00122A60">
          <w:rPr>
            <w:lang w:val="en-US"/>
          </w:rPr>
          <w:delText xml:space="preserve">). </w:delText>
        </w:r>
        <w:r w:rsidR="007039D3">
          <w:rPr>
            <w:lang w:val="en-US"/>
          </w:rPr>
          <w:delText>Specifically, they</w:delText>
        </w:r>
      </w:del>
      <w:ins w:id="406" w:author="Author" w:date="2018-03-17T15:49:00Z">
        <w:r w:rsidR="00C6115F" w:rsidRPr="00A76256">
          <w:rPr>
            <w:lang w:val="en-US"/>
          </w:rPr>
          <w:t>. They</w:t>
        </w:r>
      </w:ins>
      <w:r w:rsidR="00C6115F" w:rsidRPr="00A76256">
        <w:rPr>
          <w:lang w:val="en-US"/>
        </w:rPr>
        <w:t xml:space="preserve"> were</w:t>
      </w:r>
      <w:ins w:id="407" w:author="Author" w:date="2018-03-17T15:49:00Z">
        <w:r w:rsidR="00C6115F" w:rsidRPr="00A76256">
          <w:rPr>
            <w:lang w:val="en-US"/>
          </w:rPr>
          <w:t xml:space="preserve"> specifically</w:t>
        </w:r>
      </w:ins>
      <w:r w:rsidR="00C6115F" w:rsidRPr="00A76256">
        <w:rPr>
          <w:lang w:val="en-US"/>
        </w:rPr>
        <w:t xml:space="preserve"> </w:t>
      </w:r>
      <w:r w:rsidR="00B42A70" w:rsidRPr="00A76256">
        <w:rPr>
          <w:lang w:val="en-US"/>
        </w:rPr>
        <w:t>misinformed that there</w:t>
      </w:r>
      <w:r w:rsidR="00122A60" w:rsidRPr="00A76256">
        <w:rPr>
          <w:lang w:val="en-US"/>
        </w:rPr>
        <w:t xml:space="preserve"> </w:t>
      </w:r>
      <w:r w:rsidR="00B42A70" w:rsidRPr="00A76256">
        <w:rPr>
          <w:lang w:val="en-US"/>
        </w:rPr>
        <w:t xml:space="preserve">was an AJ’s logo </w:t>
      </w:r>
      <w:r w:rsidR="006939AB" w:rsidRPr="00A76256">
        <w:rPr>
          <w:lang w:val="en-US"/>
        </w:rPr>
        <w:t>on the perpetrator’s van</w:t>
      </w:r>
      <w:r w:rsidR="00B42A70" w:rsidRPr="00A76256">
        <w:rPr>
          <w:lang w:val="en-US"/>
        </w:rPr>
        <w:t xml:space="preserve"> </w:t>
      </w:r>
      <w:r w:rsidR="007039D3" w:rsidRPr="00A76256">
        <w:rPr>
          <w:lang w:val="en-US"/>
        </w:rPr>
        <w:t xml:space="preserve">when </w:t>
      </w:r>
      <w:r w:rsidR="00122A60" w:rsidRPr="00A76256">
        <w:rPr>
          <w:lang w:val="en-US"/>
        </w:rPr>
        <w:t xml:space="preserve">in fact there was an RJ’s logo in the film. </w:t>
      </w:r>
      <w:del w:id="408" w:author="Author" w:date="2018-03-17T15:49:00Z">
        <w:r w:rsidR="00122A60">
          <w:rPr>
            <w:lang w:val="en-US"/>
          </w:rPr>
          <w:delText>T</w:delText>
        </w:r>
        <w:r w:rsidR="00C07752">
          <w:rPr>
            <w:lang w:val="en-US"/>
          </w:rPr>
          <w:delText xml:space="preserve">hey </w:delText>
        </w:r>
        <w:r w:rsidR="00122A60">
          <w:rPr>
            <w:lang w:val="en-US"/>
          </w:rPr>
          <w:delText>constructed</w:delText>
        </w:r>
      </w:del>
      <w:ins w:id="409" w:author="Author" w:date="2018-03-17T15:49:00Z">
        <w:r w:rsidR="00C6115F" w:rsidRPr="00A76256">
          <w:rPr>
            <w:lang w:val="en-US"/>
          </w:rPr>
          <w:t>The participants were asked</w:t>
        </w:r>
      </w:ins>
      <w:r w:rsidR="00C6115F" w:rsidRPr="00A76256">
        <w:rPr>
          <w:lang w:val="en-US"/>
        </w:rPr>
        <w:t xml:space="preserve"> </w:t>
      </w:r>
      <w:r w:rsidR="00C07752" w:rsidRPr="00A76256">
        <w:rPr>
          <w:lang w:val="en-US"/>
        </w:rPr>
        <w:t xml:space="preserve">different </w:t>
      </w:r>
      <w:r w:rsidR="007039D3" w:rsidRPr="00A76256">
        <w:rPr>
          <w:lang w:val="en-US"/>
        </w:rPr>
        <w:t xml:space="preserve">types of </w:t>
      </w:r>
      <w:r w:rsidR="00C07752" w:rsidRPr="00A76256">
        <w:rPr>
          <w:lang w:val="en-US"/>
        </w:rPr>
        <w:t>question</w:t>
      </w:r>
      <w:r w:rsidR="007039D3" w:rsidRPr="00A76256">
        <w:rPr>
          <w:lang w:val="en-US"/>
        </w:rPr>
        <w:t>s</w:t>
      </w:r>
      <w:r w:rsidR="00C07752" w:rsidRPr="00A76256">
        <w:rPr>
          <w:lang w:val="en-US"/>
        </w:rPr>
        <w:t xml:space="preserve"> </w:t>
      </w:r>
      <w:del w:id="410" w:author="Author" w:date="2018-03-17T15:49:00Z">
        <w:r w:rsidR="007039D3">
          <w:rPr>
            <w:lang w:val="en-US"/>
          </w:rPr>
          <w:delText>containing</w:delText>
        </w:r>
      </w:del>
      <w:ins w:id="411" w:author="Author" w:date="2018-03-17T15:49:00Z">
        <w:r w:rsidR="00C6115F" w:rsidRPr="00A76256">
          <w:rPr>
            <w:lang w:val="en-US"/>
          </w:rPr>
          <w:t>that contained</w:t>
        </w:r>
      </w:ins>
      <w:r w:rsidR="00C6115F" w:rsidRPr="00A76256">
        <w:rPr>
          <w:lang w:val="en-US"/>
        </w:rPr>
        <w:t xml:space="preserve"> </w:t>
      </w:r>
      <w:r w:rsidR="00C07752" w:rsidRPr="00A76256">
        <w:rPr>
          <w:lang w:val="en-US"/>
        </w:rPr>
        <w:t xml:space="preserve">misleading information. Of relevance </w:t>
      </w:r>
      <w:del w:id="412" w:author="Author" w:date="2018-03-17T15:49:00Z">
        <w:r w:rsidR="00C07752">
          <w:rPr>
            <w:lang w:val="en-US"/>
          </w:rPr>
          <w:delText>here are</w:delText>
        </w:r>
      </w:del>
      <w:ins w:id="413" w:author="Author" w:date="2018-03-17T15:49:00Z">
        <w:r w:rsidR="00C6115F" w:rsidRPr="00A76256">
          <w:rPr>
            <w:lang w:val="en-US"/>
          </w:rPr>
          <w:t>were</w:t>
        </w:r>
      </w:ins>
      <w:r w:rsidR="00C6115F" w:rsidRPr="00A76256">
        <w:rPr>
          <w:lang w:val="en-US"/>
        </w:rPr>
        <w:t xml:space="preserve"> </w:t>
      </w:r>
      <w:r w:rsidR="00C07752" w:rsidRPr="00A76256">
        <w:rPr>
          <w:lang w:val="en-US"/>
        </w:rPr>
        <w:t xml:space="preserve">the </w:t>
      </w:r>
      <w:r w:rsidR="00D8560B" w:rsidRPr="00A76256">
        <w:rPr>
          <w:lang w:val="en-US"/>
        </w:rPr>
        <w:t xml:space="preserve">closed specific questions that </w:t>
      </w:r>
      <w:del w:id="414" w:author="Author" w:date="2018-03-17T15:49:00Z">
        <w:r w:rsidR="00D8560B">
          <w:rPr>
            <w:lang w:val="en-US"/>
          </w:rPr>
          <w:delText>require</w:delText>
        </w:r>
      </w:del>
      <w:ins w:id="415" w:author="Author" w:date="2018-03-17T15:49:00Z">
        <w:r w:rsidR="00C6115F" w:rsidRPr="00A76256">
          <w:rPr>
            <w:lang w:val="en-US"/>
          </w:rPr>
          <w:t>required</w:t>
        </w:r>
      </w:ins>
      <w:r w:rsidR="00C6115F" w:rsidRPr="00A76256">
        <w:rPr>
          <w:lang w:val="en-US"/>
        </w:rPr>
        <w:t xml:space="preserve"> </w:t>
      </w:r>
      <w:r w:rsidR="00D8560B" w:rsidRPr="00A76256">
        <w:rPr>
          <w:lang w:val="en-US"/>
        </w:rPr>
        <w:t xml:space="preserve">a </w:t>
      </w:r>
      <w:del w:id="416" w:author="Author" w:date="2018-03-17T15:49:00Z">
        <w:r w:rsidR="007039D3">
          <w:rPr>
            <w:lang w:val="en-US"/>
          </w:rPr>
          <w:delText>“</w:delText>
        </w:r>
      </w:del>
      <w:r w:rsidR="00C6115F" w:rsidRPr="00A76256">
        <w:rPr>
          <w:lang w:val="en-US"/>
        </w:rPr>
        <w:t>yes</w:t>
      </w:r>
      <w:del w:id="417" w:author="Author" w:date="2018-03-17T15:49:00Z">
        <w:r w:rsidR="007039D3">
          <w:rPr>
            <w:lang w:val="en-US"/>
          </w:rPr>
          <w:delText>”</w:delText>
        </w:r>
      </w:del>
      <w:r w:rsidR="00C6115F" w:rsidRPr="00A76256">
        <w:rPr>
          <w:lang w:val="en-US"/>
        </w:rPr>
        <w:t xml:space="preserve"> or </w:t>
      </w:r>
      <w:del w:id="418" w:author="Author" w:date="2018-03-17T15:49:00Z">
        <w:r w:rsidR="007039D3">
          <w:rPr>
            <w:lang w:val="en-US"/>
          </w:rPr>
          <w:delText>“</w:delText>
        </w:r>
      </w:del>
      <w:r w:rsidR="00C6115F" w:rsidRPr="00A76256">
        <w:rPr>
          <w:lang w:val="en-US"/>
        </w:rPr>
        <w:t>no</w:t>
      </w:r>
      <w:del w:id="419" w:author="Author" w:date="2018-03-17T15:49:00Z">
        <w:r w:rsidR="007039D3">
          <w:rPr>
            <w:lang w:val="en-US"/>
          </w:rPr>
          <w:delText>”</w:delText>
        </w:r>
        <w:r w:rsidR="00D8560B">
          <w:rPr>
            <w:lang w:val="en-US"/>
          </w:rPr>
          <w:delText xml:space="preserve"> </w:delText>
        </w:r>
      </w:del>
      <w:ins w:id="420" w:author="Author" w:date="2018-03-17T15:49:00Z">
        <w:r w:rsidR="00C6115F" w:rsidRPr="00A76256">
          <w:rPr>
            <w:lang w:val="en-US"/>
          </w:rPr>
          <w:t xml:space="preserve"> </w:t>
        </w:r>
      </w:ins>
      <w:r w:rsidR="00D8560B" w:rsidRPr="00A76256">
        <w:rPr>
          <w:lang w:val="en-US"/>
        </w:rPr>
        <w:t xml:space="preserve">response and </w:t>
      </w:r>
      <w:del w:id="421" w:author="Author" w:date="2018-03-17T15:49:00Z">
        <w:r w:rsidR="00D8560B">
          <w:rPr>
            <w:lang w:val="en-US"/>
          </w:rPr>
          <w:delText>contain</w:delText>
        </w:r>
      </w:del>
      <w:ins w:id="422" w:author="Author" w:date="2018-03-17T15:49:00Z">
        <w:r w:rsidR="00C6115F" w:rsidRPr="00A76256">
          <w:rPr>
            <w:lang w:val="en-US"/>
          </w:rPr>
          <w:t>that contained</w:t>
        </w:r>
      </w:ins>
      <w:r w:rsidR="00C6115F" w:rsidRPr="00A76256">
        <w:rPr>
          <w:lang w:val="en-US"/>
        </w:rPr>
        <w:t xml:space="preserve"> </w:t>
      </w:r>
      <w:r w:rsidR="00D8560B" w:rsidRPr="00A76256">
        <w:rPr>
          <w:lang w:val="en-US"/>
        </w:rPr>
        <w:t xml:space="preserve">specific misleading details </w:t>
      </w:r>
      <w:del w:id="423" w:author="Author" w:date="2018-03-17T15:49:00Z">
        <w:r w:rsidR="00122A60">
          <w:rPr>
            <w:lang w:val="en-US"/>
          </w:rPr>
          <w:delText xml:space="preserve">at the same time </w:delText>
        </w:r>
      </w:del>
      <w:r w:rsidR="00D8560B" w:rsidRPr="00A76256">
        <w:rPr>
          <w:lang w:val="en-US"/>
        </w:rPr>
        <w:t xml:space="preserve">(e.g., </w:t>
      </w:r>
      <w:r w:rsidR="007E38CE" w:rsidRPr="00A76256">
        <w:rPr>
          <w:lang w:val="en-US"/>
        </w:rPr>
        <w:t>“</w:t>
      </w:r>
      <w:r w:rsidR="00D8560B" w:rsidRPr="00A76256">
        <w:rPr>
          <w:lang w:val="en-US"/>
        </w:rPr>
        <w:t>Did Eric have an AJ’s logo in large black letters on his van?</w:t>
      </w:r>
      <w:r w:rsidR="007E38CE" w:rsidRPr="00A76256">
        <w:rPr>
          <w:lang w:val="en-US"/>
        </w:rPr>
        <w:t>”</w:t>
      </w:r>
      <w:r w:rsidR="00D8560B" w:rsidRPr="00A76256">
        <w:rPr>
          <w:lang w:val="en-US"/>
        </w:rPr>
        <w:t xml:space="preserve">) and </w:t>
      </w:r>
      <w:ins w:id="424" w:author="Author" w:date="2018-03-17T15:49:00Z">
        <w:r w:rsidR="00C6115F" w:rsidRPr="00A76256">
          <w:rPr>
            <w:lang w:val="en-US"/>
          </w:rPr>
          <w:t xml:space="preserve">the </w:t>
        </w:r>
      </w:ins>
      <w:r w:rsidR="00D8560B" w:rsidRPr="00A76256">
        <w:rPr>
          <w:lang w:val="en-US"/>
        </w:rPr>
        <w:t xml:space="preserve">open presumptive questions that </w:t>
      </w:r>
      <w:del w:id="425" w:author="Author" w:date="2018-03-17T15:49:00Z">
        <w:r w:rsidR="007039D3">
          <w:rPr>
            <w:lang w:val="en-US"/>
          </w:rPr>
          <w:delText>suggest</w:delText>
        </w:r>
      </w:del>
      <w:ins w:id="426" w:author="Author" w:date="2018-03-17T15:49:00Z">
        <w:r w:rsidR="00C6115F" w:rsidRPr="00A76256">
          <w:rPr>
            <w:lang w:val="en-US"/>
          </w:rPr>
          <w:t>suggested</w:t>
        </w:r>
      </w:ins>
      <w:r w:rsidR="00C6115F" w:rsidRPr="00A76256">
        <w:rPr>
          <w:lang w:val="en-US"/>
        </w:rPr>
        <w:t xml:space="preserve"> </w:t>
      </w:r>
      <w:r w:rsidR="00122A60" w:rsidRPr="00A76256">
        <w:rPr>
          <w:lang w:val="en-US"/>
        </w:rPr>
        <w:t xml:space="preserve">certain (misleading) information </w:t>
      </w:r>
      <w:del w:id="427" w:author="Author" w:date="2018-03-17T15:49:00Z">
        <w:r w:rsidR="00122A60">
          <w:rPr>
            <w:lang w:val="en-US"/>
          </w:rPr>
          <w:delText>is</w:delText>
        </w:r>
      </w:del>
      <w:ins w:id="428" w:author="Author" w:date="2018-03-17T15:49:00Z">
        <w:r w:rsidR="00C6115F" w:rsidRPr="00A76256">
          <w:rPr>
            <w:lang w:val="en-US"/>
          </w:rPr>
          <w:t>was</w:t>
        </w:r>
      </w:ins>
      <w:r w:rsidR="00C6115F" w:rsidRPr="00A76256">
        <w:rPr>
          <w:lang w:val="en-US"/>
        </w:rPr>
        <w:t xml:space="preserve"> </w:t>
      </w:r>
      <w:r w:rsidR="00122A60" w:rsidRPr="00A76256">
        <w:rPr>
          <w:lang w:val="en-US"/>
        </w:rPr>
        <w:t xml:space="preserve">true </w:t>
      </w:r>
      <w:r w:rsidR="00D8560B" w:rsidRPr="00A76256">
        <w:rPr>
          <w:lang w:val="en-US"/>
        </w:rPr>
        <w:t>(</w:t>
      </w:r>
      <w:r w:rsidR="00122A60" w:rsidRPr="00A76256">
        <w:rPr>
          <w:lang w:val="en-US"/>
        </w:rPr>
        <w:t xml:space="preserve">e.g., </w:t>
      </w:r>
      <w:r w:rsidR="00C471C7" w:rsidRPr="00A76256">
        <w:rPr>
          <w:lang w:val="en-US"/>
        </w:rPr>
        <w:t>“</w:t>
      </w:r>
      <w:r w:rsidR="00122A60" w:rsidRPr="00A76256">
        <w:rPr>
          <w:lang w:val="en-US"/>
        </w:rPr>
        <w:t>Tell me more about the AJ’s logo on Eric’s van</w:t>
      </w:r>
      <w:del w:id="429" w:author="Author" w:date="2018-03-17T15:49:00Z">
        <w:r w:rsidR="00C471C7">
          <w:rPr>
            <w:lang w:val="en-US"/>
          </w:rPr>
          <w:delText>”</w:delText>
        </w:r>
        <w:r w:rsidR="00D8560B">
          <w:rPr>
            <w:lang w:val="en-US"/>
          </w:rPr>
          <w:delText>). They found</w:delText>
        </w:r>
      </w:del>
      <w:ins w:id="430" w:author="Author" w:date="2018-03-17T15:49:00Z">
        <w:r w:rsidR="00572574" w:rsidRPr="00A76256">
          <w:rPr>
            <w:lang w:val="en-US"/>
          </w:rPr>
          <w:t>.</w:t>
        </w:r>
        <w:r w:rsidR="00C471C7" w:rsidRPr="00A76256">
          <w:rPr>
            <w:lang w:val="en-US"/>
          </w:rPr>
          <w:t>”</w:t>
        </w:r>
        <w:r w:rsidR="00D8560B" w:rsidRPr="00A76256">
          <w:rPr>
            <w:lang w:val="en-US"/>
          </w:rPr>
          <w:t xml:space="preserve">). </w:t>
        </w:r>
        <w:r w:rsidR="00C6115F" w:rsidRPr="00A76256">
          <w:rPr>
            <w:lang w:val="en-US"/>
          </w:rPr>
          <w:t>The results revealed</w:t>
        </w:r>
      </w:ins>
      <w:r w:rsidR="00C6115F" w:rsidRPr="00A76256">
        <w:rPr>
          <w:lang w:val="en-US"/>
        </w:rPr>
        <w:t xml:space="preserve"> </w:t>
      </w:r>
      <w:r w:rsidR="00122A60" w:rsidRPr="00A76256">
        <w:rPr>
          <w:lang w:val="en-US"/>
        </w:rPr>
        <w:t xml:space="preserve">that </w:t>
      </w:r>
      <w:r w:rsidR="00D8560B" w:rsidRPr="00A76256">
        <w:rPr>
          <w:lang w:val="en-US"/>
        </w:rPr>
        <w:t xml:space="preserve">these two types of questions </w:t>
      </w:r>
      <w:r w:rsidR="00AC2394" w:rsidRPr="00A76256">
        <w:rPr>
          <w:lang w:val="en-US"/>
        </w:rPr>
        <w:t xml:space="preserve">resulted in </w:t>
      </w:r>
      <w:r w:rsidR="00D8560B" w:rsidRPr="00A76256">
        <w:rPr>
          <w:lang w:val="en-US"/>
        </w:rPr>
        <w:t xml:space="preserve">the </w:t>
      </w:r>
      <w:r w:rsidR="00073380" w:rsidRPr="00A76256">
        <w:rPr>
          <w:lang w:val="en-US"/>
        </w:rPr>
        <w:t xml:space="preserve">highest </w:t>
      </w:r>
      <w:r w:rsidR="00122A60" w:rsidRPr="00A76256">
        <w:rPr>
          <w:lang w:val="en-US"/>
        </w:rPr>
        <w:t xml:space="preserve">false </w:t>
      </w:r>
      <w:r w:rsidR="00AA6767" w:rsidRPr="00A76256">
        <w:rPr>
          <w:lang w:val="en-US"/>
        </w:rPr>
        <w:t>memor</w:t>
      </w:r>
      <w:r w:rsidR="00073380" w:rsidRPr="00A76256">
        <w:rPr>
          <w:lang w:val="en-US"/>
        </w:rPr>
        <w:t>y rates</w:t>
      </w:r>
      <w:r w:rsidR="00AA6767" w:rsidRPr="00A76256">
        <w:rPr>
          <w:lang w:val="en-US"/>
        </w:rPr>
        <w:t xml:space="preserve"> </w:t>
      </w:r>
      <w:r w:rsidR="004F2708" w:rsidRPr="00A76256">
        <w:rPr>
          <w:lang w:val="en-US"/>
        </w:rPr>
        <w:t>(</w:t>
      </w:r>
      <w:r w:rsidR="001010C7" w:rsidRPr="00A76256">
        <w:rPr>
          <w:lang w:val="en-US"/>
        </w:rPr>
        <w:t>38%</w:t>
      </w:r>
      <w:r w:rsidR="004F2708" w:rsidRPr="00A76256">
        <w:rPr>
          <w:lang w:val="en-US"/>
        </w:rPr>
        <w:t xml:space="preserve">) </w:t>
      </w:r>
      <w:r w:rsidR="00122A60" w:rsidRPr="00A76256">
        <w:rPr>
          <w:lang w:val="en-US"/>
        </w:rPr>
        <w:t xml:space="preserve">for </w:t>
      </w:r>
      <w:del w:id="431" w:author="Author" w:date="2018-03-17T15:49:00Z">
        <w:r w:rsidR="00122A60">
          <w:rPr>
            <w:lang w:val="en-US"/>
          </w:rPr>
          <w:delText xml:space="preserve">the </w:delText>
        </w:r>
      </w:del>
      <w:r w:rsidR="00122A60" w:rsidRPr="00A76256">
        <w:rPr>
          <w:lang w:val="en-US"/>
        </w:rPr>
        <w:t xml:space="preserve">misinformation </w:t>
      </w:r>
      <w:del w:id="432" w:author="Author" w:date="2018-03-17T15:49:00Z">
        <w:r w:rsidR="00122A60">
          <w:rPr>
            <w:lang w:val="en-US"/>
          </w:rPr>
          <w:delText>as well as</w:delText>
        </w:r>
      </w:del>
      <w:ins w:id="433" w:author="Author" w:date="2018-03-17T15:49:00Z">
        <w:r w:rsidR="00C6115F" w:rsidRPr="00A76256">
          <w:rPr>
            <w:lang w:val="en-US"/>
          </w:rPr>
          <w:t>and</w:t>
        </w:r>
      </w:ins>
      <w:r w:rsidR="00C6115F" w:rsidRPr="00A76256">
        <w:rPr>
          <w:lang w:val="en-US"/>
        </w:rPr>
        <w:t xml:space="preserve"> </w:t>
      </w:r>
      <w:r w:rsidR="00122A60" w:rsidRPr="00A76256">
        <w:rPr>
          <w:lang w:val="en-US"/>
        </w:rPr>
        <w:t xml:space="preserve">the least </w:t>
      </w:r>
      <w:commentRangeStart w:id="434"/>
      <w:r w:rsidR="00122A60" w:rsidRPr="0015392B">
        <w:rPr>
          <w:highlight w:val="yellow"/>
          <w:lang w:val="en-US"/>
        </w:rPr>
        <w:t>accurate memories for correct details.</w:t>
      </w:r>
      <w:commentRangeEnd w:id="434"/>
      <w:r w:rsidR="0097631F">
        <w:rPr>
          <w:rStyle w:val="CommentReference"/>
        </w:rPr>
        <w:commentReference w:id="434"/>
      </w:r>
    </w:p>
    <w:p w14:paraId="71C52D90" w14:textId="5BD196D7" w:rsidR="001378F7" w:rsidRPr="00A76256" w:rsidRDefault="00B42A70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>Nonverbal misinformation such as gestures</w:t>
      </w:r>
      <w:r w:rsidR="00BE1DC4" w:rsidRPr="00A76256">
        <w:rPr>
          <w:lang w:val="en-US"/>
        </w:rPr>
        <w:t xml:space="preserve"> during interviews can</w:t>
      </w:r>
      <w:r w:rsidR="00E215AC" w:rsidRPr="00A76256">
        <w:rPr>
          <w:lang w:val="en-US"/>
        </w:rPr>
        <w:t xml:space="preserve"> also</w:t>
      </w:r>
      <w:r w:rsidR="00BE1DC4" w:rsidRPr="00A76256">
        <w:rPr>
          <w:lang w:val="en-US"/>
        </w:rPr>
        <w:t xml:space="preserve"> lead to eyewitness memory </w:t>
      </w:r>
      <w:r w:rsidR="00412720" w:rsidRPr="00A76256">
        <w:rPr>
          <w:lang w:val="en-US"/>
        </w:rPr>
        <w:t>distortions</w:t>
      </w:r>
      <w:del w:id="435" w:author="Author" w:date="2018-03-17T15:49:00Z">
        <w:r w:rsidR="00412720">
          <w:rPr>
            <w:lang w:val="en-US"/>
          </w:rPr>
          <w:delText>, which</w:delText>
        </w:r>
      </w:del>
      <w:ins w:id="436" w:author="Author" w:date="2018-03-17T15:49:00Z">
        <w:r w:rsidR="00C6115F" w:rsidRPr="00A76256">
          <w:rPr>
            <w:lang w:val="en-US"/>
          </w:rPr>
          <w:t>;</w:t>
        </w:r>
        <w:r w:rsidR="00412720" w:rsidRPr="00A76256">
          <w:rPr>
            <w:lang w:val="en-US"/>
          </w:rPr>
          <w:t xml:space="preserve"> </w:t>
        </w:r>
        <w:r w:rsidR="00C6115F" w:rsidRPr="00A76256">
          <w:rPr>
            <w:lang w:val="en-US"/>
          </w:rPr>
          <w:t>this</w:t>
        </w:r>
      </w:ins>
      <w:r w:rsidR="00C6115F" w:rsidRPr="00A76256">
        <w:rPr>
          <w:lang w:val="en-US"/>
        </w:rPr>
        <w:t xml:space="preserve"> </w:t>
      </w:r>
      <w:r w:rsidR="009E2B55" w:rsidRPr="00A76256">
        <w:rPr>
          <w:lang w:val="en-US"/>
        </w:rPr>
        <w:t xml:space="preserve">has </w:t>
      </w:r>
      <w:r w:rsidR="00412720" w:rsidRPr="00A76256">
        <w:rPr>
          <w:lang w:val="en-US"/>
        </w:rPr>
        <w:t xml:space="preserve">recently </w:t>
      </w:r>
      <w:r w:rsidR="009E2B55" w:rsidRPr="00A76256">
        <w:rPr>
          <w:lang w:val="en-US"/>
        </w:rPr>
        <w:t xml:space="preserve">been </w:t>
      </w:r>
      <w:r w:rsidR="00412720" w:rsidRPr="00A76256">
        <w:rPr>
          <w:lang w:val="en-US"/>
        </w:rPr>
        <w:t xml:space="preserve">termed the </w:t>
      </w:r>
      <w:r w:rsidR="00412720" w:rsidRPr="00A76256">
        <w:rPr>
          <w:i/>
          <w:lang w:val="en-US"/>
        </w:rPr>
        <w:t xml:space="preserve">gestural misinformation effect </w:t>
      </w:r>
      <w:r w:rsidR="00412720" w:rsidRPr="00A76256">
        <w:rPr>
          <w:lang w:val="en-US"/>
        </w:rPr>
        <w:t xml:space="preserve">(Gurney, Pine, &amp; Wiseman, 2013). </w:t>
      </w:r>
      <w:r w:rsidR="0007489A" w:rsidRPr="00A76256">
        <w:rPr>
          <w:lang w:val="en-US"/>
        </w:rPr>
        <w:t>In Gurney</w:t>
      </w:r>
      <w:r w:rsidR="00C70F2A" w:rsidRPr="00A76256">
        <w:rPr>
          <w:lang w:val="en-US"/>
        </w:rPr>
        <w:t xml:space="preserve"> et al.’s</w:t>
      </w:r>
      <w:r w:rsidR="0007489A" w:rsidRPr="00A76256">
        <w:rPr>
          <w:lang w:val="en-US"/>
        </w:rPr>
        <w:t xml:space="preserve"> (2013) study, </w:t>
      </w:r>
      <w:ins w:id="437" w:author="Author" w:date="2018-03-17T15:49:00Z">
        <w:r w:rsidR="007E7480" w:rsidRPr="00A76256">
          <w:rPr>
            <w:lang w:val="en-US"/>
          </w:rPr>
          <w:t xml:space="preserve">the </w:t>
        </w:r>
      </w:ins>
      <w:r w:rsidR="0007489A" w:rsidRPr="00A76256">
        <w:rPr>
          <w:lang w:val="en-US"/>
        </w:rPr>
        <w:t>p</w:t>
      </w:r>
      <w:r w:rsidR="00412720" w:rsidRPr="00A76256">
        <w:rPr>
          <w:lang w:val="en-US"/>
        </w:rPr>
        <w:t xml:space="preserve">articipants watched </w:t>
      </w:r>
      <w:r w:rsidR="0007489A" w:rsidRPr="00A76256">
        <w:rPr>
          <w:lang w:val="en-US"/>
        </w:rPr>
        <w:t>footage</w:t>
      </w:r>
      <w:r w:rsidR="00412720" w:rsidRPr="00A76256">
        <w:rPr>
          <w:lang w:val="en-US"/>
        </w:rPr>
        <w:t xml:space="preserve"> of a crime scene and </w:t>
      </w:r>
      <w:r w:rsidR="003435E7" w:rsidRPr="00A76256">
        <w:rPr>
          <w:lang w:val="en-US"/>
        </w:rPr>
        <w:t xml:space="preserve">were later </w:t>
      </w:r>
      <w:del w:id="438" w:author="Author" w:date="2018-03-17T15:49:00Z">
        <w:r w:rsidR="00AA6767">
          <w:rPr>
            <w:lang w:val="en-US"/>
          </w:rPr>
          <w:delText>investigated</w:delText>
        </w:r>
      </w:del>
      <w:ins w:id="439" w:author="Author" w:date="2018-03-17T15:49:00Z">
        <w:r w:rsidR="007E7480" w:rsidRPr="00A76256">
          <w:rPr>
            <w:lang w:val="en-US"/>
          </w:rPr>
          <w:t>questioned</w:t>
        </w:r>
      </w:ins>
      <w:r w:rsidR="007E7480" w:rsidRPr="00A76256">
        <w:rPr>
          <w:lang w:val="en-US"/>
        </w:rPr>
        <w:t xml:space="preserve"> </w:t>
      </w:r>
      <w:r w:rsidR="00AA6767" w:rsidRPr="00A76256">
        <w:rPr>
          <w:lang w:val="en-US"/>
        </w:rPr>
        <w:t>by a</w:t>
      </w:r>
      <w:r w:rsidR="0016475E" w:rsidRPr="00A76256">
        <w:rPr>
          <w:lang w:val="en-US"/>
        </w:rPr>
        <w:t>n experimenter who acted as a</w:t>
      </w:r>
      <w:r w:rsidR="00AA6767" w:rsidRPr="00A76256">
        <w:rPr>
          <w:lang w:val="en-US"/>
        </w:rPr>
        <w:t xml:space="preserve"> police</w:t>
      </w:r>
      <w:r w:rsidR="00412720" w:rsidRPr="00A76256">
        <w:rPr>
          <w:lang w:val="en-US"/>
        </w:rPr>
        <w:t xml:space="preserve"> interviewer</w:t>
      </w:r>
      <w:r w:rsidR="003435E7" w:rsidRPr="00A76256">
        <w:rPr>
          <w:lang w:val="en-US"/>
        </w:rPr>
        <w:t>. During the interview, no verbal misinformation was given</w:t>
      </w:r>
      <w:ins w:id="440" w:author="Author" w:date="2018-03-17T15:49:00Z">
        <w:r w:rsidR="007E7480" w:rsidRPr="00A76256">
          <w:rPr>
            <w:lang w:val="en-US"/>
          </w:rPr>
          <w:t>,</w:t>
        </w:r>
      </w:ins>
      <w:r w:rsidR="003435E7" w:rsidRPr="00A76256">
        <w:rPr>
          <w:lang w:val="en-US"/>
        </w:rPr>
        <w:t xml:space="preserve"> but when </w:t>
      </w:r>
      <w:ins w:id="441" w:author="Author" w:date="2018-03-17T15:49:00Z">
        <w:r w:rsidR="007E7480" w:rsidRPr="00A76256">
          <w:rPr>
            <w:lang w:val="en-US"/>
          </w:rPr>
          <w:t xml:space="preserve">the participants were </w:t>
        </w:r>
      </w:ins>
      <w:r w:rsidR="007E7480" w:rsidRPr="00A76256">
        <w:rPr>
          <w:lang w:val="en-US"/>
        </w:rPr>
        <w:t xml:space="preserve">asked </w:t>
      </w:r>
      <w:del w:id="442" w:author="Author" w:date="2018-03-17T15:49:00Z">
        <w:r w:rsidR="003435E7">
          <w:rPr>
            <w:lang w:val="en-US"/>
          </w:rPr>
          <w:delText>“Did you notice</w:delText>
        </w:r>
      </w:del>
      <w:ins w:id="443" w:author="Author" w:date="2018-03-17T15:49:00Z">
        <w:r w:rsidR="007E7480" w:rsidRPr="00A76256">
          <w:rPr>
            <w:lang w:val="en-US"/>
          </w:rPr>
          <w:t>if they noticed</w:t>
        </w:r>
      </w:ins>
      <w:r w:rsidR="007E7480" w:rsidRPr="00A76256">
        <w:rPr>
          <w:lang w:val="en-US"/>
        </w:rPr>
        <w:t xml:space="preserve"> any </w:t>
      </w:r>
      <w:del w:id="444" w:author="Author" w:date="2018-03-17T15:49:00Z">
        <w:r w:rsidR="003435E7">
          <w:rPr>
            <w:lang w:val="en-US"/>
          </w:rPr>
          <w:delText>jewellery?”,</w:delText>
        </w:r>
      </w:del>
      <w:ins w:id="445" w:author="Author" w:date="2018-03-17T15:49:00Z">
        <w:r w:rsidR="007E7480" w:rsidRPr="00A76256">
          <w:rPr>
            <w:lang w:val="en-US"/>
          </w:rPr>
          <w:t>jewelry,</w:t>
        </w:r>
      </w:ins>
      <w:r w:rsidR="007E7480" w:rsidRPr="00A76256">
        <w:rPr>
          <w:lang w:val="en-US"/>
        </w:rPr>
        <w:t xml:space="preserve"> </w:t>
      </w:r>
      <w:r w:rsidR="003435E7" w:rsidRPr="00A76256">
        <w:rPr>
          <w:lang w:val="en-US"/>
        </w:rPr>
        <w:t xml:space="preserve">the interviewer </w:t>
      </w:r>
      <w:del w:id="446" w:author="Author" w:date="2018-03-17T15:49:00Z">
        <w:r w:rsidR="003435E7">
          <w:rPr>
            <w:lang w:val="en-US"/>
          </w:rPr>
          <w:delText xml:space="preserve">made </w:delText>
        </w:r>
      </w:del>
      <w:r w:rsidR="007E7480" w:rsidRPr="00A76256">
        <w:rPr>
          <w:lang w:val="en-US"/>
        </w:rPr>
        <w:t xml:space="preserve">either </w:t>
      </w:r>
      <w:del w:id="447" w:author="Author" w:date="2018-03-17T15:49:00Z">
        <w:r w:rsidR="003435E7">
          <w:rPr>
            <w:lang w:val="en-US"/>
          </w:rPr>
          <w:delText>a gesture of</w:delText>
        </w:r>
      </w:del>
      <w:ins w:id="448" w:author="Author" w:date="2018-03-17T15:49:00Z">
        <w:r w:rsidR="007E7480" w:rsidRPr="00A76256">
          <w:rPr>
            <w:lang w:val="en-US"/>
          </w:rPr>
          <w:t>suggested</w:t>
        </w:r>
      </w:ins>
      <w:r w:rsidR="007E7480" w:rsidRPr="00A76256">
        <w:rPr>
          <w:lang w:val="en-US"/>
        </w:rPr>
        <w:t xml:space="preserve"> a </w:t>
      </w:r>
      <w:r w:rsidR="003435E7" w:rsidRPr="00A76256">
        <w:rPr>
          <w:lang w:val="en-US"/>
        </w:rPr>
        <w:t>ring</w:t>
      </w:r>
      <w:r w:rsidR="0007489A" w:rsidRPr="00A76256">
        <w:rPr>
          <w:lang w:val="en-US"/>
        </w:rPr>
        <w:t xml:space="preserve"> by pointing to a finger of the </w:t>
      </w:r>
      <w:del w:id="449" w:author="Author" w:date="2018-03-17T15:49:00Z">
        <w:r w:rsidR="0007489A">
          <w:rPr>
            <w:lang w:val="en-US"/>
          </w:rPr>
          <w:delText>opposing</w:delText>
        </w:r>
      </w:del>
      <w:ins w:id="450" w:author="Author" w:date="2018-03-17T15:49:00Z">
        <w:r w:rsidR="007E7480" w:rsidRPr="00A76256">
          <w:rPr>
            <w:lang w:val="en-US"/>
          </w:rPr>
          <w:t>opposite</w:t>
        </w:r>
      </w:ins>
      <w:r w:rsidR="007E7480" w:rsidRPr="00A76256">
        <w:rPr>
          <w:lang w:val="en-US"/>
        </w:rPr>
        <w:t xml:space="preserve"> </w:t>
      </w:r>
      <w:r w:rsidR="0007489A" w:rsidRPr="00A76256">
        <w:rPr>
          <w:lang w:val="en-US"/>
        </w:rPr>
        <w:t>hand</w:t>
      </w:r>
      <w:r w:rsidR="003435E7" w:rsidRPr="00A76256">
        <w:rPr>
          <w:lang w:val="en-US"/>
        </w:rPr>
        <w:t xml:space="preserve"> or a </w:t>
      </w:r>
      <w:del w:id="451" w:author="Author" w:date="2018-03-17T15:49:00Z">
        <w:r w:rsidR="003435E7">
          <w:rPr>
            <w:lang w:val="en-US"/>
          </w:rPr>
          <w:delText xml:space="preserve">gesture of a </w:delText>
        </w:r>
      </w:del>
      <w:r w:rsidR="003435E7" w:rsidRPr="00A76256">
        <w:rPr>
          <w:lang w:val="en-US"/>
        </w:rPr>
        <w:t>watch</w:t>
      </w:r>
      <w:r w:rsidR="0007489A" w:rsidRPr="00A76256">
        <w:rPr>
          <w:lang w:val="en-US"/>
        </w:rPr>
        <w:t xml:space="preserve"> by grasping his</w:t>
      </w:r>
      <w:r w:rsidR="007E7480" w:rsidRPr="00A76256">
        <w:rPr>
          <w:lang w:val="en-US"/>
        </w:rPr>
        <w:t xml:space="preserve"> </w:t>
      </w:r>
      <w:ins w:id="452" w:author="Author" w:date="2018-03-17T15:49:00Z">
        <w:r w:rsidR="007E7480" w:rsidRPr="00A76256">
          <w:rPr>
            <w:lang w:val="en-US"/>
          </w:rPr>
          <w:t>or her</w:t>
        </w:r>
        <w:r w:rsidR="0007489A" w:rsidRPr="00A76256">
          <w:rPr>
            <w:lang w:val="en-US"/>
          </w:rPr>
          <w:t xml:space="preserve"> </w:t>
        </w:r>
      </w:ins>
      <w:r w:rsidR="0007489A" w:rsidRPr="00A76256">
        <w:rPr>
          <w:lang w:val="en-US"/>
        </w:rPr>
        <w:t>w</w:t>
      </w:r>
      <w:r w:rsidR="00852C0B" w:rsidRPr="00A76256">
        <w:rPr>
          <w:lang w:val="en-US"/>
        </w:rPr>
        <w:t>r</w:t>
      </w:r>
      <w:r w:rsidR="0007489A" w:rsidRPr="00A76256">
        <w:rPr>
          <w:lang w:val="en-US"/>
        </w:rPr>
        <w:t>ist</w:t>
      </w:r>
      <w:r w:rsidR="003435E7" w:rsidRPr="00A76256">
        <w:rPr>
          <w:lang w:val="en-US"/>
        </w:rPr>
        <w:t>.</w:t>
      </w:r>
      <w:r w:rsidR="0007489A" w:rsidRPr="00A76256">
        <w:rPr>
          <w:lang w:val="en-US"/>
        </w:rPr>
        <w:t xml:space="preserve"> </w:t>
      </w:r>
      <w:r w:rsidR="00AF1E48" w:rsidRPr="00A76256">
        <w:rPr>
          <w:lang w:val="en-US"/>
        </w:rPr>
        <w:t>The researchers found</w:t>
      </w:r>
      <w:r w:rsidR="0007489A" w:rsidRPr="00A76256">
        <w:rPr>
          <w:lang w:val="en-US"/>
        </w:rPr>
        <w:t xml:space="preserve"> that more participants </w:t>
      </w:r>
      <w:r w:rsidR="004F2708" w:rsidRPr="00A76256">
        <w:rPr>
          <w:lang w:val="en-US"/>
        </w:rPr>
        <w:t>(</w:t>
      </w:r>
      <w:r w:rsidR="00015C57" w:rsidRPr="00A76256">
        <w:rPr>
          <w:lang w:val="en-US"/>
        </w:rPr>
        <w:t>30%</w:t>
      </w:r>
      <w:r w:rsidR="004F2708" w:rsidRPr="00A76256">
        <w:rPr>
          <w:lang w:val="en-US"/>
        </w:rPr>
        <w:t xml:space="preserve">) </w:t>
      </w:r>
      <w:r w:rsidR="00211BD5" w:rsidRPr="00A76256">
        <w:rPr>
          <w:lang w:val="en-US"/>
        </w:rPr>
        <w:t xml:space="preserve">erroneously </w:t>
      </w:r>
      <w:r w:rsidR="0007489A" w:rsidRPr="00A76256">
        <w:rPr>
          <w:lang w:val="en-US"/>
        </w:rPr>
        <w:t xml:space="preserve">reported seeing a </w:t>
      </w:r>
      <w:r w:rsidR="00015C57" w:rsidRPr="00A76256">
        <w:rPr>
          <w:lang w:val="en-US"/>
        </w:rPr>
        <w:t xml:space="preserve">watch </w:t>
      </w:r>
      <w:r w:rsidR="0007489A" w:rsidRPr="00A76256">
        <w:rPr>
          <w:lang w:val="en-US"/>
        </w:rPr>
        <w:t xml:space="preserve">when a </w:t>
      </w:r>
      <w:r w:rsidR="00015C57" w:rsidRPr="00A76256">
        <w:rPr>
          <w:lang w:val="en-US"/>
        </w:rPr>
        <w:t xml:space="preserve">watch </w:t>
      </w:r>
      <w:del w:id="453" w:author="Author" w:date="2018-03-17T15:49:00Z">
        <w:r w:rsidR="0007489A">
          <w:rPr>
            <w:lang w:val="en-US"/>
          </w:rPr>
          <w:delText xml:space="preserve">gesture </w:delText>
        </w:r>
      </w:del>
      <w:r w:rsidR="007E7480" w:rsidRPr="00A76256">
        <w:rPr>
          <w:lang w:val="en-US"/>
        </w:rPr>
        <w:t xml:space="preserve">was </w:t>
      </w:r>
      <w:del w:id="454" w:author="Author" w:date="2018-03-17T15:49:00Z">
        <w:r w:rsidR="0007489A">
          <w:rPr>
            <w:lang w:val="en-US"/>
          </w:rPr>
          <w:delText>made</w:delText>
        </w:r>
      </w:del>
      <w:ins w:id="455" w:author="Author" w:date="2018-03-17T15:49:00Z">
        <w:r w:rsidR="007E7480" w:rsidRPr="00A76256">
          <w:rPr>
            <w:lang w:val="en-US"/>
          </w:rPr>
          <w:t>suggested</w:t>
        </w:r>
      </w:ins>
      <w:r w:rsidR="007E7480" w:rsidRPr="00A76256">
        <w:rPr>
          <w:lang w:val="en-US"/>
        </w:rPr>
        <w:t xml:space="preserve"> </w:t>
      </w:r>
      <w:r w:rsidR="007039D3" w:rsidRPr="00A76256">
        <w:rPr>
          <w:lang w:val="en-US"/>
        </w:rPr>
        <w:t xml:space="preserve">than when </w:t>
      </w:r>
      <w:r w:rsidR="001449ED" w:rsidRPr="00A76256">
        <w:rPr>
          <w:lang w:val="en-US"/>
        </w:rPr>
        <w:t xml:space="preserve">a ring </w:t>
      </w:r>
      <w:del w:id="456" w:author="Author" w:date="2018-03-17T15:49:00Z">
        <w:r w:rsidR="001449ED">
          <w:rPr>
            <w:lang w:val="en-US"/>
          </w:rPr>
          <w:delText xml:space="preserve">gesture </w:delText>
        </w:r>
      </w:del>
      <w:r w:rsidR="007E7480" w:rsidRPr="00A76256">
        <w:rPr>
          <w:lang w:val="en-US"/>
        </w:rPr>
        <w:t xml:space="preserve">was </w:t>
      </w:r>
      <w:del w:id="457" w:author="Author" w:date="2018-03-17T15:49:00Z">
        <w:r w:rsidR="001449ED">
          <w:rPr>
            <w:lang w:val="en-US"/>
          </w:rPr>
          <w:delText>made</w:delText>
        </w:r>
      </w:del>
      <w:ins w:id="458" w:author="Author" w:date="2018-03-17T15:49:00Z">
        <w:r w:rsidR="007E7480" w:rsidRPr="00A76256">
          <w:rPr>
            <w:lang w:val="en-US"/>
          </w:rPr>
          <w:t>suggested</w:t>
        </w:r>
      </w:ins>
      <w:r w:rsidR="007E7480" w:rsidRPr="00A76256">
        <w:rPr>
          <w:lang w:val="en-US"/>
        </w:rPr>
        <w:t xml:space="preserve"> </w:t>
      </w:r>
      <w:r w:rsidR="001449ED" w:rsidRPr="00A76256">
        <w:rPr>
          <w:lang w:val="en-US"/>
        </w:rPr>
        <w:t>(5%)</w:t>
      </w:r>
      <w:r w:rsidR="007039D3" w:rsidRPr="00A76256">
        <w:rPr>
          <w:lang w:val="en-US"/>
        </w:rPr>
        <w:t xml:space="preserve">. </w:t>
      </w:r>
      <w:del w:id="459" w:author="Author" w:date="2018-03-17T15:49:00Z">
        <w:r w:rsidR="007039D3">
          <w:rPr>
            <w:lang w:val="en-US"/>
          </w:rPr>
          <w:delText>Also</w:delText>
        </w:r>
      </w:del>
      <w:ins w:id="460" w:author="Author" w:date="2018-03-17T15:49:00Z">
        <w:r w:rsidR="007E7480" w:rsidRPr="00A76256">
          <w:rPr>
            <w:lang w:val="en-US"/>
          </w:rPr>
          <w:t>Furthermore</w:t>
        </w:r>
      </w:ins>
      <w:r w:rsidR="007E7480" w:rsidRPr="00A76256">
        <w:rPr>
          <w:lang w:val="en-US"/>
        </w:rPr>
        <w:t xml:space="preserve">, </w:t>
      </w:r>
      <w:r w:rsidR="0007489A" w:rsidRPr="00A76256">
        <w:rPr>
          <w:lang w:val="en-US"/>
        </w:rPr>
        <w:t xml:space="preserve">most </w:t>
      </w:r>
      <w:ins w:id="461" w:author="Author" w:date="2018-03-17T15:49:00Z">
        <w:r w:rsidR="007E7480" w:rsidRPr="00A76256">
          <w:rPr>
            <w:lang w:val="en-US"/>
          </w:rPr>
          <w:t xml:space="preserve">of the </w:t>
        </w:r>
      </w:ins>
      <w:r w:rsidR="0007489A" w:rsidRPr="00A76256">
        <w:rPr>
          <w:lang w:val="en-US"/>
        </w:rPr>
        <w:t xml:space="preserve">participants </w:t>
      </w:r>
      <w:r w:rsidR="004F2708" w:rsidRPr="00A76256">
        <w:rPr>
          <w:lang w:val="en-US"/>
        </w:rPr>
        <w:t>(</w:t>
      </w:r>
      <w:r w:rsidR="001449ED" w:rsidRPr="00A76256">
        <w:rPr>
          <w:lang w:val="en-US"/>
        </w:rPr>
        <w:t>95%</w:t>
      </w:r>
      <w:r w:rsidR="004F2708" w:rsidRPr="00A76256">
        <w:rPr>
          <w:lang w:val="en-US"/>
        </w:rPr>
        <w:t xml:space="preserve">) </w:t>
      </w:r>
      <w:r w:rsidR="0007489A" w:rsidRPr="00A76256">
        <w:rPr>
          <w:lang w:val="en-US"/>
        </w:rPr>
        <w:t xml:space="preserve">reported seeing a </w:t>
      </w:r>
      <w:r w:rsidR="001449ED" w:rsidRPr="00A76256">
        <w:rPr>
          <w:lang w:val="en-US"/>
        </w:rPr>
        <w:t xml:space="preserve">ring </w:t>
      </w:r>
      <w:r w:rsidR="0007489A" w:rsidRPr="00A76256">
        <w:rPr>
          <w:lang w:val="en-US"/>
        </w:rPr>
        <w:t xml:space="preserve">when a </w:t>
      </w:r>
      <w:r w:rsidR="001449ED" w:rsidRPr="00A76256">
        <w:rPr>
          <w:lang w:val="en-US"/>
        </w:rPr>
        <w:t>ring</w:t>
      </w:r>
      <w:r w:rsidR="0007489A" w:rsidRPr="00A76256">
        <w:rPr>
          <w:lang w:val="en-US"/>
        </w:rPr>
        <w:t xml:space="preserve"> </w:t>
      </w:r>
      <w:del w:id="462" w:author="Author" w:date="2018-03-17T15:49:00Z">
        <w:r w:rsidR="0007489A">
          <w:rPr>
            <w:lang w:val="en-US"/>
          </w:rPr>
          <w:delText xml:space="preserve">gesture </w:delText>
        </w:r>
      </w:del>
      <w:r w:rsidR="007E7480" w:rsidRPr="00A76256">
        <w:rPr>
          <w:lang w:val="en-US"/>
        </w:rPr>
        <w:t xml:space="preserve">was </w:t>
      </w:r>
      <w:del w:id="463" w:author="Author" w:date="2018-03-17T15:49:00Z">
        <w:r w:rsidR="0007489A">
          <w:rPr>
            <w:lang w:val="en-US"/>
          </w:rPr>
          <w:delText>made</w:delText>
        </w:r>
      </w:del>
      <w:ins w:id="464" w:author="Author" w:date="2018-03-17T15:49:00Z">
        <w:r w:rsidR="007E7480" w:rsidRPr="00A76256">
          <w:rPr>
            <w:lang w:val="en-US"/>
          </w:rPr>
          <w:t>suggested</w:t>
        </w:r>
      </w:ins>
      <w:r w:rsidR="007E7480" w:rsidRPr="00A76256">
        <w:rPr>
          <w:lang w:val="en-US"/>
        </w:rPr>
        <w:t xml:space="preserve">. </w:t>
      </w:r>
      <w:r w:rsidR="00E22874" w:rsidRPr="00A76256">
        <w:rPr>
          <w:lang w:val="en-US"/>
        </w:rPr>
        <w:t xml:space="preserve">In a similar </w:t>
      </w:r>
      <w:del w:id="465" w:author="Author" w:date="2018-03-17T15:49:00Z">
        <w:r w:rsidR="00E816DA">
          <w:rPr>
            <w:lang w:val="en-US"/>
          </w:rPr>
          <w:delText xml:space="preserve">research </w:delText>
        </w:r>
        <w:r w:rsidR="00E22874">
          <w:rPr>
            <w:lang w:val="en-US"/>
          </w:rPr>
          <w:delText>line</w:delText>
        </w:r>
      </w:del>
      <w:ins w:id="466" w:author="Author" w:date="2018-03-17T15:49:00Z">
        <w:r w:rsidR="007E7480" w:rsidRPr="00A76256">
          <w:rPr>
            <w:lang w:val="en-US"/>
          </w:rPr>
          <w:t>study</w:t>
        </w:r>
      </w:ins>
      <w:r w:rsidR="007E7480" w:rsidRPr="00A76256">
        <w:rPr>
          <w:lang w:val="en-US"/>
        </w:rPr>
        <w:t xml:space="preserve">, </w:t>
      </w:r>
      <w:r w:rsidR="00E816DA" w:rsidRPr="00A76256">
        <w:rPr>
          <w:lang w:val="en-US"/>
        </w:rPr>
        <w:t xml:space="preserve">it was </w:t>
      </w:r>
      <w:r w:rsidR="0007489A" w:rsidRPr="00A76256">
        <w:rPr>
          <w:lang w:val="en-US"/>
        </w:rPr>
        <w:t xml:space="preserve">found that </w:t>
      </w:r>
      <w:r w:rsidR="0007489A" w:rsidRPr="00A76256">
        <w:rPr>
          <w:lang w:val="en-US"/>
        </w:rPr>
        <w:lastRenderedPageBreak/>
        <w:t xml:space="preserve">participants </w:t>
      </w:r>
      <w:r w:rsidR="00C2263A" w:rsidRPr="00A76256">
        <w:rPr>
          <w:lang w:val="en-US"/>
        </w:rPr>
        <w:t xml:space="preserve">who saw </w:t>
      </w:r>
      <w:del w:id="467" w:author="Author" w:date="2018-03-17T15:49:00Z">
        <w:r w:rsidR="00C2263A">
          <w:rPr>
            <w:lang w:val="en-US"/>
          </w:rPr>
          <w:delText xml:space="preserve">a head nod of </w:delText>
        </w:r>
      </w:del>
      <w:r w:rsidR="007E7480" w:rsidRPr="00A76256">
        <w:rPr>
          <w:lang w:val="en-US"/>
        </w:rPr>
        <w:t xml:space="preserve">the </w:t>
      </w:r>
      <w:r w:rsidR="00C2263A" w:rsidRPr="00A76256">
        <w:rPr>
          <w:lang w:val="en-US"/>
        </w:rPr>
        <w:t xml:space="preserve">interviewer </w:t>
      </w:r>
      <w:ins w:id="468" w:author="Author" w:date="2018-03-17T15:49:00Z">
        <w:r w:rsidR="007E7480" w:rsidRPr="00A76256">
          <w:rPr>
            <w:lang w:val="en-US"/>
          </w:rPr>
          <w:t xml:space="preserve">nod his or her head </w:t>
        </w:r>
      </w:ins>
      <w:r w:rsidR="00C2263A" w:rsidRPr="00A76256">
        <w:rPr>
          <w:lang w:val="en-US"/>
        </w:rPr>
        <w:t xml:space="preserve">reported higher confidence in their eyewitness reports than those who saw </w:t>
      </w:r>
      <w:del w:id="469" w:author="Author" w:date="2018-03-17T15:49:00Z">
        <w:r w:rsidR="00C2263A">
          <w:rPr>
            <w:lang w:val="en-US"/>
          </w:rPr>
          <w:delText xml:space="preserve">a head shake of </w:delText>
        </w:r>
      </w:del>
      <w:r w:rsidR="00C2263A" w:rsidRPr="00A76256">
        <w:rPr>
          <w:lang w:val="en-US"/>
        </w:rPr>
        <w:t>the interviewer</w:t>
      </w:r>
      <w:ins w:id="470" w:author="Author" w:date="2018-03-17T15:49:00Z">
        <w:r w:rsidR="007E7480" w:rsidRPr="00A76256">
          <w:rPr>
            <w:lang w:val="en-US"/>
          </w:rPr>
          <w:t xml:space="preserve"> shake his or her head</w:t>
        </w:r>
      </w:ins>
      <w:r w:rsidR="00C2263A" w:rsidRPr="00A76256">
        <w:rPr>
          <w:lang w:val="en-US"/>
        </w:rPr>
        <w:t xml:space="preserve"> (Gurney, Vekaria, &amp; Howlett, 2014).</w:t>
      </w:r>
      <w:del w:id="471" w:author="Author" w:date="2018-03-17T15:57:00Z">
        <w:r w:rsidR="00C2263A" w:rsidRPr="00A76256" w:rsidDel="004B0EDF">
          <w:rPr>
            <w:lang w:val="en-US"/>
          </w:rPr>
          <w:delText xml:space="preserve"> </w:delText>
        </w:r>
      </w:del>
    </w:p>
    <w:p w14:paraId="3471D324" w14:textId="4B8E2DC2" w:rsidR="00B42A70" w:rsidRPr="00A76256" w:rsidRDefault="00C2263A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>More recently, Gurney, Ellis</w:t>
      </w:r>
      <w:del w:id="472" w:author="Author" w:date="2018-03-17T15:49:00Z">
        <w:r>
          <w:rPr>
            <w:lang w:val="en-US"/>
          </w:rPr>
          <w:delText>,</w:delText>
        </w:r>
      </w:del>
      <w:r w:rsidRPr="00A76256">
        <w:rPr>
          <w:lang w:val="en-US"/>
        </w:rPr>
        <w:t xml:space="preserve"> </w:t>
      </w:r>
      <w:r w:rsidR="00ED563F" w:rsidRPr="00A76256">
        <w:rPr>
          <w:lang w:val="en-US"/>
        </w:rPr>
        <w:t xml:space="preserve">and </w:t>
      </w:r>
      <w:r w:rsidRPr="00A76256">
        <w:rPr>
          <w:lang w:val="en-US"/>
        </w:rPr>
        <w:t xml:space="preserve">Vardon-Hynard (2016) examined whether </w:t>
      </w:r>
      <w:r w:rsidR="00EA75C9" w:rsidRPr="00A76256">
        <w:rPr>
          <w:lang w:val="en-US"/>
        </w:rPr>
        <w:t xml:space="preserve">subjective estimates of </w:t>
      </w:r>
      <w:r w:rsidRPr="00A76256">
        <w:rPr>
          <w:lang w:val="en-US"/>
        </w:rPr>
        <w:t xml:space="preserve">the nature </w:t>
      </w:r>
      <w:r w:rsidR="00EA75C9" w:rsidRPr="00A76256">
        <w:rPr>
          <w:lang w:val="en-US"/>
        </w:rPr>
        <w:t xml:space="preserve">and severity </w:t>
      </w:r>
      <w:r w:rsidRPr="00A76256">
        <w:rPr>
          <w:lang w:val="en-US"/>
        </w:rPr>
        <w:t xml:space="preserve">of the crime could be altered by misleading nonverbal information. </w:t>
      </w:r>
      <w:del w:id="473" w:author="Author" w:date="2018-03-17T15:49:00Z">
        <w:r w:rsidR="001378F7">
          <w:rPr>
            <w:lang w:val="en-US"/>
          </w:rPr>
          <w:delText>Participants saw</w:delText>
        </w:r>
      </w:del>
      <w:ins w:id="474" w:author="Author" w:date="2018-03-17T15:49:00Z">
        <w:r w:rsidR="00572574" w:rsidRPr="00A76256">
          <w:rPr>
            <w:lang w:val="en-US"/>
          </w:rPr>
          <w:t>The participants were shown</w:t>
        </w:r>
      </w:ins>
      <w:r w:rsidR="00572574" w:rsidRPr="00A76256">
        <w:rPr>
          <w:lang w:val="en-US"/>
        </w:rPr>
        <w:t xml:space="preserve"> </w:t>
      </w:r>
      <w:r w:rsidR="001378F7" w:rsidRPr="00A76256">
        <w:rPr>
          <w:lang w:val="en-US"/>
        </w:rPr>
        <w:t xml:space="preserve">a video of </w:t>
      </w:r>
      <w:r w:rsidR="00496753" w:rsidRPr="00A76256">
        <w:rPr>
          <w:lang w:val="en-US"/>
        </w:rPr>
        <w:t xml:space="preserve">a </w:t>
      </w:r>
      <w:r w:rsidR="001378F7" w:rsidRPr="00A76256">
        <w:rPr>
          <w:lang w:val="en-US"/>
        </w:rPr>
        <w:t>man punch</w:t>
      </w:r>
      <w:r w:rsidR="00496753" w:rsidRPr="00A76256">
        <w:rPr>
          <w:lang w:val="en-US"/>
        </w:rPr>
        <w:t>ing</w:t>
      </w:r>
      <w:r w:rsidR="001378F7" w:rsidRPr="00A76256">
        <w:rPr>
          <w:lang w:val="en-US"/>
        </w:rPr>
        <w:t xml:space="preserve"> another man in an alleyway and were then </w:t>
      </w:r>
      <w:r w:rsidR="008D726B" w:rsidRPr="00A76256">
        <w:rPr>
          <w:lang w:val="en-US"/>
        </w:rPr>
        <w:t xml:space="preserve">interviewed </w:t>
      </w:r>
      <w:r w:rsidR="001378F7" w:rsidRPr="00A76256">
        <w:rPr>
          <w:lang w:val="en-US"/>
        </w:rPr>
        <w:t xml:space="preserve">as eyewitnesses. </w:t>
      </w:r>
      <w:r w:rsidR="00CA2E59" w:rsidRPr="00A76256">
        <w:rPr>
          <w:lang w:val="en-US"/>
        </w:rPr>
        <w:t xml:space="preserve">The </w:t>
      </w:r>
      <w:del w:id="475" w:author="Author" w:date="2018-03-17T15:49:00Z">
        <w:r w:rsidR="00CA2E59">
          <w:rPr>
            <w:lang w:val="en-US"/>
          </w:rPr>
          <w:delText>authors</w:delText>
        </w:r>
      </w:del>
      <w:ins w:id="476" w:author="Author" w:date="2018-03-17T15:49:00Z">
        <w:r w:rsidR="007E7480" w:rsidRPr="00A76256">
          <w:rPr>
            <w:lang w:val="en-US"/>
          </w:rPr>
          <w:t>researchers</w:t>
        </w:r>
      </w:ins>
      <w:r w:rsidR="007E7480" w:rsidRPr="00A76256">
        <w:rPr>
          <w:lang w:val="en-US"/>
        </w:rPr>
        <w:t xml:space="preserve"> </w:t>
      </w:r>
      <w:r w:rsidR="00CA2E59" w:rsidRPr="00A76256">
        <w:rPr>
          <w:lang w:val="en-US"/>
        </w:rPr>
        <w:t>showed</w:t>
      </w:r>
      <w:r w:rsidRPr="00A76256">
        <w:rPr>
          <w:lang w:val="en-US"/>
        </w:rPr>
        <w:t xml:space="preserve"> that </w:t>
      </w:r>
      <w:r w:rsidR="001378F7" w:rsidRPr="00A76256">
        <w:rPr>
          <w:lang w:val="en-US"/>
        </w:rPr>
        <w:t xml:space="preserve">a </w:t>
      </w:r>
      <w:del w:id="477" w:author="Author" w:date="2018-03-17T15:49:00Z">
        <w:r w:rsidR="001378F7">
          <w:rPr>
            <w:lang w:val="en-US"/>
          </w:rPr>
          <w:delText>‘punching’</w:delText>
        </w:r>
      </w:del>
      <w:ins w:id="478" w:author="Author" w:date="2018-03-17T15:49:00Z">
        <w:r w:rsidR="001378F7" w:rsidRPr="00A76256">
          <w:rPr>
            <w:lang w:val="en-US"/>
          </w:rPr>
          <w:t>punching</w:t>
        </w:r>
      </w:ins>
      <w:r w:rsidR="001378F7" w:rsidRPr="00A76256">
        <w:rPr>
          <w:lang w:val="en-US"/>
        </w:rPr>
        <w:t xml:space="preserve"> gesture </w:t>
      </w:r>
      <w:del w:id="479" w:author="Author" w:date="2018-03-17T15:49:00Z">
        <w:r w:rsidR="001378F7">
          <w:rPr>
            <w:lang w:val="en-US"/>
          </w:rPr>
          <w:delText>led</w:delText>
        </w:r>
      </w:del>
      <w:ins w:id="480" w:author="Author" w:date="2018-03-17T15:49:00Z">
        <w:r w:rsidR="007A6BA1" w:rsidRPr="00A76256">
          <w:rPr>
            <w:lang w:val="en-US"/>
          </w:rPr>
          <w:t>resulted in</w:t>
        </w:r>
      </w:ins>
      <w:r w:rsidR="007A6BA1" w:rsidRPr="00A76256">
        <w:rPr>
          <w:lang w:val="en-US"/>
        </w:rPr>
        <w:t xml:space="preserve"> </w:t>
      </w:r>
      <w:r w:rsidR="001378F7" w:rsidRPr="00A76256">
        <w:rPr>
          <w:lang w:val="en-US"/>
        </w:rPr>
        <w:t xml:space="preserve">participants </w:t>
      </w:r>
      <w:del w:id="481" w:author="Author" w:date="2018-03-17T15:49:00Z">
        <w:r w:rsidR="001378F7">
          <w:rPr>
            <w:lang w:val="en-US"/>
          </w:rPr>
          <w:delText>to recall</w:delText>
        </w:r>
      </w:del>
      <w:ins w:id="482" w:author="Author" w:date="2018-03-17T15:49:00Z">
        <w:r w:rsidR="007A6BA1" w:rsidRPr="00A76256">
          <w:rPr>
            <w:lang w:val="en-US"/>
          </w:rPr>
          <w:t>recalling</w:t>
        </w:r>
      </w:ins>
      <w:r w:rsidR="007A6BA1" w:rsidRPr="00A76256">
        <w:rPr>
          <w:lang w:val="en-US"/>
        </w:rPr>
        <w:t xml:space="preserve"> </w:t>
      </w:r>
      <w:r w:rsidR="001378F7" w:rsidRPr="00A76256">
        <w:rPr>
          <w:lang w:val="en-US"/>
        </w:rPr>
        <w:t>the crime more accurately</w:t>
      </w:r>
      <w:del w:id="483" w:author="Author" w:date="2018-03-17T15:49:00Z">
        <w:r w:rsidR="001378F7">
          <w:rPr>
            <w:lang w:val="en-US"/>
          </w:rPr>
          <w:delText>, but</w:delText>
        </w:r>
      </w:del>
      <w:ins w:id="484" w:author="Author" w:date="2018-03-17T15:49:00Z">
        <w:r w:rsidR="007A6BA1" w:rsidRPr="00A76256">
          <w:rPr>
            <w:lang w:val="en-US"/>
          </w:rPr>
          <w:t>.</w:t>
        </w:r>
        <w:r w:rsidR="001378F7" w:rsidRPr="00A76256">
          <w:rPr>
            <w:lang w:val="en-US"/>
          </w:rPr>
          <w:t xml:space="preserve"> </w:t>
        </w:r>
        <w:r w:rsidR="007A6BA1" w:rsidRPr="00A76256">
          <w:rPr>
            <w:lang w:val="en-US"/>
          </w:rPr>
          <w:t>However,</w:t>
        </w:r>
      </w:ins>
      <w:r w:rsidR="007A6BA1" w:rsidRPr="00A76256">
        <w:rPr>
          <w:lang w:val="en-US"/>
        </w:rPr>
        <w:t xml:space="preserve"> </w:t>
      </w:r>
      <w:r w:rsidR="001378F7" w:rsidRPr="00A76256">
        <w:rPr>
          <w:lang w:val="en-US"/>
        </w:rPr>
        <w:t xml:space="preserve">a </w:t>
      </w:r>
      <w:del w:id="485" w:author="Author" w:date="2018-03-17T15:49:00Z">
        <w:r w:rsidR="001378F7">
          <w:rPr>
            <w:lang w:val="en-US"/>
          </w:rPr>
          <w:delText>‘stabbing’</w:delText>
        </w:r>
      </w:del>
      <w:ins w:id="486" w:author="Author" w:date="2018-03-17T15:49:00Z">
        <w:r w:rsidR="001378F7" w:rsidRPr="00A76256">
          <w:rPr>
            <w:lang w:val="en-US"/>
          </w:rPr>
          <w:t>stabbing</w:t>
        </w:r>
      </w:ins>
      <w:r w:rsidR="001378F7" w:rsidRPr="00A76256">
        <w:rPr>
          <w:lang w:val="en-US"/>
        </w:rPr>
        <w:t xml:space="preserve"> gesture </w:t>
      </w:r>
      <w:del w:id="487" w:author="Author" w:date="2018-03-17T15:49:00Z">
        <w:r w:rsidR="001378F7">
          <w:rPr>
            <w:lang w:val="en-US"/>
          </w:rPr>
          <w:delText>led</w:delText>
        </w:r>
      </w:del>
      <w:ins w:id="488" w:author="Author" w:date="2018-03-17T15:49:00Z">
        <w:r w:rsidR="007A6BA1" w:rsidRPr="00A76256">
          <w:rPr>
            <w:lang w:val="en-US"/>
          </w:rPr>
          <w:t>resulted in</w:t>
        </w:r>
      </w:ins>
      <w:r w:rsidR="007A6BA1" w:rsidRPr="00A76256">
        <w:rPr>
          <w:lang w:val="en-US"/>
        </w:rPr>
        <w:t xml:space="preserve"> </w:t>
      </w:r>
      <w:r w:rsidR="001449ED" w:rsidRPr="00A76256">
        <w:rPr>
          <w:lang w:val="en-US"/>
        </w:rPr>
        <w:t xml:space="preserve">more </w:t>
      </w:r>
      <w:r w:rsidR="001378F7" w:rsidRPr="00A76256">
        <w:rPr>
          <w:lang w:val="en-US"/>
        </w:rPr>
        <w:t xml:space="preserve">participants </w:t>
      </w:r>
      <w:r w:rsidR="004F2708" w:rsidRPr="00A76256">
        <w:rPr>
          <w:lang w:val="en-US"/>
        </w:rPr>
        <w:t>(</w:t>
      </w:r>
      <w:r w:rsidR="001449ED" w:rsidRPr="00A76256">
        <w:rPr>
          <w:lang w:val="en-US"/>
        </w:rPr>
        <w:t>61%</w:t>
      </w:r>
      <w:r w:rsidR="004F2708" w:rsidRPr="00A76256">
        <w:rPr>
          <w:lang w:val="en-US"/>
        </w:rPr>
        <w:t>)</w:t>
      </w:r>
      <w:r w:rsidR="001378F7" w:rsidRPr="00A76256">
        <w:rPr>
          <w:lang w:val="en-US"/>
        </w:rPr>
        <w:t xml:space="preserve"> </w:t>
      </w:r>
      <w:del w:id="489" w:author="Author" w:date="2018-03-17T15:49:00Z">
        <w:r w:rsidR="001378F7">
          <w:rPr>
            <w:lang w:val="en-US"/>
          </w:rPr>
          <w:delText>to recall</w:delText>
        </w:r>
      </w:del>
      <w:ins w:id="490" w:author="Author" w:date="2018-03-17T15:49:00Z">
        <w:r w:rsidR="007A6BA1" w:rsidRPr="00A76256">
          <w:rPr>
            <w:lang w:val="en-US"/>
          </w:rPr>
          <w:t>recalling</w:t>
        </w:r>
      </w:ins>
      <w:r w:rsidR="007A6BA1" w:rsidRPr="00A76256">
        <w:rPr>
          <w:lang w:val="en-US"/>
        </w:rPr>
        <w:t xml:space="preserve"> </w:t>
      </w:r>
      <w:r w:rsidR="001378F7" w:rsidRPr="00A76256">
        <w:rPr>
          <w:lang w:val="en-US"/>
        </w:rPr>
        <w:t>that the victim was stabbed and severely injured</w:t>
      </w:r>
      <w:r w:rsidR="00EA75C9" w:rsidRPr="00A76256">
        <w:rPr>
          <w:lang w:val="en-US"/>
        </w:rPr>
        <w:t xml:space="preserve"> compared with the punching condition</w:t>
      </w:r>
      <w:r w:rsidR="004F2708" w:rsidRPr="00A76256">
        <w:rPr>
          <w:lang w:val="en-US"/>
        </w:rPr>
        <w:t xml:space="preserve"> (</w:t>
      </w:r>
      <w:r w:rsidR="001449ED" w:rsidRPr="00A76256">
        <w:rPr>
          <w:lang w:val="en-US"/>
        </w:rPr>
        <w:t>5.6%</w:t>
      </w:r>
      <w:r w:rsidR="004F2708" w:rsidRPr="00A76256">
        <w:rPr>
          <w:lang w:val="en-US"/>
        </w:rPr>
        <w:t>)</w:t>
      </w:r>
      <w:r w:rsidR="001378F7" w:rsidRPr="00A76256">
        <w:rPr>
          <w:lang w:val="en-US"/>
        </w:rPr>
        <w:t>. The</w:t>
      </w:r>
      <w:r w:rsidR="00EA75C9" w:rsidRPr="00A76256">
        <w:rPr>
          <w:lang w:val="en-US"/>
        </w:rPr>
        <w:t xml:space="preserve"> </w:t>
      </w:r>
      <w:del w:id="491" w:author="Author" w:date="2018-03-17T15:49:00Z">
        <w:r w:rsidR="00EA75C9">
          <w:rPr>
            <w:lang w:val="en-US"/>
          </w:rPr>
          <w:delText>authors</w:delText>
        </w:r>
      </w:del>
      <w:ins w:id="492" w:author="Author" w:date="2018-03-17T15:49:00Z">
        <w:r w:rsidR="007A6BA1" w:rsidRPr="00A76256">
          <w:rPr>
            <w:lang w:val="en-US"/>
          </w:rPr>
          <w:t>researchers</w:t>
        </w:r>
      </w:ins>
      <w:r w:rsidR="007A6BA1" w:rsidRPr="00A76256">
        <w:rPr>
          <w:lang w:val="en-US"/>
        </w:rPr>
        <w:t xml:space="preserve"> </w:t>
      </w:r>
      <w:r w:rsidR="001378F7" w:rsidRPr="00A76256">
        <w:rPr>
          <w:lang w:val="en-US"/>
        </w:rPr>
        <w:t xml:space="preserve">also </w:t>
      </w:r>
      <w:r w:rsidR="00EA75C9" w:rsidRPr="00A76256">
        <w:rPr>
          <w:lang w:val="en-US"/>
        </w:rPr>
        <w:t xml:space="preserve">noted </w:t>
      </w:r>
      <w:r w:rsidR="001378F7" w:rsidRPr="00A76256">
        <w:rPr>
          <w:lang w:val="en-US"/>
        </w:rPr>
        <w:t xml:space="preserve">that gestural misinformation had the same and sometimes even </w:t>
      </w:r>
      <w:r w:rsidR="006939AB" w:rsidRPr="00A76256">
        <w:rPr>
          <w:lang w:val="en-US"/>
        </w:rPr>
        <w:t xml:space="preserve">a </w:t>
      </w:r>
      <w:r w:rsidR="00037C72" w:rsidRPr="00A76256">
        <w:rPr>
          <w:lang w:val="en-US"/>
        </w:rPr>
        <w:t>larger</w:t>
      </w:r>
      <w:r w:rsidR="001C0F2D" w:rsidRPr="00A76256">
        <w:rPr>
          <w:lang w:val="en-US"/>
        </w:rPr>
        <w:t xml:space="preserve"> memory</w:t>
      </w:r>
      <w:r w:rsidR="00037C72" w:rsidRPr="00A76256">
        <w:rPr>
          <w:lang w:val="en-US"/>
        </w:rPr>
        <w:t xml:space="preserve"> </w:t>
      </w:r>
      <w:r w:rsidR="001C0F2D" w:rsidRPr="00A76256">
        <w:rPr>
          <w:lang w:val="en-US"/>
        </w:rPr>
        <w:t xml:space="preserve">contaminating </w:t>
      </w:r>
      <w:r w:rsidR="001378F7" w:rsidRPr="00A76256">
        <w:rPr>
          <w:lang w:val="en-US"/>
        </w:rPr>
        <w:t>effect than verbal misinformation.</w:t>
      </w:r>
    </w:p>
    <w:p w14:paraId="0DBDE03A" w14:textId="1294A84D" w:rsidR="001378F7" w:rsidRPr="00A76256" w:rsidRDefault="001378F7" w:rsidP="0015392B">
      <w:pPr>
        <w:jc w:val="both"/>
        <w:rPr>
          <w:b/>
          <w:lang w:val="en-US"/>
        </w:rPr>
      </w:pPr>
      <w:r w:rsidRPr="00A76256">
        <w:rPr>
          <w:b/>
          <w:lang w:val="en-US"/>
        </w:rPr>
        <w:t xml:space="preserve">Misinformation </w:t>
      </w:r>
      <w:r w:rsidR="002351B6" w:rsidRPr="00A76256">
        <w:rPr>
          <w:b/>
          <w:lang w:val="en-US"/>
        </w:rPr>
        <w:t xml:space="preserve">concerning </w:t>
      </w:r>
      <w:del w:id="493" w:author="Author" w:date="2018-03-17T15:49:00Z">
        <w:r w:rsidR="002351B6">
          <w:rPr>
            <w:b/>
            <w:lang w:val="en-US"/>
          </w:rPr>
          <w:delText>E</w:delText>
        </w:r>
        <w:r w:rsidRPr="001378F7">
          <w:rPr>
            <w:b/>
            <w:lang w:val="en-US"/>
          </w:rPr>
          <w:delText xml:space="preserve">yewitness </w:delText>
        </w:r>
        <w:r w:rsidR="009F11FE">
          <w:rPr>
            <w:b/>
            <w:lang w:val="en-US"/>
          </w:rPr>
          <w:delText>I</w:delText>
        </w:r>
        <w:r w:rsidRPr="001378F7">
          <w:rPr>
            <w:b/>
            <w:lang w:val="en-US"/>
          </w:rPr>
          <w:delText>dentification</w:delText>
        </w:r>
      </w:del>
      <w:ins w:id="494" w:author="Author" w:date="2018-03-17T15:49:00Z">
        <w:r w:rsidR="009179C0" w:rsidRPr="00A76256">
          <w:rPr>
            <w:b/>
            <w:lang w:val="en-US"/>
          </w:rPr>
          <w:t>eyewitness identification</w:t>
        </w:r>
      </w:ins>
    </w:p>
    <w:p w14:paraId="484FC3DF" w14:textId="6C093E8D" w:rsidR="001378F7" w:rsidRPr="00A76256" w:rsidRDefault="00CD1C14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Misinformation </w:t>
      </w:r>
      <w:r w:rsidR="003B083F" w:rsidRPr="00A76256">
        <w:rPr>
          <w:lang w:val="en-US"/>
        </w:rPr>
        <w:t xml:space="preserve">can </w:t>
      </w:r>
      <w:r w:rsidR="00CD5297" w:rsidRPr="00A76256">
        <w:rPr>
          <w:lang w:val="en-US"/>
        </w:rPr>
        <w:t xml:space="preserve">directly </w:t>
      </w:r>
      <w:r w:rsidR="003B083F" w:rsidRPr="00A76256">
        <w:rPr>
          <w:lang w:val="en-US"/>
        </w:rPr>
        <w:t>lea</w:t>
      </w:r>
      <w:r w:rsidR="00CD5297" w:rsidRPr="00A76256">
        <w:rPr>
          <w:lang w:val="en-US"/>
        </w:rPr>
        <w:t xml:space="preserve">d </w:t>
      </w:r>
      <w:r w:rsidR="003B083F" w:rsidRPr="00A76256">
        <w:rPr>
          <w:lang w:val="en-US"/>
        </w:rPr>
        <w:t>eyewitness</w:t>
      </w:r>
      <w:r w:rsidR="00CD5297" w:rsidRPr="00A76256">
        <w:rPr>
          <w:lang w:val="en-US"/>
        </w:rPr>
        <w:t>es to</w:t>
      </w:r>
      <w:r w:rsidR="003B083F" w:rsidRPr="00A76256">
        <w:rPr>
          <w:lang w:val="en-US"/>
        </w:rPr>
        <w:t xml:space="preserve"> misidentif</w:t>
      </w:r>
      <w:r w:rsidR="00CD5297" w:rsidRPr="00A76256">
        <w:rPr>
          <w:lang w:val="en-US"/>
        </w:rPr>
        <w:t>y innocent people</w:t>
      </w:r>
      <w:r w:rsidR="00EA75C9" w:rsidRPr="00A76256">
        <w:rPr>
          <w:lang w:val="en-US"/>
        </w:rPr>
        <w:t xml:space="preserve"> </w:t>
      </w:r>
      <w:r w:rsidR="00E50D32" w:rsidRPr="00A76256">
        <w:rPr>
          <w:lang w:val="en-US"/>
        </w:rPr>
        <w:t>in a lineup.</w:t>
      </w:r>
      <w:r w:rsidR="003B083F" w:rsidRPr="00A76256">
        <w:rPr>
          <w:lang w:val="en-US"/>
        </w:rPr>
        <w:t xml:space="preserve"> </w:t>
      </w:r>
      <w:r w:rsidR="00D91B90" w:rsidRPr="00A76256">
        <w:rPr>
          <w:lang w:val="en-US"/>
        </w:rPr>
        <w:t xml:space="preserve">For example, </w:t>
      </w:r>
      <w:r w:rsidR="003B083F" w:rsidRPr="00A76256">
        <w:rPr>
          <w:lang w:val="en-US"/>
        </w:rPr>
        <w:t>Searcy, Bartlett</w:t>
      </w:r>
      <w:del w:id="495" w:author="Author" w:date="2018-03-17T15:49:00Z">
        <w:r w:rsidR="003B083F">
          <w:rPr>
            <w:lang w:val="en-US"/>
          </w:rPr>
          <w:delText>,</w:delText>
        </w:r>
      </w:del>
      <w:r w:rsidR="003B083F" w:rsidRPr="00A76256">
        <w:rPr>
          <w:lang w:val="en-US"/>
        </w:rPr>
        <w:t xml:space="preserve"> </w:t>
      </w:r>
      <w:r w:rsidR="00DD51F3" w:rsidRPr="00A76256">
        <w:rPr>
          <w:lang w:val="en-US"/>
        </w:rPr>
        <w:t xml:space="preserve">and </w:t>
      </w:r>
      <w:r w:rsidR="003B083F" w:rsidRPr="00A76256">
        <w:rPr>
          <w:lang w:val="en-US"/>
        </w:rPr>
        <w:t xml:space="preserve">Memon (2000) </w:t>
      </w:r>
      <w:del w:id="496" w:author="Author" w:date="2018-03-17T15:49:00Z">
        <w:r w:rsidR="003B083F">
          <w:rPr>
            <w:lang w:val="en-US"/>
          </w:rPr>
          <w:delText>had</w:delText>
        </w:r>
      </w:del>
      <w:ins w:id="497" w:author="Author" w:date="2018-03-17T15:49:00Z">
        <w:r w:rsidR="007A6BA1" w:rsidRPr="00A76256">
          <w:rPr>
            <w:lang w:val="en-US"/>
          </w:rPr>
          <w:t>got</w:t>
        </w:r>
      </w:ins>
      <w:r w:rsidR="007A6BA1" w:rsidRPr="00A76256">
        <w:rPr>
          <w:lang w:val="en-US"/>
        </w:rPr>
        <w:t xml:space="preserve"> </w:t>
      </w:r>
      <w:r w:rsidR="003B083F" w:rsidRPr="00A76256">
        <w:rPr>
          <w:lang w:val="en-US"/>
        </w:rPr>
        <w:t xml:space="preserve">participants </w:t>
      </w:r>
      <w:del w:id="498" w:author="Author" w:date="2018-03-17T15:49:00Z">
        <w:r w:rsidR="005D4DA2">
          <w:rPr>
            <w:lang w:val="en-US"/>
          </w:rPr>
          <w:delText>look at</w:delText>
        </w:r>
      </w:del>
      <w:ins w:id="499" w:author="Author" w:date="2018-03-17T15:49:00Z">
        <w:r w:rsidR="007A6BA1" w:rsidRPr="00A76256">
          <w:rPr>
            <w:lang w:val="en-US"/>
          </w:rPr>
          <w:t>to watch</w:t>
        </w:r>
      </w:ins>
      <w:r w:rsidR="007A6BA1" w:rsidRPr="00A76256">
        <w:rPr>
          <w:lang w:val="en-US"/>
        </w:rPr>
        <w:t xml:space="preserve"> </w:t>
      </w:r>
      <w:r w:rsidR="003B083F" w:rsidRPr="00A76256">
        <w:rPr>
          <w:lang w:val="en-US"/>
        </w:rPr>
        <w:t>a recording of an actual crime</w:t>
      </w:r>
      <w:del w:id="500" w:author="Author" w:date="2018-03-17T15:49:00Z">
        <w:r w:rsidR="003B083F">
          <w:rPr>
            <w:lang w:val="en-US"/>
          </w:rPr>
          <w:delText>,</w:delText>
        </w:r>
      </w:del>
      <w:ins w:id="501" w:author="Author" w:date="2018-03-17T15:49:00Z">
        <w:r w:rsidR="007A6BA1" w:rsidRPr="00A76256">
          <w:rPr>
            <w:lang w:val="en-US"/>
          </w:rPr>
          <w:t>;</w:t>
        </w:r>
      </w:ins>
      <w:r w:rsidR="003B083F" w:rsidRPr="00A76256">
        <w:rPr>
          <w:lang w:val="en-US"/>
        </w:rPr>
        <w:t xml:space="preserve"> the murder of an attendant at </w:t>
      </w:r>
      <w:r w:rsidR="004E7327" w:rsidRPr="00A76256">
        <w:rPr>
          <w:lang w:val="en-US"/>
        </w:rPr>
        <w:t xml:space="preserve">a </w:t>
      </w:r>
      <w:r w:rsidR="003B083F" w:rsidRPr="00A76256">
        <w:rPr>
          <w:lang w:val="en-US"/>
        </w:rPr>
        <w:t xml:space="preserve">dry </w:t>
      </w:r>
      <w:del w:id="502" w:author="Author" w:date="2018-03-17T15:49:00Z">
        <w:r w:rsidR="003B083F">
          <w:rPr>
            <w:lang w:val="en-US"/>
          </w:rPr>
          <w:delText>cleaner’s.</w:delText>
        </w:r>
      </w:del>
      <w:ins w:id="503" w:author="Author" w:date="2018-03-17T15:49:00Z">
        <w:r w:rsidR="007A6BA1" w:rsidRPr="00A76256">
          <w:rPr>
            <w:lang w:val="en-US"/>
          </w:rPr>
          <w:t>cleaning outlet.</w:t>
        </w:r>
      </w:ins>
      <w:r w:rsidR="007A6BA1" w:rsidRPr="00A76256">
        <w:rPr>
          <w:lang w:val="en-US"/>
        </w:rPr>
        <w:t xml:space="preserve"> </w:t>
      </w:r>
      <w:r w:rsidR="003B083F" w:rsidRPr="00A76256">
        <w:rPr>
          <w:lang w:val="en-US"/>
        </w:rPr>
        <w:t>Fifteen minutes later,</w:t>
      </w:r>
      <w:ins w:id="504" w:author="Author" w:date="2018-03-17T15:49:00Z">
        <w:r w:rsidR="003B083F" w:rsidRPr="00A76256">
          <w:rPr>
            <w:lang w:val="en-US"/>
          </w:rPr>
          <w:t xml:space="preserve"> </w:t>
        </w:r>
        <w:r w:rsidR="007A6BA1" w:rsidRPr="00A76256">
          <w:rPr>
            <w:lang w:val="en-US"/>
          </w:rPr>
          <w:t>the</w:t>
        </w:r>
      </w:ins>
      <w:r w:rsidR="007A6BA1" w:rsidRPr="00A76256">
        <w:rPr>
          <w:lang w:val="en-US"/>
        </w:rPr>
        <w:t xml:space="preserve"> </w:t>
      </w:r>
      <w:r w:rsidR="003B083F" w:rsidRPr="00A76256">
        <w:rPr>
          <w:lang w:val="en-US"/>
        </w:rPr>
        <w:t xml:space="preserve">participants </w:t>
      </w:r>
      <w:r w:rsidR="006F045F" w:rsidRPr="00A76256">
        <w:rPr>
          <w:lang w:val="en-US"/>
        </w:rPr>
        <w:t xml:space="preserve">had to listen to </w:t>
      </w:r>
      <w:r w:rsidR="004E7327" w:rsidRPr="00A76256">
        <w:rPr>
          <w:lang w:val="en-US"/>
        </w:rPr>
        <w:t xml:space="preserve">several narratives </w:t>
      </w:r>
      <w:r w:rsidR="000E0265" w:rsidRPr="00A76256">
        <w:rPr>
          <w:lang w:val="en-US"/>
        </w:rPr>
        <w:t>in which the witnessed</w:t>
      </w:r>
      <w:r w:rsidR="00A217F7" w:rsidRPr="00A76256">
        <w:rPr>
          <w:lang w:val="en-US"/>
        </w:rPr>
        <w:t xml:space="preserve"> </w:t>
      </w:r>
      <w:r w:rsidR="004E7327" w:rsidRPr="00A76256">
        <w:rPr>
          <w:lang w:val="en-US"/>
        </w:rPr>
        <w:t xml:space="preserve">crime </w:t>
      </w:r>
      <w:r w:rsidR="000E0265" w:rsidRPr="00A76256">
        <w:rPr>
          <w:lang w:val="en-US"/>
        </w:rPr>
        <w:t>was described.</w:t>
      </w:r>
      <w:r w:rsidR="00C342F8" w:rsidRPr="00A76256">
        <w:rPr>
          <w:lang w:val="en-US"/>
        </w:rPr>
        <w:t xml:space="preserve"> One </w:t>
      </w:r>
      <w:r w:rsidR="003B083F" w:rsidRPr="00A76256">
        <w:rPr>
          <w:lang w:val="en-US"/>
        </w:rPr>
        <w:t xml:space="preserve">narrative </w:t>
      </w:r>
      <w:r w:rsidR="004E7327" w:rsidRPr="00A76256">
        <w:rPr>
          <w:lang w:val="en-US"/>
        </w:rPr>
        <w:t>include</w:t>
      </w:r>
      <w:r w:rsidR="000D6387" w:rsidRPr="00A76256">
        <w:rPr>
          <w:lang w:val="en-US"/>
        </w:rPr>
        <w:t>d</w:t>
      </w:r>
      <w:r w:rsidR="004E7327" w:rsidRPr="00A76256">
        <w:rPr>
          <w:lang w:val="en-US"/>
        </w:rPr>
        <w:t xml:space="preserve"> misleading information </w:t>
      </w:r>
      <w:del w:id="505" w:author="Author" w:date="2018-03-17T15:49:00Z">
        <w:r w:rsidR="003B083F">
          <w:rPr>
            <w:lang w:val="en-US"/>
          </w:rPr>
          <w:delText>that</w:delText>
        </w:r>
      </w:del>
      <w:ins w:id="506" w:author="Author" w:date="2018-03-17T15:49:00Z">
        <w:r w:rsidR="007A6BA1" w:rsidRPr="00A76256">
          <w:rPr>
            <w:lang w:val="en-US"/>
          </w:rPr>
          <w:t>about</w:t>
        </w:r>
      </w:ins>
      <w:r w:rsidR="007A6BA1" w:rsidRPr="00A76256">
        <w:rPr>
          <w:lang w:val="en-US"/>
        </w:rPr>
        <w:t xml:space="preserve"> the </w:t>
      </w:r>
      <w:r w:rsidR="003B083F" w:rsidRPr="00A76256">
        <w:rPr>
          <w:lang w:val="en-US"/>
        </w:rPr>
        <w:t xml:space="preserve">perpetrator </w:t>
      </w:r>
      <w:del w:id="507" w:author="Author" w:date="2018-03-17T15:49:00Z">
        <w:r w:rsidR="003B083F">
          <w:rPr>
            <w:lang w:val="en-US"/>
          </w:rPr>
          <w:delText>had</w:delText>
        </w:r>
      </w:del>
      <w:ins w:id="508" w:author="Author" w:date="2018-03-17T15:49:00Z">
        <w:r w:rsidR="007A6BA1" w:rsidRPr="00A76256">
          <w:rPr>
            <w:lang w:val="en-US"/>
          </w:rPr>
          <w:t>having</w:t>
        </w:r>
      </w:ins>
      <w:r w:rsidR="007A6BA1" w:rsidRPr="00A76256">
        <w:rPr>
          <w:lang w:val="en-US"/>
        </w:rPr>
        <w:t xml:space="preserve"> a </w:t>
      </w:r>
      <w:r w:rsidR="003B083F" w:rsidRPr="00A76256">
        <w:rPr>
          <w:lang w:val="en-US"/>
        </w:rPr>
        <w:t>chipped tooth</w:t>
      </w:r>
      <w:r w:rsidR="000D6387" w:rsidRPr="00A76256">
        <w:rPr>
          <w:lang w:val="en-US"/>
        </w:rPr>
        <w:t xml:space="preserve"> </w:t>
      </w:r>
      <w:r w:rsidR="00A217F7" w:rsidRPr="00A76256">
        <w:rPr>
          <w:lang w:val="en-US"/>
        </w:rPr>
        <w:t>while in fact the perpetrat</w:t>
      </w:r>
      <w:r w:rsidR="000D6387" w:rsidRPr="00A76256">
        <w:rPr>
          <w:lang w:val="en-US"/>
        </w:rPr>
        <w:t>or did not have a chipped tooth</w:t>
      </w:r>
      <w:r w:rsidR="004E7327" w:rsidRPr="00A76256">
        <w:rPr>
          <w:lang w:val="en-US"/>
        </w:rPr>
        <w:t xml:space="preserve">. </w:t>
      </w:r>
      <w:r w:rsidR="00EA75C9" w:rsidRPr="00A76256">
        <w:rPr>
          <w:lang w:val="en-US"/>
        </w:rPr>
        <w:t>Some hours</w:t>
      </w:r>
      <w:r w:rsidR="004E7327" w:rsidRPr="00A76256">
        <w:rPr>
          <w:lang w:val="en-US"/>
        </w:rPr>
        <w:t xml:space="preserve"> later, </w:t>
      </w:r>
      <w:ins w:id="509" w:author="Author" w:date="2018-03-17T15:49:00Z">
        <w:r w:rsidR="007A6BA1" w:rsidRPr="00A76256">
          <w:rPr>
            <w:lang w:val="en-US"/>
          </w:rPr>
          <w:t xml:space="preserve">the </w:t>
        </w:r>
      </w:ins>
      <w:r w:rsidR="004E7327" w:rsidRPr="00A76256">
        <w:rPr>
          <w:lang w:val="en-US"/>
        </w:rPr>
        <w:t>participants were asked to</w:t>
      </w:r>
      <w:r w:rsidR="00DA119B" w:rsidRPr="00A76256">
        <w:rPr>
          <w:lang w:val="en-US"/>
        </w:rPr>
        <w:t xml:space="preserve"> identify the culprit in a line</w:t>
      </w:r>
      <w:r w:rsidR="004E7327" w:rsidRPr="00A76256">
        <w:rPr>
          <w:lang w:val="en-US"/>
        </w:rPr>
        <w:t xml:space="preserve">up </w:t>
      </w:r>
      <w:del w:id="510" w:author="Author" w:date="2018-03-17T15:49:00Z">
        <w:r w:rsidR="004E7327">
          <w:rPr>
            <w:lang w:val="en-US"/>
          </w:rPr>
          <w:delText>consisting of</w:delText>
        </w:r>
      </w:del>
      <w:ins w:id="511" w:author="Author" w:date="2018-03-17T15:49:00Z">
        <w:r w:rsidR="007A6BA1" w:rsidRPr="00A76256">
          <w:rPr>
            <w:lang w:val="en-US"/>
          </w:rPr>
          <w:t>that comprised</w:t>
        </w:r>
      </w:ins>
      <w:r w:rsidR="007A6BA1" w:rsidRPr="00A76256">
        <w:rPr>
          <w:lang w:val="en-US"/>
        </w:rPr>
        <w:t xml:space="preserve"> </w:t>
      </w:r>
      <w:r w:rsidR="004E7327" w:rsidRPr="00A76256">
        <w:rPr>
          <w:lang w:val="en-US"/>
        </w:rPr>
        <w:t xml:space="preserve">photographs of several suspects. </w:t>
      </w:r>
      <w:del w:id="512" w:author="Author" w:date="2018-03-17T15:49:00Z">
        <w:r w:rsidR="00EA75C9">
          <w:rPr>
            <w:lang w:val="en-US"/>
          </w:rPr>
          <w:delText>P</w:delText>
        </w:r>
        <w:r w:rsidR="004E7327">
          <w:rPr>
            <w:lang w:val="en-US"/>
          </w:rPr>
          <w:delText>articipants</w:delText>
        </w:r>
      </w:del>
      <w:ins w:id="513" w:author="Author" w:date="2018-03-17T15:49:00Z">
        <w:r w:rsidR="007A6BA1" w:rsidRPr="00A76256">
          <w:rPr>
            <w:lang w:val="en-US"/>
          </w:rPr>
          <w:t>Results showed that the participants</w:t>
        </w:r>
      </w:ins>
      <w:r w:rsidR="007A6BA1" w:rsidRPr="00A76256">
        <w:rPr>
          <w:lang w:val="en-US"/>
        </w:rPr>
        <w:t xml:space="preserve"> </w:t>
      </w:r>
      <w:r w:rsidR="004E7327" w:rsidRPr="00A76256">
        <w:rPr>
          <w:lang w:val="en-US"/>
        </w:rPr>
        <w:t>who received the misinformation were more likely to choose a</w:t>
      </w:r>
      <w:r w:rsidR="0048401F" w:rsidRPr="00A76256">
        <w:rPr>
          <w:lang w:val="en-US"/>
        </w:rPr>
        <w:t xml:space="preserve"> person with a chipped tooth (25</w:t>
      </w:r>
      <w:r w:rsidR="004E7327" w:rsidRPr="00A76256">
        <w:rPr>
          <w:lang w:val="en-US"/>
        </w:rPr>
        <w:t xml:space="preserve">%) compared </w:t>
      </w:r>
      <w:del w:id="514" w:author="Author" w:date="2018-03-17T15:49:00Z">
        <w:r w:rsidR="00EA75C9">
          <w:rPr>
            <w:lang w:val="en-US"/>
          </w:rPr>
          <w:delText>with</w:delText>
        </w:r>
      </w:del>
      <w:ins w:id="515" w:author="Author" w:date="2018-03-17T15:49:00Z">
        <w:r w:rsidR="007A6BA1" w:rsidRPr="00A76256">
          <w:rPr>
            <w:lang w:val="en-US"/>
          </w:rPr>
          <w:t>to</w:t>
        </w:r>
      </w:ins>
      <w:r w:rsidR="007A6BA1" w:rsidRPr="00A76256">
        <w:rPr>
          <w:lang w:val="en-US"/>
        </w:rPr>
        <w:t xml:space="preserve"> </w:t>
      </w:r>
      <w:r w:rsidR="004E7327" w:rsidRPr="00A76256">
        <w:rPr>
          <w:lang w:val="en-US"/>
        </w:rPr>
        <w:t>those who did n</w:t>
      </w:r>
      <w:r w:rsidR="0048401F" w:rsidRPr="00A76256">
        <w:rPr>
          <w:lang w:val="en-US"/>
        </w:rPr>
        <w:t>ot receive the misinformation (6</w:t>
      </w:r>
      <w:r w:rsidR="004E7327" w:rsidRPr="00A76256">
        <w:rPr>
          <w:lang w:val="en-US"/>
        </w:rPr>
        <w:t>%).</w:t>
      </w:r>
      <w:del w:id="516" w:author="Author" w:date="2018-03-17T15:57:00Z">
        <w:r w:rsidR="00374904" w:rsidRPr="00A76256" w:rsidDel="004B0EDF">
          <w:rPr>
            <w:lang w:val="en-US"/>
          </w:rPr>
          <w:delText xml:space="preserve"> </w:delText>
        </w:r>
      </w:del>
    </w:p>
    <w:p w14:paraId="371A21B2" w14:textId="39B1AA59" w:rsidR="00FB53FE" w:rsidRPr="00A76256" w:rsidRDefault="008D3076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lastRenderedPageBreak/>
        <w:t xml:space="preserve">Not only </w:t>
      </w:r>
      <w:ins w:id="517" w:author="Author" w:date="2018-03-17T15:49:00Z">
        <w:r w:rsidR="004328E5" w:rsidRPr="00A76256">
          <w:rPr>
            <w:lang w:val="en-US"/>
          </w:rPr>
          <w:t xml:space="preserve">does </w:t>
        </w:r>
      </w:ins>
      <w:r w:rsidR="007536F7" w:rsidRPr="00A76256">
        <w:rPr>
          <w:lang w:val="en-US"/>
        </w:rPr>
        <w:t xml:space="preserve">pre-identification </w:t>
      </w:r>
      <w:r w:rsidRPr="00A76256">
        <w:rPr>
          <w:lang w:val="en-US"/>
        </w:rPr>
        <w:t>misinformation</w:t>
      </w:r>
      <w:del w:id="518" w:author="Author" w:date="2018-03-17T15:49:00Z">
        <w:r>
          <w:rPr>
            <w:lang w:val="en-US"/>
          </w:rPr>
          <w:delText xml:space="preserve"> </w:delText>
        </w:r>
        <w:r w:rsidR="007536F7">
          <w:rPr>
            <w:lang w:val="en-US"/>
          </w:rPr>
          <w:delText>(i.e.,</w:delText>
        </w:r>
      </w:del>
      <w:ins w:id="519" w:author="Author" w:date="2018-03-17T15:49:00Z">
        <w:r w:rsidR="004328E5" w:rsidRPr="00A76256">
          <w:rPr>
            <w:lang w:val="en-US"/>
          </w:rPr>
          <w:t>, that is,</w:t>
        </w:r>
      </w:ins>
      <w:r w:rsidRPr="00A76256">
        <w:rPr>
          <w:lang w:val="en-US"/>
        </w:rPr>
        <w:t xml:space="preserve"> </w:t>
      </w:r>
      <w:r w:rsidR="007536F7" w:rsidRPr="00A76256">
        <w:rPr>
          <w:lang w:val="en-US"/>
        </w:rPr>
        <w:t xml:space="preserve">information </w:t>
      </w:r>
      <w:r w:rsidRPr="00A76256">
        <w:rPr>
          <w:lang w:val="en-US"/>
        </w:rPr>
        <w:t>provided before eyewitness</w:t>
      </w:r>
      <w:r w:rsidR="007536F7" w:rsidRPr="00A76256">
        <w:rPr>
          <w:lang w:val="en-US"/>
        </w:rPr>
        <w:t>es</w:t>
      </w:r>
      <w:r w:rsidRPr="00A76256">
        <w:rPr>
          <w:lang w:val="en-US"/>
        </w:rPr>
        <w:t xml:space="preserve"> </w:t>
      </w:r>
      <w:r w:rsidR="007536F7" w:rsidRPr="00A76256">
        <w:rPr>
          <w:lang w:val="en-US"/>
        </w:rPr>
        <w:t xml:space="preserve">make </w:t>
      </w:r>
      <w:r w:rsidRPr="00A76256">
        <w:rPr>
          <w:lang w:val="en-US"/>
        </w:rPr>
        <w:t>identification</w:t>
      </w:r>
      <w:r w:rsidR="00DA119B" w:rsidRPr="00A76256">
        <w:rPr>
          <w:lang w:val="en-US"/>
        </w:rPr>
        <w:t>s from a line</w:t>
      </w:r>
      <w:r w:rsidR="007536F7" w:rsidRPr="00A76256">
        <w:rPr>
          <w:lang w:val="en-US"/>
        </w:rPr>
        <w:t>up</w:t>
      </w:r>
      <w:del w:id="520" w:author="Author" w:date="2018-03-17T15:49:00Z">
        <w:r w:rsidR="007536F7">
          <w:rPr>
            <w:lang w:val="en-US"/>
          </w:rPr>
          <w:delText>)</w:delText>
        </w:r>
        <w:r>
          <w:rPr>
            <w:lang w:val="en-US"/>
          </w:rPr>
          <w:delText xml:space="preserve"> </w:delText>
        </w:r>
        <w:r w:rsidR="001267DB">
          <w:rPr>
            <w:lang w:val="en-US"/>
          </w:rPr>
          <w:delText>undermines</w:delText>
        </w:r>
      </w:del>
      <w:ins w:id="521" w:author="Author" w:date="2018-03-17T15:49:00Z">
        <w:r w:rsidRPr="00A76256">
          <w:rPr>
            <w:lang w:val="en-US"/>
          </w:rPr>
          <w:t xml:space="preserve"> </w:t>
        </w:r>
        <w:r w:rsidR="004328E5" w:rsidRPr="00A76256">
          <w:rPr>
            <w:lang w:val="en-US"/>
          </w:rPr>
          <w:t>undermine</w:t>
        </w:r>
      </w:ins>
      <w:r w:rsidR="004328E5" w:rsidRPr="00A76256">
        <w:rPr>
          <w:lang w:val="en-US"/>
        </w:rPr>
        <w:t xml:space="preserve"> </w:t>
      </w:r>
      <w:r w:rsidR="001267DB" w:rsidRPr="00A76256">
        <w:rPr>
          <w:lang w:val="en-US"/>
        </w:rPr>
        <w:t>the accuracy of</w:t>
      </w:r>
      <w:r w:rsidRPr="00A76256">
        <w:rPr>
          <w:lang w:val="en-US"/>
        </w:rPr>
        <w:t xml:space="preserve"> eyewitness memory, but</w:t>
      </w:r>
      <w:del w:id="522" w:author="Author" w:date="2018-03-17T15:49:00Z">
        <w:r>
          <w:rPr>
            <w:lang w:val="en-US"/>
          </w:rPr>
          <w:delText xml:space="preserve"> also</w:delText>
        </w:r>
      </w:del>
      <w:r w:rsidRPr="00A76256">
        <w:rPr>
          <w:lang w:val="en-US"/>
        </w:rPr>
        <w:t xml:space="preserve"> feedback after the eyewitness identification </w:t>
      </w:r>
      <w:r w:rsidR="001267DB" w:rsidRPr="00A76256">
        <w:rPr>
          <w:lang w:val="en-US"/>
        </w:rPr>
        <w:t xml:space="preserve">may </w:t>
      </w:r>
      <w:r w:rsidRPr="00A76256">
        <w:rPr>
          <w:lang w:val="en-US"/>
        </w:rPr>
        <w:t xml:space="preserve">distort eyewitness memory. </w:t>
      </w:r>
      <w:r w:rsidR="00CD5297" w:rsidRPr="00A76256">
        <w:rPr>
          <w:lang w:val="en-US"/>
        </w:rPr>
        <w:t>In studies examining how post-identification feedback a</w:t>
      </w:r>
      <w:r w:rsidR="00746872" w:rsidRPr="00A76256">
        <w:rPr>
          <w:lang w:val="en-US"/>
        </w:rPr>
        <w:t>ffec</w:t>
      </w:r>
      <w:r w:rsidR="00D8238C" w:rsidRPr="00A76256">
        <w:rPr>
          <w:lang w:val="en-US"/>
        </w:rPr>
        <w:t xml:space="preserve">ts </w:t>
      </w:r>
      <w:r w:rsidR="00CD5297" w:rsidRPr="00A76256">
        <w:rPr>
          <w:lang w:val="en-US"/>
        </w:rPr>
        <w:t>witnesses’ memory reports</w:t>
      </w:r>
      <w:r w:rsidR="002408DB" w:rsidRPr="00A76256">
        <w:rPr>
          <w:lang w:val="en-US"/>
        </w:rPr>
        <w:t xml:space="preserve"> (e.g., </w:t>
      </w:r>
      <w:r w:rsidR="007F5541" w:rsidRPr="00A76256">
        <w:rPr>
          <w:lang w:val="en-US"/>
        </w:rPr>
        <w:t>Erickson, Lampinen, Wooten, Wetmore, &amp; Neuschatz, 2016;</w:t>
      </w:r>
      <w:r w:rsidR="002408DB" w:rsidRPr="00A76256">
        <w:rPr>
          <w:lang w:val="en-US"/>
        </w:rPr>
        <w:t xml:space="preserve"> Skagerberg &amp; Wright, 2009; Smalarz &amp;</w:t>
      </w:r>
      <w:r w:rsidR="009F56DF" w:rsidRPr="00A76256">
        <w:rPr>
          <w:lang w:val="en-US"/>
        </w:rPr>
        <w:t xml:space="preserve"> </w:t>
      </w:r>
      <w:r w:rsidR="002408DB" w:rsidRPr="00A76256">
        <w:rPr>
          <w:lang w:val="en-US"/>
        </w:rPr>
        <w:t>Wells, 2014</w:t>
      </w:r>
      <w:r w:rsidR="007F5541" w:rsidRPr="00A76256">
        <w:rPr>
          <w:lang w:val="en-US"/>
        </w:rPr>
        <w:t>; Wells, Olson, &amp; Charman, 2003</w:t>
      </w:r>
      <w:r w:rsidR="002408DB" w:rsidRPr="00A76256">
        <w:rPr>
          <w:lang w:val="en-US"/>
        </w:rPr>
        <w:t>)</w:t>
      </w:r>
      <w:r w:rsidR="00CD5297" w:rsidRPr="00A76256">
        <w:rPr>
          <w:lang w:val="en-US"/>
        </w:rPr>
        <w:t xml:space="preserve">, participants </w:t>
      </w:r>
      <w:del w:id="523" w:author="Author" w:date="2018-03-17T15:49:00Z">
        <w:r w:rsidR="00424461">
          <w:rPr>
            <w:lang w:val="en-US"/>
          </w:rPr>
          <w:delText>are</w:delText>
        </w:r>
      </w:del>
      <w:ins w:id="524" w:author="Author" w:date="2018-03-17T15:49:00Z">
        <w:r w:rsidR="004328E5" w:rsidRPr="00A76256">
          <w:rPr>
            <w:lang w:val="en-US"/>
          </w:rPr>
          <w:t>were</w:t>
        </w:r>
      </w:ins>
      <w:r w:rsidR="004328E5" w:rsidRPr="00A76256">
        <w:rPr>
          <w:lang w:val="en-US"/>
        </w:rPr>
        <w:t xml:space="preserve"> </w:t>
      </w:r>
      <w:r w:rsidR="00CD5297" w:rsidRPr="00A76256">
        <w:rPr>
          <w:lang w:val="en-US"/>
        </w:rPr>
        <w:t xml:space="preserve">provided with either confirming feedback </w:t>
      </w:r>
      <w:r w:rsidR="00EA75C9" w:rsidRPr="00A76256">
        <w:rPr>
          <w:lang w:val="en-US"/>
        </w:rPr>
        <w:t xml:space="preserve">(e.g., </w:t>
      </w:r>
      <w:r w:rsidR="00CD5297" w:rsidRPr="00A76256">
        <w:rPr>
          <w:lang w:val="en-US"/>
        </w:rPr>
        <w:t>“Good, you identified the suspect”</w:t>
      </w:r>
      <w:r w:rsidR="00EA75C9" w:rsidRPr="00A76256">
        <w:rPr>
          <w:lang w:val="en-US"/>
        </w:rPr>
        <w:t>)</w:t>
      </w:r>
      <w:r w:rsidR="00CD5297" w:rsidRPr="00A76256">
        <w:rPr>
          <w:lang w:val="en-US"/>
        </w:rPr>
        <w:t xml:space="preserve"> or no feedback after they </w:t>
      </w:r>
      <w:ins w:id="525" w:author="Author" w:date="2018-03-17T15:49:00Z">
        <w:r w:rsidR="004328E5" w:rsidRPr="00A76256">
          <w:rPr>
            <w:lang w:val="en-US"/>
          </w:rPr>
          <w:t xml:space="preserve">had </w:t>
        </w:r>
      </w:ins>
      <w:r w:rsidR="004537F1" w:rsidRPr="00A76256">
        <w:rPr>
          <w:lang w:val="en-US"/>
        </w:rPr>
        <w:t xml:space="preserve">identified </w:t>
      </w:r>
      <w:r w:rsidR="00CD5297" w:rsidRPr="00A76256">
        <w:rPr>
          <w:lang w:val="en-US"/>
        </w:rPr>
        <w:t xml:space="preserve">a </w:t>
      </w:r>
      <w:r w:rsidR="002A6A09" w:rsidRPr="00A76256">
        <w:rPr>
          <w:lang w:val="en-US"/>
        </w:rPr>
        <w:t>suspect</w:t>
      </w:r>
      <w:r w:rsidR="00DA119B" w:rsidRPr="00A76256">
        <w:rPr>
          <w:lang w:val="en-US"/>
        </w:rPr>
        <w:t xml:space="preserve"> from the line</w:t>
      </w:r>
      <w:r w:rsidR="00CD5297" w:rsidRPr="00A76256">
        <w:rPr>
          <w:lang w:val="en-US"/>
        </w:rPr>
        <w:t xml:space="preserve">up. </w:t>
      </w:r>
      <w:r w:rsidR="002A6A09" w:rsidRPr="00A76256">
        <w:rPr>
          <w:lang w:val="en-US"/>
        </w:rPr>
        <w:t xml:space="preserve">The typical finding </w:t>
      </w:r>
      <w:r w:rsidR="00AC73D0" w:rsidRPr="00A76256">
        <w:rPr>
          <w:lang w:val="en-US"/>
        </w:rPr>
        <w:t xml:space="preserve">in these studies </w:t>
      </w:r>
      <w:del w:id="526" w:author="Author" w:date="2018-03-17T15:49:00Z">
        <w:r w:rsidR="00AC73D0">
          <w:rPr>
            <w:lang w:val="en-US"/>
          </w:rPr>
          <w:delText>is</w:delText>
        </w:r>
      </w:del>
      <w:ins w:id="527" w:author="Author" w:date="2018-03-17T15:49:00Z">
        <w:r w:rsidR="004328E5" w:rsidRPr="00A76256">
          <w:rPr>
            <w:lang w:val="en-US"/>
          </w:rPr>
          <w:t>was</w:t>
        </w:r>
      </w:ins>
      <w:r w:rsidR="004328E5" w:rsidRPr="00A76256">
        <w:rPr>
          <w:lang w:val="en-US"/>
        </w:rPr>
        <w:t xml:space="preserve"> </w:t>
      </w:r>
      <w:r w:rsidR="005E0E3C" w:rsidRPr="00A76256">
        <w:rPr>
          <w:lang w:val="en-US"/>
        </w:rPr>
        <w:t xml:space="preserve">that confirming feedback </w:t>
      </w:r>
      <w:del w:id="528" w:author="Author" w:date="2018-03-17T15:49:00Z">
        <w:r w:rsidR="00CD625F">
          <w:rPr>
            <w:lang w:val="en-US"/>
          </w:rPr>
          <w:delText>elevates</w:delText>
        </w:r>
      </w:del>
      <w:ins w:id="529" w:author="Author" w:date="2018-03-17T15:49:00Z">
        <w:r w:rsidR="004328E5" w:rsidRPr="00A76256">
          <w:rPr>
            <w:lang w:val="en-US"/>
          </w:rPr>
          <w:t>elevated</w:t>
        </w:r>
      </w:ins>
      <w:r w:rsidR="004328E5" w:rsidRPr="00A76256">
        <w:rPr>
          <w:lang w:val="en-US"/>
        </w:rPr>
        <w:t xml:space="preserve"> </w:t>
      </w:r>
      <w:r w:rsidR="005E0E3C" w:rsidRPr="00A76256">
        <w:rPr>
          <w:lang w:val="en-US"/>
        </w:rPr>
        <w:t>participants</w:t>
      </w:r>
      <w:r w:rsidR="001C3938" w:rsidRPr="00A76256">
        <w:rPr>
          <w:lang w:val="en-US"/>
        </w:rPr>
        <w:t>’</w:t>
      </w:r>
      <w:r w:rsidR="005E0E3C" w:rsidRPr="00A76256">
        <w:rPr>
          <w:lang w:val="en-US"/>
        </w:rPr>
        <w:t xml:space="preserve"> confidence</w:t>
      </w:r>
      <w:r w:rsidR="002A6A09" w:rsidRPr="00A76256">
        <w:rPr>
          <w:lang w:val="en-US"/>
        </w:rPr>
        <w:t xml:space="preserve"> in their memories </w:t>
      </w:r>
      <w:r w:rsidR="00F1720C" w:rsidRPr="00A76256">
        <w:rPr>
          <w:lang w:val="en-US"/>
        </w:rPr>
        <w:t xml:space="preserve">and </w:t>
      </w:r>
      <w:ins w:id="530" w:author="Author" w:date="2018-03-17T15:49:00Z">
        <w:r w:rsidR="004328E5" w:rsidRPr="00A76256">
          <w:rPr>
            <w:lang w:val="en-US"/>
          </w:rPr>
          <w:t xml:space="preserve">accordingly, </w:t>
        </w:r>
      </w:ins>
      <w:r w:rsidR="00E31B10" w:rsidRPr="00A76256">
        <w:rPr>
          <w:lang w:val="en-US"/>
        </w:rPr>
        <w:t xml:space="preserve">they </w:t>
      </w:r>
      <w:del w:id="531" w:author="Author" w:date="2018-03-17T15:49:00Z">
        <w:r w:rsidR="00AB4FE8">
          <w:rPr>
            <w:lang w:val="en-US"/>
          </w:rPr>
          <w:delText>are</w:delText>
        </w:r>
      </w:del>
      <w:ins w:id="532" w:author="Author" w:date="2018-03-17T15:49:00Z">
        <w:r w:rsidR="004328E5" w:rsidRPr="00A76256">
          <w:rPr>
            <w:lang w:val="en-US"/>
          </w:rPr>
          <w:t>were</w:t>
        </w:r>
      </w:ins>
      <w:r w:rsidR="004328E5" w:rsidRPr="00A76256">
        <w:rPr>
          <w:lang w:val="en-US"/>
        </w:rPr>
        <w:t xml:space="preserve"> </w:t>
      </w:r>
      <w:r w:rsidR="00E31B10" w:rsidRPr="00A76256">
        <w:rPr>
          <w:lang w:val="en-US"/>
        </w:rPr>
        <w:t>more willing to testify in court</w:t>
      </w:r>
      <w:r w:rsidR="00F1720C" w:rsidRPr="00A76256">
        <w:rPr>
          <w:lang w:val="en-US"/>
        </w:rPr>
        <w:t xml:space="preserve"> </w:t>
      </w:r>
      <w:r w:rsidR="002A6A09" w:rsidRPr="00A76256">
        <w:rPr>
          <w:lang w:val="en-US"/>
        </w:rPr>
        <w:t xml:space="preserve">compared </w:t>
      </w:r>
      <w:del w:id="533" w:author="Author" w:date="2018-03-17T15:49:00Z">
        <w:r w:rsidR="00EA75C9">
          <w:rPr>
            <w:lang w:val="en-US"/>
          </w:rPr>
          <w:delText>with</w:delText>
        </w:r>
      </w:del>
      <w:ins w:id="534" w:author="Author" w:date="2018-03-17T15:49:00Z">
        <w:r w:rsidR="00CD05C4" w:rsidRPr="00A76256">
          <w:rPr>
            <w:lang w:val="en-US"/>
          </w:rPr>
          <w:t xml:space="preserve">to </w:t>
        </w:r>
        <w:r w:rsidR="004328E5" w:rsidRPr="00A76256">
          <w:rPr>
            <w:lang w:val="en-US"/>
          </w:rPr>
          <w:t>those in</w:t>
        </w:r>
      </w:ins>
      <w:r w:rsidR="00EA75C9" w:rsidRPr="00A76256">
        <w:rPr>
          <w:lang w:val="en-US"/>
        </w:rPr>
        <w:t xml:space="preserve"> </w:t>
      </w:r>
      <w:r w:rsidR="002A6A09" w:rsidRPr="00A76256">
        <w:rPr>
          <w:lang w:val="en-US"/>
        </w:rPr>
        <w:t>the no feedback condition</w:t>
      </w:r>
      <w:r w:rsidR="00EA75C9" w:rsidRPr="00A76256">
        <w:rPr>
          <w:lang w:val="en-US"/>
        </w:rPr>
        <w:t xml:space="preserve">. Obviously, this </w:t>
      </w:r>
      <w:ins w:id="535" w:author="Author" w:date="2018-03-17T15:49:00Z">
        <w:r w:rsidR="004328E5" w:rsidRPr="00A76256">
          <w:rPr>
            <w:lang w:val="en-US"/>
          </w:rPr>
          <w:t xml:space="preserve">inflation of </w:t>
        </w:r>
      </w:ins>
      <w:r w:rsidR="00EA75C9" w:rsidRPr="00A76256">
        <w:rPr>
          <w:lang w:val="en-US"/>
        </w:rPr>
        <w:t xml:space="preserve">confidence </w:t>
      </w:r>
      <w:del w:id="536" w:author="Author" w:date="2018-03-17T15:49:00Z">
        <w:r w:rsidR="00EA75C9">
          <w:rPr>
            <w:lang w:val="en-US"/>
          </w:rPr>
          <w:delText>inflation can</w:delText>
        </w:r>
      </w:del>
      <w:ins w:id="537" w:author="Author" w:date="2018-03-17T15:49:00Z">
        <w:r w:rsidR="004328E5" w:rsidRPr="00A76256">
          <w:rPr>
            <w:lang w:val="en-US"/>
          </w:rPr>
          <w:t>may</w:t>
        </w:r>
      </w:ins>
      <w:r w:rsidR="004328E5" w:rsidRPr="00A76256">
        <w:rPr>
          <w:lang w:val="en-US"/>
        </w:rPr>
        <w:t xml:space="preserve"> </w:t>
      </w:r>
      <w:r w:rsidR="00EA75C9" w:rsidRPr="00A76256">
        <w:rPr>
          <w:lang w:val="en-US"/>
        </w:rPr>
        <w:t>become</w:t>
      </w:r>
      <w:r w:rsidR="002A6A09" w:rsidRPr="00A76256">
        <w:rPr>
          <w:lang w:val="en-US"/>
        </w:rPr>
        <w:t xml:space="preserve"> a serious issue when the suspect is innocent.</w:t>
      </w:r>
      <w:del w:id="538" w:author="Author" w:date="2018-03-17T15:57:00Z">
        <w:r w:rsidR="002A6A09" w:rsidRPr="00A76256" w:rsidDel="004B0EDF">
          <w:rPr>
            <w:lang w:val="en-US"/>
          </w:rPr>
          <w:delText xml:space="preserve"> </w:delText>
        </w:r>
      </w:del>
    </w:p>
    <w:p w14:paraId="008B81C9" w14:textId="4A29533F" w:rsidR="00A217F7" w:rsidRPr="00A76256" w:rsidRDefault="00F1720C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>Steblay, Wells</w:t>
      </w:r>
      <w:del w:id="539" w:author="Author" w:date="2018-03-17T15:49:00Z">
        <w:r>
          <w:rPr>
            <w:lang w:val="en-US"/>
          </w:rPr>
          <w:delText>,</w:delText>
        </w:r>
      </w:del>
      <w:r w:rsidRPr="00A76256">
        <w:rPr>
          <w:lang w:val="en-US"/>
        </w:rPr>
        <w:t xml:space="preserve"> </w:t>
      </w:r>
      <w:r w:rsidR="00A952DC" w:rsidRPr="00A76256">
        <w:rPr>
          <w:lang w:val="en-US"/>
        </w:rPr>
        <w:t xml:space="preserve">and </w:t>
      </w:r>
      <w:r w:rsidRPr="00A76256">
        <w:rPr>
          <w:lang w:val="en-US"/>
        </w:rPr>
        <w:t xml:space="preserve">Douglass (2014) </w:t>
      </w:r>
      <w:r w:rsidR="00FB53FE" w:rsidRPr="00A76256">
        <w:rPr>
          <w:lang w:val="en-US"/>
        </w:rPr>
        <w:t xml:space="preserve">conducted </w:t>
      </w:r>
      <w:r w:rsidRPr="00A76256">
        <w:rPr>
          <w:lang w:val="en-US"/>
        </w:rPr>
        <w:t xml:space="preserve">a meta-analysis of </w:t>
      </w:r>
      <w:del w:id="540" w:author="Author" w:date="2018-03-17T15:49:00Z">
        <w:r w:rsidR="00371016">
          <w:rPr>
            <w:lang w:val="en-US"/>
          </w:rPr>
          <w:delText>this</w:delText>
        </w:r>
      </w:del>
      <w:ins w:id="541" w:author="Author" w:date="2018-03-17T15:49:00Z">
        <w:r w:rsidR="00CD05C4" w:rsidRPr="00A76256">
          <w:rPr>
            <w:lang w:val="en-US"/>
          </w:rPr>
          <w:t>the</w:t>
        </w:r>
      </w:ins>
      <w:r w:rsidR="00CD05C4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post-identification effect based on </w:t>
      </w:r>
      <w:ins w:id="542" w:author="Author" w:date="2018-03-17T15:49:00Z">
        <w:r w:rsidR="00CD05C4" w:rsidRPr="00A76256">
          <w:rPr>
            <w:lang w:val="en-US"/>
          </w:rPr>
          <w:t xml:space="preserve">the </w:t>
        </w:r>
      </w:ins>
      <w:r w:rsidRPr="00A76256">
        <w:rPr>
          <w:lang w:val="en-US"/>
        </w:rPr>
        <w:t xml:space="preserve">data of 21 studies </w:t>
      </w:r>
      <w:del w:id="543" w:author="Author" w:date="2018-03-17T15:49:00Z">
        <w:r>
          <w:rPr>
            <w:lang w:val="en-US"/>
          </w:rPr>
          <w:delText>involving</w:delText>
        </w:r>
      </w:del>
      <w:ins w:id="544" w:author="Author" w:date="2018-03-17T15:49:00Z">
        <w:r w:rsidR="004328E5" w:rsidRPr="00A76256">
          <w:rPr>
            <w:lang w:val="en-US"/>
          </w:rPr>
          <w:t>that involved</w:t>
        </w:r>
      </w:ins>
      <w:r w:rsidR="004328E5" w:rsidRPr="00A76256">
        <w:rPr>
          <w:lang w:val="en-US"/>
        </w:rPr>
        <w:t xml:space="preserve"> </w:t>
      </w:r>
      <w:r w:rsidRPr="00A76256">
        <w:rPr>
          <w:lang w:val="en-US"/>
        </w:rPr>
        <w:t>7,000 participants from the United States, Canada, Europe</w:t>
      </w:r>
      <w:del w:id="545" w:author="Author" w:date="2018-03-17T15:49:00Z">
        <w:r>
          <w:rPr>
            <w:lang w:val="en-US"/>
          </w:rPr>
          <w:delText>,</w:delText>
        </w:r>
      </w:del>
      <w:ins w:id="546" w:author="Author" w:date="2018-03-17T15:55:00Z">
        <w:r w:rsidR="00DE7FF7">
          <w:rPr>
            <w:lang w:val="en-US"/>
          </w:rPr>
          <w:t>, and</w:t>
        </w:r>
      </w:ins>
      <w:del w:id="547" w:author="Author" w:date="2018-03-17T15:55:00Z">
        <w:r w:rsidRPr="00A76256" w:rsidDel="00DE7FF7">
          <w:rPr>
            <w:lang w:val="en-US"/>
          </w:rPr>
          <w:delText xml:space="preserve"> and</w:delText>
        </w:r>
      </w:del>
      <w:r w:rsidRPr="00A76256">
        <w:rPr>
          <w:lang w:val="en-US"/>
        </w:rPr>
        <w:t xml:space="preserve"> Australia. They found that </w:t>
      </w:r>
      <w:r w:rsidR="00A22479" w:rsidRPr="00A76256">
        <w:rPr>
          <w:lang w:val="en-US"/>
        </w:rPr>
        <w:t>when an innocent person</w:t>
      </w:r>
      <w:r w:rsidRPr="00A76256">
        <w:rPr>
          <w:lang w:val="en-US"/>
        </w:rPr>
        <w:t xml:space="preserve"> was chosen </w:t>
      </w:r>
      <w:r w:rsidR="00374904" w:rsidRPr="00A76256">
        <w:rPr>
          <w:lang w:val="en-US"/>
        </w:rPr>
        <w:t>from a l</w:t>
      </w:r>
      <w:r w:rsidR="007C6EE8" w:rsidRPr="00A76256">
        <w:rPr>
          <w:lang w:val="en-US"/>
        </w:rPr>
        <w:t>ine</w:t>
      </w:r>
      <w:r w:rsidR="00374904" w:rsidRPr="00A76256">
        <w:rPr>
          <w:lang w:val="en-US"/>
        </w:rPr>
        <w:t>up</w:t>
      </w:r>
      <w:r w:rsidR="006E7888" w:rsidRPr="00A76256">
        <w:rPr>
          <w:lang w:val="en-US"/>
        </w:rPr>
        <w:t>,</w:t>
      </w:r>
      <w:r w:rsidR="00374904" w:rsidRPr="00A76256">
        <w:rPr>
          <w:lang w:val="en-US"/>
        </w:rPr>
        <w:t xml:space="preserve"> </w:t>
      </w:r>
      <w:r w:rsidRPr="00A76256">
        <w:rPr>
          <w:lang w:val="en-US"/>
        </w:rPr>
        <w:t>confirming feedback increased</w:t>
      </w:r>
      <w:r w:rsidR="006E7888" w:rsidRPr="00A76256">
        <w:rPr>
          <w:lang w:val="en-US"/>
        </w:rPr>
        <w:t xml:space="preserve"> witnesses’ </w:t>
      </w:r>
      <w:r w:rsidR="00A22479" w:rsidRPr="00A76256">
        <w:rPr>
          <w:lang w:val="en-US"/>
        </w:rPr>
        <w:t>memory clarity</w:t>
      </w:r>
      <w:r w:rsidR="006E7888" w:rsidRPr="00A76256">
        <w:rPr>
          <w:lang w:val="en-US"/>
        </w:rPr>
        <w:t xml:space="preserve"> of the culprit</w:t>
      </w:r>
      <w:r w:rsidR="00A22479" w:rsidRPr="00A76256">
        <w:rPr>
          <w:lang w:val="en-US"/>
        </w:rPr>
        <w:t xml:space="preserve">, </w:t>
      </w:r>
      <w:r w:rsidR="006E7888" w:rsidRPr="00A76256">
        <w:rPr>
          <w:lang w:val="en-US"/>
        </w:rPr>
        <w:t xml:space="preserve">memory </w:t>
      </w:r>
      <w:del w:id="548" w:author="Author" w:date="2018-03-17T15:49:00Z">
        <w:r w:rsidR="006E7888">
          <w:rPr>
            <w:lang w:val="en-US"/>
          </w:rPr>
          <w:delText>for</w:delText>
        </w:r>
      </w:del>
      <w:ins w:id="549" w:author="Author" w:date="2018-03-17T15:49:00Z">
        <w:r w:rsidR="00CD05C4" w:rsidRPr="00A76256">
          <w:rPr>
            <w:lang w:val="en-US"/>
          </w:rPr>
          <w:t xml:space="preserve">of </w:t>
        </w:r>
        <w:r w:rsidR="004328E5" w:rsidRPr="00A76256">
          <w:rPr>
            <w:lang w:val="en-US"/>
          </w:rPr>
          <w:t>the</w:t>
        </w:r>
      </w:ins>
      <w:r w:rsidR="004328E5" w:rsidRPr="00A76256">
        <w:rPr>
          <w:lang w:val="en-US"/>
        </w:rPr>
        <w:t xml:space="preserve"> </w:t>
      </w:r>
      <w:r w:rsidR="006E7888" w:rsidRPr="00A76256">
        <w:rPr>
          <w:lang w:val="en-US"/>
        </w:rPr>
        <w:t xml:space="preserve">culprit’s </w:t>
      </w:r>
      <w:r w:rsidR="00A22479" w:rsidRPr="00A76256">
        <w:rPr>
          <w:lang w:val="en-US"/>
        </w:rPr>
        <w:t>facial details</w:t>
      </w:r>
      <w:del w:id="550" w:author="Author" w:date="2018-03-17T15:49:00Z">
        <w:r w:rsidR="00E26030">
          <w:rPr>
            <w:lang w:val="en-US"/>
          </w:rPr>
          <w:delText>,</w:delText>
        </w:r>
      </w:del>
      <w:r w:rsidR="006E7888" w:rsidRPr="00A76256">
        <w:rPr>
          <w:lang w:val="en-US"/>
        </w:rPr>
        <w:t xml:space="preserve"> and their certainty </w:t>
      </w:r>
      <w:r w:rsidR="00A22479" w:rsidRPr="00A76256">
        <w:rPr>
          <w:lang w:val="en-US"/>
        </w:rPr>
        <w:t xml:space="preserve">in their </w:t>
      </w:r>
      <w:r w:rsidR="00112DF0" w:rsidRPr="00A76256">
        <w:rPr>
          <w:lang w:val="en-US"/>
        </w:rPr>
        <w:t>(</w:t>
      </w:r>
      <w:r w:rsidR="00A22479" w:rsidRPr="00A76256">
        <w:rPr>
          <w:lang w:val="en-US"/>
        </w:rPr>
        <w:t>false</w:t>
      </w:r>
      <w:r w:rsidR="00112DF0" w:rsidRPr="00A76256">
        <w:rPr>
          <w:lang w:val="en-US"/>
        </w:rPr>
        <w:t>)</w:t>
      </w:r>
      <w:r w:rsidR="00A22479" w:rsidRPr="00A76256">
        <w:rPr>
          <w:lang w:val="en-US"/>
        </w:rPr>
        <w:t xml:space="preserve"> memories. The effect size</w:t>
      </w:r>
      <w:r w:rsidR="006E7888" w:rsidRPr="00A76256">
        <w:rPr>
          <w:lang w:val="en-US"/>
        </w:rPr>
        <w:t>s</w:t>
      </w:r>
      <w:r w:rsidR="00A22479" w:rsidRPr="00A76256">
        <w:rPr>
          <w:lang w:val="en-US"/>
        </w:rPr>
        <w:t xml:space="preserve"> </w:t>
      </w:r>
      <w:r w:rsidR="00482277" w:rsidRPr="00A76256">
        <w:rPr>
          <w:lang w:val="en-US"/>
        </w:rPr>
        <w:t xml:space="preserve">of the post-identification effect on </w:t>
      </w:r>
      <w:r w:rsidR="006E7888" w:rsidRPr="00A76256">
        <w:rPr>
          <w:lang w:val="en-US"/>
        </w:rPr>
        <w:t>memory clarity</w:t>
      </w:r>
      <w:r w:rsidR="00A22479" w:rsidRPr="00A76256">
        <w:rPr>
          <w:lang w:val="en-US"/>
        </w:rPr>
        <w:t xml:space="preserve"> </w:t>
      </w:r>
      <w:del w:id="551" w:author="Author" w:date="2018-03-17T15:49:00Z">
        <w:r w:rsidR="006E7888">
          <w:rPr>
            <w:lang w:val="en-US"/>
          </w:rPr>
          <w:delText xml:space="preserve"> </w:delText>
        </w:r>
      </w:del>
      <w:r w:rsidR="006E7888" w:rsidRPr="00A76256">
        <w:rPr>
          <w:lang w:val="en-US"/>
        </w:rPr>
        <w:t>and memory for facial details</w:t>
      </w:r>
      <w:del w:id="552" w:author="Author" w:date="2018-03-17T15:49:00Z">
        <w:r w:rsidR="006E7888">
          <w:rPr>
            <w:lang w:val="en-US"/>
          </w:rPr>
          <w:delText xml:space="preserve"> </w:delText>
        </w:r>
      </w:del>
      <w:r w:rsidR="006E7888" w:rsidRPr="00A76256">
        <w:rPr>
          <w:lang w:val="en-US"/>
        </w:rPr>
        <w:t xml:space="preserve"> were medium to large in the reviewed studies</w:t>
      </w:r>
      <w:r w:rsidR="00E26030" w:rsidRPr="00A76256">
        <w:rPr>
          <w:lang w:val="en-US"/>
        </w:rPr>
        <w:t xml:space="preserve"> (mean Cohen’s </w:t>
      </w:r>
      <w:r w:rsidR="00464DE0" w:rsidRPr="00A76256">
        <w:rPr>
          <w:i/>
          <w:lang w:val="en-US"/>
        </w:rPr>
        <w:t>d</w:t>
      </w:r>
      <w:r w:rsidR="00E26030" w:rsidRPr="00A76256">
        <w:rPr>
          <w:lang w:val="en-US"/>
        </w:rPr>
        <w:t xml:space="preserve"> of 0.69 and 0.65, respectively)</w:t>
      </w:r>
      <w:r w:rsidR="006E7888" w:rsidRPr="00A76256">
        <w:rPr>
          <w:lang w:val="en-US"/>
        </w:rPr>
        <w:t>.</w:t>
      </w:r>
    </w:p>
    <w:p w14:paraId="02FEA083" w14:textId="6FE0ED39" w:rsidR="00E31B10" w:rsidRPr="00A76256" w:rsidRDefault="00814AE2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>Many studies on post-identification</w:t>
      </w:r>
      <w:r w:rsidR="0040619A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effects have been </w:t>
      </w:r>
      <w:r w:rsidR="00E26030" w:rsidRPr="00A76256">
        <w:rPr>
          <w:lang w:val="en-US"/>
        </w:rPr>
        <w:t xml:space="preserve">conducted </w:t>
      </w:r>
      <w:r w:rsidRPr="00A76256">
        <w:rPr>
          <w:lang w:val="en-US"/>
        </w:rPr>
        <w:t xml:space="preserve">in the </w:t>
      </w:r>
      <w:r w:rsidR="00E26030" w:rsidRPr="00A76256">
        <w:rPr>
          <w:lang w:val="en-US"/>
        </w:rPr>
        <w:t xml:space="preserve">artificial environment of </w:t>
      </w:r>
      <w:del w:id="553" w:author="Author" w:date="2018-03-17T15:49:00Z">
        <w:r w:rsidR="00E26030">
          <w:rPr>
            <w:lang w:val="en-US"/>
          </w:rPr>
          <w:delText>the</w:delText>
        </w:r>
      </w:del>
      <w:ins w:id="554" w:author="Author" w:date="2018-03-17T15:49:00Z">
        <w:r w:rsidR="002D458F" w:rsidRPr="00A76256">
          <w:rPr>
            <w:lang w:val="en-US"/>
          </w:rPr>
          <w:t>a</w:t>
        </w:r>
      </w:ins>
      <w:r w:rsidR="002D458F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laboratory. However, </w:t>
      </w:r>
      <w:r w:rsidR="00692D93" w:rsidRPr="00A76256">
        <w:rPr>
          <w:lang w:val="en-US"/>
        </w:rPr>
        <w:t xml:space="preserve">Wright and Skagerberg (2007) </w:t>
      </w:r>
      <w:r w:rsidR="004A4DAA" w:rsidRPr="00A76256">
        <w:rPr>
          <w:lang w:val="en-US"/>
        </w:rPr>
        <w:t>tested whether</w:t>
      </w:r>
      <w:r w:rsidR="00692D93" w:rsidRPr="00A76256">
        <w:rPr>
          <w:lang w:val="en-US"/>
        </w:rPr>
        <w:t xml:space="preserve"> eyewitness</w:t>
      </w:r>
      <w:r w:rsidR="00A127F2" w:rsidRPr="00A76256">
        <w:rPr>
          <w:lang w:val="en-US"/>
        </w:rPr>
        <w:t>es</w:t>
      </w:r>
      <w:del w:id="555" w:author="Author" w:date="2018-03-17T15:49:00Z">
        <w:r w:rsidR="00571888">
          <w:rPr>
            <w:lang w:val="en-US"/>
          </w:rPr>
          <w:delText xml:space="preserve"> (</w:delText>
        </w:r>
      </w:del>
      <w:ins w:id="556" w:author="Author" w:date="2018-03-17T15:49:00Z">
        <w:r w:rsidR="002D458F" w:rsidRPr="00A76256">
          <w:rPr>
            <w:lang w:val="en-US"/>
          </w:rPr>
          <w:t>, both</w:t>
        </w:r>
        <w:r w:rsidR="00571888" w:rsidRPr="00A76256">
          <w:rPr>
            <w:lang w:val="en-US"/>
          </w:rPr>
          <w:t xml:space="preserve"> </w:t>
        </w:r>
      </w:ins>
      <w:r w:rsidR="00571888" w:rsidRPr="00A76256">
        <w:rPr>
          <w:lang w:val="en-US"/>
        </w:rPr>
        <w:t>victims and bystanders</w:t>
      </w:r>
      <w:del w:id="557" w:author="Author" w:date="2018-03-17T15:49:00Z">
        <w:r w:rsidR="00571888">
          <w:rPr>
            <w:lang w:val="en-US"/>
          </w:rPr>
          <w:delText xml:space="preserve">) </w:delText>
        </w:r>
        <w:r w:rsidR="00692D93">
          <w:rPr>
            <w:lang w:val="en-US"/>
          </w:rPr>
          <w:delText>to</w:delText>
        </w:r>
      </w:del>
      <w:ins w:id="558" w:author="Author" w:date="2018-03-17T15:49:00Z">
        <w:r w:rsidR="002D458F" w:rsidRPr="00A76256">
          <w:rPr>
            <w:lang w:val="en-US"/>
          </w:rPr>
          <w:t>,</w:t>
        </w:r>
        <w:r w:rsidR="00571888" w:rsidRPr="00A76256">
          <w:rPr>
            <w:lang w:val="en-US"/>
          </w:rPr>
          <w:t xml:space="preserve"> </w:t>
        </w:r>
        <w:r w:rsidR="002D458F" w:rsidRPr="00A76256">
          <w:rPr>
            <w:lang w:val="en-US"/>
          </w:rPr>
          <w:t>of</w:t>
        </w:r>
      </w:ins>
      <w:r w:rsidR="002D458F" w:rsidRPr="00A76256">
        <w:rPr>
          <w:lang w:val="en-US"/>
        </w:rPr>
        <w:t xml:space="preserve"> </w:t>
      </w:r>
      <w:r w:rsidR="00692D93" w:rsidRPr="00A76256">
        <w:rPr>
          <w:lang w:val="en-US"/>
        </w:rPr>
        <w:t xml:space="preserve">real crimes </w:t>
      </w:r>
      <w:r w:rsidR="004A4DAA" w:rsidRPr="00A76256">
        <w:rPr>
          <w:lang w:val="en-US"/>
        </w:rPr>
        <w:t xml:space="preserve">would change their </w:t>
      </w:r>
      <w:r w:rsidR="00057F14" w:rsidRPr="00A76256">
        <w:rPr>
          <w:lang w:val="en-US"/>
        </w:rPr>
        <w:t xml:space="preserve">responses </w:t>
      </w:r>
      <w:r w:rsidR="001267DB" w:rsidRPr="00A76256">
        <w:rPr>
          <w:lang w:val="en-US"/>
        </w:rPr>
        <w:t xml:space="preserve">to </w:t>
      </w:r>
      <w:r w:rsidR="00057F14" w:rsidRPr="00A76256">
        <w:rPr>
          <w:lang w:val="en-US"/>
        </w:rPr>
        <w:t>meta-</w:t>
      </w:r>
      <w:r w:rsidR="004A4DAA" w:rsidRPr="00A76256">
        <w:rPr>
          <w:lang w:val="en-US"/>
        </w:rPr>
        <w:t xml:space="preserve">memory </w:t>
      </w:r>
      <w:r w:rsidR="00057F14" w:rsidRPr="00A76256">
        <w:rPr>
          <w:lang w:val="en-US"/>
        </w:rPr>
        <w:t xml:space="preserve">questions </w:t>
      </w:r>
      <w:r w:rsidR="004A4DAA" w:rsidRPr="00A76256">
        <w:rPr>
          <w:lang w:val="en-US"/>
        </w:rPr>
        <w:t>after receiving feedback</w:t>
      </w:r>
      <w:r w:rsidR="00FF31A7" w:rsidRPr="00A76256">
        <w:rPr>
          <w:lang w:val="en-US"/>
        </w:rPr>
        <w:t xml:space="preserve"> from the police</w:t>
      </w:r>
      <w:r w:rsidR="004A4DAA" w:rsidRPr="00A76256">
        <w:rPr>
          <w:lang w:val="en-US"/>
        </w:rPr>
        <w:t xml:space="preserve">. </w:t>
      </w:r>
      <w:r w:rsidR="0040619A" w:rsidRPr="00A76256">
        <w:rPr>
          <w:lang w:val="en-US"/>
        </w:rPr>
        <w:t>The</w:t>
      </w:r>
      <w:r w:rsidR="001267DB" w:rsidRPr="00A76256">
        <w:rPr>
          <w:lang w:val="en-US"/>
        </w:rPr>
        <w:t xml:space="preserve"> </w:t>
      </w:r>
      <w:del w:id="559" w:author="Author" w:date="2018-03-17T15:49:00Z">
        <w:r w:rsidR="001267DB">
          <w:rPr>
            <w:lang w:val="en-US"/>
          </w:rPr>
          <w:delText>authors</w:delText>
        </w:r>
      </w:del>
      <w:ins w:id="560" w:author="Author" w:date="2018-03-17T15:49:00Z">
        <w:r w:rsidR="002D458F" w:rsidRPr="00A76256">
          <w:rPr>
            <w:lang w:val="en-US"/>
          </w:rPr>
          <w:t>researchers</w:t>
        </w:r>
      </w:ins>
      <w:r w:rsidR="002D458F" w:rsidRPr="00A76256">
        <w:rPr>
          <w:lang w:val="en-US"/>
        </w:rPr>
        <w:t xml:space="preserve"> </w:t>
      </w:r>
      <w:r w:rsidR="001267DB" w:rsidRPr="00A76256">
        <w:rPr>
          <w:lang w:val="en-US"/>
        </w:rPr>
        <w:t>evaluated</w:t>
      </w:r>
      <w:r w:rsidR="0040619A" w:rsidRPr="00A76256">
        <w:rPr>
          <w:lang w:val="en-US"/>
        </w:rPr>
        <w:t xml:space="preserve"> </w:t>
      </w:r>
      <w:r w:rsidR="003B1808" w:rsidRPr="00A76256">
        <w:rPr>
          <w:lang w:val="en-US"/>
        </w:rPr>
        <w:t xml:space="preserve">actual </w:t>
      </w:r>
      <w:r w:rsidR="0040619A" w:rsidRPr="00A76256">
        <w:rPr>
          <w:lang w:val="en-US"/>
        </w:rPr>
        <w:t>eyewitnesses</w:t>
      </w:r>
      <w:r w:rsidR="001267DB" w:rsidRPr="00A76256">
        <w:rPr>
          <w:lang w:val="en-US"/>
        </w:rPr>
        <w:t xml:space="preserve"> in the United Kingdom and observed</w:t>
      </w:r>
      <w:r w:rsidR="00FF31A7" w:rsidRPr="00A76256">
        <w:rPr>
          <w:lang w:val="en-US"/>
        </w:rPr>
        <w:t xml:space="preserve"> that </w:t>
      </w:r>
      <w:r w:rsidR="00FF31A7" w:rsidRPr="00A76256">
        <w:rPr>
          <w:lang w:val="en-US"/>
        </w:rPr>
        <w:lastRenderedPageBreak/>
        <w:t>a</w:t>
      </w:r>
      <w:r w:rsidR="004A4DAA" w:rsidRPr="00A76256">
        <w:rPr>
          <w:lang w:val="en-US"/>
        </w:rPr>
        <w:t>fter police officer</w:t>
      </w:r>
      <w:r w:rsidR="001267DB" w:rsidRPr="00A76256">
        <w:rPr>
          <w:lang w:val="en-US"/>
        </w:rPr>
        <w:t>s</w:t>
      </w:r>
      <w:r w:rsidR="004A4DAA" w:rsidRPr="00A76256">
        <w:rPr>
          <w:lang w:val="en-US"/>
        </w:rPr>
        <w:t xml:space="preserve"> </w:t>
      </w:r>
      <w:ins w:id="561" w:author="Author" w:date="2018-03-17T15:49:00Z">
        <w:r w:rsidR="002D458F" w:rsidRPr="00A76256">
          <w:rPr>
            <w:lang w:val="en-US"/>
          </w:rPr>
          <w:t xml:space="preserve">had </w:t>
        </w:r>
      </w:ins>
      <w:r w:rsidR="004A4DAA" w:rsidRPr="00A76256">
        <w:rPr>
          <w:lang w:val="en-US"/>
        </w:rPr>
        <w:t xml:space="preserve">told the witnesses that they </w:t>
      </w:r>
      <w:ins w:id="562" w:author="Author" w:date="2018-03-17T15:49:00Z">
        <w:r w:rsidR="002D458F" w:rsidRPr="00A76256">
          <w:rPr>
            <w:lang w:val="en-US"/>
          </w:rPr>
          <w:t xml:space="preserve">had </w:t>
        </w:r>
      </w:ins>
      <w:r w:rsidR="004A4DAA" w:rsidRPr="00A76256">
        <w:rPr>
          <w:lang w:val="en-US"/>
        </w:rPr>
        <w:t xml:space="preserve">identified the true culprit, </w:t>
      </w:r>
      <w:r w:rsidR="00FF31A7" w:rsidRPr="00A76256">
        <w:rPr>
          <w:lang w:val="en-US"/>
        </w:rPr>
        <w:t xml:space="preserve">witnesses </w:t>
      </w:r>
      <w:r w:rsidR="001267DB" w:rsidRPr="00A76256">
        <w:rPr>
          <w:lang w:val="en-US"/>
        </w:rPr>
        <w:t xml:space="preserve">claimed </w:t>
      </w:r>
      <w:r w:rsidR="00FF31A7" w:rsidRPr="00A76256">
        <w:rPr>
          <w:lang w:val="en-US"/>
        </w:rPr>
        <w:t xml:space="preserve">better memories for faces and events compared </w:t>
      </w:r>
      <w:del w:id="563" w:author="Author" w:date="2018-03-17T15:49:00Z">
        <w:r w:rsidR="001267DB">
          <w:rPr>
            <w:lang w:val="en-US"/>
          </w:rPr>
          <w:delText>with</w:delText>
        </w:r>
      </w:del>
      <w:ins w:id="564" w:author="Author" w:date="2018-03-17T15:49:00Z">
        <w:r w:rsidR="00546214" w:rsidRPr="00A76256">
          <w:rPr>
            <w:lang w:val="en-US"/>
          </w:rPr>
          <w:t>to</w:t>
        </w:r>
      </w:ins>
      <w:r w:rsidR="00546214" w:rsidRPr="00A76256">
        <w:rPr>
          <w:lang w:val="en-US"/>
        </w:rPr>
        <w:t xml:space="preserve"> </w:t>
      </w:r>
      <w:r w:rsidR="00FF31A7" w:rsidRPr="00A76256">
        <w:rPr>
          <w:lang w:val="en-US"/>
        </w:rPr>
        <w:t xml:space="preserve">those who </w:t>
      </w:r>
      <w:del w:id="565" w:author="Author" w:date="2018-03-17T15:49:00Z">
        <w:r w:rsidR="00FF31A7">
          <w:rPr>
            <w:lang w:val="en-US"/>
          </w:rPr>
          <w:delText>were</w:delText>
        </w:r>
      </w:del>
      <w:ins w:id="566" w:author="Author" w:date="2018-03-17T15:49:00Z">
        <w:r w:rsidR="002D458F" w:rsidRPr="00A76256">
          <w:rPr>
            <w:lang w:val="en-US"/>
          </w:rPr>
          <w:t>had been</w:t>
        </w:r>
      </w:ins>
      <w:r w:rsidR="002D458F" w:rsidRPr="00A76256">
        <w:rPr>
          <w:lang w:val="en-US"/>
        </w:rPr>
        <w:t xml:space="preserve"> </w:t>
      </w:r>
      <w:r w:rsidR="00FF31A7" w:rsidRPr="00A76256">
        <w:rPr>
          <w:lang w:val="en-US"/>
        </w:rPr>
        <w:t xml:space="preserve">told by the police that they </w:t>
      </w:r>
      <w:del w:id="567" w:author="Author" w:date="2018-03-17T15:49:00Z">
        <w:r w:rsidR="00FF31A7">
          <w:rPr>
            <w:lang w:val="en-US"/>
          </w:rPr>
          <w:delText>did</w:delText>
        </w:r>
      </w:del>
      <w:ins w:id="568" w:author="Author" w:date="2018-03-17T15:49:00Z">
        <w:r w:rsidR="002D458F" w:rsidRPr="00A76256">
          <w:rPr>
            <w:lang w:val="en-US"/>
          </w:rPr>
          <w:t>had</w:t>
        </w:r>
      </w:ins>
      <w:r w:rsidR="002D458F" w:rsidRPr="00A76256">
        <w:rPr>
          <w:lang w:val="en-US"/>
        </w:rPr>
        <w:t xml:space="preserve"> not </w:t>
      </w:r>
      <w:del w:id="569" w:author="Author" w:date="2018-03-17T15:49:00Z">
        <w:r w:rsidR="00FF31A7">
          <w:rPr>
            <w:lang w:val="en-US"/>
          </w:rPr>
          <w:delText>identify</w:delText>
        </w:r>
      </w:del>
      <w:ins w:id="570" w:author="Author" w:date="2018-03-17T15:49:00Z">
        <w:r w:rsidR="002D458F" w:rsidRPr="00A76256">
          <w:rPr>
            <w:lang w:val="en-US"/>
          </w:rPr>
          <w:t>identified</w:t>
        </w:r>
      </w:ins>
      <w:r w:rsidR="002D458F" w:rsidRPr="00A76256">
        <w:rPr>
          <w:lang w:val="en-US"/>
        </w:rPr>
        <w:t xml:space="preserve"> </w:t>
      </w:r>
      <w:r w:rsidR="00FF31A7" w:rsidRPr="00A76256">
        <w:rPr>
          <w:lang w:val="en-US"/>
        </w:rPr>
        <w:t>the true culprit.</w:t>
      </w:r>
      <w:del w:id="571" w:author="Author" w:date="2018-03-17T15:57:00Z">
        <w:r w:rsidR="004A4DAA" w:rsidRPr="00A76256" w:rsidDel="004B0EDF">
          <w:rPr>
            <w:lang w:val="en-US"/>
          </w:rPr>
          <w:delText xml:space="preserve"> </w:delText>
        </w:r>
      </w:del>
    </w:p>
    <w:p w14:paraId="7D6086AC" w14:textId="22F99C32" w:rsidR="00A22479" w:rsidRPr="00A76256" w:rsidRDefault="00E31B10" w:rsidP="0015392B">
      <w:pPr>
        <w:jc w:val="both"/>
        <w:rPr>
          <w:b/>
          <w:lang w:val="en-US"/>
        </w:rPr>
      </w:pPr>
      <w:r w:rsidRPr="00A76256">
        <w:rPr>
          <w:b/>
          <w:lang w:val="en-US"/>
        </w:rPr>
        <w:t xml:space="preserve">Misinformation from </w:t>
      </w:r>
      <w:del w:id="572" w:author="Author" w:date="2018-03-17T15:49:00Z">
        <w:r w:rsidR="001C4D03">
          <w:rPr>
            <w:b/>
            <w:lang w:val="en-US"/>
          </w:rPr>
          <w:delText>C</w:delText>
        </w:r>
        <w:r w:rsidRPr="00E31B10">
          <w:rPr>
            <w:b/>
            <w:lang w:val="en-US"/>
          </w:rPr>
          <w:delText>o</w:delText>
        </w:r>
      </w:del>
      <w:ins w:id="573" w:author="Author" w:date="2018-03-17T15:49:00Z">
        <w:r w:rsidR="009179C0" w:rsidRPr="00A76256">
          <w:rPr>
            <w:b/>
            <w:lang w:val="en-US"/>
          </w:rPr>
          <w:t>co</w:t>
        </w:r>
      </w:ins>
      <w:r w:rsidR="009179C0" w:rsidRPr="00A76256">
        <w:rPr>
          <w:b/>
          <w:lang w:val="en-US"/>
        </w:rPr>
        <w:t>-witnesses</w:t>
      </w:r>
    </w:p>
    <w:p w14:paraId="7B1B6BF4" w14:textId="5FE98420" w:rsidR="00E31B10" w:rsidRPr="00A76256" w:rsidRDefault="001267DB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>Crimes often</w:t>
      </w:r>
      <w:r w:rsidR="00AA0FA1" w:rsidRPr="00A76256">
        <w:rPr>
          <w:lang w:val="en-US"/>
        </w:rPr>
        <w:t xml:space="preserve"> involve multiple witnesses and</w:t>
      </w:r>
      <w:r w:rsidR="001A2D86" w:rsidRPr="00A76256">
        <w:rPr>
          <w:lang w:val="en-US"/>
        </w:rPr>
        <w:t xml:space="preserve"> </w:t>
      </w:r>
      <w:del w:id="574" w:author="Author" w:date="2018-03-17T15:49:00Z">
        <w:r w:rsidR="001A2D86">
          <w:rPr>
            <w:lang w:val="en-US"/>
          </w:rPr>
          <w:delText>hence</w:delText>
        </w:r>
      </w:del>
      <w:ins w:id="575" w:author="Author" w:date="2018-03-17T15:49:00Z">
        <w:r w:rsidR="002D458F" w:rsidRPr="00A76256">
          <w:rPr>
            <w:lang w:val="en-US"/>
          </w:rPr>
          <w:t>accordingly</w:t>
        </w:r>
      </w:ins>
      <w:r w:rsidR="002D458F" w:rsidRPr="00A76256">
        <w:rPr>
          <w:lang w:val="en-US"/>
        </w:rPr>
        <w:t xml:space="preserve">, </w:t>
      </w:r>
      <w:r w:rsidR="00AA0FA1" w:rsidRPr="00A76256">
        <w:rPr>
          <w:lang w:val="en-US"/>
        </w:rPr>
        <w:t xml:space="preserve">discussions among co-witnesses </w:t>
      </w:r>
      <w:r w:rsidR="00B62FD5" w:rsidRPr="00A76256">
        <w:rPr>
          <w:lang w:val="en-US"/>
        </w:rPr>
        <w:t xml:space="preserve">are </w:t>
      </w:r>
      <w:r w:rsidR="00CC57AF" w:rsidRPr="00A76256">
        <w:rPr>
          <w:lang w:val="en-US"/>
        </w:rPr>
        <w:t>common</w:t>
      </w:r>
      <w:r w:rsidR="00AA0FA1" w:rsidRPr="00A76256">
        <w:rPr>
          <w:lang w:val="en-US"/>
        </w:rPr>
        <w:t xml:space="preserve">. </w:t>
      </w:r>
      <w:r w:rsidR="006C0742" w:rsidRPr="00A76256">
        <w:rPr>
          <w:lang w:val="en-US"/>
        </w:rPr>
        <w:t xml:space="preserve">In September 2003, a famous </w:t>
      </w:r>
      <w:r w:rsidR="00DF1F5C" w:rsidRPr="00A76256">
        <w:rPr>
          <w:lang w:val="en-US"/>
        </w:rPr>
        <w:t>Sw</w:t>
      </w:r>
      <w:r w:rsidRPr="00A76256">
        <w:rPr>
          <w:lang w:val="en-US"/>
        </w:rPr>
        <w:t>e</w:t>
      </w:r>
      <w:r w:rsidR="00DF1F5C" w:rsidRPr="00A76256">
        <w:rPr>
          <w:lang w:val="en-US"/>
        </w:rPr>
        <w:t xml:space="preserve">dish </w:t>
      </w:r>
      <w:r w:rsidR="006C0742" w:rsidRPr="00A76256">
        <w:rPr>
          <w:lang w:val="en-US"/>
        </w:rPr>
        <w:t xml:space="preserve">politician, Ann Lindh was murdered in a shopping mall. </w:t>
      </w:r>
      <w:r w:rsidR="00E31C64" w:rsidRPr="00A76256">
        <w:rPr>
          <w:lang w:val="en-US"/>
        </w:rPr>
        <w:t>Witnesses discussed and influenced each other while they were kept in a room</w:t>
      </w:r>
      <w:del w:id="576" w:author="Author" w:date="2018-03-17T15:49:00Z">
        <w:r w:rsidR="00E31C64">
          <w:rPr>
            <w:lang w:val="en-US"/>
          </w:rPr>
          <w:delText xml:space="preserve">, </w:delText>
        </w:r>
        <w:r>
          <w:rPr>
            <w:lang w:val="en-US"/>
          </w:rPr>
          <w:delText>such</w:delText>
        </w:r>
      </w:del>
      <w:ins w:id="577" w:author="Author" w:date="2018-03-17T15:49:00Z">
        <w:r w:rsidR="002D458F" w:rsidRPr="00A76256">
          <w:rPr>
            <w:lang w:val="en-US"/>
          </w:rPr>
          <w:t xml:space="preserve"> to the extent </w:t>
        </w:r>
      </w:ins>
      <w:del w:id="578" w:author="Author" w:date="2018-03-17T15:57:00Z">
        <w:r w:rsidRPr="00A76256" w:rsidDel="004B0EDF">
          <w:rPr>
            <w:lang w:val="en-US"/>
          </w:rPr>
          <w:delText xml:space="preserve"> </w:delText>
        </w:r>
      </w:del>
      <w:r w:rsidRPr="00A76256">
        <w:rPr>
          <w:lang w:val="en-US"/>
        </w:rPr>
        <w:t xml:space="preserve">that </w:t>
      </w:r>
      <w:r w:rsidR="00E31C64" w:rsidRPr="00A76256">
        <w:rPr>
          <w:lang w:val="en-US"/>
        </w:rPr>
        <w:t>the police</w:t>
      </w:r>
      <w:r w:rsidR="006C0742" w:rsidRPr="00A76256">
        <w:rPr>
          <w:lang w:val="en-US"/>
        </w:rPr>
        <w:t xml:space="preserve"> </w:t>
      </w:r>
      <w:r w:rsidR="00E31C64" w:rsidRPr="00A76256">
        <w:rPr>
          <w:lang w:val="en-US"/>
        </w:rPr>
        <w:t>collect</w:t>
      </w:r>
      <w:r w:rsidRPr="00A76256">
        <w:rPr>
          <w:lang w:val="en-US"/>
        </w:rPr>
        <w:t>ed</w:t>
      </w:r>
      <w:r w:rsidR="00E31C64" w:rsidRPr="00A76256">
        <w:rPr>
          <w:lang w:val="en-US"/>
        </w:rPr>
        <w:t xml:space="preserve"> </w:t>
      </w:r>
      <w:del w:id="579" w:author="Author" w:date="2018-03-17T15:49:00Z">
        <w:r>
          <w:rPr>
            <w:lang w:val="en-US"/>
          </w:rPr>
          <w:delText>erroneuous</w:delText>
        </w:r>
      </w:del>
      <w:ins w:id="580" w:author="Author" w:date="2018-03-17T15:49:00Z">
        <w:r w:rsidR="002D458F" w:rsidRPr="00A76256">
          <w:rPr>
            <w:lang w:val="en-US"/>
          </w:rPr>
          <w:t>erroneous</w:t>
        </w:r>
      </w:ins>
      <w:r w:rsidR="002D458F" w:rsidRPr="00A76256">
        <w:rPr>
          <w:lang w:val="en-US"/>
        </w:rPr>
        <w:t xml:space="preserve"> </w:t>
      </w:r>
      <w:r w:rsidR="00E31C64" w:rsidRPr="00A76256">
        <w:rPr>
          <w:lang w:val="en-US"/>
        </w:rPr>
        <w:t xml:space="preserve">information about the identity of the perpetrator. The perpetrator was finally caught </w:t>
      </w:r>
      <w:r w:rsidRPr="00A76256">
        <w:rPr>
          <w:lang w:val="en-US"/>
        </w:rPr>
        <w:t xml:space="preserve">on the basis of </w:t>
      </w:r>
      <w:r w:rsidR="00E31C64" w:rsidRPr="00A76256">
        <w:rPr>
          <w:lang w:val="en-US"/>
        </w:rPr>
        <w:t xml:space="preserve">DNA </w:t>
      </w:r>
      <w:r w:rsidRPr="00A76256">
        <w:rPr>
          <w:lang w:val="en-US"/>
        </w:rPr>
        <w:t>traces</w:t>
      </w:r>
      <w:del w:id="581" w:author="Author" w:date="2018-03-17T15:49:00Z">
        <w:r w:rsidR="00E31C64">
          <w:rPr>
            <w:lang w:val="en-US"/>
          </w:rPr>
          <w:delText>, but</w:delText>
        </w:r>
      </w:del>
      <w:ins w:id="582" w:author="Author" w:date="2018-03-17T15:49:00Z">
        <w:r w:rsidR="002D458F" w:rsidRPr="00A76256">
          <w:rPr>
            <w:lang w:val="en-US"/>
          </w:rPr>
          <w:t xml:space="preserve">; however, </w:t>
        </w:r>
      </w:ins>
      <w:del w:id="583" w:author="Author" w:date="2018-03-17T15:57:00Z">
        <w:r w:rsidR="00E31C64" w:rsidRPr="00A76256" w:rsidDel="004B0EDF">
          <w:rPr>
            <w:lang w:val="en-US"/>
          </w:rPr>
          <w:delText xml:space="preserve"> </w:delText>
        </w:r>
      </w:del>
      <w:r w:rsidR="00E31C64" w:rsidRPr="00A76256">
        <w:rPr>
          <w:lang w:val="en-US"/>
        </w:rPr>
        <w:t xml:space="preserve">he did not match the descriptions </w:t>
      </w:r>
      <w:del w:id="584" w:author="Author" w:date="2018-03-17T15:49:00Z">
        <w:r w:rsidR="00E31C64">
          <w:rPr>
            <w:lang w:val="en-US"/>
          </w:rPr>
          <w:delText>of</w:delText>
        </w:r>
      </w:del>
      <w:ins w:id="585" w:author="Author" w:date="2018-03-17T15:49:00Z">
        <w:r w:rsidR="002D458F" w:rsidRPr="00A76256">
          <w:rPr>
            <w:lang w:val="en-US"/>
          </w:rPr>
          <w:t>given by</w:t>
        </w:r>
      </w:ins>
      <w:r w:rsidR="002D458F" w:rsidRPr="00A76256">
        <w:rPr>
          <w:lang w:val="en-US"/>
        </w:rPr>
        <w:t xml:space="preserve"> </w:t>
      </w:r>
      <w:r w:rsidR="00E31C64" w:rsidRPr="00A76256">
        <w:rPr>
          <w:lang w:val="en-US"/>
        </w:rPr>
        <w:t>the witnesses.</w:t>
      </w:r>
      <w:r w:rsidR="00E31C64" w:rsidRPr="00A76256">
        <w:rPr>
          <w:rStyle w:val="FootnoteReference"/>
          <w:lang w:val="en-US"/>
        </w:rPr>
        <w:footnoteReference w:id="4"/>
      </w:r>
      <w:r w:rsidR="00E31C64" w:rsidRPr="00A76256">
        <w:rPr>
          <w:lang w:val="en-US"/>
        </w:rPr>
        <w:t xml:space="preserve"> </w:t>
      </w:r>
      <w:r w:rsidR="008112DA" w:rsidRPr="00A76256">
        <w:rPr>
          <w:lang w:val="en-US"/>
        </w:rPr>
        <w:t xml:space="preserve">Skagerberg and Wright (2008) </w:t>
      </w:r>
      <w:r w:rsidR="00B62FD5" w:rsidRPr="00A76256">
        <w:rPr>
          <w:lang w:val="en-US"/>
        </w:rPr>
        <w:t xml:space="preserve">studied the frequency of </w:t>
      </w:r>
      <w:r w:rsidR="008112DA" w:rsidRPr="00A76256">
        <w:rPr>
          <w:lang w:val="en-US"/>
        </w:rPr>
        <w:t>co-witness d</w:t>
      </w:r>
      <w:r w:rsidR="00B62FD5" w:rsidRPr="00A76256">
        <w:rPr>
          <w:lang w:val="en-US"/>
        </w:rPr>
        <w:t xml:space="preserve">iscussions at a </w:t>
      </w:r>
      <w:del w:id="589" w:author="Author" w:date="2018-03-17T15:49:00Z">
        <w:r w:rsidR="00B62FD5">
          <w:rPr>
            <w:rFonts w:hint="eastAsia"/>
            <w:lang w:val="en-US"/>
          </w:rPr>
          <w:delText xml:space="preserve">UK </w:delText>
        </w:r>
        <w:r w:rsidR="0047120D">
          <w:rPr>
            <w:lang w:val="en-US"/>
          </w:rPr>
          <w:delText>I</w:delText>
        </w:r>
        <w:r w:rsidR="0047120D">
          <w:rPr>
            <w:rFonts w:hint="eastAsia"/>
            <w:lang w:val="en-US"/>
          </w:rPr>
          <w:delText xml:space="preserve">dentification </w:delText>
        </w:r>
        <w:r w:rsidR="0047120D">
          <w:rPr>
            <w:lang w:val="en-US"/>
          </w:rPr>
          <w:delText>S</w:delText>
        </w:r>
        <w:r w:rsidR="00B62FD5">
          <w:rPr>
            <w:rFonts w:hint="eastAsia"/>
            <w:lang w:val="en-US"/>
          </w:rPr>
          <w:delText>uite</w:delText>
        </w:r>
      </w:del>
      <w:ins w:id="590" w:author="Author" w:date="2018-03-17T15:49:00Z">
        <w:r w:rsidR="00546214" w:rsidRPr="00A76256">
          <w:rPr>
            <w:lang w:val="en-US"/>
          </w:rPr>
          <w:t xml:space="preserve">United Kingdom </w:t>
        </w:r>
        <w:r w:rsidR="002D458F" w:rsidRPr="00A76256">
          <w:rPr>
            <w:lang w:val="en-US"/>
          </w:rPr>
          <w:t>identification suite</w:t>
        </w:r>
      </w:ins>
      <w:r w:rsidR="002D458F" w:rsidRPr="00A76256">
        <w:rPr>
          <w:lang w:val="en-US"/>
        </w:rPr>
        <w:t xml:space="preserve">. </w:t>
      </w:r>
      <w:r w:rsidR="00B62FD5" w:rsidRPr="00A76256">
        <w:rPr>
          <w:lang w:val="en-US"/>
        </w:rPr>
        <w:t>They found that 88%</w:t>
      </w:r>
      <w:r w:rsidR="00686511" w:rsidRPr="00A76256">
        <w:rPr>
          <w:lang w:val="en-US"/>
        </w:rPr>
        <w:t xml:space="preserve"> </w:t>
      </w:r>
      <w:r w:rsidR="00B62FD5" w:rsidRPr="00A76256">
        <w:rPr>
          <w:lang w:val="en-US"/>
        </w:rPr>
        <w:t xml:space="preserve">of </w:t>
      </w:r>
      <w:r w:rsidR="0047120D" w:rsidRPr="00A76256">
        <w:rPr>
          <w:lang w:val="en-US"/>
        </w:rPr>
        <w:t xml:space="preserve">the sampled </w:t>
      </w:r>
      <w:r w:rsidR="00B62FD5" w:rsidRPr="00A76256">
        <w:rPr>
          <w:lang w:val="en-US"/>
        </w:rPr>
        <w:t xml:space="preserve">eyewitnesses reported having </w:t>
      </w:r>
      <w:r w:rsidR="006C47F1" w:rsidRPr="00A76256">
        <w:rPr>
          <w:lang w:val="en-US"/>
        </w:rPr>
        <w:t xml:space="preserve">seen </w:t>
      </w:r>
      <w:r w:rsidR="00B62FD5" w:rsidRPr="00A76256">
        <w:rPr>
          <w:lang w:val="en-US"/>
        </w:rPr>
        <w:t xml:space="preserve">co-witnesses </w:t>
      </w:r>
      <w:r w:rsidR="00CC57AF" w:rsidRPr="00A76256">
        <w:rPr>
          <w:lang w:val="en-US"/>
        </w:rPr>
        <w:t>at</w:t>
      </w:r>
      <w:r w:rsidR="007F5541" w:rsidRPr="00A76256">
        <w:rPr>
          <w:lang w:val="en-US"/>
        </w:rPr>
        <w:t xml:space="preserve"> the crime scene and </w:t>
      </w:r>
      <w:r w:rsidR="006C47F1" w:rsidRPr="00A76256">
        <w:rPr>
          <w:lang w:val="en-US"/>
        </w:rPr>
        <w:t>of these</w:t>
      </w:r>
      <w:ins w:id="591" w:author="Author" w:date="2018-03-17T15:49:00Z">
        <w:r w:rsidR="002D458F" w:rsidRPr="00A76256">
          <w:rPr>
            <w:lang w:val="en-US"/>
          </w:rPr>
          <w:t>,</w:t>
        </w:r>
      </w:ins>
      <w:r w:rsidR="006C47F1" w:rsidRPr="00A76256">
        <w:rPr>
          <w:lang w:val="en-US"/>
        </w:rPr>
        <w:t xml:space="preserve"> </w:t>
      </w:r>
      <w:r w:rsidR="007F5541" w:rsidRPr="00A76256">
        <w:rPr>
          <w:lang w:val="en-US"/>
        </w:rPr>
        <w:t>58%</w:t>
      </w:r>
      <w:r w:rsidR="0047120D" w:rsidRPr="00A76256">
        <w:rPr>
          <w:lang w:val="en-US"/>
        </w:rPr>
        <w:t xml:space="preserve"> </w:t>
      </w:r>
      <w:r w:rsidR="00CC57AF" w:rsidRPr="00A76256">
        <w:rPr>
          <w:lang w:val="en-US"/>
        </w:rPr>
        <w:t xml:space="preserve">discussed the crime with their co-witnesses </w:t>
      </w:r>
      <w:del w:id="592" w:author="Author" w:date="2018-03-17T15:49:00Z">
        <w:r w:rsidR="00CC57AF">
          <w:rPr>
            <w:rFonts w:hint="eastAsia"/>
            <w:lang w:val="en-US"/>
          </w:rPr>
          <w:delText xml:space="preserve">on topics such as crime </w:delText>
        </w:r>
      </w:del>
      <w:ins w:id="593" w:author="Author" w:date="2018-03-17T15:49:00Z">
        <w:r w:rsidR="002D458F" w:rsidRPr="00A76256">
          <w:rPr>
            <w:lang w:val="en-US"/>
          </w:rPr>
          <w:t xml:space="preserve">including </w:t>
        </w:r>
      </w:ins>
      <w:r w:rsidR="002D458F" w:rsidRPr="00A76256">
        <w:rPr>
          <w:lang w:val="en-US"/>
        </w:rPr>
        <w:t xml:space="preserve">details </w:t>
      </w:r>
      <w:ins w:id="594" w:author="Author" w:date="2018-03-17T15:49:00Z">
        <w:r w:rsidR="002D458F" w:rsidRPr="00A76256">
          <w:rPr>
            <w:lang w:val="en-US"/>
          </w:rPr>
          <w:t xml:space="preserve">of the </w:t>
        </w:r>
        <w:r w:rsidR="00CC57AF" w:rsidRPr="00A76256">
          <w:rPr>
            <w:lang w:val="en-US"/>
          </w:rPr>
          <w:t xml:space="preserve">crime </w:t>
        </w:r>
      </w:ins>
      <w:r w:rsidR="00CC57AF" w:rsidRPr="00A76256">
        <w:rPr>
          <w:lang w:val="en-US"/>
        </w:rPr>
        <w:t>and suspect</w:t>
      </w:r>
      <w:del w:id="595" w:author="Author" w:date="2018-03-17T15:49:00Z">
        <w:r w:rsidR="00CC57AF">
          <w:rPr>
            <w:rFonts w:hint="eastAsia"/>
            <w:lang w:val="en-US"/>
          </w:rPr>
          <w:delText xml:space="preserve"> details</w:delText>
        </w:r>
      </w:del>
      <w:r w:rsidR="002D458F" w:rsidRPr="00A76256">
        <w:rPr>
          <w:lang w:val="en-US"/>
        </w:rPr>
        <w:t>.</w:t>
      </w:r>
      <w:r w:rsidR="00CC57AF" w:rsidRPr="00A76256">
        <w:rPr>
          <w:lang w:val="en-US"/>
        </w:rPr>
        <w:t xml:space="preserve"> </w:t>
      </w:r>
      <w:r w:rsidR="006D520B" w:rsidRPr="00A76256">
        <w:rPr>
          <w:lang w:val="en-US"/>
        </w:rPr>
        <w:t>This suggest</w:t>
      </w:r>
      <w:r w:rsidR="00E31C64" w:rsidRPr="00A76256">
        <w:rPr>
          <w:lang w:val="en-US"/>
        </w:rPr>
        <w:t>s</w:t>
      </w:r>
      <w:r w:rsidR="006D520B" w:rsidRPr="00A76256">
        <w:rPr>
          <w:lang w:val="en-US"/>
        </w:rPr>
        <w:t xml:space="preserve"> that during such </w:t>
      </w:r>
      <w:del w:id="596" w:author="Author" w:date="2018-03-17T15:49:00Z">
        <w:r w:rsidR="006D520B">
          <w:rPr>
            <w:lang w:val="en-US"/>
          </w:rPr>
          <w:delText>discussion,</w:delText>
        </w:r>
      </w:del>
      <w:ins w:id="597" w:author="Author" w:date="2018-03-17T15:49:00Z">
        <w:r w:rsidR="002D458F" w:rsidRPr="00A76256">
          <w:rPr>
            <w:lang w:val="en-US"/>
          </w:rPr>
          <w:t>discussions</w:t>
        </w:r>
      </w:ins>
      <w:r w:rsidR="002D458F" w:rsidRPr="00A76256">
        <w:rPr>
          <w:lang w:val="en-US"/>
        </w:rPr>
        <w:t xml:space="preserve"> </w:t>
      </w:r>
      <w:r w:rsidR="006D520B" w:rsidRPr="00A76256">
        <w:rPr>
          <w:lang w:val="en-US"/>
        </w:rPr>
        <w:t>memory errors can easily be formed.</w:t>
      </w:r>
    </w:p>
    <w:p w14:paraId="66095DB5" w14:textId="5CE9E0A3" w:rsidR="00CC57AF" w:rsidRPr="00A76256" w:rsidRDefault="00EF7542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>Indeed, d</w:t>
      </w:r>
      <w:r w:rsidR="00CC57AF" w:rsidRPr="00A76256">
        <w:rPr>
          <w:lang w:val="en-US"/>
        </w:rPr>
        <w:t>iscussions with co-witnesses can be a source of misinformation and thus</w:t>
      </w:r>
      <w:ins w:id="598" w:author="Author" w:date="2018-03-17T15:49:00Z">
        <w:r w:rsidR="002D458F" w:rsidRPr="00A76256">
          <w:rPr>
            <w:lang w:val="en-US"/>
          </w:rPr>
          <w:t>, may</w:t>
        </w:r>
      </w:ins>
      <w:r w:rsidR="00CC57AF" w:rsidRPr="00A76256">
        <w:rPr>
          <w:lang w:val="en-US"/>
        </w:rPr>
        <w:t xml:space="preserve"> influence witness’ memory reports</w:t>
      </w:r>
      <w:r w:rsidR="00CB363A" w:rsidRPr="00A76256">
        <w:rPr>
          <w:lang w:val="en-US"/>
        </w:rPr>
        <w:t xml:space="preserve">; </w:t>
      </w:r>
      <w:del w:id="599" w:author="Author" w:date="2018-03-17T15:49:00Z">
        <w:r w:rsidR="00CB363A">
          <w:rPr>
            <w:lang w:val="en-US"/>
          </w:rPr>
          <w:delText>a</w:delText>
        </w:r>
      </w:del>
      <w:ins w:id="600" w:author="Author" w:date="2018-03-17T15:49:00Z">
        <w:r w:rsidR="0004312E" w:rsidRPr="00A76256">
          <w:rPr>
            <w:lang w:val="en-US"/>
          </w:rPr>
          <w:t>this</w:t>
        </w:r>
      </w:ins>
      <w:r w:rsidR="0004312E" w:rsidRPr="00A76256">
        <w:rPr>
          <w:lang w:val="en-US"/>
        </w:rPr>
        <w:t xml:space="preserve"> </w:t>
      </w:r>
      <w:r w:rsidR="00CB363A" w:rsidRPr="00A76256">
        <w:rPr>
          <w:lang w:val="en-US"/>
        </w:rPr>
        <w:t xml:space="preserve">phenomenon </w:t>
      </w:r>
      <w:del w:id="601" w:author="Author" w:date="2018-03-17T15:49:00Z">
        <w:r w:rsidR="00CB363A">
          <w:rPr>
            <w:lang w:val="en-US"/>
          </w:rPr>
          <w:delText xml:space="preserve">that </w:delText>
        </w:r>
      </w:del>
      <w:r w:rsidR="0004312E" w:rsidRPr="00A76256">
        <w:rPr>
          <w:lang w:val="en-US"/>
        </w:rPr>
        <w:t xml:space="preserve">has been </w:t>
      </w:r>
      <w:del w:id="602" w:author="Author" w:date="2018-03-17T15:49:00Z">
        <w:r w:rsidR="00CB363A">
          <w:rPr>
            <w:lang w:val="en-US"/>
          </w:rPr>
          <w:delText>called</w:delText>
        </w:r>
      </w:del>
      <w:ins w:id="603" w:author="Author" w:date="2018-03-17T15:49:00Z">
        <w:r w:rsidR="0004312E" w:rsidRPr="00A76256">
          <w:rPr>
            <w:lang w:val="en-US"/>
          </w:rPr>
          <w:t>referred to as</w:t>
        </w:r>
      </w:ins>
      <w:r w:rsidR="0004312E" w:rsidRPr="00A76256">
        <w:rPr>
          <w:lang w:val="en-US"/>
        </w:rPr>
        <w:t xml:space="preserve"> </w:t>
      </w:r>
      <w:r w:rsidR="00CB363A" w:rsidRPr="00A76256">
        <w:rPr>
          <w:lang w:val="en-US"/>
        </w:rPr>
        <w:t>memory conformity</w:t>
      </w:r>
      <w:r w:rsidR="00B9526F" w:rsidRPr="00A76256">
        <w:rPr>
          <w:lang w:val="en-US"/>
        </w:rPr>
        <w:t xml:space="preserve"> (</w:t>
      </w:r>
      <w:r w:rsidR="00D011A9" w:rsidRPr="00A76256">
        <w:rPr>
          <w:lang w:val="en-US"/>
        </w:rPr>
        <w:t>for possible mechanism</w:t>
      </w:r>
      <w:r w:rsidR="005D14A6" w:rsidRPr="00A76256">
        <w:rPr>
          <w:lang w:val="en-US"/>
        </w:rPr>
        <w:t>s</w:t>
      </w:r>
      <w:r w:rsidR="00D011A9" w:rsidRPr="00A76256">
        <w:rPr>
          <w:lang w:val="en-US"/>
        </w:rPr>
        <w:t xml:space="preserve">, see </w:t>
      </w:r>
      <w:r w:rsidR="00B9526F" w:rsidRPr="00A76256">
        <w:rPr>
          <w:lang w:val="en-US"/>
        </w:rPr>
        <w:t>Wright, Memon, Skagerberg, &amp; Gabbert, 2009)</w:t>
      </w:r>
      <w:r w:rsidR="00CC57AF" w:rsidRPr="00A76256">
        <w:rPr>
          <w:lang w:val="en-US"/>
        </w:rPr>
        <w:t>.</w:t>
      </w:r>
      <w:r w:rsidR="00B9526F" w:rsidRPr="00A76256">
        <w:rPr>
          <w:lang w:val="en-US"/>
        </w:rPr>
        <w:t xml:space="preserve"> </w:t>
      </w:r>
      <w:r w:rsidR="0022263E" w:rsidRPr="00A76256">
        <w:rPr>
          <w:lang w:val="en-US"/>
        </w:rPr>
        <w:t>Gabbert, Memon</w:t>
      </w:r>
      <w:del w:id="604" w:author="Author" w:date="2018-03-17T15:49:00Z">
        <w:r w:rsidR="0022263E">
          <w:rPr>
            <w:rFonts w:hint="eastAsia"/>
            <w:lang w:val="en-US"/>
          </w:rPr>
          <w:delText>,</w:delText>
        </w:r>
      </w:del>
      <w:r w:rsidR="0022263E" w:rsidRPr="00A76256">
        <w:rPr>
          <w:lang w:val="en-US"/>
        </w:rPr>
        <w:t xml:space="preserve"> and Allan (2003) </w:t>
      </w:r>
      <w:r w:rsidR="004B4FE4" w:rsidRPr="00A76256">
        <w:rPr>
          <w:lang w:val="en-US"/>
        </w:rPr>
        <w:t xml:space="preserve">first </w:t>
      </w:r>
      <w:del w:id="605" w:author="Author" w:date="2018-03-17T15:49:00Z">
        <w:r w:rsidR="004B4FE4">
          <w:rPr>
            <w:rFonts w:hint="eastAsia"/>
            <w:lang w:val="en-US"/>
          </w:rPr>
          <w:delText>used</w:delText>
        </w:r>
      </w:del>
      <w:ins w:id="606" w:author="Author" w:date="2018-03-17T15:49:00Z">
        <w:r w:rsidR="0004312E" w:rsidRPr="00A76256">
          <w:rPr>
            <w:lang w:val="en-US"/>
          </w:rPr>
          <w:t>employed</w:t>
        </w:r>
      </w:ins>
      <w:r w:rsidR="0004312E" w:rsidRPr="00A76256">
        <w:rPr>
          <w:lang w:val="en-US"/>
        </w:rPr>
        <w:t xml:space="preserve"> </w:t>
      </w:r>
      <w:r w:rsidR="004B4FE4" w:rsidRPr="00A76256">
        <w:rPr>
          <w:lang w:val="en-US"/>
        </w:rPr>
        <w:t>a novel procedure where pairs of participants watched a different video of the same event</w:t>
      </w:r>
      <w:r w:rsidR="006C47F1" w:rsidRPr="00A76256">
        <w:rPr>
          <w:lang w:val="en-US"/>
        </w:rPr>
        <w:t>;</w:t>
      </w:r>
      <w:r w:rsidR="004B4FE4" w:rsidRPr="00A76256">
        <w:rPr>
          <w:lang w:val="en-US"/>
        </w:rPr>
        <w:t xml:space="preserve"> they were later encouraged to discuss the event with each other. </w:t>
      </w:r>
      <w:r w:rsidR="00C135B7" w:rsidRPr="00A76256">
        <w:rPr>
          <w:lang w:val="en-US"/>
        </w:rPr>
        <w:t>T</w:t>
      </w:r>
      <w:r w:rsidR="006C47F1" w:rsidRPr="00A76256">
        <w:rPr>
          <w:lang w:val="en-US"/>
        </w:rPr>
        <w:t>he large majority (</w:t>
      </w:r>
      <w:r w:rsidR="004B4FE4" w:rsidRPr="00A76256">
        <w:rPr>
          <w:lang w:val="en-US"/>
        </w:rPr>
        <w:t>71%</w:t>
      </w:r>
      <w:r w:rsidR="00F60ACB" w:rsidRPr="00A76256">
        <w:rPr>
          <w:lang w:val="en-US"/>
        </w:rPr>
        <w:t>)</w:t>
      </w:r>
      <w:r w:rsidR="004B4FE4" w:rsidRPr="00A76256">
        <w:rPr>
          <w:lang w:val="en-US"/>
        </w:rPr>
        <w:t xml:space="preserve"> of witnesses falsely recalled items acquired during the discussion</w:t>
      </w:r>
      <w:r w:rsidR="004F2A1E" w:rsidRPr="00A76256">
        <w:rPr>
          <w:lang w:val="en-US"/>
        </w:rPr>
        <w:t xml:space="preserve"> with other co-witnesses</w:t>
      </w:r>
      <w:r w:rsidR="004B4FE4" w:rsidRPr="00A76256">
        <w:rPr>
          <w:lang w:val="en-US"/>
        </w:rPr>
        <w:t xml:space="preserve">. </w:t>
      </w:r>
      <w:r w:rsidR="003F1F31" w:rsidRPr="00A76256">
        <w:rPr>
          <w:lang w:val="en-US"/>
        </w:rPr>
        <w:t>Witness</w:t>
      </w:r>
      <w:r w:rsidR="00597451" w:rsidRPr="00A76256">
        <w:rPr>
          <w:lang w:val="en-US"/>
        </w:rPr>
        <w:t>es</w:t>
      </w:r>
      <w:r w:rsidR="004B4FE4" w:rsidRPr="00A76256">
        <w:rPr>
          <w:lang w:val="en-US"/>
        </w:rPr>
        <w:t xml:space="preserve"> who initiated the discussion </w:t>
      </w:r>
      <w:r w:rsidR="00597451" w:rsidRPr="00A76256">
        <w:rPr>
          <w:lang w:val="en-US"/>
        </w:rPr>
        <w:t xml:space="preserve">were </w:t>
      </w:r>
      <w:r w:rsidR="003F1F31" w:rsidRPr="00A76256">
        <w:rPr>
          <w:lang w:val="en-US"/>
        </w:rPr>
        <w:t xml:space="preserve">most likely to </w:t>
      </w:r>
      <w:del w:id="607" w:author="Author" w:date="2018-03-17T15:49:00Z">
        <w:r w:rsidR="003F1F31">
          <w:rPr>
            <w:rFonts w:hint="eastAsia"/>
            <w:lang w:val="en-US"/>
          </w:rPr>
          <w:delText>impact</w:delText>
        </w:r>
      </w:del>
      <w:ins w:id="608" w:author="Author" w:date="2018-03-17T15:49:00Z">
        <w:r w:rsidR="00C72E01" w:rsidRPr="00A76256">
          <w:rPr>
            <w:lang w:val="en-US"/>
          </w:rPr>
          <w:t xml:space="preserve">have an effect </w:t>
        </w:r>
        <w:r w:rsidR="00C72E01" w:rsidRPr="00A76256">
          <w:rPr>
            <w:lang w:val="en-US"/>
          </w:rPr>
          <w:lastRenderedPageBreak/>
          <w:t>on</w:t>
        </w:r>
      </w:ins>
      <w:r w:rsidR="00C72E01" w:rsidRPr="00A76256">
        <w:rPr>
          <w:lang w:val="en-US"/>
        </w:rPr>
        <w:t xml:space="preserve"> </w:t>
      </w:r>
      <w:r w:rsidR="003F1F31" w:rsidRPr="00A76256">
        <w:rPr>
          <w:lang w:val="en-US"/>
        </w:rPr>
        <w:t xml:space="preserve">the other </w:t>
      </w:r>
      <w:del w:id="609" w:author="Author" w:date="2018-03-17T15:49:00Z">
        <w:r w:rsidR="003F1F31">
          <w:rPr>
            <w:rFonts w:hint="eastAsia"/>
            <w:lang w:val="en-US"/>
          </w:rPr>
          <w:delText>witness</w:delText>
        </w:r>
        <w:r w:rsidR="003F1F31">
          <w:rPr>
            <w:lang w:val="en-US"/>
          </w:rPr>
          <w:delText>’</w:delText>
        </w:r>
        <w:r w:rsidR="003F1F31">
          <w:rPr>
            <w:rFonts w:hint="eastAsia"/>
            <w:lang w:val="en-US"/>
          </w:rPr>
          <w:delText>s</w:delText>
        </w:r>
      </w:del>
      <w:ins w:id="610" w:author="Author" w:date="2018-03-17T15:49:00Z">
        <w:r w:rsidR="003F1F31" w:rsidRPr="00A76256">
          <w:rPr>
            <w:lang w:val="en-US"/>
          </w:rPr>
          <w:t>witness’</w:t>
        </w:r>
      </w:ins>
      <w:r w:rsidR="003F1F31" w:rsidRPr="00A76256">
        <w:rPr>
          <w:lang w:val="en-US"/>
        </w:rPr>
        <w:t xml:space="preserve"> memories (Gabbert, Memon, &amp; Wright, 2006). </w:t>
      </w:r>
      <w:del w:id="611" w:author="Author" w:date="2018-03-17T15:49:00Z">
        <w:r w:rsidR="009B7CE8">
          <w:rPr>
            <w:lang w:val="en-US"/>
          </w:rPr>
          <w:delText>Moreover</w:delText>
        </w:r>
      </w:del>
      <w:ins w:id="612" w:author="Author" w:date="2018-03-17T15:49:00Z">
        <w:r w:rsidR="00C72E01" w:rsidRPr="00A76256">
          <w:rPr>
            <w:lang w:val="en-US"/>
          </w:rPr>
          <w:t>Furthermore</w:t>
        </w:r>
      </w:ins>
      <w:r w:rsidR="00C72E01" w:rsidRPr="00A76256">
        <w:rPr>
          <w:lang w:val="en-US"/>
        </w:rPr>
        <w:t xml:space="preserve">, </w:t>
      </w:r>
      <w:r w:rsidR="00D011A9" w:rsidRPr="00A76256">
        <w:rPr>
          <w:lang w:val="en-US"/>
        </w:rPr>
        <w:t>m</w:t>
      </w:r>
      <w:r w:rsidR="003F1F31" w:rsidRPr="00A76256">
        <w:rPr>
          <w:lang w:val="en-US"/>
        </w:rPr>
        <w:t xml:space="preserve">isinformation from </w:t>
      </w:r>
      <w:r w:rsidR="00D011A9" w:rsidRPr="00A76256">
        <w:rPr>
          <w:lang w:val="en-US"/>
        </w:rPr>
        <w:t xml:space="preserve">familiar people </w:t>
      </w:r>
      <w:del w:id="613" w:author="Author" w:date="2018-03-17T15:49:00Z">
        <w:r w:rsidR="00D011A9">
          <w:rPr>
            <w:rFonts w:hint="eastAsia"/>
            <w:lang w:val="en-US"/>
          </w:rPr>
          <w:delText>(e.g.,</w:delText>
        </w:r>
      </w:del>
      <w:ins w:id="614" w:author="Author" w:date="2018-03-17T15:49:00Z">
        <w:r w:rsidR="00C72E01" w:rsidRPr="00A76256">
          <w:rPr>
            <w:lang w:val="en-US"/>
          </w:rPr>
          <w:t>such as</w:t>
        </w:r>
      </w:ins>
      <w:r w:rsidR="00C72E01" w:rsidRPr="00A76256">
        <w:rPr>
          <w:lang w:val="en-US"/>
        </w:rPr>
        <w:t xml:space="preserve"> </w:t>
      </w:r>
      <w:r w:rsidR="00D011A9" w:rsidRPr="00A76256">
        <w:rPr>
          <w:lang w:val="en-US"/>
        </w:rPr>
        <w:t>a</w:t>
      </w:r>
      <w:r w:rsidR="003F1F31" w:rsidRPr="00A76256">
        <w:rPr>
          <w:lang w:val="en-US"/>
        </w:rPr>
        <w:t xml:space="preserve"> friend or </w:t>
      </w:r>
      <w:r w:rsidR="00AC20B5" w:rsidRPr="00A76256">
        <w:rPr>
          <w:lang w:val="en-US"/>
        </w:rPr>
        <w:t xml:space="preserve">a </w:t>
      </w:r>
      <w:r w:rsidR="003F1F31" w:rsidRPr="00A76256">
        <w:rPr>
          <w:lang w:val="en-US"/>
        </w:rPr>
        <w:t>romantic partner</w:t>
      </w:r>
      <w:del w:id="615" w:author="Author" w:date="2018-03-17T15:49:00Z">
        <w:r w:rsidR="00D011A9">
          <w:rPr>
            <w:rFonts w:hint="eastAsia"/>
            <w:lang w:val="en-US"/>
          </w:rPr>
          <w:delText>)</w:delText>
        </w:r>
      </w:del>
      <w:r w:rsidR="003F1F31" w:rsidRPr="00A76256">
        <w:rPr>
          <w:lang w:val="en-US"/>
        </w:rPr>
        <w:t xml:space="preserve"> </w:t>
      </w:r>
      <w:r w:rsidR="00A61248" w:rsidRPr="00A76256">
        <w:rPr>
          <w:lang w:val="en-US"/>
        </w:rPr>
        <w:t>has been shown to be</w:t>
      </w:r>
      <w:r w:rsidR="002115E6" w:rsidRPr="00A76256">
        <w:rPr>
          <w:lang w:val="en-US"/>
        </w:rPr>
        <w:t xml:space="preserve"> </w:t>
      </w:r>
      <w:r w:rsidR="003F1F31" w:rsidRPr="00A76256">
        <w:rPr>
          <w:lang w:val="en-US"/>
        </w:rPr>
        <w:t>more likely to be accepted than misinformation from a stranger (</w:t>
      </w:r>
      <w:r w:rsidR="00D011A9" w:rsidRPr="00A76256">
        <w:rPr>
          <w:lang w:val="en-US"/>
        </w:rPr>
        <w:t>Hope, Ost, Gabbert, Healey, &amp; Lenton, 2008</w:t>
      </w:r>
      <w:r w:rsidR="003F1F31" w:rsidRPr="00A76256">
        <w:rPr>
          <w:lang w:val="en-US"/>
        </w:rPr>
        <w:t>).</w:t>
      </w:r>
      <w:r w:rsidR="00714F42" w:rsidRPr="00A76256">
        <w:rPr>
          <w:lang w:val="en-US"/>
        </w:rPr>
        <w:t xml:space="preserve"> </w:t>
      </w:r>
      <w:r w:rsidR="00CB363A" w:rsidRPr="00A76256">
        <w:rPr>
          <w:lang w:val="en-US"/>
        </w:rPr>
        <w:t>Recent researc</w:t>
      </w:r>
      <w:r w:rsidR="003806BD" w:rsidRPr="00A76256">
        <w:rPr>
          <w:lang w:val="en-US"/>
        </w:rPr>
        <w:t xml:space="preserve">h </w:t>
      </w:r>
      <w:del w:id="616" w:author="Author" w:date="2018-03-17T15:49:00Z">
        <w:r w:rsidR="006C47F1">
          <w:rPr>
            <w:lang w:val="en-US"/>
          </w:rPr>
          <w:delText>indicates</w:delText>
        </w:r>
      </w:del>
      <w:ins w:id="617" w:author="Author" w:date="2018-03-17T15:49:00Z">
        <w:r w:rsidR="00C72E01" w:rsidRPr="00A76256">
          <w:rPr>
            <w:lang w:val="en-US"/>
          </w:rPr>
          <w:t>has revealed</w:t>
        </w:r>
      </w:ins>
      <w:r w:rsidR="00C72E01" w:rsidRPr="00A76256">
        <w:rPr>
          <w:lang w:val="en-US"/>
        </w:rPr>
        <w:t xml:space="preserve"> </w:t>
      </w:r>
      <w:r w:rsidR="003806BD" w:rsidRPr="00A76256">
        <w:rPr>
          <w:lang w:val="en-US"/>
        </w:rPr>
        <w:t xml:space="preserve">that memory conformity </w:t>
      </w:r>
      <w:r w:rsidR="00057F14" w:rsidRPr="00A76256">
        <w:rPr>
          <w:lang w:val="en-US"/>
        </w:rPr>
        <w:t>is</w:t>
      </w:r>
      <w:r w:rsidR="003806BD" w:rsidRPr="00A76256">
        <w:rPr>
          <w:lang w:val="en-US"/>
        </w:rPr>
        <w:t xml:space="preserve"> apparent in both children and adults (e.g., Otgaar, Howe, Brackmann, &amp; van Helvoort, </w:t>
      </w:r>
      <w:r w:rsidR="00714F42" w:rsidRPr="00A76256">
        <w:rPr>
          <w:lang w:val="en-US"/>
        </w:rPr>
        <w:t>2017</w:t>
      </w:r>
      <w:r w:rsidR="003806BD" w:rsidRPr="00A76256">
        <w:rPr>
          <w:lang w:val="en-US"/>
        </w:rPr>
        <w:t>)</w:t>
      </w:r>
      <w:r w:rsidR="00BF216D" w:rsidRPr="00A76256">
        <w:rPr>
          <w:lang w:val="en-US"/>
        </w:rPr>
        <w:t>.</w:t>
      </w:r>
      <w:del w:id="618" w:author="Author" w:date="2018-03-17T15:57:00Z">
        <w:r w:rsidR="00BF216D" w:rsidRPr="00A76256" w:rsidDel="004B0EDF">
          <w:rPr>
            <w:lang w:val="en-US"/>
          </w:rPr>
          <w:delText xml:space="preserve"> </w:delText>
        </w:r>
      </w:del>
    </w:p>
    <w:p w14:paraId="105CE284" w14:textId="135BA914" w:rsidR="008112DA" w:rsidRPr="00A76256" w:rsidRDefault="00AC20B5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Co-witness </w:t>
      </w:r>
      <w:del w:id="619" w:author="Author" w:date="2018-03-17T15:49:00Z">
        <w:r>
          <w:rPr>
            <w:lang w:val="en-US"/>
          </w:rPr>
          <w:delText>discussion</w:delText>
        </w:r>
      </w:del>
      <w:ins w:id="620" w:author="Author" w:date="2018-03-17T15:49:00Z">
        <w:r w:rsidR="00C72E01" w:rsidRPr="00A76256">
          <w:rPr>
            <w:lang w:val="en-US"/>
          </w:rPr>
          <w:t>discussions</w:t>
        </w:r>
      </w:ins>
      <w:r w:rsidR="00C72E01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can </w:t>
      </w:r>
      <w:ins w:id="621" w:author="Author" w:date="2018-03-17T15:49:00Z">
        <w:r w:rsidR="00C72E01" w:rsidRPr="00A76256">
          <w:rPr>
            <w:lang w:val="en-US"/>
          </w:rPr>
          <w:t xml:space="preserve">also </w:t>
        </w:r>
      </w:ins>
      <w:r w:rsidRPr="00A76256">
        <w:rPr>
          <w:lang w:val="en-US"/>
        </w:rPr>
        <w:t>lead to eyewitness misidentification</w:t>
      </w:r>
      <w:del w:id="622" w:author="Author" w:date="2018-03-17T15:49:00Z">
        <w:r>
          <w:rPr>
            <w:lang w:val="en-US"/>
          </w:rPr>
          <w:delText xml:space="preserve"> as well</w:delText>
        </w:r>
      </w:del>
      <w:r w:rsidR="00C72E01" w:rsidRPr="00A76256">
        <w:rPr>
          <w:lang w:val="en-US"/>
        </w:rPr>
        <w:t>.</w:t>
      </w:r>
      <w:r w:rsidRPr="00A76256">
        <w:rPr>
          <w:lang w:val="en-US"/>
        </w:rPr>
        <w:t xml:space="preserve"> </w:t>
      </w:r>
      <w:r w:rsidR="003B25D1" w:rsidRPr="00A76256">
        <w:rPr>
          <w:lang w:val="en-US"/>
        </w:rPr>
        <w:t xml:space="preserve">Zajac and Henderson (2009) examined the impact </w:t>
      </w:r>
      <w:r w:rsidR="003941DC" w:rsidRPr="00A76256">
        <w:rPr>
          <w:lang w:val="en-US"/>
        </w:rPr>
        <w:t xml:space="preserve">of </w:t>
      </w:r>
      <w:r w:rsidR="003B25D1" w:rsidRPr="00A76256">
        <w:rPr>
          <w:lang w:val="en-US"/>
        </w:rPr>
        <w:t>co</w:t>
      </w:r>
      <w:r w:rsidR="00DA119B" w:rsidRPr="00A76256">
        <w:rPr>
          <w:lang w:val="en-US"/>
        </w:rPr>
        <w:t>-witness misinformation on line</w:t>
      </w:r>
      <w:r w:rsidR="003B25D1" w:rsidRPr="00A76256">
        <w:rPr>
          <w:lang w:val="en-US"/>
        </w:rPr>
        <w:t xml:space="preserve">up identification. Two witnesses </w:t>
      </w:r>
      <w:del w:id="623" w:author="Author" w:date="2018-03-17T15:49:00Z">
        <w:r w:rsidR="0084545D">
          <w:rPr>
            <w:lang w:val="en-US"/>
          </w:rPr>
          <w:delText>viewed</w:delText>
        </w:r>
      </w:del>
      <w:ins w:id="624" w:author="Author" w:date="2018-03-17T15:49:00Z">
        <w:r w:rsidR="00C72E01" w:rsidRPr="00A76256">
          <w:rPr>
            <w:lang w:val="en-US"/>
          </w:rPr>
          <w:t>watched</w:t>
        </w:r>
      </w:ins>
      <w:r w:rsidR="00C72E01" w:rsidRPr="00A76256">
        <w:rPr>
          <w:lang w:val="en-US"/>
        </w:rPr>
        <w:t xml:space="preserve"> </w:t>
      </w:r>
      <w:r w:rsidR="003B25D1" w:rsidRPr="00A76256">
        <w:rPr>
          <w:lang w:val="en-US"/>
        </w:rPr>
        <w:t xml:space="preserve">a video of a theft together and one witness (the confederate) </w:t>
      </w:r>
      <w:r w:rsidR="00211378" w:rsidRPr="00A76256">
        <w:rPr>
          <w:lang w:val="en-US"/>
        </w:rPr>
        <w:t xml:space="preserve">falsely </w:t>
      </w:r>
      <w:r w:rsidR="003B25D1" w:rsidRPr="00A76256">
        <w:rPr>
          <w:lang w:val="en-US"/>
        </w:rPr>
        <w:t xml:space="preserve">told the other that the thief had blue eyes </w:t>
      </w:r>
      <w:r w:rsidR="006C47F1" w:rsidRPr="00A76256">
        <w:rPr>
          <w:lang w:val="en-US"/>
        </w:rPr>
        <w:t xml:space="preserve">when </w:t>
      </w:r>
      <w:r w:rsidR="003B25D1" w:rsidRPr="00A76256">
        <w:rPr>
          <w:lang w:val="en-US"/>
        </w:rPr>
        <w:t xml:space="preserve">in fact the thief’s eyes were brown. </w:t>
      </w:r>
      <w:r w:rsidR="00843BEE" w:rsidRPr="00A76256">
        <w:rPr>
          <w:lang w:val="en-US"/>
        </w:rPr>
        <w:t xml:space="preserve">The </w:t>
      </w:r>
      <w:del w:id="625" w:author="Author" w:date="2018-03-17T15:49:00Z">
        <w:r w:rsidR="00843BEE">
          <w:rPr>
            <w:lang w:val="en-US"/>
          </w:rPr>
          <w:delText>authors</w:delText>
        </w:r>
      </w:del>
      <w:ins w:id="626" w:author="Author" w:date="2018-03-17T15:49:00Z">
        <w:r w:rsidR="00C72E01" w:rsidRPr="00A76256">
          <w:rPr>
            <w:lang w:val="en-US"/>
          </w:rPr>
          <w:t>researchers</w:t>
        </w:r>
      </w:ins>
      <w:r w:rsidR="00C72E01" w:rsidRPr="00A76256">
        <w:rPr>
          <w:lang w:val="en-US"/>
        </w:rPr>
        <w:t xml:space="preserve"> </w:t>
      </w:r>
      <w:r w:rsidR="003B25D1" w:rsidRPr="00A76256">
        <w:rPr>
          <w:lang w:val="en-US"/>
        </w:rPr>
        <w:t xml:space="preserve">found that witnesses who were misinformed by their co-witnesses were twice </w:t>
      </w:r>
      <w:r w:rsidR="00C135B7" w:rsidRPr="00A76256">
        <w:rPr>
          <w:lang w:val="en-US"/>
        </w:rPr>
        <w:t>(</w:t>
      </w:r>
      <w:r w:rsidR="009C579D" w:rsidRPr="00A76256">
        <w:rPr>
          <w:lang w:val="en-US"/>
        </w:rPr>
        <w:t>47.2%</w:t>
      </w:r>
      <w:r w:rsidR="00C135B7" w:rsidRPr="00A76256">
        <w:rPr>
          <w:lang w:val="en-US"/>
        </w:rPr>
        <w:t xml:space="preserve">) </w:t>
      </w:r>
      <w:r w:rsidR="00B95413" w:rsidRPr="00A76256">
        <w:rPr>
          <w:lang w:val="en-US"/>
        </w:rPr>
        <w:t xml:space="preserve">as likely to identify a </w:t>
      </w:r>
      <w:del w:id="627" w:author="Author" w:date="2018-03-17T15:49:00Z">
        <w:r w:rsidR="00B95413">
          <w:rPr>
            <w:lang w:val="en-US"/>
          </w:rPr>
          <w:delText>blued-eye</w:delText>
        </w:r>
      </w:del>
      <w:ins w:id="628" w:author="Author" w:date="2018-03-17T15:49:00Z">
        <w:r w:rsidR="00C72E01" w:rsidRPr="00A76256">
          <w:rPr>
            <w:lang w:val="en-US"/>
          </w:rPr>
          <w:t>blue-eyed</w:t>
        </w:r>
      </w:ins>
      <w:r w:rsidR="00C72E01" w:rsidRPr="00A76256">
        <w:rPr>
          <w:lang w:val="en-US"/>
        </w:rPr>
        <w:t xml:space="preserve"> </w:t>
      </w:r>
      <w:r w:rsidR="00B95413" w:rsidRPr="00A76256">
        <w:rPr>
          <w:lang w:val="en-US"/>
        </w:rPr>
        <w:t xml:space="preserve">suspect </w:t>
      </w:r>
      <w:r w:rsidR="00C72E01" w:rsidRPr="00A76256">
        <w:rPr>
          <w:lang w:val="en-US"/>
        </w:rPr>
        <w:t xml:space="preserve">as </w:t>
      </w:r>
      <w:r w:rsidR="00B95413" w:rsidRPr="00A76256">
        <w:rPr>
          <w:lang w:val="en-US"/>
        </w:rPr>
        <w:t>those who were not misinformed</w:t>
      </w:r>
      <w:r w:rsidR="00C135B7" w:rsidRPr="00A76256">
        <w:rPr>
          <w:lang w:val="en-US"/>
        </w:rPr>
        <w:t xml:space="preserve"> (</w:t>
      </w:r>
      <w:r w:rsidR="009C579D" w:rsidRPr="00A76256">
        <w:rPr>
          <w:lang w:val="en-US"/>
        </w:rPr>
        <w:t>23.6%</w:t>
      </w:r>
      <w:r w:rsidR="00C135B7" w:rsidRPr="00A76256">
        <w:rPr>
          <w:lang w:val="en-US"/>
        </w:rPr>
        <w:t>)</w:t>
      </w:r>
      <w:r w:rsidR="00B95413" w:rsidRPr="00A76256">
        <w:rPr>
          <w:lang w:val="en-US"/>
        </w:rPr>
        <w:t xml:space="preserve">. </w:t>
      </w:r>
      <w:r w:rsidR="000F1F47" w:rsidRPr="00A76256">
        <w:rPr>
          <w:lang w:val="en-US"/>
        </w:rPr>
        <w:t>Eisen, Gabbert, Ying</w:t>
      </w:r>
      <w:del w:id="629" w:author="Author" w:date="2018-03-17T15:49:00Z">
        <w:r w:rsidR="000F1F47">
          <w:rPr>
            <w:lang w:val="en-US"/>
          </w:rPr>
          <w:delText>,</w:delText>
        </w:r>
      </w:del>
      <w:r w:rsidR="000F1F47" w:rsidRPr="00A76256">
        <w:rPr>
          <w:lang w:val="en-US"/>
        </w:rPr>
        <w:t xml:space="preserve"> and Williams (2017) </w:t>
      </w:r>
      <w:del w:id="630" w:author="Author" w:date="2018-03-17T15:49:00Z">
        <w:r w:rsidR="00E7535C">
          <w:rPr>
            <w:lang w:val="en-US"/>
          </w:rPr>
          <w:delText xml:space="preserve">had </w:delText>
        </w:r>
      </w:del>
      <w:ins w:id="631" w:author="Author" w:date="2018-03-17T15:49:00Z">
        <w:r w:rsidR="00C72E01" w:rsidRPr="00A76256">
          <w:rPr>
            <w:lang w:val="en-US"/>
          </w:rPr>
          <w:t xml:space="preserve">got </w:t>
        </w:r>
        <w:r w:rsidR="00E7535C" w:rsidRPr="00A76256">
          <w:rPr>
            <w:lang w:val="en-US"/>
          </w:rPr>
          <w:t>co-</w:t>
        </w:r>
      </w:ins>
      <w:r w:rsidR="00E7535C" w:rsidRPr="00A76256">
        <w:rPr>
          <w:lang w:val="en-US"/>
        </w:rPr>
        <w:t>witnesses</w:t>
      </w:r>
      <w:r w:rsidR="00C72E01" w:rsidRPr="00A76256">
        <w:rPr>
          <w:lang w:val="en-US"/>
        </w:rPr>
        <w:t xml:space="preserve"> </w:t>
      </w:r>
      <w:del w:id="632" w:author="Author" w:date="2018-03-17T15:49:00Z">
        <w:r w:rsidR="00E7535C">
          <w:rPr>
            <w:lang w:val="en-US"/>
          </w:rPr>
          <w:delText>misinformed by co-</w:delText>
        </w:r>
      </w:del>
      <w:ins w:id="633" w:author="Author" w:date="2018-03-17T15:49:00Z">
        <w:r w:rsidR="00C72E01" w:rsidRPr="00A76256">
          <w:rPr>
            <w:lang w:val="en-US"/>
          </w:rPr>
          <w:t xml:space="preserve">to misinform </w:t>
        </w:r>
      </w:ins>
      <w:r w:rsidR="00C72E01" w:rsidRPr="00A76256">
        <w:rPr>
          <w:lang w:val="en-US"/>
        </w:rPr>
        <w:t>witnesses</w:t>
      </w:r>
      <w:r w:rsidR="00E7535C" w:rsidRPr="00A76256">
        <w:rPr>
          <w:lang w:val="en-US"/>
        </w:rPr>
        <w:t xml:space="preserve"> that the perpetrator had a tattoo on his neck. </w:t>
      </w:r>
      <w:r w:rsidR="00075DA5" w:rsidRPr="00A76256">
        <w:rPr>
          <w:lang w:val="en-US"/>
        </w:rPr>
        <w:t xml:space="preserve">They manipulated the retention interval between receiving the misinformation and lineup identification. </w:t>
      </w:r>
      <w:r w:rsidR="00E7535C" w:rsidRPr="00A76256">
        <w:rPr>
          <w:lang w:val="en-US"/>
        </w:rPr>
        <w:t xml:space="preserve">They found that </w:t>
      </w:r>
      <w:r w:rsidR="00075DA5" w:rsidRPr="00A76256">
        <w:rPr>
          <w:lang w:val="en-US"/>
        </w:rPr>
        <w:t xml:space="preserve">wrongful identifications of the tattooed person increased significantly </w:t>
      </w:r>
      <w:del w:id="634" w:author="Author" w:date="2018-03-17T15:49:00Z">
        <w:r w:rsidR="00075DA5">
          <w:rPr>
            <w:lang w:val="en-US"/>
          </w:rPr>
          <w:delText>at longer</w:delText>
        </w:r>
      </w:del>
      <w:ins w:id="635" w:author="Author" w:date="2018-03-17T15:49:00Z">
        <w:r w:rsidR="00C72E01" w:rsidRPr="00A76256">
          <w:rPr>
            <w:lang w:val="en-US"/>
          </w:rPr>
          <w:t>when</w:t>
        </w:r>
      </w:ins>
      <w:r w:rsidR="00C72E01" w:rsidRPr="00A76256">
        <w:rPr>
          <w:lang w:val="en-US"/>
        </w:rPr>
        <w:t xml:space="preserve"> </w:t>
      </w:r>
      <w:r w:rsidR="00075DA5" w:rsidRPr="00A76256">
        <w:rPr>
          <w:lang w:val="en-US"/>
        </w:rPr>
        <w:t>retention intervals</w:t>
      </w:r>
      <w:ins w:id="636" w:author="Author" w:date="2018-03-17T15:49:00Z">
        <w:r w:rsidR="00C72E01" w:rsidRPr="00A76256">
          <w:rPr>
            <w:lang w:val="en-US"/>
          </w:rPr>
          <w:t xml:space="preserve"> were longer</w:t>
        </w:r>
      </w:ins>
      <w:r w:rsidR="00075DA5" w:rsidRPr="00A76256">
        <w:rPr>
          <w:lang w:val="en-US"/>
        </w:rPr>
        <w:t>. After a one</w:t>
      </w:r>
      <w:r w:rsidR="00032A64" w:rsidRPr="00A76256">
        <w:rPr>
          <w:lang w:val="en-US"/>
        </w:rPr>
        <w:t>-</w:t>
      </w:r>
      <w:r w:rsidR="00075DA5" w:rsidRPr="00A76256">
        <w:rPr>
          <w:lang w:val="en-US"/>
        </w:rPr>
        <w:t xml:space="preserve">week delay, </w:t>
      </w:r>
      <w:del w:id="637" w:author="Author" w:date="2018-03-17T15:49:00Z">
        <w:r w:rsidR="00F243FA">
          <w:rPr>
            <w:lang w:val="en-US"/>
          </w:rPr>
          <w:delText xml:space="preserve">there were </w:delText>
        </w:r>
      </w:del>
      <w:r w:rsidR="00F243FA" w:rsidRPr="00A76256">
        <w:rPr>
          <w:lang w:val="en-US"/>
        </w:rPr>
        <w:t>more</w:t>
      </w:r>
      <w:r w:rsidR="00E7535C" w:rsidRPr="00A76256">
        <w:rPr>
          <w:lang w:val="en-US"/>
        </w:rPr>
        <w:t xml:space="preserve"> witnesses</w:t>
      </w:r>
      <w:del w:id="638" w:author="Author" w:date="2018-03-17T15:49:00Z">
        <w:r w:rsidR="00E7535C">
          <w:rPr>
            <w:lang w:val="en-US"/>
          </w:rPr>
          <w:delText xml:space="preserve"> </w:delText>
        </w:r>
        <w:r w:rsidR="00F243FA">
          <w:rPr>
            <w:lang w:val="en-US"/>
          </w:rPr>
          <w:delText>who</w:delText>
        </w:r>
      </w:del>
      <w:r w:rsidR="00E7535C" w:rsidRPr="00A76256">
        <w:rPr>
          <w:lang w:val="en-US"/>
        </w:rPr>
        <w:t xml:space="preserve"> chose </w:t>
      </w:r>
      <w:r w:rsidR="00075DA5" w:rsidRPr="00A76256">
        <w:rPr>
          <w:lang w:val="en-US"/>
        </w:rPr>
        <w:t>the</w:t>
      </w:r>
      <w:r w:rsidR="00E7535C" w:rsidRPr="00A76256">
        <w:rPr>
          <w:lang w:val="en-US"/>
        </w:rPr>
        <w:t xml:space="preserve"> innocent person with a tattoo </w:t>
      </w:r>
      <w:r w:rsidR="00F243FA" w:rsidRPr="00A76256">
        <w:rPr>
          <w:lang w:val="en-US"/>
        </w:rPr>
        <w:t>(44%) than those who chose the true culprit (34%)</w:t>
      </w:r>
      <w:r w:rsidR="00075DA5" w:rsidRPr="00A76256">
        <w:rPr>
          <w:lang w:val="en-US"/>
        </w:rPr>
        <w:t>.</w:t>
      </w:r>
      <w:r w:rsidR="00E7535C" w:rsidRPr="00A76256">
        <w:rPr>
          <w:lang w:val="en-US"/>
        </w:rPr>
        <w:t xml:space="preserve"> </w:t>
      </w:r>
      <w:r w:rsidR="00A13088" w:rsidRPr="00A76256">
        <w:rPr>
          <w:lang w:val="en-US"/>
        </w:rPr>
        <w:t>Even when the co-witness seemed unreliable</w:t>
      </w:r>
      <w:del w:id="639" w:author="Author" w:date="2018-03-17T15:49:00Z">
        <w:r w:rsidR="00A13088">
          <w:rPr>
            <w:lang w:val="en-US"/>
          </w:rPr>
          <w:delText xml:space="preserve"> (e.g., consumed</w:delText>
        </w:r>
      </w:del>
      <w:ins w:id="640" w:author="Author" w:date="2018-03-17T15:49:00Z">
        <w:r w:rsidR="00C72E01" w:rsidRPr="00A76256">
          <w:rPr>
            <w:lang w:val="en-US"/>
          </w:rPr>
          <w:t>, for example, by consuming</w:t>
        </w:r>
      </w:ins>
      <w:r w:rsidR="00C72E01" w:rsidRPr="00A76256">
        <w:rPr>
          <w:lang w:val="en-US"/>
        </w:rPr>
        <w:t xml:space="preserve"> </w:t>
      </w:r>
      <w:r w:rsidR="00A13088" w:rsidRPr="00A76256">
        <w:rPr>
          <w:lang w:val="en-US"/>
        </w:rPr>
        <w:t>alcohol</w:t>
      </w:r>
      <w:del w:id="641" w:author="Author" w:date="2018-03-17T15:49:00Z">
        <w:r w:rsidR="00A13088">
          <w:rPr>
            <w:lang w:val="en-US"/>
          </w:rPr>
          <w:delText>),</w:delText>
        </w:r>
      </w:del>
      <w:ins w:id="642" w:author="Author" w:date="2018-03-17T15:49:00Z">
        <w:r w:rsidR="00C72E01" w:rsidRPr="00A76256">
          <w:rPr>
            <w:lang w:val="en-US"/>
          </w:rPr>
          <w:t>,</w:t>
        </w:r>
      </w:ins>
      <w:r w:rsidR="00A13088" w:rsidRPr="00A76256">
        <w:rPr>
          <w:lang w:val="en-US"/>
        </w:rPr>
        <w:t xml:space="preserve"> witnesses still accepted their co-witness’s misinformation and made </w:t>
      </w:r>
      <w:del w:id="643" w:author="Author" w:date="2018-03-17T15:49:00Z">
        <w:r w:rsidR="00A13088">
          <w:rPr>
            <w:lang w:val="en-US"/>
          </w:rPr>
          <w:delText>wrongful</w:delText>
        </w:r>
      </w:del>
      <w:ins w:id="644" w:author="Author" w:date="2018-03-17T15:49:00Z">
        <w:r w:rsidR="00546214" w:rsidRPr="00A76256">
          <w:rPr>
            <w:lang w:val="en-US"/>
          </w:rPr>
          <w:t>incorrect</w:t>
        </w:r>
      </w:ins>
      <w:r w:rsidR="00546214" w:rsidRPr="00A76256">
        <w:rPr>
          <w:lang w:val="en-US"/>
        </w:rPr>
        <w:t xml:space="preserve"> </w:t>
      </w:r>
      <w:r w:rsidR="00A13088" w:rsidRPr="00A76256">
        <w:rPr>
          <w:lang w:val="en-US"/>
        </w:rPr>
        <w:t>identifications (Zajac, Dickson, Munn, &amp; O’Neill, 2016).</w:t>
      </w:r>
      <w:del w:id="645" w:author="Author" w:date="2018-03-17T15:57:00Z">
        <w:r w:rsidR="00A13088" w:rsidRPr="00A76256" w:rsidDel="004B0EDF">
          <w:rPr>
            <w:lang w:val="en-US"/>
          </w:rPr>
          <w:delText xml:space="preserve"> </w:delText>
        </w:r>
      </w:del>
    </w:p>
    <w:p w14:paraId="566A9BCC" w14:textId="77777777" w:rsidR="003F1F31" w:rsidRPr="00A76256" w:rsidRDefault="00BB1D66" w:rsidP="00BB1D66">
      <w:pPr>
        <w:jc w:val="center"/>
        <w:rPr>
          <w:b/>
          <w:lang w:val="en-US"/>
        </w:rPr>
      </w:pPr>
      <w:r w:rsidRPr="00A76256">
        <w:rPr>
          <w:b/>
          <w:lang w:val="en-US"/>
        </w:rPr>
        <w:t>Endogenous false memories</w:t>
      </w:r>
    </w:p>
    <w:p w14:paraId="52E7C3A4" w14:textId="3E723244" w:rsidR="00442B74" w:rsidRPr="0015392B" w:rsidRDefault="00A6531E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Apart from </w:t>
      </w:r>
      <w:r w:rsidR="00442B74" w:rsidRPr="00A76256">
        <w:rPr>
          <w:lang w:val="en-US"/>
        </w:rPr>
        <w:t xml:space="preserve">external misleading information, internal cognitive </w:t>
      </w:r>
      <w:r w:rsidR="00CB5641" w:rsidRPr="00A76256">
        <w:rPr>
          <w:lang w:val="en-US"/>
        </w:rPr>
        <w:t xml:space="preserve">mechanisms </w:t>
      </w:r>
      <w:del w:id="646" w:author="Author" w:date="2018-03-17T15:49:00Z">
        <w:r w:rsidR="00442B74">
          <w:rPr>
            <w:lang w:val="en-US"/>
          </w:rPr>
          <w:delText>can lead to</w:delText>
        </w:r>
      </w:del>
      <w:ins w:id="647" w:author="Author" w:date="2018-03-17T15:49:00Z">
        <w:r w:rsidR="005332BA" w:rsidRPr="00A76256">
          <w:rPr>
            <w:lang w:val="en-US"/>
          </w:rPr>
          <w:t>may result in</w:t>
        </w:r>
      </w:ins>
      <w:r w:rsidR="005332BA" w:rsidRPr="00A76256">
        <w:rPr>
          <w:lang w:val="en-US"/>
        </w:rPr>
        <w:t xml:space="preserve"> the </w:t>
      </w:r>
      <w:del w:id="648" w:author="Author" w:date="2018-03-17T15:49:00Z">
        <w:r w:rsidR="00442B74">
          <w:rPr>
            <w:lang w:val="en-US"/>
          </w:rPr>
          <w:delText>production</w:delText>
        </w:r>
      </w:del>
      <w:ins w:id="649" w:author="Author" w:date="2018-03-17T15:49:00Z">
        <w:r w:rsidR="005332BA" w:rsidRPr="00A76256">
          <w:rPr>
            <w:lang w:val="en-US"/>
          </w:rPr>
          <w:t>generation</w:t>
        </w:r>
      </w:ins>
      <w:r w:rsidR="005332BA" w:rsidRPr="00A76256">
        <w:rPr>
          <w:lang w:val="en-US"/>
        </w:rPr>
        <w:t xml:space="preserve"> </w:t>
      </w:r>
      <w:r w:rsidR="00B1514C" w:rsidRPr="00A76256">
        <w:rPr>
          <w:lang w:val="en-US"/>
        </w:rPr>
        <w:t xml:space="preserve">of </w:t>
      </w:r>
      <w:r w:rsidR="00442B74" w:rsidRPr="00A76256">
        <w:rPr>
          <w:lang w:val="en-US"/>
        </w:rPr>
        <w:t xml:space="preserve">false memories. </w:t>
      </w:r>
      <w:del w:id="650" w:author="Author" w:date="2018-03-17T15:49:00Z">
        <w:r w:rsidR="00442B74">
          <w:rPr>
            <w:lang w:val="en-US"/>
          </w:rPr>
          <w:delText>The typical research paradigm</w:delText>
        </w:r>
        <w:r w:rsidR="00EC28AE">
          <w:rPr>
            <w:lang w:val="en-US"/>
          </w:rPr>
          <w:delText xml:space="preserve"> used</w:delText>
        </w:r>
        <w:r w:rsidR="00442B74">
          <w:rPr>
            <w:lang w:val="en-US"/>
          </w:rPr>
          <w:delText xml:space="preserve"> to examine these endogenous false memories is the</w:delText>
        </w:r>
      </w:del>
      <w:ins w:id="651" w:author="Author" w:date="2018-03-17T15:49:00Z">
        <w:r w:rsidR="005332BA" w:rsidRPr="00A76256">
          <w:rPr>
            <w:lang w:val="en-US"/>
          </w:rPr>
          <w:t>The</w:t>
        </w:r>
      </w:ins>
      <w:r w:rsidR="005332BA" w:rsidRPr="00A76256">
        <w:rPr>
          <w:lang w:val="en-US"/>
        </w:rPr>
        <w:t xml:space="preserve"> </w:t>
      </w:r>
      <w:r w:rsidR="00442B74" w:rsidRPr="0015392B">
        <w:rPr>
          <w:i/>
          <w:lang w:val="en-US"/>
        </w:rPr>
        <w:t>Deese/Roediger-McDermott (DRM) paradigm</w:t>
      </w:r>
      <w:r w:rsidR="005332BA" w:rsidRPr="0015392B">
        <w:rPr>
          <w:i/>
          <w:lang w:val="en-US"/>
        </w:rPr>
        <w:t xml:space="preserve"> (</w:t>
      </w:r>
      <w:ins w:id="652" w:author="Author" w:date="2018-03-17T15:49:00Z">
        <w:r w:rsidR="005332BA" w:rsidRPr="00A517BF">
          <w:rPr>
            <w:i/>
            <w:lang w:val="en-US"/>
          </w:rPr>
          <w:t>DRM)</w:t>
        </w:r>
        <w:r w:rsidR="00442B74" w:rsidRPr="00A517BF">
          <w:rPr>
            <w:lang w:val="en-US"/>
          </w:rPr>
          <w:t xml:space="preserve"> (</w:t>
        </w:r>
      </w:ins>
      <w:r w:rsidR="00442B74" w:rsidRPr="0015392B">
        <w:rPr>
          <w:lang w:val="en-US"/>
        </w:rPr>
        <w:t>Deese, 1959; Roediger &amp; McDermott, 1995</w:t>
      </w:r>
      <w:del w:id="653" w:author="Author" w:date="2018-03-17T15:49:00Z">
        <w:r w:rsidR="00442B74" w:rsidRPr="008213C9">
          <w:rPr>
            <w:lang w:val="en-GB"/>
          </w:rPr>
          <w:delText>)</w:delText>
        </w:r>
        <w:r w:rsidR="00442B74">
          <w:rPr>
            <w:lang w:val="en-GB"/>
          </w:rPr>
          <w:delText>.</w:delText>
        </w:r>
      </w:del>
      <w:ins w:id="654" w:author="Author" w:date="2018-03-17T15:49:00Z">
        <w:r w:rsidR="00442B74" w:rsidRPr="00A517BF">
          <w:rPr>
            <w:lang w:val="en-US"/>
          </w:rPr>
          <w:t>)</w:t>
        </w:r>
        <w:r w:rsidR="005332BA" w:rsidRPr="00A517BF">
          <w:rPr>
            <w:lang w:val="en-US"/>
          </w:rPr>
          <w:t xml:space="preserve"> is typically </w:t>
        </w:r>
        <w:r w:rsidR="005332BA" w:rsidRPr="00A517BF">
          <w:rPr>
            <w:lang w:val="en-US"/>
          </w:rPr>
          <w:lastRenderedPageBreak/>
          <w:t xml:space="preserve">employed to examine endogenous false memories. </w:t>
        </w:r>
      </w:ins>
      <w:del w:id="655" w:author="Author" w:date="2018-03-17T15:57:00Z">
        <w:r w:rsidR="00442B74" w:rsidRPr="0015392B" w:rsidDel="004B0EDF">
          <w:rPr>
            <w:lang w:val="en-US"/>
          </w:rPr>
          <w:delText xml:space="preserve"> </w:delText>
        </w:r>
      </w:del>
      <w:r w:rsidR="00442B74" w:rsidRPr="0015392B">
        <w:rPr>
          <w:lang w:val="en-US"/>
        </w:rPr>
        <w:t>In the DRM paradigm, participants are shown lists of associated words</w:t>
      </w:r>
      <w:del w:id="656" w:author="Author" w:date="2018-03-17T15:49:00Z">
        <w:r w:rsidR="00442B74">
          <w:rPr>
            <w:lang w:val="en-GB"/>
          </w:rPr>
          <w:delText>,</w:delText>
        </w:r>
      </w:del>
      <w:r w:rsidR="00442B74" w:rsidRPr="0015392B">
        <w:rPr>
          <w:lang w:val="en-US"/>
        </w:rPr>
        <w:t xml:space="preserve"> such as </w:t>
      </w:r>
      <w:r w:rsidR="00546214" w:rsidRPr="0015392B">
        <w:rPr>
          <w:lang w:val="en-US"/>
        </w:rPr>
        <w:t>bed, rest</w:t>
      </w:r>
      <w:del w:id="657" w:author="Author" w:date="2018-03-17T15:49:00Z">
        <w:r w:rsidR="00442B74" w:rsidRPr="00972F47">
          <w:rPr>
            <w:i/>
            <w:lang w:val="en-GB"/>
          </w:rPr>
          <w:delText>,</w:delText>
        </w:r>
      </w:del>
      <w:ins w:id="658" w:author="Author" w:date="2018-03-17T15:49:00Z">
        <w:r w:rsidR="00546214" w:rsidRPr="00A517BF">
          <w:rPr>
            <w:lang w:val="en-US"/>
          </w:rPr>
          <w:t xml:space="preserve"> and</w:t>
        </w:r>
      </w:ins>
      <w:r w:rsidR="00546214" w:rsidRPr="0015392B">
        <w:rPr>
          <w:lang w:val="en-US"/>
        </w:rPr>
        <w:t xml:space="preserve"> awake,</w:t>
      </w:r>
      <w:r w:rsidR="005332BA" w:rsidRPr="0015392B">
        <w:rPr>
          <w:lang w:val="en-US"/>
        </w:rPr>
        <w:t xml:space="preserve"> </w:t>
      </w:r>
      <w:r w:rsidR="00442B74" w:rsidRPr="0015392B">
        <w:rPr>
          <w:lang w:val="en-US"/>
        </w:rPr>
        <w:t>and later</w:t>
      </w:r>
      <w:del w:id="659" w:author="Author" w:date="2018-03-17T15:49:00Z">
        <w:r w:rsidR="00442B74">
          <w:rPr>
            <w:lang w:val="en-GB"/>
          </w:rPr>
          <w:delText xml:space="preserve"> they are</w:delText>
        </w:r>
      </w:del>
      <w:r w:rsidR="00442B74" w:rsidRPr="0015392B">
        <w:rPr>
          <w:lang w:val="en-US"/>
        </w:rPr>
        <w:t xml:space="preserve"> asked to recall/recognize which words were shown to them. </w:t>
      </w:r>
      <w:r w:rsidR="00173AC9" w:rsidRPr="0015392B">
        <w:rPr>
          <w:lang w:val="en-US"/>
        </w:rPr>
        <w:t>P</w:t>
      </w:r>
      <w:r w:rsidR="00442B74" w:rsidRPr="0015392B">
        <w:rPr>
          <w:lang w:val="en-US"/>
        </w:rPr>
        <w:t>articipants usually remember no</w:t>
      </w:r>
      <w:r w:rsidR="00846380" w:rsidRPr="0015392B">
        <w:rPr>
          <w:lang w:val="en-US"/>
        </w:rPr>
        <w:t>n</w:t>
      </w:r>
      <w:r w:rsidR="00442B74" w:rsidRPr="0015392B">
        <w:rPr>
          <w:lang w:val="en-US"/>
        </w:rPr>
        <w:t xml:space="preserve">-presented but related critical </w:t>
      </w:r>
      <w:del w:id="660" w:author="Author" w:date="2018-03-17T15:49:00Z">
        <w:r w:rsidR="00442B74">
          <w:rPr>
            <w:lang w:val="en-GB"/>
          </w:rPr>
          <w:delText>lure</w:delText>
        </w:r>
      </w:del>
      <w:ins w:id="661" w:author="Author" w:date="2018-03-17T15:49:00Z">
        <w:r w:rsidR="005332BA" w:rsidRPr="00A517BF">
          <w:rPr>
            <w:lang w:val="en-US"/>
          </w:rPr>
          <w:t>luring</w:t>
        </w:r>
      </w:ins>
      <w:r w:rsidR="005332BA" w:rsidRPr="0015392B">
        <w:rPr>
          <w:lang w:val="en-US"/>
        </w:rPr>
        <w:t xml:space="preserve"> </w:t>
      </w:r>
      <w:r w:rsidR="00442B74" w:rsidRPr="0015392B">
        <w:rPr>
          <w:lang w:val="en-US"/>
        </w:rPr>
        <w:t xml:space="preserve">words such as </w:t>
      </w:r>
      <w:r w:rsidR="005332BA" w:rsidRPr="0015392B">
        <w:rPr>
          <w:lang w:val="en-US"/>
        </w:rPr>
        <w:t>sleep</w:t>
      </w:r>
      <w:r w:rsidR="00546214" w:rsidRPr="0015392B">
        <w:rPr>
          <w:lang w:val="en-US"/>
        </w:rPr>
        <w:t xml:space="preserve"> </w:t>
      </w:r>
      <w:ins w:id="662" w:author="Author" w:date="2018-03-17T15:49:00Z">
        <w:r w:rsidR="00546214" w:rsidRPr="00A517BF">
          <w:rPr>
            <w:lang w:val="en-US"/>
          </w:rPr>
          <w:t>with a great deal of confidence</w:t>
        </w:r>
        <w:r w:rsidR="005332BA" w:rsidRPr="00A517BF">
          <w:rPr>
            <w:lang w:val="en-US"/>
          </w:rPr>
          <w:t xml:space="preserve"> </w:t>
        </w:r>
      </w:ins>
      <w:r w:rsidR="00442B74" w:rsidRPr="0015392B">
        <w:rPr>
          <w:lang w:val="en-US"/>
        </w:rPr>
        <w:t>as the words they had seen</w:t>
      </w:r>
      <w:del w:id="663" w:author="Author" w:date="2018-03-17T15:49:00Z">
        <w:r w:rsidR="00173AC9">
          <w:rPr>
            <w:lang w:val="en-GB"/>
          </w:rPr>
          <w:delText xml:space="preserve"> with very high confidence</w:delText>
        </w:r>
      </w:del>
      <w:r w:rsidR="00546214" w:rsidRPr="0015392B">
        <w:rPr>
          <w:lang w:val="en-US"/>
        </w:rPr>
        <w:t>.</w:t>
      </w:r>
      <w:r w:rsidR="00173AC9" w:rsidRPr="0015392B">
        <w:rPr>
          <w:lang w:val="en-US"/>
        </w:rPr>
        <w:t xml:space="preserve"> </w:t>
      </w:r>
      <w:r w:rsidR="00442B74" w:rsidRPr="0015392B">
        <w:rPr>
          <w:lang w:val="en-US"/>
        </w:rPr>
        <w:t xml:space="preserve">Furthermore, they often falsely recollect these critical lures with rates that are indistinguishable from true memory rates (Roediger &amp; McDermott, 1995). The false memory effect in the DRM paradigm has been shown to be a robust phenomenon in </w:t>
      </w:r>
      <w:r w:rsidR="00173AC9" w:rsidRPr="0015392B">
        <w:rPr>
          <w:lang w:val="en-US"/>
        </w:rPr>
        <w:t>children</w:t>
      </w:r>
      <w:r w:rsidR="00442B74" w:rsidRPr="0015392B">
        <w:rPr>
          <w:lang w:val="en-US"/>
        </w:rPr>
        <w:t xml:space="preserve"> and adults (</w:t>
      </w:r>
      <w:r w:rsidR="00442B74" w:rsidRPr="00A76256">
        <w:rPr>
          <w:szCs w:val="21"/>
          <w:lang w:val="en-US"/>
        </w:rPr>
        <w:t>Howe,</w:t>
      </w:r>
      <w:r w:rsidR="00442B74" w:rsidRPr="00A76256">
        <w:rPr>
          <w:rFonts w:eastAsia="Times New Roman"/>
          <w:szCs w:val="21"/>
          <w:lang w:val="en-US"/>
        </w:rPr>
        <w:t xml:space="preserve"> 2005, </w:t>
      </w:r>
      <w:r w:rsidR="00442B74" w:rsidRPr="00A76256">
        <w:rPr>
          <w:szCs w:val="21"/>
          <w:lang w:val="en-US"/>
        </w:rPr>
        <w:t>2006</w:t>
      </w:r>
      <w:del w:id="664" w:author="Author" w:date="2018-03-17T15:49:00Z">
        <w:r w:rsidR="00442B74">
          <w:rPr>
            <w:lang w:val="en-GB"/>
          </w:rPr>
          <w:delText>), using different</w:delText>
        </w:r>
      </w:del>
      <w:ins w:id="665" w:author="Author" w:date="2018-03-17T15:49:00Z">
        <w:r w:rsidR="00442B74" w:rsidRPr="00A517BF">
          <w:rPr>
            <w:lang w:val="en-US"/>
          </w:rPr>
          <w:t>)</w:t>
        </w:r>
        <w:r w:rsidR="005332BA" w:rsidRPr="00A517BF">
          <w:rPr>
            <w:lang w:val="en-US"/>
          </w:rPr>
          <w:t xml:space="preserve"> by employing various</w:t>
        </w:r>
      </w:ins>
      <w:r w:rsidR="00442B74" w:rsidRPr="0015392B">
        <w:rPr>
          <w:lang w:val="en-US"/>
        </w:rPr>
        <w:t xml:space="preserve"> stimuli (</w:t>
      </w:r>
      <w:r w:rsidR="009809E9" w:rsidRPr="0015392B">
        <w:rPr>
          <w:lang w:val="en-US"/>
        </w:rPr>
        <w:t xml:space="preserve">Hege &amp; Dodson, 2004; </w:t>
      </w:r>
      <w:r w:rsidR="00442B74" w:rsidRPr="0015392B">
        <w:rPr>
          <w:lang w:val="en-US"/>
        </w:rPr>
        <w:t>Schacter, Israel, &amp; Racine, 1999)</w:t>
      </w:r>
      <w:r w:rsidR="00C135B7" w:rsidRPr="0015392B">
        <w:rPr>
          <w:lang w:val="en-US"/>
        </w:rPr>
        <w:t>.</w:t>
      </w:r>
      <w:del w:id="666" w:author="Author" w:date="2018-03-17T15:57:00Z">
        <w:r w:rsidR="00442B74" w:rsidRPr="0015392B" w:rsidDel="004B0EDF">
          <w:rPr>
            <w:lang w:val="en-US"/>
          </w:rPr>
          <w:delText xml:space="preserve"> </w:delText>
        </w:r>
      </w:del>
    </w:p>
    <w:p w14:paraId="20493EF3" w14:textId="3DFF37EA" w:rsidR="009E79F8" w:rsidRPr="00A76256" w:rsidRDefault="00442B74" w:rsidP="0015392B">
      <w:pPr>
        <w:jc w:val="both"/>
        <w:rPr>
          <w:lang w:val="en-US"/>
        </w:rPr>
      </w:pPr>
      <w:r w:rsidRPr="0015392B">
        <w:rPr>
          <w:lang w:val="en-US"/>
        </w:rPr>
        <w:t xml:space="preserve"> </w:t>
      </w:r>
      <w:del w:id="667" w:author="Author" w:date="2018-03-17T15:57:00Z">
        <w:r w:rsidRPr="0015392B" w:rsidDel="004B0EDF">
          <w:rPr>
            <w:lang w:val="en-US"/>
          </w:rPr>
          <w:delText xml:space="preserve"> </w:delText>
        </w:r>
        <w:r w:rsidR="00ED0FD2" w:rsidRPr="0015392B" w:rsidDel="004B0EDF">
          <w:rPr>
            <w:lang w:val="en-US"/>
          </w:rPr>
          <w:delText xml:space="preserve">    </w:delText>
        </w:r>
        <w:r w:rsidRPr="0015392B" w:rsidDel="004B0EDF">
          <w:rPr>
            <w:lang w:val="en-US"/>
          </w:rPr>
          <w:delText xml:space="preserve">  </w:delText>
        </w:r>
        <w:r w:rsidR="00ED0FD2" w:rsidRPr="0015392B" w:rsidDel="004B0EDF">
          <w:rPr>
            <w:lang w:val="en-US"/>
          </w:rPr>
          <w:delText xml:space="preserve">  </w:delText>
        </w:r>
      </w:del>
      <w:del w:id="668" w:author="Author" w:date="2018-03-17T15:49:00Z">
        <w:r>
          <w:rPr>
            <w:lang w:val="en-GB"/>
          </w:rPr>
          <w:delText>We term this</w:delText>
        </w:r>
      </w:del>
      <w:ins w:id="669" w:author="Author" w:date="2018-03-17T15:49:00Z">
        <w:r w:rsidR="005332BA" w:rsidRPr="00A517BF">
          <w:rPr>
            <w:lang w:val="en-US"/>
          </w:rPr>
          <w:t>This</w:t>
        </w:r>
      </w:ins>
      <w:r w:rsidR="005332BA" w:rsidRPr="0015392B">
        <w:rPr>
          <w:lang w:val="en-US"/>
        </w:rPr>
        <w:t xml:space="preserve"> </w:t>
      </w:r>
      <w:r w:rsidRPr="0015392B">
        <w:rPr>
          <w:lang w:val="en-US"/>
        </w:rPr>
        <w:t xml:space="preserve">type of memory </w:t>
      </w:r>
      <w:del w:id="670" w:author="Author" w:date="2018-03-17T15:49:00Z">
        <w:r>
          <w:rPr>
            <w:lang w:val="en-GB"/>
          </w:rPr>
          <w:delText>illusions “</w:delText>
        </w:r>
      </w:del>
      <w:ins w:id="671" w:author="Author" w:date="2018-03-17T15:49:00Z">
        <w:r w:rsidR="005332BA" w:rsidRPr="00A517BF">
          <w:rPr>
            <w:lang w:val="en-US"/>
          </w:rPr>
          <w:t xml:space="preserve">illusion is referred to as </w:t>
        </w:r>
      </w:ins>
      <w:r w:rsidRPr="0015392B">
        <w:rPr>
          <w:lang w:val="en-US"/>
        </w:rPr>
        <w:t>endogenous</w:t>
      </w:r>
      <w:del w:id="672" w:author="Author" w:date="2018-03-17T15:49:00Z">
        <w:r>
          <w:rPr>
            <w:lang w:val="en-GB"/>
          </w:rPr>
          <w:delText>” as</w:delText>
        </w:r>
      </w:del>
      <w:ins w:id="673" w:author="Author" w:date="2018-03-17T15:49:00Z">
        <w:r w:rsidR="00546214" w:rsidRPr="00A517BF">
          <w:rPr>
            <w:lang w:val="en-US"/>
          </w:rPr>
          <w:t>;</w:t>
        </w:r>
      </w:ins>
      <w:r w:rsidRPr="0015392B">
        <w:rPr>
          <w:lang w:val="en-US"/>
        </w:rPr>
        <w:t xml:space="preserve"> </w:t>
      </w:r>
      <w:r w:rsidR="005332BA" w:rsidRPr="0015392B">
        <w:rPr>
          <w:lang w:val="en-US"/>
        </w:rPr>
        <w:t xml:space="preserve">the </w:t>
      </w:r>
      <w:r w:rsidRPr="0015392B">
        <w:rPr>
          <w:lang w:val="en-US"/>
        </w:rPr>
        <w:t xml:space="preserve">theoretical </w:t>
      </w:r>
      <w:del w:id="674" w:author="Author" w:date="2018-03-17T15:49:00Z">
        <w:r>
          <w:rPr>
            <w:lang w:val="en-GB"/>
          </w:rPr>
          <w:delText>idea</w:delText>
        </w:r>
      </w:del>
      <w:ins w:id="675" w:author="Author" w:date="2018-03-17T15:49:00Z">
        <w:r w:rsidR="005332BA" w:rsidRPr="00A517BF">
          <w:rPr>
            <w:lang w:val="en-US"/>
          </w:rPr>
          <w:t>explanation</w:t>
        </w:r>
      </w:ins>
      <w:r w:rsidR="005332BA" w:rsidRPr="0015392B">
        <w:rPr>
          <w:lang w:val="en-US"/>
        </w:rPr>
        <w:t xml:space="preserve"> </w:t>
      </w:r>
      <w:r w:rsidRPr="0015392B">
        <w:rPr>
          <w:lang w:val="en-US"/>
        </w:rPr>
        <w:t>is that these illusions are caused by</w:t>
      </w:r>
      <w:ins w:id="676" w:author="Author" w:date="2018-03-17T15:49:00Z">
        <w:r w:rsidRPr="00A517BF">
          <w:rPr>
            <w:lang w:val="en-US"/>
          </w:rPr>
          <w:t xml:space="preserve"> </w:t>
        </w:r>
        <w:r w:rsidR="005332BA" w:rsidRPr="00A517BF">
          <w:rPr>
            <w:lang w:val="en-US"/>
          </w:rPr>
          <w:t>an</w:t>
        </w:r>
      </w:ins>
      <w:r w:rsidR="005332BA" w:rsidRPr="0015392B">
        <w:rPr>
          <w:lang w:val="en-US"/>
        </w:rPr>
        <w:t xml:space="preserve"> </w:t>
      </w:r>
      <w:r w:rsidRPr="0015392B">
        <w:rPr>
          <w:lang w:val="en-US"/>
        </w:rPr>
        <w:t>automatic spreading activation of mental representations (</w:t>
      </w:r>
      <w:r w:rsidRPr="00A76256">
        <w:rPr>
          <w:szCs w:val="21"/>
          <w:lang w:val="en-US"/>
        </w:rPr>
        <w:t>Howe,</w:t>
      </w:r>
      <w:r w:rsidRPr="00A76256">
        <w:rPr>
          <w:rFonts w:eastAsia="Times New Roman"/>
          <w:szCs w:val="21"/>
          <w:lang w:val="en-US"/>
        </w:rPr>
        <w:t xml:space="preserve"> </w:t>
      </w:r>
      <w:r w:rsidRPr="00A76256">
        <w:rPr>
          <w:szCs w:val="21"/>
          <w:lang w:val="en-US"/>
        </w:rPr>
        <w:t>Wimmer,</w:t>
      </w:r>
      <w:r w:rsidRPr="00A76256">
        <w:rPr>
          <w:rFonts w:eastAsia="Times New Roman"/>
          <w:szCs w:val="21"/>
          <w:lang w:val="en-US"/>
        </w:rPr>
        <w:t xml:space="preserve"> </w:t>
      </w:r>
      <w:r w:rsidRPr="00A76256">
        <w:rPr>
          <w:szCs w:val="21"/>
          <w:lang w:val="en-US"/>
        </w:rPr>
        <w:t>Gagnon</w:t>
      </w:r>
      <w:r w:rsidR="00EC28AE" w:rsidRPr="00A76256">
        <w:rPr>
          <w:szCs w:val="21"/>
          <w:lang w:val="en-US"/>
        </w:rPr>
        <w:t>,</w:t>
      </w:r>
      <w:r w:rsidRPr="00A76256">
        <w:rPr>
          <w:rFonts w:eastAsia="Times New Roman"/>
          <w:szCs w:val="21"/>
          <w:lang w:val="en-US"/>
        </w:rPr>
        <w:t xml:space="preserve"> </w:t>
      </w:r>
      <w:r w:rsidRPr="00A76256">
        <w:rPr>
          <w:szCs w:val="21"/>
          <w:lang w:val="en-US"/>
        </w:rPr>
        <w:t>&amp;</w:t>
      </w:r>
      <w:r w:rsidRPr="00A76256">
        <w:rPr>
          <w:rFonts w:eastAsia="Times New Roman"/>
          <w:szCs w:val="21"/>
          <w:lang w:val="en-US"/>
        </w:rPr>
        <w:t xml:space="preserve"> </w:t>
      </w:r>
      <w:r w:rsidRPr="00A76256">
        <w:rPr>
          <w:szCs w:val="21"/>
          <w:lang w:val="en-US"/>
        </w:rPr>
        <w:t>Plumpton,</w:t>
      </w:r>
      <w:r w:rsidRPr="00A76256">
        <w:rPr>
          <w:rFonts w:eastAsia="Times New Roman"/>
          <w:szCs w:val="21"/>
          <w:lang w:val="en-US"/>
        </w:rPr>
        <w:t xml:space="preserve"> </w:t>
      </w:r>
      <w:r w:rsidRPr="00A76256">
        <w:rPr>
          <w:szCs w:val="21"/>
          <w:lang w:val="en-US"/>
        </w:rPr>
        <w:t>2009</w:t>
      </w:r>
      <w:r w:rsidR="00EC28AE" w:rsidRPr="00A76256">
        <w:rPr>
          <w:szCs w:val="21"/>
          <w:lang w:val="en-US"/>
        </w:rPr>
        <w:t xml:space="preserve">; </w:t>
      </w:r>
      <w:r w:rsidR="00EC28AE" w:rsidRPr="0015392B">
        <w:rPr>
          <w:lang w:val="en-US"/>
        </w:rPr>
        <w:t>Roediger, Balota, &amp; Watson, 2001</w:t>
      </w:r>
      <w:r w:rsidRPr="0015392B">
        <w:rPr>
          <w:lang w:val="en-US"/>
        </w:rPr>
        <w:t xml:space="preserve">). </w:t>
      </w:r>
      <w:del w:id="677" w:author="Author" w:date="2018-03-17T15:49:00Z">
        <w:r>
          <w:rPr>
            <w:lang w:val="en-GB"/>
          </w:rPr>
          <w:delText>That is</w:delText>
        </w:r>
      </w:del>
      <w:ins w:id="678" w:author="Author" w:date="2018-03-17T15:49:00Z">
        <w:r w:rsidR="001145C6" w:rsidRPr="00A517BF">
          <w:rPr>
            <w:lang w:val="en-US"/>
          </w:rPr>
          <w:t>In other words</w:t>
        </w:r>
      </w:ins>
      <w:r w:rsidR="001145C6" w:rsidRPr="0015392B">
        <w:rPr>
          <w:lang w:val="en-US"/>
        </w:rPr>
        <w:t xml:space="preserve">, </w:t>
      </w:r>
      <w:r w:rsidRPr="0015392B">
        <w:rPr>
          <w:lang w:val="en-US"/>
        </w:rPr>
        <w:t xml:space="preserve">when witnesses view </w:t>
      </w:r>
      <w:del w:id="679" w:author="Author" w:date="2018-03-17T15:49:00Z">
        <w:r>
          <w:rPr>
            <w:lang w:val="en-GB"/>
          </w:rPr>
          <w:delText>some</w:delText>
        </w:r>
      </w:del>
      <w:ins w:id="680" w:author="Author" w:date="2018-03-17T15:49:00Z">
        <w:r w:rsidR="001145C6" w:rsidRPr="00A517BF">
          <w:rPr>
            <w:lang w:val="en-US"/>
          </w:rPr>
          <w:t>various</w:t>
        </w:r>
      </w:ins>
      <w:r w:rsidR="001145C6" w:rsidRPr="0015392B">
        <w:rPr>
          <w:lang w:val="en-US"/>
        </w:rPr>
        <w:t xml:space="preserve"> </w:t>
      </w:r>
      <w:r w:rsidRPr="0015392B">
        <w:rPr>
          <w:lang w:val="en-US"/>
        </w:rPr>
        <w:t xml:space="preserve">items, related but not presented concepts will </w:t>
      </w:r>
      <w:del w:id="681" w:author="Author" w:date="2018-03-17T15:49:00Z">
        <w:r>
          <w:rPr>
            <w:lang w:val="en-GB"/>
          </w:rPr>
          <w:delText xml:space="preserve">be </w:delText>
        </w:r>
      </w:del>
      <w:r w:rsidRPr="0015392B">
        <w:rPr>
          <w:lang w:val="en-US"/>
        </w:rPr>
        <w:t xml:space="preserve">automatically </w:t>
      </w:r>
      <w:ins w:id="682" w:author="Author" w:date="2018-03-17T15:49:00Z">
        <w:r w:rsidR="001145C6" w:rsidRPr="00A517BF">
          <w:rPr>
            <w:lang w:val="en-US"/>
          </w:rPr>
          <w:t xml:space="preserve">be </w:t>
        </w:r>
      </w:ins>
      <w:r w:rsidRPr="0015392B">
        <w:rPr>
          <w:lang w:val="en-US"/>
        </w:rPr>
        <w:t xml:space="preserve">activated and </w:t>
      </w:r>
      <w:r w:rsidR="00A63E38" w:rsidRPr="0015392B">
        <w:rPr>
          <w:lang w:val="en-US"/>
        </w:rPr>
        <w:t xml:space="preserve">this </w:t>
      </w:r>
      <w:r w:rsidRPr="0015392B">
        <w:rPr>
          <w:lang w:val="en-US"/>
        </w:rPr>
        <w:t xml:space="preserve">might </w:t>
      </w:r>
      <w:del w:id="683" w:author="Author" w:date="2018-03-17T15:49:00Z">
        <w:r>
          <w:rPr>
            <w:lang w:val="en-GB"/>
          </w:rPr>
          <w:delText>create</w:delText>
        </w:r>
      </w:del>
      <w:ins w:id="684" w:author="Author" w:date="2018-03-17T15:49:00Z">
        <w:r w:rsidR="001145C6" w:rsidRPr="00A517BF">
          <w:rPr>
            <w:lang w:val="en-US"/>
          </w:rPr>
          <w:t>generate</w:t>
        </w:r>
      </w:ins>
      <w:r w:rsidR="001145C6" w:rsidRPr="0015392B">
        <w:rPr>
          <w:lang w:val="en-US"/>
        </w:rPr>
        <w:t xml:space="preserve"> </w:t>
      </w:r>
      <w:r w:rsidRPr="0015392B">
        <w:rPr>
          <w:lang w:val="en-US"/>
        </w:rPr>
        <w:t xml:space="preserve">false memories </w:t>
      </w:r>
      <w:r w:rsidR="00A63E38" w:rsidRPr="0015392B">
        <w:rPr>
          <w:lang w:val="en-US"/>
        </w:rPr>
        <w:t>of</w:t>
      </w:r>
      <w:r w:rsidRPr="0015392B">
        <w:rPr>
          <w:lang w:val="en-US"/>
        </w:rPr>
        <w:t xml:space="preserve"> no</w:t>
      </w:r>
      <w:r w:rsidR="006F137C" w:rsidRPr="0015392B">
        <w:rPr>
          <w:lang w:val="en-US"/>
        </w:rPr>
        <w:t>n</w:t>
      </w:r>
      <w:r w:rsidRPr="0015392B">
        <w:rPr>
          <w:lang w:val="en-US"/>
        </w:rPr>
        <w:t xml:space="preserve">-presented items. </w:t>
      </w:r>
      <w:r w:rsidR="004D7E5E" w:rsidRPr="0015392B">
        <w:rPr>
          <w:lang w:val="en-US"/>
        </w:rPr>
        <w:t xml:space="preserve">For example, </w:t>
      </w:r>
      <w:r w:rsidRPr="0015392B">
        <w:rPr>
          <w:lang w:val="en-US"/>
        </w:rPr>
        <w:t>Otgaar, Howe, Brackmann</w:t>
      </w:r>
      <w:del w:id="685" w:author="Author" w:date="2018-03-17T15:49:00Z">
        <w:r>
          <w:rPr>
            <w:lang w:val="en-GB"/>
          </w:rPr>
          <w:delText>,</w:delText>
        </w:r>
      </w:del>
      <w:r w:rsidRPr="0015392B">
        <w:rPr>
          <w:lang w:val="en-US"/>
        </w:rPr>
        <w:t xml:space="preserve"> and Smeets (2016) showed participants a video about a robbery in which a culprit entered the cafeteria and demanded money from the people at the cash desk. Associated items such as money, </w:t>
      </w:r>
      <w:del w:id="686" w:author="Author" w:date="2018-03-17T15:49:00Z">
        <w:r>
          <w:rPr>
            <w:lang w:val="en-GB"/>
          </w:rPr>
          <w:delText>cahier</w:delText>
        </w:r>
      </w:del>
      <w:ins w:id="687" w:author="Author" w:date="2018-03-17T15:49:00Z">
        <w:r w:rsidR="001145C6" w:rsidRPr="00A517BF">
          <w:rPr>
            <w:lang w:val="en-US"/>
          </w:rPr>
          <w:t>a cashier</w:t>
        </w:r>
      </w:ins>
      <w:r w:rsidR="001145C6" w:rsidRPr="0015392B">
        <w:rPr>
          <w:lang w:val="en-US"/>
        </w:rPr>
        <w:t xml:space="preserve">, </w:t>
      </w:r>
      <w:r w:rsidRPr="0015392B">
        <w:rPr>
          <w:lang w:val="en-US"/>
        </w:rPr>
        <w:t>black jacket, masked hat</w:t>
      </w:r>
      <w:del w:id="688" w:author="Author" w:date="2018-03-17T15:49:00Z">
        <w:r w:rsidR="00A63E38">
          <w:rPr>
            <w:lang w:val="en-GB"/>
          </w:rPr>
          <w:delText>,</w:delText>
        </w:r>
      </w:del>
      <w:ins w:id="689" w:author="Author" w:date="2018-03-17T15:55:00Z">
        <w:r w:rsidR="00290CA0">
          <w:rPr>
            <w:lang w:val="en-US"/>
          </w:rPr>
          <w:t>, and</w:t>
        </w:r>
      </w:ins>
      <w:del w:id="690" w:author="Author" w:date="2018-03-17T15:55:00Z">
        <w:r w:rsidRPr="0015392B" w:rsidDel="00290CA0">
          <w:rPr>
            <w:lang w:val="en-US"/>
          </w:rPr>
          <w:delText xml:space="preserve"> and</w:delText>
        </w:r>
      </w:del>
      <w:r w:rsidRPr="0015392B">
        <w:rPr>
          <w:lang w:val="en-US"/>
        </w:rPr>
        <w:t xml:space="preserve"> </w:t>
      </w:r>
      <w:del w:id="691" w:author="Author" w:date="2018-03-17T15:49:00Z">
        <w:r>
          <w:rPr>
            <w:lang w:val="en-GB"/>
          </w:rPr>
          <w:delText xml:space="preserve">a </w:delText>
        </w:r>
      </w:del>
      <w:r w:rsidRPr="0015392B">
        <w:rPr>
          <w:lang w:val="en-US"/>
        </w:rPr>
        <w:t>robber were shown in the video</w:t>
      </w:r>
      <w:r w:rsidR="00A63E38" w:rsidRPr="0015392B">
        <w:rPr>
          <w:lang w:val="en-US"/>
        </w:rPr>
        <w:t>.</w:t>
      </w:r>
      <w:r w:rsidRPr="0015392B">
        <w:rPr>
          <w:lang w:val="en-US"/>
        </w:rPr>
        <w:t xml:space="preserve"> </w:t>
      </w:r>
      <w:r w:rsidR="00A63E38" w:rsidRPr="0015392B">
        <w:rPr>
          <w:lang w:val="en-US"/>
        </w:rPr>
        <w:t>H</w:t>
      </w:r>
      <w:r w:rsidRPr="0015392B">
        <w:rPr>
          <w:lang w:val="en-US"/>
        </w:rPr>
        <w:t xml:space="preserve">owever, without any misinformation, </w:t>
      </w:r>
      <w:ins w:id="692" w:author="Author" w:date="2018-03-17T15:49:00Z">
        <w:r w:rsidR="00472307" w:rsidRPr="00A517BF">
          <w:rPr>
            <w:lang w:val="en-US"/>
          </w:rPr>
          <w:t xml:space="preserve">the </w:t>
        </w:r>
      </w:ins>
      <w:r w:rsidRPr="0015392B">
        <w:rPr>
          <w:lang w:val="en-US"/>
        </w:rPr>
        <w:t>participants automatically formed a false memory</w:t>
      </w:r>
      <w:del w:id="693" w:author="Author" w:date="2018-03-17T15:49:00Z">
        <w:r>
          <w:rPr>
            <w:lang w:val="en-GB"/>
          </w:rPr>
          <w:delText xml:space="preserve"> for the presence of</w:delText>
        </w:r>
      </w:del>
      <w:ins w:id="694" w:author="Author" w:date="2018-03-17T15:49:00Z">
        <w:r w:rsidR="001145C6" w:rsidRPr="00A517BF">
          <w:rPr>
            <w:lang w:val="en-US"/>
          </w:rPr>
          <w:t>; they recalled</w:t>
        </w:r>
      </w:ins>
      <w:r w:rsidRPr="0015392B">
        <w:rPr>
          <w:lang w:val="en-US"/>
        </w:rPr>
        <w:t xml:space="preserve"> a gun in the video.</w:t>
      </w:r>
      <w:del w:id="695" w:author="Author" w:date="2018-03-17T15:57:00Z">
        <w:r w:rsidRPr="0015392B" w:rsidDel="004B0EDF">
          <w:rPr>
            <w:lang w:val="en-US"/>
          </w:rPr>
          <w:delText xml:space="preserve"> </w:delText>
        </w:r>
      </w:del>
    </w:p>
    <w:p w14:paraId="3500B7FC" w14:textId="0310E45A" w:rsidR="00F07519" w:rsidRPr="00A76256" w:rsidRDefault="00F07519" w:rsidP="00F07519">
      <w:pPr>
        <w:rPr>
          <w:b/>
          <w:lang w:val="en-US"/>
        </w:rPr>
      </w:pPr>
      <w:r w:rsidRPr="00A76256">
        <w:rPr>
          <w:b/>
          <w:lang w:val="en-US"/>
        </w:rPr>
        <w:t xml:space="preserve">Emotion and </w:t>
      </w:r>
      <w:del w:id="696" w:author="Author" w:date="2018-03-17T15:49:00Z">
        <w:r w:rsidR="002E7BCB">
          <w:rPr>
            <w:b/>
            <w:lang w:val="en-US"/>
          </w:rPr>
          <w:delText>F</w:delText>
        </w:r>
        <w:r w:rsidRPr="00F07519">
          <w:rPr>
            <w:b/>
            <w:lang w:val="en-US"/>
          </w:rPr>
          <w:delText xml:space="preserve">alse </w:delText>
        </w:r>
        <w:r w:rsidR="007F5541">
          <w:rPr>
            <w:b/>
            <w:lang w:val="en-US"/>
          </w:rPr>
          <w:delText>M</w:delText>
        </w:r>
        <w:r w:rsidRPr="00F07519">
          <w:rPr>
            <w:b/>
            <w:lang w:val="en-US"/>
          </w:rPr>
          <w:delText>emory</w:delText>
        </w:r>
      </w:del>
      <w:ins w:id="697" w:author="Author" w:date="2018-03-17T15:49:00Z">
        <w:r w:rsidR="00472307" w:rsidRPr="00A76256">
          <w:rPr>
            <w:b/>
            <w:lang w:val="en-US"/>
          </w:rPr>
          <w:t>false memory</w:t>
        </w:r>
      </w:ins>
    </w:p>
    <w:p w14:paraId="779F11DD" w14:textId="3A150A17" w:rsidR="003F1F31" w:rsidRPr="00A76256" w:rsidRDefault="009E79F8" w:rsidP="0015392B">
      <w:pPr>
        <w:ind w:firstLine="709"/>
        <w:jc w:val="both"/>
        <w:rPr>
          <w:lang w:val="en-US"/>
        </w:rPr>
      </w:pPr>
      <w:del w:id="698" w:author="Author" w:date="2018-03-17T15:49:00Z">
        <w:r>
          <w:rPr>
            <w:lang w:val="en-US"/>
          </w:rPr>
          <w:delText>Emotion is one</w:delText>
        </w:r>
      </w:del>
      <w:ins w:id="699" w:author="Author" w:date="2018-03-17T15:49:00Z">
        <w:r w:rsidR="00472307" w:rsidRPr="00A76256">
          <w:rPr>
            <w:lang w:val="en-US"/>
          </w:rPr>
          <w:t xml:space="preserve">Emotions are </w:t>
        </w:r>
        <w:r w:rsidR="001145C6" w:rsidRPr="00A76256">
          <w:rPr>
            <w:lang w:val="en-US"/>
          </w:rPr>
          <w:t>an</w:t>
        </w:r>
      </w:ins>
      <w:r w:rsidR="001145C6" w:rsidRPr="00A76256">
        <w:rPr>
          <w:lang w:val="en-US"/>
        </w:rPr>
        <w:t xml:space="preserve"> </w:t>
      </w:r>
      <w:r w:rsidR="000E2E5B" w:rsidRPr="00A76256">
        <w:rPr>
          <w:lang w:val="en-US"/>
        </w:rPr>
        <w:t>important factor</w:t>
      </w:r>
      <w:r w:rsidRPr="00A76256">
        <w:rPr>
          <w:lang w:val="en-US"/>
        </w:rPr>
        <w:t xml:space="preserve"> </w:t>
      </w:r>
      <w:r w:rsidR="00996D7C" w:rsidRPr="00A76256">
        <w:rPr>
          <w:lang w:val="en-US"/>
        </w:rPr>
        <w:t xml:space="preserve">that drives </w:t>
      </w:r>
      <w:r w:rsidR="000C41FB" w:rsidRPr="00A76256">
        <w:rPr>
          <w:lang w:val="en-US"/>
        </w:rPr>
        <w:t>endogenous false memories</w:t>
      </w:r>
      <w:r w:rsidR="00D94F2C" w:rsidRPr="00A76256">
        <w:rPr>
          <w:lang w:val="en-US"/>
        </w:rPr>
        <w:t xml:space="preserve">. </w:t>
      </w:r>
      <w:del w:id="700" w:author="Author" w:date="2018-03-17T15:49:00Z">
        <w:r w:rsidR="00D94F2C">
          <w:rPr>
            <w:lang w:val="en-US"/>
          </w:rPr>
          <w:delText>From</w:delText>
        </w:r>
      </w:del>
      <w:ins w:id="701" w:author="Author" w:date="2018-03-17T15:49:00Z">
        <w:r w:rsidR="001145C6" w:rsidRPr="00A76256">
          <w:rPr>
            <w:lang w:val="en-US"/>
          </w:rPr>
          <w:t>This is of importance from</w:t>
        </w:r>
      </w:ins>
      <w:r w:rsidR="001145C6" w:rsidRPr="00A76256">
        <w:rPr>
          <w:lang w:val="en-US"/>
        </w:rPr>
        <w:t xml:space="preserve"> a forensic perspective</w:t>
      </w:r>
      <w:del w:id="702" w:author="Author" w:date="2018-03-17T15:49:00Z">
        <w:r w:rsidR="00D94F2C">
          <w:rPr>
            <w:lang w:val="en-US"/>
          </w:rPr>
          <w:delText>, this issue is relevant</w:delText>
        </w:r>
        <w:r>
          <w:rPr>
            <w:lang w:val="en-US"/>
          </w:rPr>
          <w:delText xml:space="preserve"> as</w:delText>
        </w:r>
      </w:del>
      <w:ins w:id="703" w:author="Author" w:date="2018-03-17T15:49:00Z">
        <w:r w:rsidR="001145C6" w:rsidRPr="00A76256">
          <w:rPr>
            <w:lang w:val="en-US"/>
          </w:rPr>
          <w:t xml:space="preserve"> because</w:t>
        </w:r>
      </w:ins>
      <w:r w:rsidR="001145C6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people </w:t>
      </w:r>
      <w:r w:rsidR="003A57C1" w:rsidRPr="00A76256">
        <w:rPr>
          <w:lang w:val="en-US"/>
        </w:rPr>
        <w:t xml:space="preserve">generally </w:t>
      </w:r>
      <w:r w:rsidR="00A63E38" w:rsidRPr="00A76256">
        <w:rPr>
          <w:lang w:val="en-US"/>
        </w:rPr>
        <w:t>experience</w:t>
      </w:r>
      <w:r w:rsidR="00F352FE" w:rsidRPr="00A76256">
        <w:rPr>
          <w:lang w:val="en-US"/>
        </w:rPr>
        <w:t xml:space="preserve"> intense</w:t>
      </w:r>
      <w:r w:rsidRPr="00A76256">
        <w:rPr>
          <w:lang w:val="en-US"/>
        </w:rPr>
        <w:t xml:space="preserve"> </w:t>
      </w:r>
      <w:r w:rsidR="007B25E2" w:rsidRPr="00A76256">
        <w:rPr>
          <w:lang w:val="en-US"/>
        </w:rPr>
        <w:t xml:space="preserve">and/or negative </w:t>
      </w:r>
      <w:r w:rsidRPr="00A76256">
        <w:rPr>
          <w:lang w:val="en-US"/>
        </w:rPr>
        <w:t>emotion</w:t>
      </w:r>
      <w:r w:rsidR="00A63E38" w:rsidRPr="00A76256">
        <w:rPr>
          <w:lang w:val="en-US"/>
        </w:rPr>
        <w:t>s</w:t>
      </w:r>
      <w:r w:rsidRPr="00A76256">
        <w:rPr>
          <w:lang w:val="en-US"/>
        </w:rPr>
        <w:t xml:space="preserve"> when </w:t>
      </w:r>
      <w:del w:id="704" w:author="Author" w:date="2018-03-17T15:49:00Z">
        <w:r>
          <w:rPr>
            <w:lang w:val="en-US"/>
          </w:rPr>
          <w:delText>facing</w:delText>
        </w:r>
      </w:del>
      <w:ins w:id="705" w:author="Author" w:date="2018-03-17T15:49:00Z">
        <w:r w:rsidR="001145C6" w:rsidRPr="00A76256">
          <w:rPr>
            <w:lang w:val="en-US"/>
          </w:rPr>
          <w:t xml:space="preserve">they </w:t>
        </w:r>
        <w:r w:rsidR="00472307" w:rsidRPr="00A76256">
          <w:rPr>
            <w:lang w:val="en-US"/>
          </w:rPr>
          <w:t>experience</w:t>
        </w:r>
      </w:ins>
      <w:r w:rsidR="00472307" w:rsidRPr="00A76256">
        <w:rPr>
          <w:lang w:val="en-US"/>
        </w:rPr>
        <w:t xml:space="preserve"> </w:t>
      </w:r>
      <w:r w:rsidR="001145C6" w:rsidRPr="00A76256">
        <w:rPr>
          <w:lang w:val="en-US"/>
        </w:rPr>
        <w:t xml:space="preserve">a </w:t>
      </w:r>
      <w:r w:rsidRPr="00A76256">
        <w:rPr>
          <w:lang w:val="en-US"/>
        </w:rPr>
        <w:t xml:space="preserve">crime. </w:t>
      </w:r>
      <w:r w:rsidR="007B25E2" w:rsidRPr="00A76256">
        <w:rPr>
          <w:lang w:val="en-US"/>
        </w:rPr>
        <w:t>Research</w:t>
      </w:r>
      <w:r w:rsidR="001145C6" w:rsidRPr="00A76256">
        <w:rPr>
          <w:lang w:val="en-US"/>
        </w:rPr>
        <w:t xml:space="preserve"> </w:t>
      </w:r>
      <w:del w:id="706" w:author="Author" w:date="2018-03-17T15:49:00Z">
        <w:r w:rsidR="007B25E2">
          <w:rPr>
            <w:lang w:val="en-US"/>
          </w:rPr>
          <w:delText>found</w:delText>
        </w:r>
      </w:del>
      <w:ins w:id="707" w:author="Author" w:date="2018-03-17T15:49:00Z">
        <w:r w:rsidR="001145C6" w:rsidRPr="00A76256">
          <w:rPr>
            <w:lang w:val="en-US"/>
          </w:rPr>
          <w:t>has shown</w:t>
        </w:r>
      </w:ins>
      <w:r w:rsidR="007B25E2" w:rsidRPr="00A76256">
        <w:rPr>
          <w:lang w:val="en-US"/>
        </w:rPr>
        <w:t xml:space="preserve"> that </w:t>
      </w:r>
      <w:r w:rsidR="009B1952" w:rsidRPr="00A76256">
        <w:rPr>
          <w:lang w:val="en-US"/>
        </w:rPr>
        <w:t xml:space="preserve">90% of </w:t>
      </w:r>
      <w:del w:id="708" w:author="Author" w:date="2018-03-17T15:49:00Z">
        <w:r w:rsidR="009B1952">
          <w:rPr>
            <w:lang w:val="en-US"/>
          </w:rPr>
          <w:delText xml:space="preserve">the </w:delText>
        </w:r>
      </w:del>
      <w:r w:rsidR="009B1952" w:rsidRPr="00A76256">
        <w:rPr>
          <w:lang w:val="en-US"/>
        </w:rPr>
        <w:t xml:space="preserve">participants formed false memories </w:t>
      </w:r>
      <w:del w:id="709" w:author="Author" w:date="2018-03-17T15:49:00Z">
        <w:r w:rsidR="009B1952">
          <w:rPr>
            <w:lang w:val="en-US"/>
          </w:rPr>
          <w:delText>for</w:delText>
        </w:r>
      </w:del>
      <w:ins w:id="710" w:author="Author" w:date="2018-03-17T15:49:00Z">
        <w:r w:rsidR="001145C6" w:rsidRPr="00A76256">
          <w:rPr>
            <w:lang w:val="en-US"/>
          </w:rPr>
          <w:t>of</w:t>
        </w:r>
      </w:ins>
      <w:r w:rsidR="001145C6" w:rsidRPr="00A76256">
        <w:rPr>
          <w:lang w:val="en-US"/>
        </w:rPr>
        <w:t xml:space="preserve"> </w:t>
      </w:r>
      <w:r w:rsidR="009B1952" w:rsidRPr="00A76256">
        <w:rPr>
          <w:lang w:val="en-US"/>
        </w:rPr>
        <w:t xml:space="preserve">negative public events </w:t>
      </w:r>
      <w:del w:id="711" w:author="Author" w:date="2018-03-17T15:49:00Z">
        <w:r w:rsidR="009B1952">
          <w:rPr>
            <w:lang w:val="en-US"/>
          </w:rPr>
          <w:delText>(e.g.,</w:delText>
        </w:r>
      </w:del>
      <w:ins w:id="712" w:author="Author" w:date="2018-03-17T15:49:00Z">
        <w:r w:rsidR="001145C6" w:rsidRPr="00A76256">
          <w:rPr>
            <w:lang w:val="en-US"/>
          </w:rPr>
          <w:t>such as</w:t>
        </w:r>
      </w:ins>
      <w:r w:rsidR="001145C6" w:rsidRPr="00A76256">
        <w:rPr>
          <w:lang w:val="en-US"/>
        </w:rPr>
        <w:t xml:space="preserve"> </w:t>
      </w:r>
      <w:r w:rsidR="009B1952" w:rsidRPr="00A76256">
        <w:rPr>
          <w:lang w:val="en-US"/>
        </w:rPr>
        <w:t xml:space="preserve">the </w:t>
      </w:r>
      <w:r w:rsidR="009B1952" w:rsidRPr="00A76256">
        <w:rPr>
          <w:lang w:val="en-US"/>
        </w:rPr>
        <w:lastRenderedPageBreak/>
        <w:t>911 terrorist attack</w:t>
      </w:r>
      <w:del w:id="713" w:author="Author" w:date="2018-03-17T15:49:00Z">
        <w:r w:rsidR="009B1952">
          <w:rPr>
            <w:lang w:val="en-US"/>
          </w:rPr>
          <w:delText>),</w:delText>
        </w:r>
      </w:del>
      <w:ins w:id="714" w:author="Author" w:date="2018-03-17T15:49:00Z">
        <w:r w:rsidR="001145C6" w:rsidRPr="00A76256">
          <w:rPr>
            <w:lang w:val="en-US"/>
          </w:rPr>
          <w:t xml:space="preserve">, </w:t>
        </w:r>
      </w:ins>
      <w:del w:id="715" w:author="Author" w:date="2018-03-17T15:57:00Z">
        <w:r w:rsidR="009B1952" w:rsidRPr="00A76256" w:rsidDel="004B0EDF">
          <w:rPr>
            <w:lang w:val="en-US"/>
          </w:rPr>
          <w:delText xml:space="preserve"> </w:delText>
        </w:r>
      </w:del>
      <w:r w:rsidR="009B1952" w:rsidRPr="00A76256">
        <w:rPr>
          <w:lang w:val="en-US"/>
        </w:rPr>
        <w:t xml:space="preserve">but only 41.7% of </w:t>
      </w:r>
      <w:del w:id="716" w:author="Author" w:date="2018-03-17T15:49:00Z">
        <w:r w:rsidR="009B1952">
          <w:rPr>
            <w:lang w:val="en-US"/>
          </w:rPr>
          <w:delText xml:space="preserve">the </w:delText>
        </w:r>
      </w:del>
      <w:r w:rsidR="009B1952" w:rsidRPr="00A76256">
        <w:rPr>
          <w:lang w:val="en-US"/>
        </w:rPr>
        <w:t xml:space="preserve">participants had false memories </w:t>
      </w:r>
      <w:del w:id="717" w:author="Author" w:date="2018-03-17T15:49:00Z">
        <w:r w:rsidR="009B1952">
          <w:rPr>
            <w:lang w:val="en-US"/>
          </w:rPr>
          <w:delText>for</w:delText>
        </w:r>
      </w:del>
      <w:ins w:id="718" w:author="Author" w:date="2018-03-17T15:49:00Z">
        <w:r w:rsidR="001145C6" w:rsidRPr="00A76256">
          <w:rPr>
            <w:lang w:val="en-US"/>
          </w:rPr>
          <w:t>of</w:t>
        </w:r>
      </w:ins>
      <w:r w:rsidR="001145C6" w:rsidRPr="00A76256">
        <w:rPr>
          <w:lang w:val="en-US"/>
        </w:rPr>
        <w:t xml:space="preserve"> </w:t>
      </w:r>
      <w:r w:rsidR="009B1952" w:rsidRPr="00A76256">
        <w:rPr>
          <w:lang w:val="en-US"/>
        </w:rPr>
        <w:t xml:space="preserve">positive public events </w:t>
      </w:r>
      <w:r w:rsidR="002B1714" w:rsidRPr="00A76256">
        <w:rPr>
          <w:lang w:val="en-US"/>
        </w:rPr>
        <w:t>(Porter, Taylor, &amp; ten Brinke, 2008).</w:t>
      </w:r>
      <w:r w:rsidR="009B1952" w:rsidRPr="00A76256">
        <w:rPr>
          <w:lang w:val="en-US"/>
        </w:rPr>
        <w:t xml:space="preserve"> </w:t>
      </w:r>
      <w:del w:id="719" w:author="Author" w:date="2018-03-17T15:49:00Z">
        <w:r w:rsidR="00192621">
          <w:rPr>
            <w:lang w:val="en-US"/>
          </w:rPr>
          <w:delText>Research examining</w:delText>
        </w:r>
      </w:del>
      <w:ins w:id="720" w:author="Author" w:date="2018-03-17T15:49:00Z">
        <w:r w:rsidR="00472307" w:rsidRPr="00A76256">
          <w:rPr>
            <w:lang w:val="en-US"/>
          </w:rPr>
          <w:t xml:space="preserve">Studies </w:t>
        </w:r>
        <w:r w:rsidR="001145C6" w:rsidRPr="00A76256">
          <w:rPr>
            <w:lang w:val="en-US"/>
          </w:rPr>
          <w:t xml:space="preserve">that </w:t>
        </w:r>
        <w:r w:rsidR="00472307" w:rsidRPr="00A76256">
          <w:rPr>
            <w:lang w:val="en-US"/>
          </w:rPr>
          <w:t>have</w:t>
        </w:r>
        <w:r w:rsidR="001145C6" w:rsidRPr="00A76256">
          <w:rPr>
            <w:lang w:val="en-US"/>
          </w:rPr>
          <w:t xml:space="preserve"> examined</w:t>
        </w:r>
      </w:ins>
      <w:r w:rsidR="00192621" w:rsidRPr="00A76256">
        <w:rPr>
          <w:lang w:val="en-US"/>
        </w:rPr>
        <w:t xml:space="preserve"> the effect</w:t>
      </w:r>
      <w:r w:rsidR="00204DC4" w:rsidRPr="00A76256">
        <w:rPr>
          <w:lang w:val="en-US"/>
        </w:rPr>
        <w:t xml:space="preserve"> of emotion on the production of spontaneous false memories</w:t>
      </w:r>
      <w:r w:rsidR="00192621" w:rsidRPr="00A76256">
        <w:rPr>
          <w:lang w:val="en-US"/>
        </w:rPr>
        <w:t xml:space="preserve"> </w:t>
      </w:r>
      <w:del w:id="721" w:author="Author" w:date="2018-03-17T15:49:00Z">
        <w:r w:rsidR="00192621">
          <w:rPr>
            <w:lang w:val="en-US"/>
          </w:rPr>
          <w:delText>present</w:delText>
        </w:r>
      </w:del>
      <w:ins w:id="722" w:author="Author" w:date="2018-03-17T15:49:00Z">
        <w:r w:rsidR="001145C6" w:rsidRPr="00A76256">
          <w:rPr>
            <w:lang w:val="en-US"/>
          </w:rPr>
          <w:t>have presented</w:t>
        </w:r>
      </w:ins>
      <w:r w:rsidR="001145C6" w:rsidRPr="00A76256">
        <w:rPr>
          <w:lang w:val="en-US"/>
        </w:rPr>
        <w:t xml:space="preserve"> </w:t>
      </w:r>
      <w:r w:rsidR="00192621" w:rsidRPr="00A76256">
        <w:rPr>
          <w:lang w:val="en-US"/>
        </w:rPr>
        <w:t>participants with different emotionally-laden lists</w:t>
      </w:r>
      <w:r w:rsidR="001145C6" w:rsidRPr="00A76256">
        <w:rPr>
          <w:lang w:val="en-US"/>
        </w:rPr>
        <w:t xml:space="preserve"> </w:t>
      </w:r>
      <w:del w:id="723" w:author="Author" w:date="2018-03-17T15:49:00Z">
        <w:r w:rsidR="00192621">
          <w:rPr>
            <w:lang w:val="en-US"/>
          </w:rPr>
          <w:delText>(</w:delText>
        </w:r>
      </w:del>
      <w:ins w:id="724" w:author="Author" w:date="2018-03-17T15:49:00Z">
        <w:r w:rsidR="001145C6" w:rsidRPr="00A76256">
          <w:rPr>
            <w:lang w:val="en-US"/>
          </w:rPr>
          <w:t xml:space="preserve">that included both </w:t>
        </w:r>
      </w:ins>
      <w:r w:rsidR="001145C6" w:rsidRPr="00A76256">
        <w:rPr>
          <w:lang w:val="en-US"/>
        </w:rPr>
        <w:t>negative</w:t>
      </w:r>
      <w:del w:id="725" w:author="Author" w:date="2018-03-17T15:49:00Z">
        <w:r w:rsidR="00192621">
          <w:rPr>
            <w:lang w:val="en-US"/>
          </w:rPr>
          <w:delText>,</w:delText>
        </w:r>
      </w:del>
      <w:ins w:id="726" w:author="Author" w:date="2018-03-17T15:49:00Z">
        <w:r w:rsidR="001145C6" w:rsidRPr="00A76256">
          <w:rPr>
            <w:lang w:val="en-US"/>
          </w:rPr>
          <w:t xml:space="preserve"> and</w:t>
        </w:r>
      </w:ins>
      <w:r w:rsidR="001145C6" w:rsidRPr="00A76256">
        <w:rPr>
          <w:lang w:val="en-US"/>
        </w:rPr>
        <w:t xml:space="preserve"> positive</w:t>
      </w:r>
      <w:del w:id="727" w:author="Author" w:date="2018-03-17T15:49:00Z">
        <w:r w:rsidR="00192621">
          <w:rPr>
            <w:lang w:val="en-US"/>
          </w:rPr>
          <w:delText>) and then examine</w:delText>
        </w:r>
      </w:del>
      <w:ins w:id="728" w:author="Author" w:date="2018-03-17T15:49:00Z">
        <w:r w:rsidR="001145C6" w:rsidRPr="00A76256">
          <w:rPr>
            <w:lang w:val="en-US"/>
          </w:rPr>
          <w:t xml:space="preserve"> words.</w:t>
        </w:r>
        <w:r w:rsidR="00192621" w:rsidRPr="00A76256">
          <w:rPr>
            <w:lang w:val="en-US"/>
          </w:rPr>
          <w:t xml:space="preserve"> </w:t>
        </w:r>
        <w:r w:rsidR="001145C6" w:rsidRPr="00A76256">
          <w:rPr>
            <w:lang w:val="en-US"/>
          </w:rPr>
          <w:t>Subsequently,</w:t>
        </w:r>
      </w:ins>
      <w:r w:rsidR="001145C6" w:rsidRPr="00A76256">
        <w:rPr>
          <w:lang w:val="en-US"/>
        </w:rPr>
        <w:t xml:space="preserve"> </w:t>
      </w:r>
      <w:r w:rsidR="00192621" w:rsidRPr="00A76256">
        <w:rPr>
          <w:lang w:val="en-US"/>
        </w:rPr>
        <w:t>participants’ susceptibility in forming false memories</w:t>
      </w:r>
      <w:del w:id="729" w:author="Author" w:date="2018-03-17T15:49:00Z">
        <w:r w:rsidR="00272507">
          <w:rPr>
            <w:lang w:val="en-US"/>
          </w:rPr>
          <w:delText>.</w:delText>
        </w:r>
      </w:del>
      <w:ins w:id="730" w:author="Author" w:date="2018-03-17T15:49:00Z">
        <w:r w:rsidR="00472307" w:rsidRPr="00A76256">
          <w:rPr>
            <w:lang w:val="en-US"/>
          </w:rPr>
          <w:t xml:space="preserve"> have been</w:t>
        </w:r>
        <w:r w:rsidR="001145C6" w:rsidRPr="00A76256">
          <w:rPr>
            <w:lang w:val="en-US"/>
          </w:rPr>
          <w:t xml:space="preserve"> examined</w:t>
        </w:r>
        <w:r w:rsidR="00272507" w:rsidRPr="00A76256">
          <w:rPr>
            <w:lang w:val="en-US"/>
          </w:rPr>
          <w:t>.</w:t>
        </w:r>
      </w:ins>
      <w:r w:rsidR="00272507" w:rsidRPr="00A76256">
        <w:rPr>
          <w:lang w:val="en-US"/>
        </w:rPr>
        <w:t xml:space="preserve"> In general, </w:t>
      </w:r>
      <w:del w:id="731" w:author="Author" w:date="2018-03-17T15:49:00Z">
        <w:r w:rsidR="00272507">
          <w:rPr>
            <w:lang w:val="en-US"/>
          </w:rPr>
          <w:delText>research has revealed</w:delText>
        </w:r>
      </w:del>
      <w:ins w:id="732" w:author="Author" w:date="2018-03-17T15:49:00Z">
        <w:r w:rsidR="001145C6" w:rsidRPr="00A76256">
          <w:rPr>
            <w:lang w:val="en-US"/>
          </w:rPr>
          <w:t>studies have found</w:t>
        </w:r>
      </w:ins>
      <w:r w:rsidR="001145C6" w:rsidRPr="00A76256">
        <w:rPr>
          <w:lang w:val="en-US"/>
        </w:rPr>
        <w:t xml:space="preserve"> </w:t>
      </w:r>
      <w:r w:rsidR="005F28CF" w:rsidRPr="00A76256">
        <w:rPr>
          <w:lang w:val="en-US"/>
        </w:rPr>
        <w:t>that false recognition rates for</w:t>
      </w:r>
      <w:r w:rsidR="00C9000F" w:rsidRPr="00A76256">
        <w:rPr>
          <w:lang w:val="en-US"/>
        </w:rPr>
        <w:t xml:space="preserve"> negative DRM lists </w:t>
      </w:r>
      <w:r w:rsidR="00AF560D" w:rsidRPr="00A76256">
        <w:rPr>
          <w:lang w:val="en-US"/>
        </w:rPr>
        <w:t xml:space="preserve">are </w:t>
      </w:r>
      <w:r w:rsidR="00C9000F" w:rsidRPr="00A76256">
        <w:rPr>
          <w:lang w:val="en-US"/>
        </w:rPr>
        <w:t>higher than for positive or neutral DRM lists (</w:t>
      </w:r>
      <w:r w:rsidR="00075A64" w:rsidRPr="00A76256">
        <w:rPr>
          <w:lang w:val="en-US"/>
        </w:rPr>
        <w:t xml:space="preserve">Brainerd, Holliday, Reyna, Yang, &amp; Toglia, 2010; </w:t>
      </w:r>
      <w:r w:rsidR="00C9000F" w:rsidRPr="00A76256">
        <w:rPr>
          <w:lang w:val="en-US"/>
        </w:rPr>
        <w:t xml:space="preserve">Brainerd, Stein, </w:t>
      </w:r>
      <w:r w:rsidR="0075440A" w:rsidRPr="00A76256">
        <w:rPr>
          <w:lang w:val="en-US"/>
        </w:rPr>
        <w:t xml:space="preserve">Silveira, Rohenkohl, &amp; Reyna, </w:t>
      </w:r>
      <w:r w:rsidR="00C9000F" w:rsidRPr="00A76256">
        <w:rPr>
          <w:lang w:val="en-US"/>
        </w:rPr>
        <w:t>2008;</w:t>
      </w:r>
      <w:r w:rsidR="0051076B" w:rsidRPr="00A76256">
        <w:rPr>
          <w:lang w:val="en-US"/>
        </w:rPr>
        <w:t xml:space="preserve"> </w:t>
      </w:r>
      <w:r w:rsidR="00C9000F" w:rsidRPr="00A76256">
        <w:rPr>
          <w:lang w:val="en-US"/>
        </w:rPr>
        <w:t>Howe, Candel, Otgaar, Malone, &amp; Wimmer, 2010).</w:t>
      </w:r>
      <w:del w:id="733" w:author="Author" w:date="2018-03-17T15:57:00Z">
        <w:r w:rsidR="00C9000F" w:rsidRPr="00A76256" w:rsidDel="004B0EDF">
          <w:rPr>
            <w:lang w:val="en-US"/>
          </w:rPr>
          <w:delText xml:space="preserve"> </w:delText>
        </w:r>
      </w:del>
    </w:p>
    <w:p w14:paraId="2C7D4AE4" w14:textId="41BD182A" w:rsidR="009E79F8" w:rsidRPr="00A76256" w:rsidRDefault="009B1C96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>A crime scene m</w:t>
      </w:r>
      <w:r w:rsidR="00612DC1" w:rsidRPr="00A76256">
        <w:rPr>
          <w:lang w:val="en-US"/>
        </w:rPr>
        <w:t xml:space="preserve">ay </w:t>
      </w:r>
      <w:del w:id="734" w:author="Author" w:date="2018-03-17T15:49:00Z">
        <w:r w:rsidR="00612DC1">
          <w:rPr>
            <w:lang w:val="en-US"/>
          </w:rPr>
          <w:delText xml:space="preserve">elicit </w:delText>
        </w:r>
      </w:del>
      <w:r w:rsidR="00223C87" w:rsidRPr="00A76256">
        <w:rPr>
          <w:lang w:val="en-US"/>
        </w:rPr>
        <w:t xml:space="preserve">not only </w:t>
      </w:r>
      <w:del w:id="735" w:author="Author" w:date="2018-03-17T15:49:00Z">
        <w:r w:rsidR="005D78E9">
          <w:rPr>
            <w:lang w:val="en-US"/>
          </w:rPr>
          <w:delText>a negatively valenced emotion</w:delText>
        </w:r>
      </w:del>
      <w:ins w:id="736" w:author="Author" w:date="2018-03-17T15:49:00Z">
        <w:r w:rsidR="00223C87" w:rsidRPr="00A76256">
          <w:rPr>
            <w:lang w:val="en-US"/>
          </w:rPr>
          <w:t>elicit emotions</w:t>
        </w:r>
      </w:ins>
      <w:r w:rsidR="00223C87" w:rsidRPr="00A76256">
        <w:rPr>
          <w:lang w:val="en-US"/>
        </w:rPr>
        <w:t xml:space="preserve"> </w:t>
      </w:r>
      <w:r w:rsidRPr="00A76256">
        <w:rPr>
          <w:lang w:val="en-US"/>
        </w:rPr>
        <w:t>such as fear and anger</w:t>
      </w:r>
      <w:ins w:id="737" w:author="Author" w:date="2018-03-17T15:49:00Z">
        <w:r w:rsidR="00223C87" w:rsidRPr="00A76256">
          <w:rPr>
            <w:lang w:val="en-US"/>
          </w:rPr>
          <w:t xml:space="preserve"> that have a negative valence</w:t>
        </w:r>
      </w:ins>
      <w:r w:rsidR="000E2E5B" w:rsidRPr="00A76256">
        <w:rPr>
          <w:lang w:val="en-US"/>
        </w:rPr>
        <w:t>, but</w:t>
      </w:r>
      <w:r w:rsidR="00F405ED" w:rsidRPr="00A76256">
        <w:rPr>
          <w:lang w:val="en-US"/>
        </w:rPr>
        <w:t xml:space="preserve"> </w:t>
      </w:r>
      <w:r w:rsidR="00A63E38" w:rsidRPr="00A76256">
        <w:rPr>
          <w:lang w:val="en-US"/>
        </w:rPr>
        <w:t xml:space="preserve">often also </w:t>
      </w:r>
      <w:del w:id="738" w:author="Author" w:date="2018-03-17T15:49:00Z">
        <w:r w:rsidR="00A63E38">
          <w:rPr>
            <w:lang w:val="en-US"/>
          </w:rPr>
          <w:delText xml:space="preserve">will </w:delText>
        </w:r>
      </w:del>
      <w:r w:rsidR="00F405ED" w:rsidRPr="00A76256">
        <w:rPr>
          <w:lang w:val="en-US"/>
        </w:rPr>
        <w:t>induce</w:t>
      </w:r>
      <w:r w:rsidR="000E2E5B" w:rsidRPr="00A76256">
        <w:rPr>
          <w:lang w:val="en-US"/>
        </w:rPr>
        <w:t xml:space="preserve"> </w:t>
      </w:r>
      <w:del w:id="739" w:author="Author" w:date="2018-03-17T15:49:00Z">
        <w:r w:rsidR="00A63E38">
          <w:rPr>
            <w:lang w:val="en-US"/>
          </w:rPr>
          <w:delText xml:space="preserve"> </w:delText>
        </w:r>
      </w:del>
      <w:r w:rsidR="00A63E38" w:rsidRPr="00A76256">
        <w:rPr>
          <w:lang w:val="en-US"/>
        </w:rPr>
        <w:t xml:space="preserve">high </w:t>
      </w:r>
      <w:r w:rsidR="005D78E9" w:rsidRPr="00A76256">
        <w:rPr>
          <w:lang w:val="en-US"/>
        </w:rPr>
        <w:t>arous</w:t>
      </w:r>
      <w:r w:rsidR="00A63E38" w:rsidRPr="00A76256">
        <w:rPr>
          <w:lang w:val="en-US"/>
        </w:rPr>
        <w:t>al</w:t>
      </w:r>
      <w:r w:rsidR="005D78E9" w:rsidRPr="00A76256">
        <w:rPr>
          <w:lang w:val="en-US"/>
        </w:rPr>
        <w:t xml:space="preserve">. </w:t>
      </w:r>
      <w:r w:rsidR="007527E0" w:rsidRPr="00A76256">
        <w:rPr>
          <w:lang w:val="en-US"/>
        </w:rPr>
        <w:t>Brainerd et al. (2010)</w:t>
      </w:r>
      <w:r w:rsidR="000967CA" w:rsidRPr="00A76256">
        <w:rPr>
          <w:lang w:val="en-US"/>
        </w:rPr>
        <w:t xml:space="preserve"> manipulated both </w:t>
      </w:r>
      <w:ins w:id="740" w:author="Author" w:date="2018-03-17T15:49:00Z">
        <w:r w:rsidR="00223C87" w:rsidRPr="00A76256">
          <w:rPr>
            <w:lang w:val="en-US"/>
          </w:rPr>
          <w:t xml:space="preserve">the </w:t>
        </w:r>
      </w:ins>
      <w:r w:rsidR="000967CA" w:rsidRPr="00A76256">
        <w:rPr>
          <w:lang w:val="en-US"/>
        </w:rPr>
        <w:t>valence and arousal of DRM lists. They</w:t>
      </w:r>
      <w:r w:rsidR="00A37EB2" w:rsidRPr="00A76256">
        <w:rPr>
          <w:lang w:val="en-US"/>
        </w:rPr>
        <w:t xml:space="preserve"> found </w:t>
      </w:r>
      <w:r w:rsidR="000967CA" w:rsidRPr="00A76256">
        <w:rPr>
          <w:lang w:val="en-US"/>
        </w:rPr>
        <w:t xml:space="preserve">that negative </w:t>
      </w:r>
      <w:del w:id="741" w:author="Author" w:date="2018-03-17T15:49:00Z">
        <w:r w:rsidR="000967CA">
          <w:rPr>
            <w:lang w:val="en-US"/>
          </w:rPr>
          <w:delText>emotion</w:delText>
        </w:r>
      </w:del>
      <w:ins w:id="742" w:author="Author" w:date="2018-03-17T15:49:00Z">
        <w:r w:rsidR="00223C87" w:rsidRPr="00A76256">
          <w:rPr>
            <w:lang w:val="en-US"/>
          </w:rPr>
          <w:t>emotions</w:t>
        </w:r>
      </w:ins>
      <w:r w:rsidR="00223C87" w:rsidRPr="00A76256">
        <w:rPr>
          <w:lang w:val="en-US"/>
        </w:rPr>
        <w:t xml:space="preserve"> </w:t>
      </w:r>
      <w:r w:rsidR="000618F9" w:rsidRPr="00A76256">
        <w:rPr>
          <w:lang w:val="en-US"/>
        </w:rPr>
        <w:t xml:space="preserve">generated </w:t>
      </w:r>
      <w:r w:rsidR="000967CA" w:rsidRPr="00A76256">
        <w:rPr>
          <w:lang w:val="en-US"/>
        </w:rPr>
        <w:t xml:space="preserve">higher false memory rates than positive </w:t>
      </w:r>
      <w:del w:id="743" w:author="Author" w:date="2018-03-17T15:49:00Z">
        <w:r w:rsidR="000967CA">
          <w:rPr>
            <w:lang w:val="en-US"/>
          </w:rPr>
          <w:delText>emotion and</w:delText>
        </w:r>
      </w:del>
      <w:ins w:id="744" w:author="Author" w:date="2018-03-17T15:49:00Z">
        <w:r w:rsidR="00223C87" w:rsidRPr="00A76256">
          <w:rPr>
            <w:lang w:val="en-US"/>
          </w:rPr>
          <w:t>emotions. Furthermore,</w:t>
        </w:r>
      </w:ins>
      <w:r w:rsidR="00223C87" w:rsidRPr="00A76256">
        <w:rPr>
          <w:lang w:val="en-US"/>
        </w:rPr>
        <w:t xml:space="preserve"> </w:t>
      </w:r>
      <w:r w:rsidR="000967CA" w:rsidRPr="00A76256">
        <w:rPr>
          <w:lang w:val="en-US"/>
        </w:rPr>
        <w:t xml:space="preserve">high arousal </w:t>
      </w:r>
      <w:r w:rsidR="000618F9" w:rsidRPr="00A76256">
        <w:rPr>
          <w:lang w:val="en-US"/>
        </w:rPr>
        <w:t xml:space="preserve">generated </w:t>
      </w:r>
      <w:r w:rsidR="000967CA" w:rsidRPr="00A76256">
        <w:rPr>
          <w:lang w:val="en-US"/>
        </w:rPr>
        <w:t>higher false memory rates than low arousal</w:t>
      </w:r>
      <w:r w:rsidR="007527E0" w:rsidRPr="00A76256">
        <w:rPr>
          <w:lang w:val="en-US"/>
        </w:rPr>
        <w:t>.</w:t>
      </w:r>
      <w:r w:rsidR="006C22C1" w:rsidRPr="00A76256" w:rsidDel="00B564FD">
        <w:rPr>
          <w:lang w:val="en-US"/>
        </w:rPr>
        <w:t xml:space="preserve"> </w:t>
      </w:r>
      <w:r w:rsidR="001032D1" w:rsidRPr="00A76256">
        <w:rPr>
          <w:lang w:val="en-US"/>
        </w:rPr>
        <w:t>Bookbinder and Brainerd (2017</w:t>
      </w:r>
      <w:r w:rsidR="006C22C1" w:rsidRPr="00A76256">
        <w:rPr>
          <w:lang w:val="en-US"/>
        </w:rPr>
        <w:t>) administered negative, neutral</w:t>
      </w:r>
      <w:del w:id="745" w:author="Author" w:date="2018-03-17T15:49:00Z">
        <w:r w:rsidR="000618F9">
          <w:rPr>
            <w:lang w:val="en-US"/>
          </w:rPr>
          <w:delText>,</w:delText>
        </w:r>
      </w:del>
      <w:ins w:id="746" w:author="Author" w:date="2018-03-17T15:55:00Z">
        <w:r w:rsidR="00290CA0">
          <w:rPr>
            <w:lang w:val="en-US"/>
          </w:rPr>
          <w:t>, and</w:t>
        </w:r>
      </w:ins>
      <w:del w:id="747" w:author="Author" w:date="2018-03-17T15:55:00Z">
        <w:r w:rsidR="006C22C1" w:rsidRPr="00A76256" w:rsidDel="00290CA0">
          <w:rPr>
            <w:lang w:val="en-US"/>
          </w:rPr>
          <w:delText xml:space="preserve"> and</w:delText>
        </w:r>
      </w:del>
      <w:r w:rsidR="006C22C1" w:rsidRPr="00A76256">
        <w:rPr>
          <w:lang w:val="en-US"/>
        </w:rPr>
        <w:t xml:space="preserve"> positive pictures to participants while controlling the arousal level of the pictures. </w:t>
      </w:r>
      <w:r w:rsidR="000618F9" w:rsidRPr="00A76256">
        <w:rPr>
          <w:lang w:val="en-US"/>
        </w:rPr>
        <w:t>N</w:t>
      </w:r>
      <w:r w:rsidR="006C22C1" w:rsidRPr="00A76256">
        <w:rPr>
          <w:lang w:val="en-US"/>
        </w:rPr>
        <w:t>egative pictures</w:t>
      </w:r>
      <w:del w:id="748" w:author="Author" w:date="2018-03-17T15:49:00Z">
        <w:r w:rsidR="006C22C1">
          <w:rPr>
            <w:lang w:val="en-US"/>
          </w:rPr>
          <w:delText>, like</w:delText>
        </w:r>
      </w:del>
      <w:ins w:id="749" w:author="Author" w:date="2018-03-17T15:49:00Z">
        <w:r w:rsidR="00223C87" w:rsidRPr="00A76256">
          <w:rPr>
            <w:lang w:val="en-US"/>
          </w:rPr>
          <w:t xml:space="preserve"> such as </w:t>
        </w:r>
      </w:ins>
      <w:del w:id="750" w:author="Author" w:date="2018-03-17T15:57:00Z">
        <w:r w:rsidR="006C22C1" w:rsidRPr="00A76256" w:rsidDel="004B0EDF">
          <w:rPr>
            <w:lang w:val="en-US"/>
          </w:rPr>
          <w:delText xml:space="preserve"> </w:delText>
        </w:r>
      </w:del>
      <w:r w:rsidR="006C22C1" w:rsidRPr="00A76256">
        <w:rPr>
          <w:lang w:val="en-US"/>
        </w:rPr>
        <w:t>negative words</w:t>
      </w:r>
      <w:del w:id="751" w:author="Author" w:date="2018-03-17T15:49:00Z">
        <w:r w:rsidR="006C22C1">
          <w:rPr>
            <w:lang w:val="en-US"/>
          </w:rPr>
          <w:delText>,</w:delText>
        </w:r>
      </w:del>
      <w:r w:rsidR="006C22C1" w:rsidRPr="00A76256">
        <w:rPr>
          <w:lang w:val="en-US"/>
        </w:rPr>
        <w:t xml:space="preserve"> enhanced false memory </w:t>
      </w:r>
      <w:del w:id="752" w:author="Author" w:date="2018-03-17T15:49:00Z">
        <w:r w:rsidR="006C22C1">
          <w:rPr>
            <w:lang w:val="en-US"/>
          </w:rPr>
          <w:delText>on</w:delText>
        </w:r>
      </w:del>
      <w:ins w:id="753" w:author="Author" w:date="2018-03-17T15:49:00Z">
        <w:r w:rsidR="00223C87" w:rsidRPr="00A76256">
          <w:rPr>
            <w:lang w:val="en-US"/>
          </w:rPr>
          <w:t>in</w:t>
        </w:r>
      </w:ins>
      <w:r w:rsidR="00223C87" w:rsidRPr="00A76256">
        <w:rPr>
          <w:lang w:val="en-US"/>
        </w:rPr>
        <w:t xml:space="preserve"> </w:t>
      </w:r>
      <w:r w:rsidR="006C22C1" w:rsidRPr="00A76256">
        <w:rPr>
          <w:lang w:val="en-US"/>
        </w:rPr>
        <w:t xml:space="preserve">both </w:t>
      </w:r>
      <w:del w:id="754" w:author="Author" w:date="2018-03-17T15:49:00Z">
        <w:r w:rsidR="006C22C1">
          <w:rPr>
            <w:lang w:val="en-US"/>
          </w:rPr>
          <w:delText xml:space="preserve">an </w:delText>
        </w:r>
      </w:del>
      <w:r w:rsidR="006C22C1" w:rsidRPr="00A76256">
        <w:rPr>
          <w:lang w:val="en-US"/>
        </w:rPr>
        <w:t xml:space="preserve">immediate and </w:t>
      </w:r>
      <w:del w:id="755" w:author="Author" w:date="2018-03-17T15:49:00Z">
        <w:r w:rsidR="006C22C1">
          <w:rPr>
            <w:lang w:val="en-US"/>
          </w:rPr>
          <w:delText xml:space="preserve">a </w:delText>
        </w:r>
      </w:del>
      <w:r w:rsidR="006C22C1" w:rsidRPr="00A76256">
        <w:rPr>
          <w:lang w:val="en-US"/>
        </w:rPr>
        <w:t xml:space="preserve">one-week delay recognition tests. </w:t>
      </w:r>
      <w:r w:rsidR="000618F9" w:rsidRPr="00A76256">
        <w:rPr>
          <w:lang w:val="en-US"/>
        </w:rPr>
        <w:t xml:space="preserve">On the basis of the studies summarized in this section, </w:t>
      </w:r>
      <w:del w:id="756" w:author="Author" w:date="2018-03-17T15:49:00Z">
        <w:r w:rsidR="000618F9">
          <w:rPr>
            <w:lang w:val="en-US"/>
          </w:rPr>
          <w:delText>we</w:delText>
        </w:r>
      </w:del>
      <w:ins w:id="757" w:author="Author" w:date="2018-03-17T15:49:00Z">
        <w:r w:rsidR="00223C87" w:rsidRPr="00A76256">
          <w:rPr>
            <w:lang w:val="en-US"/>
          </w:rPr>
          <w:t>one</w:t>
        </w:r>
      </w:ins>
      <w:r w:rsidR="00223C87" w:rsidRPr="00A76256">
        <w:rPr>
          <w:lang w:val="en-US"/>
        </w:rPr>
        <w:t xml:space="preserve"> can </w:t>
      </w:r>
      <w:del w:id="758" w:author="Author" w:date="2018-03-17T15:49:00Z">
        <w:r w:rsidR="000618F9">
          <w:rPr>
            <w:lang w:val="en-US"/>
          </w:rPr>
          <w:delText xml:space="preserve">safely </w:delText>
        </w:r>
      </w:del>
      <w:r w:rsidR="00223C87" w:rsidRPr="00A76256">
        <w:rPr>
          <w:lang w:val="en-US"/>
        </w:rPr>
        <w:t xml:space="preserve">conclude </w:t>
      </w:r>
      <w:r w:rsidR="000E2E5B" w:rsidRPr="00A76256">
        <w:rPr>
          <w:lang w:val="en-US"/>
        </w:rPr>
        <w:t xml:space="preserve">that </w:t>
      </w:r>
      <w:del w:id="759" w:author="Author" w:date="2018-03-17T15:49:00Z">
        <w:r w:rsidR="000E2E5B">
          <w:rPr>
            <w:lang w:val="en-US"/>
          </w:rPr>
          <w:delText>both</w:delText>
        </w:r>
      </w:del>
      <w:ins w:id="760" w:author="Author" w:date="2018-03-17T15:49:00Z">
        <w:r w:rsidR="00223C87" w:rsidRPr="00A76256">
          <w:rPr>
            <w:lang w:val="en-US"/>
          </w:rPr>
          <w:t>emotions that have a</w:t>
        </w:r>
      </w:ins>
      <w:r w:rsidR="00223C87" w:rsidRPr="00A76256">
        <w:rPr>
          <w:lang w:val="en-US"/>
        </w:rPr>
        <w:t xml:space="preserve"> </w:t>
      </w:r>
      <w:r w:rsidR="000E2E5B" w:rsidRPr="00A76256">
        <w:rPr>
          <w:lang w:val="en-US"/>
        </w:rPr>
        <w:t xml:space="preserve">negative valence and high arousal </w:t>
      </w:r>
      <w:r w:rsidR="00E24569" w:rsidRPr="00A76256">
        <w:rPr>
          <w:lang w:val="en-US"/>
        </w:rPr>
        <w:t xml:space="preserve">enhance the </w:t>
      </w:r>
      <w:del w:id="761" w:author="Author" w:date="2018-03-17T15:49:00Z">
        <w:r w:rsidR="00E24569">
          <w:rPr>
            <w:lang w:val="en-US"/>
          </w:rPr>
          <w:delText>production</w:delText>
        </w:r>
      </w:del>
      <w:ins w:id="762" w:author="Author" w:date="2018-03-17T15:49:00Z">
        <w:r w:rsidR="00223C87" w:rsidRPr="00A76256">
          <w:rPr>
            <w:lang w:val="en-US"/>
          </w:rPr>
          <w:t>generation</w:t>
        </w:r>
      </w:ins>
      <w:r w:rsidR="00223C87" w:rsidRPr="00A76256">
        <w:rPr>
          <w:lang w:val="en-US"/>
        </w:rPr>
        <w:t xml:space="preserve"> </w:t>
      </w:r>
      <w:r w:rsidR="00E24569" w:rsidRPr="00A76256">
        <w:rPr>
          <w:lang w:val="en-US"/>
        </w:rPr>
        <w:t xml:space="preserve">of </w:t>
      </w:r>
      <w:r w:rsidR="00A132C8" w:rsidRPr="00A76256">
        <w:rPr>
          <w:lang w:val="en-US"/>
        </w:rPr>
        <w:t xml:space="preserve">false memories </w:t>
      </w:r>
      <w:r w:rsidR="000E2E5B" w:rsidRPr="00A76256">
        <w:rPr>
          <w:lang w:val="en-US"/>
        </w:rPr>
        <w:t>(Bookbinder &amp; Brainerd, 2016; Kaplan, Van Damme, Levine, &amp; Loftus, 2016).</w:t>
      </w:r>
    </w:p>
    <w:p w14:paraId="5DAECD31" w14:textId="5430F371" w:rsidR="00550122" w:rsidRPr="00A76256" w:rsidRDefault="000C41FB" w:rsidP="0015392B">
      <w:pPr>
        <w:jc w:val="both"/>
        <w:rPr>
          <w:b/>
          <w:lang w:val="en-US"/>
        </w:rPr>
      </w:pPr>
      <w:r w:rsidRPr="00A76256">
        <w:rPr>
          <w:b/>
          <w:lang w:val="en-US"/>
        </w:rPr>
        <w:t xml:space="preserve">Stress and </w:t>
      </w:r>
      <w:del w:id="763" w:author="Author" w:date="2018-03-17T15:49:00Z">
        <w:r w:rsidR="00EB3BEF">
          <w:rPr>
            <w:b/>
            <w:lang w:val="en-US"/>
          </w:rPr>
          <w:delText>F</w:delText>
        </w:r>
        <w:r w:rsidRPr="000C41FB">
          <w:rPr>
            <w:b/>
            <w:lang w:val="en-US"/>
          </w:rPr>
          <w:delText xml:space="preserve">alse </w:delText>
        </w:r>
        <w:r w:rsidR="00EB3BEF">
          <w:rPr>
            <w:b/>
            <w:lang w:val="en-US"/>
          </w:rPr>
          <w:delText>M</w:delText>
        </w:r>
        <w:r w:rsidRPr="000C41FB">
          <w:rPr>
            <w:b/>
            <w:lang w:val="en-US"/>
          </w:rPr>
          <w:delText>emory</w:delText>
        </w:r>
      </w:del>
      <w:ins w:id="764" w:author="Author" w:date="2018-03-17T15:49:00Z">
        <w:r w:rsidR="00472307" w:rsidRPr="00A76256">
          <w:rPr>
            <w:b/>
            <w:lang w:val="en-US"/>
          </w:rPr>
          <w:t>false memory</w:t>
        </w:r>
      </w:ins>
    </w:p>
    <w:p w14:paraId="1602ABC4" w14:textId="23015E47" w:rsidR="00B8130D" w:rsidRPr="00A76256" w:rsidRDefault="00DB267F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As negative emotional material </w:t>
      </w:r>
      <w:del w:id="765" w:author="Author" w:date="2018-03-17T15:49:00Z">
        <w:r>
          <w:rPr>
            <w:lang w:val="en-US"/>
          </w:rPr>
          <w:delText>fuels</w:delText>
        </w:r>
      </w:del>
      <w:ins w:id="766" w:author="Author" w:date="2018-03-17T15:49:00Z">
        <w:r w:rsidR="00223C87" w:rsidRPr="00A76256">
          <w:rPr>
            <w:lang w:val="en-US"/>
          </w:rPr>
          <w:t>encourages</w:t>
        </w:r>
      </w:ins>
      <w:r w:rsidR="00223C87" w:rsidRPr="00A76256">
        <w:rPr>
          <w:lang w:val="en-US"/>
        </w:rPr>
        <w:t xml:space="preserve"> </w:t>
      </w:r>
      <w:r w:rsidRPr="00A76256">
        <w:rPr>
          <w:lang w:val="en-US"/>
        </w:rPr>
        <w:t>false memory formation, one might expect that stress</w:t>
      </w:r>
      <w:del w:id="767" w:author="Author" w:date="2018-03-17T15:49:00Z">
        <w:r>
          <w:rPr>
            <w:lang w:val="en-US"/>
          </w:rPr>
          <w:delText xml:space="preserve"> –</w:delText>
        </w:r>
      </w:del>
      <w:ins w:id="768" w:author="Author" w:date="2018-03-17T15:49:00Z">
        <w:r w:rsidR="00223C87" w:rsidRPr="00A76256">
          <w:rPr>
            <w:lang w:val="en-US"/>
          </w:rPr>
          <w:t>,</w:t>
        </w:r>
      </w:ins>
      <w:r w:rsidRPr="00A76256">
        <w:rPr>
          <w:lang w:val="en-US"/>
        </w:rPr>
        <w:t xml:space="preserve"> which is often experienced as negative</w:t>
      </w:r>
      <w:del w:id="769" w:author="Author" w:date="2018-03-17T15:49:00Z">
        <w:r w:rsidR="00C80B69">
          <w:rPr>
            <w:lang w:val="en-US"/>
          </w:rPr>
          <w:delText xml:space="preserve"> –</w:delText>
        </w:r>
      </w:del>
      <w:ins w:id="770" w:author="Author" w:date="2018-03-17T15:49:00Z">
        <w:r w:rsidR="00223C87" w:rsidRPr="00A76256">
          <w:rPr>
            <w:lang w:val="en-US"/>
          </w:rPr>
          <w:t>,</w:t>
        </w:r>
      </w:ins>
      <w:r w:rsidR="00C80B69" w:rsidRPr="00A76256">
        <w:rPr>
          <w:lang w:val="en-US"/>
        </w:rPr>
        <w:t xml:space="preserve"> </w:t>
      </w:r>
      <w:r w:rsidR="000618F9" w:rsidRPr="00A76256">
        <w:rPr>
          <w:lang w:val="en-US"/>
        </w:rPr>
        <w:t>promotes</w:t>
      </w:r>
      <w:r w:rsidR="002643EE" w:rsidRPr="00A76256">
        <w:rPr>
          <w:lang w:val="en-US"/>
        </w:rPr>
        <w:t xml:space="preserve"> </w:t>
      </w:r>
      <w:r w:rsidRPr="00A76256">
        <w:rPr>
          <w:lang w:val="en-US"/>
        </w:rPr>
        <w:t>false memory</w:t>
      </w:r>
      <w:r w:rsidR="002643EE" w:rsidRPr="00A76256">
        <w:rPr>
          <w:lang w:val="en-US"/>
        </w:rPr>
        <w:t xml:space="preserve"> </w:t>
      </w:r>
      <w:del w:id="771" w:author="Author" w:date="2018-03-17T15:49:00Z">
        <w:r w:rsidR="002643EE">
          <w:rPr>
            <w:lang w:val="en-US"/>
          </w:rPr>
          <w:delText>as well</w:delText>
        </w:r>
      </w:del>
      <w:ins w:id="772" w:author="Author" w:date="2018-03-17T15:49:00Z">
        <w:r w:rsidR="00223C87" w:rsidRPr="00A76256">
          <w:rPr>
            <w:lang w:val="en-US"/>
          </w:rPr>
          <w:t>too</w:t>
        </w:r>
      </w:ins>
      <w:r w:rsidR="00223C87" w:rsidRPr="00A76256">
        <w:rPr>
          <w:lang w:val="en-US"/>
        </w:rPr>
        <w:t xml:space="preserve">. </w:t>
      </w:r>
      <w:r w:rsidR="002643EE" w:rsidRPr="00A76256">
        <w:rPr>
          <w:lang w:val="en-US"/>
        </w:rPr>
        <w:t xml:space="preserve">However, studies </w:t>
      </w:r>
      <w:del w:id="773" w:author="Author" w:date="2018-03-17T15:49:00Z">
        <w:r w:rsidR="000618F9">
          <w:rPr>
            <w:lang w:val="en-US"/>
          </w:rPr>
          <w:delText>examining</w:delText>
        </w:r>
      </w:del>
      <w:ins w:id="774" w:author="Author" w:date="2018-03-17T15:49:00Z">
        <w:r w:rsidR="00223C87" w:rsidRPr="00A76256">
          <w:rPr>
            <w:lang w:val="en-US"/>
          </w:rPr>
          <w:t>that have examined</w:t>
        </w:r>
      </w:ins>
      <w:r w:rsidR="00223C87" w:rsidRPr="00A76256">
        <w:rPr>
          <w:lang w:val="en-US"/>
        </w:rPr>
        <w:t xml:space="preserve"> </w:t>
      </w:r>
      <w:r w:rsidR="00550E58" w:rsidRPr="00A76256">
        <w:rPr>
          <w:lang w:val="en-US"/>
        </w:rPr>
        <w:t xml:space="preserve">the effects of stress on false </w:t>
      </w:r>
      <w:r w:rsidR="00550E58" w:rsidRPr="00A76256">
        <w:rPr>
          <w:lang w:val="en-US"/>
        </w:rPr>
        <w:lastRenderedPageBreak/>
        <w:t xml:space="preserve">memory </w:t>
      </w:r>
      <w:r w:rsidR="000618F9" w:rsidRPr="00A76256">
        <w:rPr>
          <w:lang w:val="en-US"/>
        </w:rPr>
        <w:t>have found mixed results</w:t>
      </w:r>
      <w:r w:rsidR="002643EE" w:rsidRPr="00A76256">
        <w:rPr>
          <w:lang w:val="en-US"/>
        </w:rPr>
        <w:t xml:space="preserve">. </w:t>
      </w:r>
      <w:r w:rsidR="00B8130D" w:rsidRPr="00A76256">
        <w:rPr>
          <w:lang w:val="en-US"/>
        </w:rPr>
        <w:t>Payne, Nadel, Allen, Thomas</w:t>
      </w:r>
      <w:del w:id="775" w:author="Author" w:date="2018-03-17T15:49:00Z">
        <w:r w:rsidR="00B8130D">
          <w:rPr>
            <w:lang w:val="en-US"/>
          </w:rPr>
          <w:delText>,</w:delText>
        </w:r>
      </w:del>
      <w:r w:rsidR="00B8130D" w:rsidRPr="00A76256">
        <w:rPr>
          <w:lang w:val="en-US"/>
        </w:rPr>
        <w:t xml:space="preserve"> and Jacobs (2002) </w:t>
      </w:r>
      <w:r w:rsidR="00C31A47" w:rsidRPr="00A76256">
        <w:rPr>
          <w:lang w:val="en-US"/>
        </w:rPr>
        <w:t xml:space="preserve">were </w:t>
      </w:r>
      <w:r w:rsidR="00B8130D" w:rsidRPr="00A76256">
        <w:rPr>
          <w:lang w:val="en-US"/>
        </w:rPr>
        <w:t xml:space="preserve">the first to examine the effect of stress on </w:t>
      </w:r>
      <w:ins w:id="776" w:author="Author" w:date="2018-03-17T15:49:00Z">
        <w:r w:rsidR="00223C87" w:rsidRPr="00A76256">
          <w:rPr>
            <w:lang w:val="en-US"/>
          </w:rPr>
          <w:t xml:space="preserve">the generation of </w:t>
        </w:r>
      </w:ins>
      <w:r w:rsidR="00B8130D" w:rsidRPr="00A76256">
        <w:rPr>
          <w:lang w:val="en-US"/>
        </w:rPr>
        <w:t>false memory</w:t>
      </w:r>
      <w:del w:id="777" w:author="Author" w:date="2018-03-17T15:49:00Z">
        <w:r w:rsidR="007551C8">
          <w:rPr>
            <w:lang w:val="en-US"/>
          </w:rPr>
          <w:delText xml:space="preserve"> creation</w:delText>
        </w:r>
      </w:del>
      <w:r w:rsidR="00223C87" w:rsidRPr="00A76256">
        <w:rPr>
          <w:lang w:val="en-US"/>
        </w:rPr>
        <w:t>.</w:t>
      </w:r>
      <w:r w:rsidR="007551C8" w:rsidRPr="00A76256">
        <w:rPr>
          <w:lang w:val="en-US"/>
        </w:rPr>
        <w:t xml:space="preserve"> </w:t>
      </w:r>
      <w:r w:rsidR="00B8130D" w:rsidRPr="00A76256">
        <w:rPr>
          <w:lang w:val="en-US"/>
        </w:rPr>
        <w:t xml:space="preserve">In their study, participants </w:t>
      </w:r>
      <w:r w:rsidR="00D72BCD" w:rsidRPr="00A76256">
        <w:rPr>
          <w:lang w:val="en-US"/>
        </w:rPr>
        <w:t xml:space="preserve">were asked to give a speech </w:t>
      </w:r>
      <w:r w:rsidR="000618F9" w:rsidRPr="00A76256">
        <w:rPr>
          <w:lang w:val="en-US"/>
        </w:rPr>
        <w:t xml:space="preserve">so as </w:t>
      </w:r>
      <w:r w:rsidR="00D72BCD" w:rsidRPr="00A76256">
        <w:rPr>
          <w:lang w:val="en-US"/>
        </w:rPr>
        <w:t>to induce moderate psycho</w:t>
      </w:r>
      <w:r w:rsidR="002F4C1E" w:rsidRPr="00A76256">
        <w:rPr>
          <w:lang w:val="en-US"/>
        </w:rPr>
        <w:t>-social</w:t>
      </w:r>
      <w:r w:rsidR="00D72BCD" w:rsidRPr="00A76256">
        <w:rPr>
          <w:lang w:val="en-US"/>
        </w:rPr>
        <w:t xml:space="preserve"> stress</w:t>
      </w:r>
      <w:r w:rsidR="006C3C0D" w:rsidRPr="00A76256">
        <w:rPr>
          <w:lang w:val="en-US"/>
        </w:rPr>
        <w:t xml:space="preserve">. Later, </w:t>
      </w:r>
      <w:ins w:id="778" w:author="Author" w:date="2018-03-17T15:49:00Z">
        <w:r w:rsidR="00472307" w:rsidRPr="00A76256">
          <w:rPr>
            <w:lang w:val="en-US"/>
          </w:rPr>
          <w:t xml:space="preserve">the </w:t>
        </w:r>
      </w:ins>
      <w:r w:rsidR="000618F9" w:rsidRPr="00A76256">
        <w:rPr>
          <w:lang w:val="en-US"/>
        </w:rPr>
        <w:t>particip</w:t>
      </w:r>
      <w:r w:rsidR="00E52800" w:rsidRPr="00A76256">
        <w:rPr>
          <w:lang w:val="en-US"/>
        </w:rPr>
        <w:t>an</w:t>
      </w:r>
      <w:r w:rsidR="000618F9" w:rsidRPr="00A76256">
        <w:rPr>
          <w:lang w:val="en-US"/>
        </w:rPr>
        <w:t xml:space="preserve">ts </w:t>
      </w:r>
      <w:r w:rsidR="006C3C0D" w:rsidRPr="00A76256">
        <w:rPr>
          <w:lang w:val="en-US"/>
        </w:rPr>
        <w:t xml:space="preserve">listened to DRM lists and then </w:t>
      </w:r>
      <w:del w:id="779" w:author="Author" w:date="2018-03-17T15:49:00Z">
        <w:r w:rsidR="006C3C0D">
          <w:rPr>
            <w:lang w:val="en-US"/>
          </w:rPr>
          <w:delText>received</w:delText>
        </w:r>
      </w:del>
      <w:ins w:id="780" w:author="Author" w:date="2018-03-17T15:49:00Z">
        <w:r w:rsidR="00223C87" w:rsidRPr="00A76256">
          <w:rPr>
            <w:lang w:val="en-US"/>
          </w:rPr>
          <w:t>completed</w:t>
        </w:r>
      </w:ins>
      <w:r w:rsidR="00223C87" w:rsidRPr="00A76256">
        <w:rPr>
          <w:lang w:val="en-US"/>
        </w:rPr>
        <w:t xml:space="preserve"> </w:t>
      </w:r>
      <w:r w:rsidR="006C3C0D" w:rsidRPr="00A76256">
        <w:rPr>
          <w:lang w:val="en-US"/>
        </w:rPr>
        <w:t xml:space="preserve">a recognition test. </w:t>
      </w:r>
      <w:del w:id="781" w:author="Author" w:date="2018-03-17T15:49:00Z">
        <w:r w:rsidR="000618F9">
          <w:rPr>
            <w:lang w:val="en-US"/>
          </w:rPr>
          <w:delText>S</w:delText>
        </w:r>
        <w:r w:rsidR="006C3C0D">
          <w:rPr>
            <w:lang w:val="en-US"/>
          </w:rPr>
          <w:delText>tress</w:delText>
        </w:r>
      </w:del>
      <w:ins w:id="782" w:author="Author" w:date="2018-03-17T15:49:00Z">
        <w:r w:rsidR="00223C87" w:rsidRPr="00A76256">
          <w:rPr>
            <w:lang w:val="en-US"/>
          </w:rPr>
          <w:t>The results revealed that stress</w:t>
        </w:r>
      </w:ins>
      <w:r w:rsidR="00223C87" w:rsidRPr="00A76256">
        <w:rPr>
          <w:lang w:val="en-US"/>
        </w:rPr>
        <w:t xml:space="preserve"> </w:t>
      </w:r>
      <w:r w:rsidR="001024A5" w:rsidRPr="00A76256">
        <w:rPr>
          <w:lang w:val="en-US"/>
        </w:rPr>
        <w:t xml:space="preserve">increased </w:t>
      </w:r>
      <w:r w:rsidR="00222D2A" w:rsidRPr="00A76256">
        <w:rPr>
          <w:lang w:val="en-US"/>
        </w:rPr>
        <w:t xml:space="preserve">false memory rates </w:t>
      </w:r>
      <w:ins w:id="783" w:author="Author" w:date="2018-03-17T15:49:00Z">
        <w:r w:rsidR="00472307" w:rsidRPr="00A76256">
          <w:rPr>
            <w:lang w:val="en-US"/>
          </w:rPr>
          <w:t xml:space="preserve">when </w:t>
        </w:r>
      </w:ins>
      <w:r w:rsidR="00222D2A" w:rsidRPr="00A76256">
        <w:rPr>
          <w:lang w:val="en-US"/>
        </w:rPr>
        <w:t xml:space="preserve">compared </w:t>
      </w:r>
      <w:del w:id="784" w:author="Author" w:date="2018-03-17T15:49:00Z">
        <w:r w:rsidR="000618F9">
          <w:rPr>
            <w:lang w:val="en-US"/>
          </w:rPr>
          <w:delText>with a</w:delText>
        </w:r>
      </w:del>
      <w:ins w:id="785" w:author="Author" w:date="2018-03-17T15:49:00Z">
        <w:r w:rsidR="00223C87" w:rsidRPr="00A76256">
          <w:rPr>
            <w:lang w:val="en-US"/>
          </w:rPr>
          <w:t>to the</w:t>
        </w:r>
      </w:ins>
      <w:r w:rsidR="00223C87" w:rsidRPr="00A76256">
        <w:rPr>
          <w:lang w:val="en-US"/>
        </w:rPr>
        <w:t xml:space="preserve"> </w:t>
      </w:r>
      <w:r w:rsidR="000618F9" w:rsidRPr="00A76256">
        <w:rPr>
          <w:lang w:val="en-US"/>
        </w:rPr>
        <w:t>no-stress condition</w:t>
      </w:r>
      <w:r w:rsidR="006C3C0D" w:rsidRPr="00A76256">
        <w:rPr>
          <w:lang w:val="en-US"/>
        </w:rPr>
        <w:t>.</w:t>
      </w:r>
    </w:p>
    <w:p w14:paraId="7F84454E" w14:textId="1784D3F8" w:rsidR="006A5F5A" w:rsidRPr="00A76256" w:rsidRDefault="006C3C0D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However, </w:t>
      </w:r>
      <w:r w:rsidR="000618F9" w:rsidRPr="00A76256">
        <w:rPr>
          <w:lang w:val="en-US"/>
        </w:rPr>
        <w:t>this pattern has</w:t>
      </w:r>
      <w:r w:rsidR="000239FF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not </w:t>
      </w:r>
      <w:r w:rsidR="00DF31AB" w:rsidRPr="00A76256">
        <w:rPr>
          <w:lang w:val="en-US"/>
        </w:rPr>
        <w:t xml:space="preserve">been </w:t>
      </w:r>
      <w:r w:rsidRPr="00A76256">
        <w:rPr>
          <w:lang w:val="en-US"/>
        </w:rPr>
        <w:t xml:space="preserve">replicated </w:t>
      </w:r>
      <w:r w:rsidR="00277F40" w:rsidRPr="00A76256">
        <w:rPr>
          <w:lang w:val="en-US"/>
        </w:rPr>
        <w:t xml:space="preserve">in </w:t>
      </w:r>
      <w:r w:rsidRPr="00A76256">
        <w:rPr>
          <w:lang w:val="en-US"/>
        </w:rPr>
        <w:t xml:space="preserve">other studies. </w:t>
      </w:r>
      <w:del w:id="786" w:author="Author" w:date="2018-03-17T15:49:00Z">
        <w:r w:rsidR="00C24F4C">
          <w:rPr>
            <w:lang w:val="en-US"/>
          </w:rPr>
          <w:delText xml:space="preserve">For example, </w:delText>
        </w:r>
      </w:del>
      <w:r w:rsidR="00B8130D" w:rsidRPr="00A76256">
        <w:rPr>
          <w:lang w:val="en-US"/>
        </w:rPr>
        <w:t>Smeets, Jelicic</w:t>
      </w:r>
      <w:del w:id="787" w:author="Author" w:date="2018-03-17T15:49:00Z">
        <w:r w:rsidR="00B8130D">
          <w:rPr>
            <w:lang w:val="en-US"/>
          </w:rPr>
          <w:delText>,</w:delText>
        </w:r>
      </w:del>
      <w:r w:rsidR="00B8130D" w:rsidRPr="00A76256">
        <w:rPr>
          <w:lang w:val="en-US"/>
        </w:rPr>
        <w:t xml:space="preserve"> and Merckelbach (2006</w:t>
      </w:r>
      <w:del w:id="788" w:author="Author" w:date="2018-03-17T15:49:00Z">
        <w:r w:rsidR="00B8130D">
          <w:rPr>
            <w:lang w:val="en-US"/>
          </w:rPr>
          <w:delText xml:space="preserve">) </w:delText>
        </w:r>
      </w:del>
      <w:ins w:id="789" w:author="Author" w:date="2018-03-17T15:49:00Z">
        <w:r w:rsidR="00B8130D" w:rsidRPr="00A76256">
          <w:rPr>
            <w:lang w:val="en-US"/>
          </w:rPr>
          <w:t>)</w:t>
        </w:r>
        <w:r w:rsidR="00223C87" w:rsidRPr="00A76256">
          <w:rPr>
            <w:lang w:val="en-US"/>
          </w:rPr>
          <w:t xml:space="preserve">, for example, </w:t>
        </w:r>
      </w:ins>
      <w:r w:rsidRPr="00A76256">
        <w:rPr>
          <w:lang w:val="en-US"/>
        </w:rPr>
        <w:t xml:space="preserve">followed a similar procedure </w:t>
      </w:r>
      <w:del w:id="790" w:author="Author" w:date="2018-03-17T15:49:00Z">
        <w:r w:rsidR="00CD1F02">
          <w:rPr>
            <w:lang w:val="en-US"/>
          </w:rPr>
          <w:delText>as in</w:delText>
        </w:r>
      </w:del>
      <w:ins w:id="791" w:author="Author" w:date="2018-03-17T15:49:00Z">
        <w:r w:rsidR="00472307" w:rsidRPr="00A76256">
          <w:rPr>
            <w:lang w:val="en-US"/>
          </w:rPr>
          <w:t xml:space="preserve">to </w:t>
        </w:r>
        <w:r w:rsidR="00223C87" w:rsidRPr="00A76256">
          <w:rPr>
            <w:lang w:val="en-US"/>
          </w:rPr>
          <w:t>that followed by</w:t>
        </w:r>
      </w:ins>
      <w:r w:rsidR="00223C87" w:rsidRPr="00A76256">
        <w:rPr>
          <w:lang w:val="en-US"/>
        </w:rPr>
        <w:t xml:space="preserve"> </w:t>
      </w:r>
      <w:r w:rsidR="00CD1F02" w:rsidRPr="00A76256">
        <w:rPr>
          <w:lang w:val="en-US"/>
        </w:rPr>
        <w:t xml:space="preserve">Payne et </w:t>
      </w:r>
      <w:r w:rsidR="00223C87" w:rsidRPr="00A76256">
        <w:rPr>
          <w:lang w:val="en-US"/>
        </w:rPr>
        <w:t>al.</w:t>
      </w:r>
      <w:del w:id="792" w:author="Author" w:date="2018-03-17T15:49:00Z">
        <w:r w:rsidR="00A75E8D">
          <w:rPr>
            <w:lang w:val="en-US"/>
          </w:rPr>
          <w:delText>’s</w:delText>
        </w:r>
      </w:del>
      <w:r w:rsidR="00223C87" w:rsidRPr="00A76256">
        <w:rPr>
          <w:lang w:val="en-US"/>
        </w:rPr>
        <w:t xml:space="preserve"> </w:t>
      </w:r>
      <w:r w:rsidR="00CD1F02" w:rsidRPr="00A76256">
        <w:rPr>
          <w:lang w:val="en-US"/>
        </w:rPr>
        <w:t>(2002</w:t>
      </w:r>
      <w:del w:id="793" w:author="Author" w:date="2018-03-17T15:49:00Z">
        <w:r w:rsidR="00CD1F02">
          <w:rPr>
            <w:lang w:val="en-US"/>
          </w:rPr>
          <w:delText>)</w:delText>
        </w:r>
        <w:r w:rsidR="00A75E8D">
          <w:rPr>
            <w:lang w:val="en-US"/>
          </w:rPr>
          <w:delText xml:space="preserve"> study</w:delText>
        </w:r>
        <w:r w:rsidR="00B63157">
          <w:rPr>
            <w:lang w:val="en-US"/>
          </w:rPr>
          <w:delText xml:space="preserve"> –</w:delText>
        </w:r>
      </w:del>
      <w:ins w:id="794" w:author="Author" w:date="2018-03-17T15:49:00Z">
        <w:r w:rsidR="00CD1F02" w:rsidRPr="00A76256">
          <w:rPr>
            <w:lang w:val="en-US"/>
          </w:rPr>
          <w:t>)</w:t>
        </w:r>
        <w:r w:rsidR="00472307" w:rsidRPr="00A76256">
          <w:rPr>
            <w:lang w:val="en-US"/>
          </w:rPr>
          <w:t>:</w:t>
        </w:r>
      </w:ins>
      <w:r w:rsidR="00A75E8D" w:rsidRPr="00A76256">
        <w:rPr>
          <w:lang w:val="en-US"/>
        </w:rPr>
        <w:t xml:space="preserve"> </w:t>
      </w:r>
      <w:r w:rsidR="00CD1F02" w:rsidRPr="00A76256">
        <w:rPr>
          <w:lang w:val="en-US"/>
        </w:rPr>
        <w:t>a stress induction phase, a DRM study phase</w:t>
      </w:r>
      <w:ins w:id="795" w:author="Author" w:date="2018-03-17T15:55:00Z">
        <w:r w:rsidR="00290CA0">
          <w:rPr>
            <w:lang w:val="en-US"/>
          </w:rPr>
          <w:t>, and</w:t>
        </w:r>
      </w:ins>
      <w:del w:id="796" w:author="Author" w:date="2018-03-17T15:55:00Z">
        <w:r w:rsidR="00CD1F02" w:rsidRPr="00A76256" w:rsidDel="00290CA0">
          <w:rPr>
            <w:lang w:val="en-US"/>
          </w:rPr>
          <w:delText xml:space="preserve"> and</w:delText>
        </w:r>
      </w:del>
      <w:r w:rsidR="00CD1F02" w:rsidRPr="00A76256">
        <w:rPr>
          <w:lang w:val="en-US"/>
        </w:rPr>
        <w:t xml:space="preserve"> a memory test phase. They </w:t>
      </w:r>
      <w:r w:rsidR="001024A5" w:rsidRPr="00A76256">
        <w:rPr>
          <w:lang w:val="en-US"/>
        </w:rPr>
        <w:t xml:space="preserve">also </w:t>
      </w:r>
      <w:r w:rsidR="00CD1F02" w:rsidRPr="00A76256">
        <w:rPr>
          <w:lang w:val="en-US"/>
        </w:rPr>
        <w:t>collected participants’ cortisol level</w:t>
      </w:r>
      <w:r w:rsidR="00777F67" w:rsidRPr="00A76256">
        <w:rPr>
          <w:lang w:val="en-US"/>
        </w:rPr>
        <w:t>s</w:t>
      </w:r>
      <w:r w:rsidR="00467037" w:rsidRPr="00A76256">
        <w:rPr>
          <w:lang w:val="en-US"/>
        </w:rPr>
        <w:t>,</w:t>
      </w:r>
      <w:r w:rsidR="00777F67" w:rsidRPr="00A76256">
        <w:rPr>
          <w:lang w:val="en-US"/>
        </w:rPr>
        <w:t xml:space="preserve"> which is </w:t>
      </w:r>
      <w:r w:rsidR="00CD1F02" w:rsidRPr="00A76256">
        <w:rPr>
          <w:lang w:val="en-US"/>
        </w:rPr>
        <w:t xml:space="preserve">a biological indicator of stress, </w:t>
      </w:r>
      <w:del w:id="797" w:author="Author" w:date="2018-03-17T15:49:00Z">
        <w:r w:rsidR="005D15A5">
          <w:rPr>
            <w:lang w:val="en-US"/>
          </w:rPr>
          <w:delText xml:space="preserve">at </w:delText>
        </w:r>
      </w:del>
      <w:r w:rsidR="00CD1F02" w:rsidRPr="00A76256">
        <w:rPr>
          <w:lang w:val="en-US"/>
        </w:rPr>
        <w:t>several times in the experiment</w:t>
      </w:r>
      <w:r w:rsidR="00F35C73" w:rsidRPr="00A76256">
        <w:rPr>
          <w:lang w:val="en-US"/>
        </w:rPr>
        <w:t xml:space="preserve"> </w:t>
      </w:r>
      <w:ins w:id="798" w:author="Author" w:date="2018-03-17T15:49:00Z">
        <w:r w:rsidR="005A497E" w:rsidRPr="00A76256">
          <w:rPr>
            <w:lang w:val="en-US"/>
          </w:rPr>
          <w:t xml:space="preserve">so </w:t>
        </w:r>
      </w:ins>
      <w:r w:rsidR="005A497E" w:rsidRPr="00A76256">
        <w:rPr>
          <w:lang w:val="en-US"/>
        </w:rPr>
        <w:t xml:space="preserve">as </w:t>
      </w:r>
      <w:del w:id="799" w:author="Author" w:date="2018-03-17T15:49:00Z">
        <w:r w:rsidR="000618F9">
          <w:rPr>
            <w:lang w:val="en-US"/>
          </w:rPr>
          <w:delText>a</w:delText>
        </w:r>
      </w:del>
      <w:ins w:id="800" w:author="Author" w:date="2018-03-17T15:49:00Z">
        <w:r w:rsidR="005A497E" w:rsidRPr="00A76256">
          <w:rPr>
            <w:lang w:val="en-US"/>
          </w:rPr>
          <w:t>to</w:t>
        </w:r>
      </w:ins>
      <w:r w:rsidR="005A497E" w:rsidRPr="00A76256">
        <w:rPr>
          <w:lang w:val="en-US"/>
        </w:rPr>
        <w:t xml:space="preserve"> </w:t>
      </w:r>
      <w:r w:rsidR="000618F9" w:rsidRPr="00A76256">
        <w:rPr>
          <w:lang w:val="en-US"/>
        </w:rPr>
        <w:t xml:space="preserve">check </w:t>
      </w:r>
      <w:del w:id="801" w:author="Author" w:date="2018-03-17T15:49:00Z">
        <w:r w:rsidR="000618F9">
          <w:rPr>
            <w:lang w:val="en-US"/>
          </w:rPr>
          <w:delText>on</w:delText>
        </w:r>
        <w:r w:rsidR="00F35C73">
          <w:rPr>
            <w:lang w:val="en-US"/>
          </w:rPr>
          <w:delText xml:space="preserve"> </w:delText>
        </w:r>
      </w:del>
      <w:r w:rsidR="00F35C73" w:rsidRPr="00A76256">
        <w:rPr>
          <w:lang w:val="en-US"/>
        </w:rPr>
        <w:t>the stress induction manipulation</w:t>
      </w:r>
      <w:r w:rsidR="00CD1F02" w:rsidRPr="00A76256">
        <w:rPr>
          <w:lang w:val="en-US"/>
        </w:rPr>
        <w:t xml:space="preserve">. </w:t>
      </w:r>
      <w:r w:rsidR="002A25D8" w:rsidRPr="00A76256">
        <w:rPr>
          <w:lang w:val="en-US"/>
        </w:rPr>
        <w:t xml:space="preserve">In </w:t>
      </w:r>
      <w:ins w:id="802" w:author="Author" w:date="2018-03-17T15:49:00Z">
        <w:r w:rsidR="005A497E" w:rsidRPr="00A76256">
          <w:rPr>
            <w:lang w:val="en-US"/>
          </w:rPr>
          <w:t xml:space="preserve">the </w:t>
        </w:r>
      </w:ins>
      <w:r w:rsidR="00CD1F02" w:rsidRPr="00A76256">
        <w:rPr>
          <w:lang w:val="en-US"/>
        </w:rPr>
        <w:t>two studies, the</w:t>
      </w:r>
      <w:r w:rsidR="000618F9" w:rsidRPr="00A76256">
        <w:rPr>
          <w:lang w:val="en-US"/>
        </w:rPr>
        <w:t xml:space="preserve"> </w:t>
      </w:r>
      <w:del w:id="803" w:author="Author" w:date="2018-03-17T15:49:00Z">
        <w:r w:rsidR="000618F9">
          <w:rPr>
            <w:lang w:val="en-US"/>
          </w:rPr>
          <w:delText>authors</w:delText>
        </w:r>
      </w:del>
      <w:ins w:id="804" w:author="Author" w:date="2018-03-17T15:49:00Z">
        <w:r w:rsidR="005A497E" w:rsidRPr="00A76256">
          <w:rPr>
            <w:lang w:val="en-US"/>
          </w:rPr>
          <w:t>researchers</w:t>
        </w:r>
      </w:ins>
      <w:r w:rsidR="005A497E" w:rsidRPr="00A76256">
        <w:rPr>
          <w:lang w:val="en-US"/>
        </w:rPr>
        <w:t xml:space="preserve"> </w:t>
      </w:r>
      <w:r w:rsidR="00CD1F02" w:rsidRPr="00A76256">
        <w:rPr>
          <w:lang w:val="en-US"/>
        </w:rPr>
        <w:t>did not find any evidence that stress increase</w:t>
      </w:r>
      <w:r w:rsidR="00421D01" w:rsidRPr="00A76256">
        <w:rPr>
          <w:lang w:val="en-US"/>
        </w:rPr>
        <w:t>d</w:t>
      </w:r>
      <w:r w:rsidR="00CD1F02" w:rsidRPr="00A76256">
        <w:rPr>
          <w:lang w:val="en-US"/>
        </w:rPr>
        <w:t xml:space="preserve"> false </w:t>
      </w:r>
      <w:r w:rsidR="00F35C73" w:rsidRPr="00A76256">
        <w:rPr>
          <w:lang w:val="en-US"/>
        </w:rPr>
        <w:t>memor</w:t>
      </w:r>
      <w:r w:rsidR="00444982" w:rsidRPr="00A76256">
        <w:rPr>
          <w:lang w:val="en-US"/>
        </w:rPr>
        <w:t>y production</w:t>
      </w:r>
      <w:r w:rsidR="00F35C73" w:rsidRPr="00A76256">
        <w:rPr>
          <w:lang w:val="en-US"/>
        </w:rPr>
        <w:t xml:space="preserve">. </w:t>
      </w:r>
      <w:r w:rsidR="00A34DD4" w:rsidRPr="00A76256">
        <w:rPr>
          <w:lang w:val="en-US"/>
        </w:rPr>
        <w:t xml:space="preserve">Furthermore, </w:t>
      </w:r>
      <w:r w:rsidR="00F35C73" w:rsidRPr="00A76256">
        <w:rPr>
          <w:lang w:val="en-US"/>
        </w:rPr>
        <w:t>Smeets, Otgaar, Candel</w:t>
      </w:r>
      <w:del w:id="805" w:author="Author" w:date="2018-03-17T15:49:00Z">
        <w:r w:rsidR="007511FE">
          <w:rPr>
            <w:lang w:val="en-US"/>
          </w:rPr>
          <w:delText>,</w:delText>
        </w:r>
      </w:del>
      <w:r w:rsidR="00F35C73" w:rsidRPr="00A76256">
        <w:rPr>
          <w:lang w:val="en-US"/>
        </w:rPr>
        <w:t xml:space="preserve"> and Wolf (2008) </w:t>
      </w:r>
      <w:r w:rsidR="00E643EB" w:rsidRPr="00A76256">
        <w:rPr>
          <w:lang w:val="en-US"/>
        </w:rPr>
        <w:t xml:space="preserve">exposed participants </w:t>
      </w:r>
      <w:r w:rsidR="00531459" w:rsidRPr="00A76256">
        <w:rPr>
          <w:lang w:val="en-US"/>
        </w:rPr>
        <w:t>to</w:t>
      </w:r>
      <w:r w:rsidR="00E643EB" w:rsidRPr="00A76256">
        <w:rPr>
          <w:lang w:val="en-US"/>
        </w:rPr>
        <w:t xml:space="preserve"> the cold pressor stress</w:t>
      </w:r>
      <w:r w:rsidR="00531459" w:rsidRPr="00A76256">
        <w:rPr>
          <w:lang w:val="en-US"/>
        </w:rPr>
        <w:t xml:space="preserve"> task</w:t>
      </w:r>
      <w:del w:id="806" w:author="Author" w:date="2018-03-17T15:54:00Z">
        <w:r w:rsidR="00E643EB" w:rsidRPr="00A76256" w:rsidDel="00F15706">
          <w:rPr>
            <w:lang w:val="en-US"/>
          </w:rPr>
          <w:delText xml:space="preserve"> (CPS)</w:delText>
        </w:r>
      </w:del>
      <w:r w:rsidR="0067280F" w:rsidRPr="00A76256">
        <w:rPr>
          <w:lang w:val="en-US"/>
        </w:rPr>
        <w:t xml:space="preserve"> in which </w:t>
      </w:r>
      <w:r w:rsidR="00E643EB" w:rsidRPr="00A76256">
        <w:rPr>
          <w:lang w:val="en-US"/>
        </w:rPr>
        <w:t xml:space="preserve">participants </w:t>
      </w:r>
      <w:r w:rsidR="00B40B26" w:rsidRPr="00A76256">
        <w:rPr>
          <w:lang w:val="en-US"/>
        </w:rPr>
        <w:t xml:space="preserve">have to immerse </w:t>
      </w:r>
      <w:r w:rsidR="00E643EB" w:rsidRPr="00A76256">
        <w:rPr>
          <w:lang w:val="en-US"/>
        </w:rPr>
        <w:t xml:space="preserve">their arm in ice-cold water for as long as possible. </w:t>
      </w:r>
      <w:r w:rsidR="00AD5A46" w:rsidRPr="00A76256">
        <w:rPr>
          <w:lang w:val="en-US"/>
        </w:rPr>
        <w:t xml:space="preserve">Again, </w:t>
      </w:r>
      <w:r w:rsidR="000618F9" w:rsidRPr="00A76256">
        <w:rPr>
          <w:lang w:val="en-US"/>
        </w:rPr>
        <w:t>there was no indication</w:t>
      </w:r>
      <w:r w:rsidR="00AD5A46" w:rsidRPr="00A76256">
        <w:rPr>
          <w:lang w:val="en-US"/>
        </w:rPr>
        <w:t xml:space="preserve"> </w:t>
      </w:r>
      <w:r w:rsidR="00D30924" w:rsidRPr="00A76256">
        <w:rPr>
          <w:lang w:val="en-US"/>
        </w:rPr>
        <w:t xml:space="preserve">that </w:t>
      </w:r>
      <w:r w:rsidR="00AD5A46" w:rsidRPr="00A76256">
        <w:rPr>
          <w:lang w:val="en-US"/>
        </w:rPr>
        <w:t xml:space="preserve">false </w:t>
      </w:r>
      <w:r w:rsidR="00DC5845" w:rsidRPr="00A76256">
        <w:rPr>
          <w:lang w:val="en-US"/>
        </w:rPr>
        <w:t xml:space="preserve">memory proneness was </w:t>
      </w:r>
      <w:r w:rsidR="00AD5A46" w:rsidRPr="00A76256">
        <w:rPr>
          <w:lang w:val="en-US"/>
        </w:rPr>
        <w:t xml:space="preserve">affected by </w:t>
      </w:r>
      <w:r w:rsidR="00914F6B" w:rsidRPr="00A76256">
        <w:rPr>
          <w:lang w:val="en-US"/>
        </w:rPr>
        <w:t>levels of stress</w:t>
      </w:r>
      <w:r w:rsidR="00A370F3" w:rsidRPr="00A76256">
        <w:rPr>
          <w:lang w:val="en-US"/>
        </w:rPr>
        <w:t>.</w:t>
      </w:r>
    </w:p>
    <w:p w14:paraId="1063D001" w14:textId="74F813C8" w:rsidR="00A37EB2" w:rsidRPr="00A76256" w:rsidRDefault="00A75E8D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It </w:t>
      </w:r>
      <w:del w:id="807" w:author="Author" w:date="2018-03-17T15:49:00Z">
        <w:r>
          <w:rPr>
            <w:lang w:val="en-US"/>
          </w:rPr>
          <w:delText>seems</w:delText>
        </w:r>
      </w:del>
      <w:ins w:id="808" w:author="Author" w:date="2018-03-17T15:49:00Z">
        <w:r w:rsidR="005A497E" w:rsidRPr="00A76256">
          <w:rPr>
            <w:lang w:val="en-US"/>
          </w:rPr>
          <w:t>is apparent</w:t>
        </w:r>
      </w:ins>
      <w:r w:rsidR="005A497E" w:rsidRPr="00A76256">
        <w:rPr>
          <w:lang w:val="en-US"/>
        </w:rPr>
        <w:t xml:space="preserve"> that </w:t>
      </w:r>
      <w:r w:rsidRPr="00A76256">
        <w:rPr>
          <w:lang w:val="en-US"/>
        </w:rPr>
        <w:t>stress does</w:t>
      </w:r>
      <w:r w:rsidR="006A5F5A" w:rsidRPr="00A76256">
        <w:rPr>
          <w:lang w:val="en-US"/>
        </w:rPr>
        <w:t xml:space="preserve"> not increase endogenous false m</w:t>
      </w:r>
      <w:r w:rsidR="00175217" w:rsidRPr="00A76256">
        <w:rPr>
          <w:lang w:val="en-US"/>
        </w:rPr>
        <w:t>emories, but it might</w:t>
      </w:r>
      <w:r w:rsidR="007C6362" w:rsidRPr="00A76256">
        <w:rPr>
          <w:lang w:val="en-US"/>
        </w:rPr>
        <w:t xml:space="preserve"> </w:t>
      </w:r>
      <w:r w:rsidR="00AD7B69" w:rsidRPr="00A76256">
        <w:rPr>
          <w:lang w:val="en-US"/>
        </w:rPr>
        <w:t>impair true memories for peripheral details</w:t>
      </w:r>
      <w:del w:id="809" w:author="Author" w:date="2018-03-17T15:49:00Z">
        <w:r w:rsidR="00AD7B69">
          <w:rPr>
            <w:lang w:val="en-US"/>
          </w:rPr>
          <w:delText xml:space="preserve"> </w:delText>
        </w:r>
        <w:r w:rsidR="00175217">
          <w:rPr>
            <w:lang w:val="en-US"/>
          </w:rPr>
          <w:delText xml:space="preserve">so </w:delText>
        </w:r>
        <w:r w:rsidR="006A5F5A">
          <w:rPr>
            <w:lang w:val="en-US"/>
          </w:rPr>
          <w:delText>that it make</w:delText>
        </w:r>
        <w:r w:rsidR="0091519F">
          <w:rPr>
            <w:lang w:val="en-US"/>
          </w:rPr>
          <w:delText>s</w:delText>
        </w:r>
      </w:del>
      <w:ins w:id="810" w:author="Author" w:date="2018-03-17T15:49:00Z">
        <w:r w:rsidR="005A497E" w:rsidRPr="00A76256">
          <w:rPr>
            <w:lang w:val="en-US"/>
          </w:rPr>
          <w:t>,</w:t>
        </w:r>
        <w:r w:rsidR="00AD7B69" w:rsidRPr="00A76256">
          <w:rPr>
            <w:lang w:val="en-US"/>
          </w:rPr>
          <w:t xml:space="preserve"> </w:t>
        </w:r>
        <w:r w:rsidR="005A497E" w:rsidRPr="00A76256">
          <w:rPr>
            <w:lang w:val="en-US"/>
          </w:rPr>
          <w:t>making</w:t>
        </w:r>
      </w:ins>
      <w:r w:rsidR="005A497E" w:rsidRPr="00A76256">
        <w:rPr>
          <w:lang w:val="en-US"/>
        </w:rPr>
        <w:t xml:space="preserve"> </w:t>
      </w:r>
      <w:r w:rsidR="00AD7B69" w:rsidRPr="00A76256">
        <w:rPr>
          <w:lang w:val="en-US"/>
        </w:rPr>
        <w:t>witnesses highly</w:t>
      </w:r>
      <w:r w:rsidR="006A5F5A" w:rsidRPr="00A76256">
        <w:rPr>
          <w:lang w:val="en-US"/>
        </w:rPr>
        <w:t xml:space="preserve"> susceptible to</w:t>
      </w:r>
      <w:r w:rsidR="004D4772" w:rsidRPr="00A76256">
        <w:rPr>
          <w:lang w:val="en-US"/>
        </w:rPr>
        <w:t xml:space="preserve"> misinformation</w:t>
      </w:r>
      <w:del w:id="811" w:author="Author" w:date="2018-03-17T15:49:00Z">
        <w:r w:rsidR="004E35BE">
          <w:rPr>
            <w:lang w:val="en-US"/>
          </w:rPr>
          <w:delText xml:space="preserve"> (</w:delText>
        </w:r>
        <w:r w:rsidR="00175217">
          <w:rPr>
            <w:lang w:val="en-US"/>
          </w:rPr>
          <w:delText>i.e.</w:delText>
        </w:r>
        <w:r w:rsidR="004E35BE">
          <w:rPr>
            <w:lang w:val="en-US"/>
          </w:rPr>
          <w:delText>,</w:delText>
        </w:r>
      </w:del>
      <w:ins w:id="812" w:author="Author" w:date="2018-03-17T15:49:00Z">
        <w:r w:rsidR="005A497E" w:rsidRPr="00A76256">
          <w:rPr>
            <w:lang w:val="en-US"/>
          </w:rPr>
          <w:t>, that is,</w:t>
        </w:r>
      </w:ins>
      <w:r w:rsidR="004E35BE" w:rsidRPr="00A76256">
        <w:rPr>
          <w:lang w:val="en-US"/>
        </w:rPr>
        <w:t xml:space="preserve"> </w:t>
      </w:r>
      <w:r w:rsidR="00175217" w:rsidRPr="00A76256">
        <w:rPr>
          <w:lang w:val="en-US"/>
        </w:rPr>
        <w:t>creating exogenous false memories</w:t>
      </w:r>
      <w:del w:id="813" w:author="Author" w:date="2018-03-17T15:49:00Z">
        <w:r w:rsidR="004E35BE">
          <w:rPr>
            <w:lang w:val="en-US"/>
          </w:rPr>
          <w:delText>)</w:delText>
        </w:r>
      </w:del>
      <w:r w:rsidR="004D4772" w:rsidRPr="00A76256">
        <w:rPr>
          <w:lang w:val="en-US"/>
        </w:rPr>
        <w:t xml:space="preserve"> (Kaplan et al., 2016</w:t>
      </w:r>
      <w:r w:rsidR="006A5F5A" w:rsidRPr="00A76256">
        <w:rPr>
          <w:lang w:val="en-US"/>
        </w:rPr>
        <w:t>).</w:t>
      </w:r>
      <w:r w:rsidR="0091519F" w:rsidRPr="00A76256">
        <w:rPr>
          <w:lang w:val="en-US"/>
        </w:rPr>
        <w:t xml:space="preserve"> Morgan, Southwick, Steffian, Hazlett</w:t>
      </w:r>
      <w:del w:id="814" w:author="Author" w:date="2018-03-17T15:49:00Z">
        <w:r w:rsidR="0091519F">
          <w:rPr>
            <w:lang w:val="en-US"/>
          </w:rPr>
          <w:delText>,</w:delText>
        </w:r>
      </w:del>
      <w:r w:rsidR="0091519F" w:rsidRPr="00A76256">
        <w:rPr>
          <w:lang w:val="en-US"/>
        </w:rPr>
        <w:t xml:space="preserve"> and Loftus (2013) </w:t>
      </w:r>
      <w:r w:rsidR="00516E4A" w:rsidRPr="00A76256">
        <w:rPr>
          <w:lang w:val="en-US"/>
        </w:rPr>
        <w:t xml:space="preserve">examined </w:t>
      </w:r>
      <w:r w:rsidR="006D731F" w:rsidRPr="00A76256">
        <w:rPr>
          <w:lang w:val="en-US"/>
        </w:rPr>
        <w:t xml:space="preserve">over 800 military personnel’s </w:t>
      </w:r>
      <w:r w:rsidR="00604C39" w:rsidRPr="00A76256">
        <w:rPr>
          <w:lang w:val="en-US"/>
        </w:rPr>
        <w:t xml:space="preserve">false memories </w:t>
      </w:r>
      <w:del w:id="815" w:author="Author" w:date="2018-03-17T15:49:00Z">
        <w:r w:rsidR="00604C39">
          <w:rPr>
            <w:lang w:val="en-US"/>
          </w:rPr>
          <w:delText>for</w:delText>
        </w:r>
      </w:del>
      <w:ins w:id="816" w:author="Author" w:date="2018-03-17T15:49:00Z">
        <w:r w:rsidR="005A497E" w:rsidRPr="00A76256">
          <w:rPr>
            <w:lang w:val="en-US"/>
          </w:rPr>
          <w:t>of</w:t>
        </w:r>
      </w:ins>
      <w:r w:rsidR="005A497E" w:rsidRPr="00A76256">
        <w:rPr>
          <w:lang w:val="en-US"/>
        </w:rPr>
        <w:t xml:space="preserve"> </w:t>
      </w:r>
      <w:r w:rsidR="00604C39" w:rsidRPr="00A76256">
        <w:rPr>
          <w:lang w:val="en-US"/>
        </w:rPr>
        <w:t>highly stressful events</w:t>
      </w:r>
      <w:r w:rsidR="00516E4A" w:rsidRPr="00A76256">
        <w:rPr>
          <w:lang w:val="en-US"/>
        </w:rPr>
        <w:t xml:space="preserve">. </w:t>
      </w:r>
      <w:del w:id="817" w:author="Author" w:date="2018-03-17T15:49:00Z">
        <w:r w:rsidR="00604C39">
          <w:rPr>
            <w:lang w:val="en-US"/>
          </w:rPr>
          <w:delText>Participants went through</w:delText>
        </w:r>
      </w:del>
      <w:ins w:id="818" w:author="Author" w:date="2018-03-17T15:49:00Z">
        <w:r w:rsidR="005A497E" w:rsidRPr="00A76256">
          <w:rPr>
            <w:lang w:val="en-US"/>
          </w:rPr>
          <w:t>The participants underwent</w:t>
        </w:r>
      </w:ins>
      <w:r w:rsidR="005A497E" w:rsidRPr="00A76256">
        <w:rPr>
          <w:lang w:val="en-US"/>
        </w:rPr>
        <w:t xml:space="preserve"> </w:t>
      </w:r>
      <w:r w:rsidR="00604C39" w:rsidRPr="00A76256">
        <w:rPr>
          <w:lang w:val="en-US"/>
        </w:rPr>
        <w:t xml:space="preserve">a highly stressful interrogation </w:t>
      </w:r>
      <w:del w:id="819" w:author="Author" w:date="2018-03-17T15:49:00Z">
        <w:r w:rsidR="00604C39">
          <w:rPr>
            <w:lang w:val="en-US"/>
          </w:rPr>
          <w:delText>where</w:delText>
        </w:r>
      </w:del>
      <w:ins w:id="820" w:author="Author" w:date="2018-03-17T15:49:00Z">
        <w:r w:rsidR="005A497E" w:rsidRPr="00A76256">
          <w:rPr>
            <w:lang w:val="en-US"/>
          </w:rPr>
          <w:t>in which</w:t>
        </w:r>
      </w:ins>
      <w:r w:rsidR="005A497E" w:rsidRPr="00A76256">
        <w:rPr>
          <w:lang w:val="en-US"/>
        </w:rPr>
        <w:t xml:space="preserve"> </w:t>
      </w:r>
      <w:r w:rsidR="00604C39" w:rsidRPr="00A76256">
        <w:rPr>
          <w:lang w:val="en-US"/>
        </w:rPr>
        <w:t xml:space="preserve">they </w:t>
      </w:r>
      <w:del w:id="821" w:author="Author" w:date="2018-03-17T15:49:00Z">
        <w:r w:rsidR="00604C39">
          <w:rPr>
            <w:lang w:val="en-US"/>
          </w:rPr>
          <w:delText>acted</w:delText>
        </w:r>
      </w:del>
      <w:ins w:id="822" w:author="Author" w:date="2018-03-17T15:49:00Z">
        <w:r w:rsidR="005A497E" w:rsidRPr="00A76256">
          <w:rPr>
            <w:lang w:val="en-US"/>
          </w:rPr>
          <w:t>were treated</w:t>
        </w:r>
      </w:ins>
      <w:r w:rsidR="005A497E" w:rsidRPr="00A76256">
        <w:rPr>
          <w:lang w:val="en-US"/>
        </w:rPr>
        <w:t xml:space="preserve"> </w:t>
      </w:r>
      <w:r w:rsidR="00604C39" w:rsidRPr="00A76256">
        <w:rPr>
          <w:lang w:val="en-US"/>
        </w:rPr>
        <w:t xml:space="preserve">as a mock prisoner </w:t>
      </w:r>
      <w:r w:rsidR="006D731F" w:rsidRPr="00A76256">
        <w:rPr>
          <w:lang w:val="en-US"/>
        </w:rPr>
        <w:t xml:space="preserve">of war </w:t>
      </w:r>
      <w:r w:rsidR="00604C39" w:rsidRPr="00A76256">
        <w:rPr>
          <w:lang w:val="en-US"/>
        </w:rPr>
        <w:t xml:space="preserve">and </w:t>
      </w:r>
      <w:del w:id="823" w:author="Author" w:date="2018-03-17T15:49:00Z">
        <w:r w:rsidR="00604C39">
          <w:rPr>
            <w:lang w:val="en-US"/>
          </w:rPr>
          <w:delText xml:space="preserve">were treated with physical </w:delText>
        </w:r>
        <w:r w:rsidR="006D731F">
          <w:rPr>
            <w:lang w:val="en-US"/>
          </w:rPr>
          <w:delText>assaults</w:delText>
        </w:r>
        <w:r w:rsidR="00604C39">
          <w:rPr>
            <w:lang w:val="en-US"/>
          </w:rPr>
          <w:delText>.</w:delText>
        </w:r>
      </w:del>
      <w:ins w:id="824" w:author="Author" w:date="2018-03-17T15:49:00Z">
        <w:r w:rsidR="005A497E" w:rsidRPr="00A76256">
          <w:rPr>
            <w:lang w:val="en-US"/>
          </w:rPr>
          <w:t>assaulted physically.</w:t>
        </w:r>
      </w:ins>
      <w:r w:rsidR="005A497E" w:rsidRPr="00A76256">
        <w:rPr>
          <w:lang w:val="en-US"/>
        </w:rPr>
        <w:t xml:space="preserve"> </w:t>
      </w:r>
      <w:commentRangeStart w:id="825"/>
      <w:r w:rsidR="006D731F" w:rsidRPr="0015392B">
        <w:rPr>
          <w:highlight w:val="yellow"/>
          <w:lang w:val="en-US"/>
        </w:rPr>
        <w:t xml:space="preserve">Following the stressful event, </w:t>
      </w:r>
      <w:ins w:id="826" w:author="Author" w:date="2018-03-17T15:49:00Z">
        <w:r w:rsidR="005A497E" w:rsidRPr="0015392B">
          <w:rPr>
            <w:highlight w:val="yellow"/>
            <w:lang w:val="en-US"/>
          </w:rPr>
          <w:t xml:space="preserve">they completed </w:t>
        </w:r>
      </w:ins>
      <w:r w:rsidR="006D731F" w:rsidRPr="0015392B">
        <w:rPr>
          <w:highlight w:val="yellow"/>
          <w:lang w:val="en-US"/>
        </w:rPr>
        <w:t xml:space="preserve">a misinformation questionnaire </w:t>
      </w:r>
      <w:del w:id="827" w:author="Author" w:date="2018-03-17T15:49:00Z">
        <w:r w:rsidR="006D731F" w:rsidRPr="0015392B">
          <w:rPr>
            <w:highlight w:val="yellow"/>
            <w:lang w:val="en-US"/>
          </w:rPr>
          <w:delText xml:space="preserve">was introduced and later participants’ </w:delText>
        </w:r>
      </w:del>
      <w:ins w:id="828" w:author="Author" w:date="2018-03-17T15:49:00Z">
        <w:r w:rsidR="005A497E" w:rsidRPr="0015392B">
          <w:rPr>
            <w:highlight w:val="yellow"/>
            <w:lang w:val="en-US"/>
          </w:rPr>
          <w:t xml:space="preserve">in which their </w:t>
        </w:r>
      </w:ins>
      <w:r w:rsidR="006D731F" w:rsidRPr="0015392B">
        <w:rPr>
          <w:highlight w:val="yellow"/>
          <w:lang w:val="en-US"/>
        </w:rPr>
        <w:t xml:space="preserve">memories </w:t>
      </w:r>
      <w:del w:id="829" w:author="Author" w:date="2018-03-17T15:49:00Z">
        <w:r w:rsidR="006D731F" w:rsidRPr="0015392B">
          <w:rPr>
            <w:highlight w:val="yellow"/>
            <w:lang w:val="en-US"/>
          </w:rPr>
          <w:delText>for</w:delText>
        </w:r>
      </w:del>
      <w:ins w:id="830" w:author="Author" w:date="2018-03-17T15:49:00Z">
        <w:r w:rsidR="005A497E" w:rsidRPr="0015392B">
          <w:rPr>
            <w:highlight w:val="yellow"/>
            <w:lang w:val="en-US"/>
          </w:rPr>
          <w:t>of</w:t>
        </w:r>
      </w:ins>
      <w:r w:rsidR="005A497E" w:rsidRPr="0015392B">
        <w:rPr>
          <w:highlight w:val="yellow"/>
          <w:lang w:val="en-US"/>
        </w:rPr>
        <w:t xml:space="preserve"> </w:t>
      </w:r>
      <w:r w:rsidR="006D731F" w:rsidRPr="0015392B">
        <w:rPr>
          <w:highlight w:val="yellow"/>
          <w:lang w:val="en-US"/>
        </w:rPr>
        <w:t xml:space="preserve">the aggressive </w:t>
      </w:r>
      <w:r w:rsidR="006D731F" w:rsidRPr="0015392B">
        <w:rPr>
          <w:highlight w:val="yellow"/>
          <w:lang w:val="en-US"/>
        </w:rPr>
        <w:lastRenderedPageBreak/>
        <w:t>interrogator were assessed</w:t>
      </w:r>
      <w:commentRangeEnd w:id="825"/>
      <w:r w:rsidR="0067623D">
        <w:rPr>
          <w:rStyle w:val="CommentReference"/>
        </w:rPr>
        <w:commentReference w:id="825"/>
      </w:r>
      <w:r w:rsidR="006D731F" w:rsidRPr="00A76256">
        <w:rPr>
          <w:lang w:val="en-US"/>
        </w:rPr>
        <w:t>.</w:t>
      </w:r>
      <w:del w:id="831" w:author="Author" w:date="2018-03-17T15:49:00Z">
        <w:r w:rsidR="006D731F">
          <w:rPr>
            <w:lang w:val="en-US"/>
          </w:rPr>
          <w:delText xml:space="preserve"> </w:delText>
        </w:r>
        <w:r w:rsidR="009C579D">
          <w:rPr>
            <w:lang w:val="en-US"/>
          </w:rPr>
          <w:delText>Around a</w:delText>
        </w:r>
      </w:del>
      <w:ins w:id="832" w:author="Author" w:date="2018-03-17T15:49:00Z">
        <w:r w:rsidR="006D731F" w:rsidRPr="00A76256">
          <w:rPr>
            <w:lang w:val="en-US"/>
          </w:rPr>
          <w:t xml:space="preserve"> </w:t>
        </w:r>
        <w:r w:rsidR="005A497E" w:rsidRPr="00A76256">
          <w:rPr>
            <w:lang w:val="en-US"/>
          </w:rPr>
          <w:t>Approximately</w:t>
        </w:r>
      </w:ins>
      <w:r w:rsidR="005A497E" w:rsidRPr="00A76256">
        <w:rPr>
          <w:lang w:val="en-US"/>
        </w:rPr>
        <w:t xml:space="preserve"> half of the </w:t>
      </w:r>
      <w:r w:rsidR="006D731F" w:rsidRPr="00A76256">
        <w:rPr>
          <w:lang w:val="en-US"/>
        </w:rPr>
        <w:t xml:space="preserve">participants who </w:t>
      </w:r>
      <w:ins w:id="833" w:author="Author" w:date="2018-03-17T15:49:00Z">
        <w:r w:rsidR="005A497E" w:rsidRPr="00A76256">
          <w:rPr>
            <w:lang w:val="en-US"/>
          </w:rPr>
          <w:t xml:space="preserve">had </w:t>
        </w:r>
      </w:ins>
      <w:r w:rsidR="006D731F" w:rsidRPr="00A76256">
        <w:rPr>
          <w:lang w:val="en-US"/>
        </w:rPr>
        <w:t xml:space="preserve">received the misinformation identified </w:t>
      </w:r>
      <w:r w:rsidR="005F39CE" w:rsidRPr="00A76256">
        <w:rPr>
          <w:lang w:val="en-US"/>
        </w:rPr>
        <w:t>the wrong</w:t>
      </w:r>
      <w:r w:rsidR="006D731F" w:rsidRPr="00A76256">
        <w:rPr>
          <w:lang w:val="en-US"/>
        </w:rPr>
        <w:t xml:space="preserve"> indivi</w:t>
      </w:r>
      <w:r w:rsidR="00AD7B69" w:rsidRPr="00A76256">
        <w:rPr>
          <w:lang w:val="en-US"/>
        </w:rPr>
        <w:t>dual as their interrogator.</w:t>
      </w:r>
      <w:del w:id="834" w:author="Author" w:date="2018-03-17T15:57:00Z">
        <w:r w:rsidR="00175217" w:rsidRPr="00A76256" w:rsidDel="004B0EDF">
          <w:rPr>
            <w:lang w:val="en-US"/>
          </w:rPr>
          <w:delText xml:space="preserve"> </w:delText>
        </w:r>
      </w:del>
    </w:p>
    <w:p w14:paraId="602F63D8" w14:textId="6C1BE8C6" w:rsidR="00D72BCD" w:rsidRPr="00A76256" w:rsidRDefault="00614651" w:rsidP="0015392B">
      <w:pPr>
        <w:ind w:firstLine="709"/>
        <w:jc w:val="both"/>
        <w:rPr>
          <w:b/>
          <w:lang w:val="en-US"/>
        </w:rPr>
      </w:pPr>
      <w:r w:rsidRPr="00A76256">
        <w:rPr>
          <w:b/>
          <w:lang w:val="en-US"/>
        </w:rPr>
        <w:t>P</w:t>
      </w:r>
      <w:r w:rsidR="00175217" w:rsidRPr="00A76256">
        <w:rPr>
          <w:b/>
          <w:lang w:val="en-US"/>
        </w:rPr>
        <w:t xml:space="preserve">revention </w:t>
      </w:r>
      <w:r w:rsidRPr="00A76256">
        <w:rPr>
          <w:b/>
          <w:lang w:val="en-US"/>
        </w:rPr>
        <w:t xml:space="preserve">and </w:t>
      </w:r>
      <w:del w:id="835" w:author="Author" w:date="2018-03-17T15:49:00Z">
        <w:r w:rsidR="008B3D3F">
          <w:rPr>
            <w:b/>
            <w:lang w:val="en-US"/>
          </w:rPr>
          <w:delText>I</w:delText>
        </w:r>
        <w:r>
          <w:rPr>
            <w:b/>
            <w:lang w:val="en-US"/>
          </w:rPr>
          <w:delText>dentification</w:delText>
        </w:r>
      </w:del>
      <w:ins w:id="836" w:author="Author" w:date="2018-03-17T15:49:00Z">
        <w:r w:rsidR="00472307" w:rsidRPr="00A76256">
          <w:rPr>
            <w:b/>
            <w:lang w:val="en-US"/>
          </w:rPr>
          <w:t>identification</w:t>
        </w:r>
      </w:ins>
      <w:r w:rsidR="00472307" w:rsidRPr="00A76256">
        <w:rPr>
          <w:b/>
          <w:lang w:val="en-US"/>
        </w:rPr>
        <w:t xml:space="preserve"> of </w:t>
      </w:r>
      <w:del w:id="837" w:author="Author" w:date="2018-03-17T15:49:00Z">
        <w:r w:rsidR="008B3D3F">
          <w:rPr>
            <w:b/>
            <w:lang w:val="en-US"/>
          </w:rPr>
          <w:delText>F</w:delText>
        </w:r>
        <w:r w:rsidR="006D620B" w:rsidRPr="006D620B">
          <w:rPr>
            <w:b/>
            <w:lang w:val="en-US"/>
          </w:rPr>
          <w:delText>alse</w:delText>
        </w:r>
      </w:del>
      <w:ins w:id="838" w:author="Author" w:date="2018-03-17T15:49:00Z">
        <w:r w:rsidR="00472307" w:rsidRPr="00A76256">
          <w:rPr>
            <w:b/>
            <w:lang w:val="en-US"/>
          </w:rPr>
          <w:t>false</w:t>
        </w:r>
      </w:ins>
      <w:r w:rsidR="00472307" w:rsidRPr="00A76256">
        <w:rPr>
          <w:b/>
          <w:lang w:val="en-US"/>
        </w:rPr>
        <w:t xml:space="preserve"> memories</w:t>
      </w:r>
    </w:p>
    <w:p w14:paraId="15163920" w14:textId="05BDDD35" w:rsidR="003F1FBC" w:rsidRPr="00A76256" w:rsidRDefault="00A76856" w:rsidP="0015392B">
      <w:pPr>
        <w:jc w:val="both"/>
        <w:rPr>
          <w:b/>
          <w:lang w:val="en-US"/>
        </w:rPr>
      </w:pPr>
      <w:r w:rsidRPr="00A76256">
        <w:rPr>
          <w:b/>
          <w:lang w:val="en-US"/>
        </w:rPr>
        <w:t>Preventing</w:t>
      </w:r>
      <w:r w:rsidR="003F1FBC" w:rsidRPr="00A76256">
        <w:rPr>
          <w:b/>
          <w:lang w:val="en-US"/>
        </w:rPr>
        <w:t xml:space="preserve"> </w:t>
      </w:r>
      <w:del w:id="839" w:author="Author" w:date="2018-03-17T15:49:00Z">
        <w:r>
          <w:rPr>
            <w:b/>
            <w:lang w:val="en-US"/>
          </w:rPr>
          <w:delText>F</w:delText>
        </w:r>
        <w:r w:rsidR="003F1FBC" w:rsidRPr="00512BEF">
          <w:rPr>
            <w:b/>
            <w:lang w:val="en-US"/>
          </w:rPr>
          <w:delText xml:space="preserve">alse </w:delText>
        </w:r>
        <w:r w:rsidR="00442B74">
          <w:rPr>
            <w:b/>
            <w:lang w:val="en-US"/>
          </w:rPr>
          <w:delText>M</w:delText>
        </w:r>
        <w:r w:rsidR="003F1FBC" w:rsidRPr="00512BEF">
          <w:rPr>
            <w:b/>
            <w:lang w:val="en-US"/>
          </w:rPr>
          <w:delText>emor</w:delText>
        </w:r>
        <w:r w:rsidR="00605446">
          <w:rPr>
            <w:b/>
            <w:lang w:val="en-US"/>
          </w:rPr>
          <w:delText>y</w:delText>
        </w:r>
        <w:r>
          <w:rPr>
            <w:b/>
            <w:lang w:val="en-US"/>
          </w:rPr>
          <w:delText xml:space="preserve"> and Promoting </w:delText>
        </w:r>
        <w:r w:rsidR="005F39CE">
          <w:rPr>
            <w:b/>
            <w:lang w:val="en-US"/>
          </w:rPr>
          <w:delText xml:space="preserve">Accurate </w:delText>
        </w:r>
        <w:r>
          <w:rPr>
            <w:b/>
            <w:lang w:val="en-US"/>
          </w:rPr>
          <w:delText>Memor</w:delText>
        </w:r>
        <w:r w:rsidR="00605446">
          <w:rPr>
            <w:b/>
            <w:lang w:val="en-US"/>
          </w:rPr>
          <w:delText>y</w:delText>
        </w:r>
      </w:del>
      <w:ins w:id="840" w:author="Author" w:date="2018-03-17T15:49:00Z">
        <w:r w:rsidR="00472307" w:rsidRPr="00A76256">
          <w:rPr>
            <w:b/>
            <w:lang w:val="en-US"/>
          </w:rPr>
          <w:t xml:space="preserve">false memory </w:t>
        </w:r>
        <w:r w:rsidRPr="00A76256">
          <w:rPr>
            <w:b/>
            <w:lang w:val="en-US"/>
          </w:rPr>
          <w:t xml:space="preserve">and </w:t>
        </w:r>
        <w:r w:rsidR="00472307" w:rsidRPr="00A76256">
          <w:rPr>
            <w:b/>
            <w:lang w:val="en-US"/>
          </w:rPr>
          <w:t>promoting accurate memory</w:t>
        </w:r>
      </w:ins>
    </w:p>
    <w:p w14:paraId="109A4A6F" w14:textId="5FDBF5AC" w:rsidR="003F1FBC" w:rsidRPr="00A76256" w:rsidRDefault="004D5683" w:rsidP="0015392B">
      <w:pPr>
        <w:ind w:firstLine="709"/>
        <w:jc w:val="both"/>
        <w:rPr>
          <w:lang w:val="en-US"/>
        </w:rPr>
      </w:pPr>
      <w:del w:id="841" w:author="Author" w:date="2018-03-17T15:49:00Z">
        <w:r>
          <w:rPr>
            <w:lang w:val="en-US"/>
          </w:rPr>
          <w:delText>The story so far is that</w:delText>
        </w:r>
      </w:del>
      <w:ins w:id="842" w:author="Author" w:date="2018-03-17T15:49:00Z">
        <w:r w:rsidR="001B14BB" w:rsidRPr="00A76256">
          <w:rPr>
            <w:lang w:val="en-US"/>
          </w:rPr>
          <w:t xml:space="preserve">As noted throughout this </w:t>
        </w:r>
        <w:r w:rsidR="001A1BE7" w:rsidRPr="00A76256">
          <w:rPr>
            <w:lang w:val="en-US"/>
          </w:rPr>
          <w:t>review,</w:t>
        </w:r>
      </w:ins>
      <w:r w:rsidR="001A1BE7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false memories can </w:t>
      </w:r>
      <w:del w:id="843" w:author="Author" w:date="2018-03-17T15:49:00Z">
        <w:r w:rsidR="00EE3766">
          <w:rPr>
            <w:lang w:val="en-US"/>
          </w:rPr>
          <w:delText xml:space="preserve">be </w:delText>
        </w:r>
      </w:del>
      <w:r w:rsidRPr="00A76256">
        <w:rPr>
          <w:lang w:val="en-US"/>
        </w:rPr>
        <w:t xml:space="preserve">easily </w:t>
      </w:r>
      <w:ins w:id="844" w:author="Author" w:date="2018-03-17T15:49:00Z">
        <w:r w:rsidR="001B14BB" w:rsidRPr="00A76256">
          <w:rPr>
            <w:lang w:val="en-US"/>
          </w:rPr>
          <w:t xml:space="preserve">be </w:t>
        </w:r>
      </w:ins>
      <w:r w:rsidRPr="00A76256">
        <w:rPr>
          <w:lang w:val="en-US"/>
        </w:rPr>
        <w:t xml:space="preserve">generated. </w:t>
      </w:r>
      <w:r w:rsidR="00EE3766" w:rsidRPr="00A76256">
        <w:rPr>
          <w:lang w:val="en-US"/>
        </w:rPr>
        <w:t xml:space="preserve">However, researchers </w:t>
      </w:r>
      <w:r w:rsidR="000555AA" w:rsidRPr="00A76256">
        <w:rPr>
          <w:lang w:val="en-US"/>
        </w:rPr>
        <w:t>have</w:t>
      </w:r>
      <w:ins w:id="845" w:author="Author" w:date="2018-03-17T15:49:00Z">
        <w:r w:rsidR="000555AA" w:rsidRPr="00A76256">
          <w:rPr>
            <w:lang w:val="en-US"/>
          </w:rPr>
          <w:t xml:space="preserve"> </w:t>
        </w:r>
        <w:r w:rsidR="001B14BB" w:rsidRPr="00A76256">
          <w:rPr>
            <w:lang w:val="en-US"/>
          </w:rPr>
          <w:t>also</w:t>
        </w:r>
      </w:ins>
      <w:r w:rsidR="001B14BB" w:rsidRPr="00A76256">
        <w:rPr>
          <w:lang w:val="en-US"/>
        </w:rPr>
        <w:t xml:space="preserve"> </w:t>
      </w:r>
      <w:r w:rsidR="000555AA" w:rsidRPr="00A76256">
        <w:rPr>
          <w:lang w:val="en-US"/>
        </w:rPr>
        <w:t xml:space="preserve">devised several ways to prevent the occurrence of false memories and promote the retrieval of </w:t>
      </w:r>
      <w:r w:rsidR="005F39CE" w:rsidRPr="00A76256">
        <w:rPr>
          <w:lang w:val="en-US"/>
        </w:rPr>
        <w:t xml:space="preserve">accurate </w:t>
      </w:r>
      <w:r w:rsidR="000555AA" w:rsidRPr="00A76256">
        <w:rPr>
          <w:lang w:val="en-US"/>
        </w:rPr>
        <w:t>memor</w:t>
      </w:r>
      <w:r w:rsidR="00EE3766" w:rsidRPr="00A76256">
        <w:rPr>
          <w:lang w:val="en-US"/>
        </w:rPr>
        <w:t>ies</w:t>
      </w:r>
      <w:r w:rsidR="000555AA" w:rsidRPr="00A76256">
        <w:rPr>
          <w:lang w:val="en-US"/>
        </w:rPr>
        <w:t xml:space="preserve">. </w:t>
      </w:r>
      <w:r w:rsidR="00F23574" w:rsidRPr="00A76256">
        <w:rPr>
          <w:lang w:val="en-US"/>
        </w:rPr>
        <w:t>A</w:t>
      </w:r>
      <w:r w:rsidR="00A15DCE" w:rsidRPr="00A76256">
        <w:rPr>
          <w:lang w:val="en-US"/>
        </w:rPr>
        <w:t xml:space="preserve"> general principle </w:t>
      </w:r>
      <w:r w:rsidR="00596FC1" w:rsidRPr="00A76256">
        <w:rPr>
          <w:lang w:val="en-US"/>
        </w:rPr>
        <w:t xml:space="preserve">is </w:t>
      </w:r>
      <w:r w:rsidR="00F23574" w:rsidRPr="00A76256">
        <w:rPr>
          <w:lang w:val="en-US"/>
        </w:rPr>
        <w:t>to avoid</w:t>
      </w:r>
      <w:r w:rsidR="00A15DCE" w:rsidRPr="00A76256">
        <w:rPr>
          <w:lang w:val="en-US"/>
        </w:rPr>
        <w:t xml:space="preserve"> </w:t>
      </w:r>
      <w:r w:rsidR="004F0AAE" w:rsidRPr="00A76256">
        <w:rPr>
          <w:lang w:val="en-US"/>
        </w:rPr>
        <w:t xml:space="preserve">giving suggestive information </w:t>
      </w:r>
      <w:r w:rsidR="00A15DCE" w:rsidRPr="00A76256">
        <w:rPr>
          <w:lang w:val="en-US"/>
        </w:rPr>
        <w:t xml:space="preserve">to witnesses </w:t>
      </w:r>
      <w:r w:rsidR="005F39CE" w:rsidRPr="00A76256">
        <w:rPr>
          <w:lang w:val="en-US"/>
        </w:rPr>
        <w:t>during</w:t>
      </w:r>
      <w:r w:rsidR="0011419E" w:rsidRPr="00A76256">
        <w:rPr>
          <w:lang w:val="en-US"/>
        </w:rPr>
        <w:t xml:space="preserve"> investigati</w:t>
      </w:r>
      <w:r w:rsidR="005F39CE" w:rsidRPr="00A76256">
        <w:rPr>
          <w:lang w:val="en-US"/>
        </w:rPr>
        <w:t>ve</w:t>
      </w:r>
      <w:r w:rsidR="00A15DCE" w:rsidRPr="00A76256">
        <w:rPr>
          <w:lang w:val="en-US"/>
        </w:rPr>
        <w:t xml:space="preserve"> interview</w:t>
      </w:r>
      <w:r w:rsidR="005F39CE" w:rsidRPr="00A76256">
        <w:rPr>
          <w:lang w:val="en-US"/>
        </w:rPr>
        <w:t>s</w:t>
      </w:r>
      <w:r w:rsidR="00A15DCE" w:rsidRPr="00A76256">
        <w:rPr>
          <w:lang w:val="en-US"/>
        </w:rPr>
        <w:t xml:space="preserve">. </w:t>
      </w:r>
      <w:del w:id="846" w:author="Author" w:date="2018-03-17T15:57:00Z">
        <w:r w:rsidR="00CD6984" w:rsidRPr="00A76256" w:rsidDel="004B0EDF">
          <w:rPr>
            <w:lang w:val="en-US"/>
          </w:rPr>
          <w:delText xml:space="preserve"> </w:delText>
        </w:r>
      </w:del>
      <w:del w:id="847" w:author="Author" w:date="2018-03-17T15:49:00Z">
        <w:r w:rsidR="00F23574">
          <w:rPr>
            <w:lang w:val="en-US"/>
          </w:rPr>
          <w:delText>One</w:delText>
        </w:r>
      </w:del>
      <w:ins w:id="848" w:author="Author" w:date="2018-03-17T15:49:00Z">
        <w:r w:rsidR="001B14BB" w:rsidRPr="00A76256">
          <w:rPr>
            <w:lang w:val="en-US"/>
          </w:rPr>
          <w:t>An</w:t>
        </w:r>
      </w:ins>
      <w:r w:rsidR="001B14BB" w:rsidRPr="00A76256">
        <w:rPr>
          <w:lang w:val="en-US"/>
        </w:rPr>
        <w:t xml:space="preserve"> </w:t>
      </w:r>
      <w:r w:rsidR="00CC5AEB" w:rsidRPr="00A76256">
        <w:rPr>
          <w:lang w:val="en-US"/>
        </w:rPr>
        <w:t>important step</w:t>
      </w:r>
      <w:r w:rsidR="001B14BB" w:rsidRPr="00A76256">
        <w:rPr>
          <w:lang w:val="en-US"/>
        </w:rPr>
        <w:t xml:space="preserve"> </w:t>
      </w:r>
      <w:del w:id="849" w:author="Author" w:date="2018-03-17T15:49:00Z">
        <w:r w:rsidR="00CC5AEB">
          <w:rPr>
            <w:lang w:val="en-US"/>
          </w:rPr>
          <w:delText>here</w:delText>
        </w:r>
      </w:del>
      <w:ins w:id="850" w:author="Author" w:date="2018-03-17T15:49:00Z">
        <w:r w:rsidR="001B14BB" w:rsidRPr="00A76256">
          <w:rPr>
            <w:lang w:val="en-US"/>
          </w:rPr>
          <w:t>in this respect</w:t>
        </w:r>
      </w:ins>
      <w:r w:rsidR="00CC5AEB" w:rsidRPr="00A76256">
        <w:rPr>
          <w:lang w:val="en-US"/>
        </w:rPr>
        <w:t xml:space="preserve"> is </w:t>
      </w:r>
      <w:r w:rsidR="001B14BB" w:rsidRPr="00A76256">
        <w:rPr>
          <w:lang w:val="en-US"/>
        </w:rPr>
        <w:t xml:space="preserve">the </w:t>
      </w:r>
      <w:r w:rsidR="00CC5AEB" w:rsidRPr="00A76256">
        <w:rPr>
          <w:lang w:val="en-US"/>
        </w:rPr>
        <w:t xml:space="preserve">construction of empirically validated interview protocols that maximize </w:t>
      </w:r>
      <w:r w:rsidR="005F39CE" w:rsidRPr="00A76256">
        <w:rPr>
          <w:lang w:val="en-US"/>
        </w:rPr>
        <w:t xml:space="preserve">accurate </w:t>
      </w:r>
      <w:r w:rsidR="00CC5AEB" w:rsidRPr="00A76256">
        <w:rPr>
          <w:lang w:val="en-US"/>
        </w:rPr>
        <w:t xml:space="preserve">reporting and minimize false reports. </w:t>
      </w:r>
      <w:del w:id="851" w:author="Author" w:date="2018-03-17T15:49:00Z">
        <w:r w:rsidR="00BE679A">
          <w:rPr>
            <w:lang w:val="en-US"/>
          </w:rPr>
          <w:delText>One well</w:delText>
        </w:r>
        <w:r w:rsidR="005F39CE">
          <w:rPr>
            <w:lang w:val="en-US"/>
          </w:rPr>
          <w:delText>-</w:delText>
        </w:r>
        <w:r w:rsidR="00BE679A">
          <w:rPr>
            <w:lang w:val="en-US"/>
          </w:rPr>
          <w:delText xml:space="preserve">studied interview protocol is the </w:delText>
        </w:r>
      </w:del>
      <w:ins w:id="852" w:author="Author" w:date="2018-03-17T15:49:00Z">
        <w:r w:rsidR="001B14BB" w:rsidRPr="00A76256">
          <w:rPr>
            <w:lang w:val="en-US"/>
          </w:rPr>
          <w:t xml:space="preserve">The </w:t>
        </w:r>
      </w:ins>
      <w:r w:rsidR="00BE679A" w:rsidRPr="00A76256">
        <w:rPr>
          <w:lang w:val="en-US"/>
        </w:rPr>
        <w:t>Cognitive Interview (CI</w:t>
      </w:r>
      <w:del w:id="853" w:author="Author" w:date="2018-03-17T15:49:00Z">
        <w:r w:rsidR="00BE679A">
          <w:rPr>
            <w:lang w:val="en-US"/>
          </w:rPr>
          <w:delText xml:space="preserve">). </w:delText>
        </w:r>
        <w:r w:rsidR="009A02A0">
          <w:rPr>
            <w:lang w:val="en-US"/>
          </w:rPr>
          <w:delText>The CI</w:delText>
        </w:r>
      </w:del>
      <w:ins w:id="854" w:author="Author" w:date="2018-03-17T15:49:00Z">
        <w:r w:rsidR="00BE679A" w:rsidRPr="00A76256">
          <w:rPr>
            <w:lang w:val="en-US"/>
          </w:rPr>
          <w:t>)</w:t>
        </w:r>
      </w:ins>
      <w:r w:rsidR="001B14BB" w:rsidRPr="00A76256">
        <w:rPr>
          <w:lang w:val="en-US"/>
        </w:rPr>
        <w:t xml:space="preserve"> is a </w:t>
      </w:r>
      <w:ins w:id="855" w:author="Author" w:date="2018-03-17T15:49:00Z">
        <w:r w:rsidR="001B14BB" w:rsidRPr="00A76256">
          <w:rPr>
            <w:lang w:val="en-US"/>
          </w:rPr>
          <w:t xml:space="preserve">well-studied interviewing </w:t>
        </w:r>
      </w:ins>
      <w:r w:rsidR="001B14BB" w:rsidRPr="00A76256">
        <w:rPr>
          <w:lang w:val="en-US"/>
        </w:rPr>
        <w:t>protocol</w:t>
      </w:r>
      <w:ins w:id="856" w:author="Author" w:date="2018-03-17T15:49:00Z">
        <w:r w:rsidR="001B14BB" w:rsidRPr="00A76256">
          <w:rPr>
            <w:lang w:val="en-US"/>
          </w:rPr>
          <w:t xml:space="preserve"> that has been employed</w:t>
        </w:r>
      </w:ins>
      <w:r w:rsidR="001B14BB" w:rsidRPr="00A76256">
        <w:rPr>
          <w:lang w:val="en-US"/>
        </w:rPr>
        <w:t xml:space="preserve"> </w:t>
      </w:r>
      <w:r w:rsidR="009A02A0" w:rsidRPr="00A76256">
        <w:rPr>
          <w:lang w:val="en-US"/>
        </w:rPr>
        <w:t xml:space="preserve">for interviewing witnesses </w:t>
      </w:r>
      <w:r w:rsidR="00833350" w:rsidRPr="00A76256">
        <w:rPr>
          <w:lang w:val="en-US"/>
        </w:rPr>
        <w:t xml:space="preserve">and </w:t>
      </w:r>
      <w:del w:id="857" w:author="Author" w:date="2018-03-17T15:49:00Z">
        <w:r w:rsidR="00833350">
          <w:rPr>
            <w:lang w:val="en-US"/>
          </w:rPr>
          <w:delText xml:space="preserve">has been </w:delText>
        </w:r>
      </w:del>
      <w:r w:rsidR="00833350" w:rsidRPr="00A76256">
        <w:rPr>
          <w:lang w:val="en-US"/>
        </w:rPr>
        <w:t xml:space="preserve">studied for more than </w:t>
      </w:r>
      <w:r w:rsidR="009A02A0" w:rsidRPr="00A76256">
        <w:rPr>
          <w:lang w:val="en-US"/>
        </w:rPr>
        <w:t xml:space="preserve">30 years. </w:t>
      </w:r>
      <w:r w:rsidR="00A63CAE" w:rsidRPr="00A76256">
        <w:rPr>
          <w:lang w:val="en-US"/>
        </w:rPr>
        <w:t xml:space="preserve">The CI </w:t>
      </w:r>
      <w:del w:id="858" w:author="Author" w:date="2018-03-17T15:49:00Z">
        <w:r w:rsidR="00A63CAE">
          <w:rPr>
            <w:lang w:val="en-US"/>
          </w:rPr>
          <w:delText>is composed</w:delText>
        </w:r>
      </w:del>
      <w:ins w:id="859" w:author="Author" w:date="2018-03-17T15:49:00Z">
        <w:r w:rsidR="001B14BB" w:rsidRPr="00A76256">
          <w:rPr>
            <w:lang w:val="en-US"/>
          </w:rPr>
          <w:t>consists</w:t>
        </w:r>
      </w:ins>
      <w:r w:rsidR="001B14BB" w:rsidRPr="00A76256">
        <w:rPr>
          <w:lang w:val="en-US"/>
        </w:rPr>
        <w:t xml:space="preserve"> </w:t>
      </w:r>
      <w:r w:rsidR="00A63CAE" w:rsidRPr="00A76256">
        <w:rPr>
          <w:lang w:val="en-US"/>
        </w:rPr>
        <w:t xml:space="preserve">of several cognitive principles that </w:t>
      </w:r>
      <w:r w:rsidR="005F39CE" w:rsidRPr="00A76256">
        <w:rPr>
          <w:lang w:val="en-US"/>
        </w:rPr>
        <w:t>may enhance</w:t>
      </w:r>
      <w:r w:rsidR="00A63CAE" w:rsidRPr="00A76256">
        <w:rPr>
          <w:lang w:val="en-US"/>
        </w:rPr>
        <w:t xml:space="preserve"> accurate statements. </w:t>
      </w:r>
      <w:del w:id="860" w:author="Author" w:date="2018-03-17T15:49:00Z">
        <w:r w:rsidR="005F39CE">
          <w:rPr>
            <w:lang w:val="en-US"/>
          </w:rPr>
          <w:delText>D</w:delText>
        </w:r>
        <w:r w:rsidR="00A63CAE">
          <w:rPr>
            <w:lang w:val="en-US"/>
          </w:rPr>
          <w:delText xml:space="preserve">uring the CI, </w:delText>
        </w:r>
      </w:del>
      <w:ins w:id="861" w:author="Author" w:date="2018-03-17T15:49:00Z">
        <w:r w:rsidR="001B14BB" w:rsidRPr="00A76256">
          <w:rPr>
            <w:lang w:val="en-US"/>
          </w:rPr>
          <w:t xml:space="preserve">The </w:t>
        </w:r>
        <w:r w:rsidR="00A63CAE" w:rsidRPr="00A76256">
          <w:rPr>
            <w:lang w:val="en-US"/>
          </w:rPr>
          <w:t>procedure</w:t>
        </w:r>
        <w:r w:rsidR="001B14BB" w:rsidRPr="00A76256">
          <w:rPr>
            <w:lang w:val="en-US"/>
          </w:rPr>
          <w:t xml:space="preserve"> that </w:t>
        </w:r>
      </w:ins>
      <w:r w:rsidR="001B14BB" w:rsidRPr="00A76256">
        <w:rPr>
          <w:lang w:val="en-US"/>
        </w:rPr>
        <w:t xml:space="preserve">eyewitnesses undergo </w:t>
      </w:r>
      <w:ins w:id="862" w:author="Author" w:date="2018-03-17T15:49:00Z">
        <w:r w:rsidR="001B14BB" w:rsidRPr="00A76256">
          <w:rPr>
            <w:lang w:val="en-US"/>
          </w:rPr>
          <w:t xml:space="preserve">during </w:t>
        </w:r>
      </w:ins>
      <w:r w:rsidR="001B14BB" w:rsidRPr="00A76256">
        <w:rPr>
          <w:lang w:val="en-US"/>
        </w:rPr>
        <w:t xml:space="preserve">the </w:t>
      </w:r>
      <w:del w:id="863" w:author="Author" w:date="2018-03-17T15:49:00Z">
        <w:r w:rsidR="00A63CAE">
          <w:rPr>
            <w:lang w:val="en-US"/>
          </w:rPr>
          <w:delText>following procedure</w:delText>
        </w:r>
      </w:del>
      <w:ins w:id="864" w:author="Author" w:date="2018-03-17T15:49:00Z">
        <w:r w:rsidR="001B14BB" w:rsidRPr="00A76256">
          <w:rPr>
            <w:lang w:val="en-US"/>
          </w:rPr>
          <w:t>CI is thus described</w:t>
        </w:r>
      </w:ins>
      <w:r w:rsidR="00F23574" w:rsidRPr="00A76256">
        <w:rPr>
          <w:lang w:val="en-US"/>
        </w:rPr>
        <w:t xml:space="preserve"> (for details see Fisher </w:t>
      </w:r>
      <w:r w:rsidR="00F4339B" w:rsidRPr="00A76256">
        <w:rPr>
          <w:lang w:val="en-US"/>
        </w:rPr>
        <w:t>&amp;</w:t>
      </w:r>
      <w:r w:rsidR="00F23574" w:rsidRPr="00A76256">
        <w:rPr>
          <w:lang w:val="en-US"/>
        </w:rPr>
        <w:t xml:space="preserve"> Schreiber, 2007). </w:t>
      </w:r>
      <w:del w:id="865" w:author="Author" w:date="2018-03-17T15:49:00Z">
        <w:r w:rsidR="00F23574">
          <w:rPr>
            <w:lang w:val="en-US"/>
          </w:rPr>
          <w:delText>F</w:delText>
        </w:r>
        <w:r w:rsidR="006E5CB9">
          <w:rPr>
            <w:lang w:val="en-US"/>
          </w:rPr>
          <w:delText>irst</w:delText>
        </w:r>
      </w:del>
      <w:ins w:id="866" w:author="Author" w:date="2018-03-17T15:49:00Z">
        <w:r w:rsidR="001B14BB" w:rsidRPr="00A76256">
          <w:rPr>
            <w:lang w:val="en-US"/>
          </w:rPr>
          <w:t>Firstly</w:t>
        </w:r>
      </w:ins>
      <w:r w:rsidR="001B14BB" w:rsidRPr="00A76256">
        <w:rPr>
          <w:lang w:val="en-US"/>
        </w:rPr>
        <w:t xml:space="preserve">, </w:t>
      </w:r>
      <w:r w:rsidR="006E5CB9" w:rsidRPr="00A76256">
        <w:rPr>
          <w:lang w:val="en-US"/>
        </w:rPr>
        <w:t xml:space="preserve">the interview </w:t>
      </w:r>
      <w:del w:id="867" w:author="Author" w:date="2018-03-17T15:49:00Z">
        <w:r w:rsidR="006E5CB9">
          <w:rPr>
            <w:lang w:val="en-US"/>
          </w:rPr>
          <w:delText>start</w:delText>
        </w:r>
        <w:r w:rsidR="009626EB">
          <w:rPr>
            <w:lang w:val="en-US"/>
          </w:rPr>
          <w:delText>s</w:delText>
        </w:r>
      </w:del>
      <w:ins w:id="868" w:author="Author" w:date="2018-03-17T15:49:00Z">
        <w:r w:rsidR="001B14BB" w:rsidRPr="00A76256">
          <w:rPr>
            <w:lang w:val="en-US"/>
          </w:rPr>
          <w:t>is conducted</w:t>
        </w:r>
      </w:ins>
      <w:r w:rsidR="001B14BB" w:rsidRPr="00A76256">
        <w:rPr>
          <w:lang w:val="en-US"/>
        </w:rPr>
        <w:t xml:space="preserve"> in a </w:t>
      </w:r>
      <w:r w:rsidR="006E5CB9" w:rsidRPr="00A76256">
        <w:rPr>
          <w:lang w:val="en-US"/>
        </w:rPr>
        <w:t xml:space="preserve">friendly manner </w:t>
      </w:r>
      <w:ins w:id="869" w:author="Author" w:date="2018-03-17T15:49:00Z">
        <w:r w:rsidR="001B14BB" w:rsidRPr="00A76256">
          <w:rPr>
            <w:lang w:val="en-US"/>
          </w:rPr>
          <w:t xml:space="preserve">so as </w:t>
        </w:r>
      </w:ins>
      <w:r w:rsidR="006E5CB9" w:rsidRPr="00A76256">
        <w:rPr>
          <w:lang w:val="en-US"/>
        </w:rPr>
        <w:t>to build rapport with the witness</w:t>
      </w:r>
      <w:del w:id="870" w:author="Author" w:date="2018-03-17T15:49:00Z">
        <w:r w:rsidR="006E5CB9">
          <w:rPr>
            <w:lang w:val="en-US"/>
          </w:rPr>
          <w:delText xml:space="preserve">, which </w:delText>
        </w:r>
        <w:r w:rsidR="005F39CE">
          <w:rPr>
            <w:lang w:val="en-US"/>
          </w:rPr>
          <w:delText xml:space="preserve">will </w:delText>
        </w:r>
      </w:del>
      <w:ins w:id="871" w:author="Author" w:date="2018-03-17T15:49:00Z">
        <w:r w:rsidR="001B14BB" w:rsidRPr="00A76256">
          <w:rPr>
            <w:lang w:val="en-US"/>
          </w:rPr>
          <w:t>; this is expected</w:t>
        </w:r>
        <w:r w:rsidR="006E5CB9" w:rsidRPr="00A76256">
          <w:rPr>
            <w:lang w:val="en-US"/>
          </w:rPr>
          <w:t xml:space="preserve"> </w:t>
        </w:r>
        <w:r w:rsidR="001B14BB" w:rsidRPr="00A76256">
          <w:rPr>
            <w:lang w:val="en-US"/>
          </w:rPr>
          <w:t xml:space="preserve">to </w:t>
        </w:r>
      </w:ins>
      <w:r w:rsidR="001B14BB" w:rsidRPr="00A76256">
        <w:rPr>
          <w:lang w:val="en-US"/>
        </w:rPr>
        <w:t xml:space="preserve">lower </w:t>
      </w:r>
      <w:r w:rsidR="006E5CB9" w:rsidRPr="00A76256">
        <w:rPr>
          <w:lang w:val="en-US"/>
        </w:rPr>
        <w:t xml:space="preserve">the stress </w:t>
      </w:r>
      <w:r w:rsidR="009626EB" w:rsidRPr="00A76256">
        <w:rPr>
          <w:lang w:val="en-US"/>
        </w:rPr>
        <w:t xml:space="preserve">that </w:t>
      </w:r>
      <w:del w:id="872" w:author="Author" w:date="2018-03-17T15:49:00Z">
        <w:r w:rsidR="006E5CB9">
          <w:rPr>
            <w:lang w:val="en-US"/>
          </w:rPr>
          <w:delText>the</w:delText>
        </w:r>
      </w:del>
      <w:ins w:id="873" w:author="Author" w:date="2018-03-17T15:49:00Z">
        <w:r w:rsidR="001B14BB" w:rsidRPr="00A76256">
          <w:rPr>
            <w:lang w:val="en-US"/>
          </w:rPr>
          <w:t>a</w:t>
        </w:r>
      </w:ins>
      <w:r w:rsidR="001B14BB" w:rsidRPr="00A76256">
        <w:rPr>
          <w:lang w:val="en-US"/>
        </w:rPr>
        <w:t xml:space="preserve"> </w:t>
      </w:r>
      <w:r w:rsidR="006E5CB9" w:rsidRPr="00A76256">
        <w:rPr>
          <w:lang w:val="en-US"/>
        </w:rPr>
        <w:t xml:space="preserve">witness </w:t>
      </w:r>
      <w:del w:id="874" w:author="Author" w:date="2018-03-17T15:49:00Z">
        <w:r w:rsidR="009C579D">
          <w:rPr>
            <w:lang w:val="en-US"/>
          </w:rPr>
          <w:delText>experiences</w:delText>
        </w:r>
      </w:del>
      <w:ins w:id="875" w:author="Author" w:date="2018-03-17T15:49:00Z">
        <w:r w:rsidR="001B14BB" w:rsidRPr="00A76256">
          <w:rPr>
            <w:lang w:val="en-US"/>
          </w:rPr>
          <w:t>may experience</w:t>
        </w:r>
      </w:ins>
      <w:r w:rsidR="001B14BB" w:rsidRPr="00A76256">
        <w:rPr>
          <w:lang w:val="en-US"/>
        </w:rPr>
        <w:t xml:space="preserve"> </w:t>
      </w:r>
      <w:r w:rsidR="006E5CB9" w:rsidRPr="00A76256">
        <w:rPr>
          <w:lang w:val="en-US"/>
        </w:rPr>
        <w:t xml:space="preserve">when </w:t>
      </w:r>
      <w:del w:id="876" w:author="Author" w:date="2018-03-17T15:49:00Z">
        <w:r w:rsidR="006E5CB9">
          <w:rPr>
            <w:lang w:val="en-US"/>
          </w:rPr>
          <w:delText>facing</w:delText>
        </w:r>
      </w:del>
      <w:ins w:id="877" w:author="Author" w:date="2018-03-17T15:49:00Z">
        <w:r w:rsidR="001B14BB" w:rsidRPr="00A76256">
          <w:rPr>
            <w:lang w:val="en-US"/>
          </w:rPr>
          <w:t>he or she encounters</w:t>
        </w:r>
      </w:ins>
      <w:r w:rsidR="001B14BB" w:rsidRPr="00A76256">
        <w:rPr>
          <w:lang w:val="en-US"/>
        </w:rPr>
        <w:t xml:space="preserve"> </w:t>
      </w:r>
      <w:r w:rsidR="006E5CB9" w:rsidRPr="00A76256">
        <w:rPr>
          <w:lang w:val="en-US"/>
        </w:rPr>
        <w:t>a police investigator</w:t>
      </w:r>
      <w:r w:rsidR="00F23574" w:rsidRPr="00A76256">
        <w:rPr>
          <w:lang w:val="en-US"/>
        </w:rPr>
        <w:t xml:space="preserve">. </w:t>
      </w:r>
      <w:r w:rsidR="0011419E" w:rsidRPr="00A76256">
        <w:rPr>
          <w:lang w:val="en-US"/>
        </w:rPr>
        <w:t xml:space="preserve">Research </w:t>
      </w:r>
      <w:r w:rsidR="00C9500F" w:rsidRPr="00A76256">
        <w:rPr>
          <w:lang w:val="en-US"/>
        </w:rPr>
        <w:t xml:space="preserve">has demonstrated </w:t>
      </w:r>
      <w:r w:rsidR="0011419E" w:rsidRPr="00A76256">
        <w:rPr>
          <w:lang w:val="en-US"/>
        </w:rPr>
        <w:t xml:space="preserve">that </w:t>
      </w:r>
      <w:r w:rsidR="001B14BB" w:rsidRPr="00A76256">
        <w:rPr>
          <w:lang w:val="en-US"/>
        </w:rPr>
        <w:t>rapport</w:t>
      </w:r>
      <w:del w:id="878" w:author="Author" w:date="2018-03-17T15:49:00Z">
        <w:r w:rsidR="0011419E">
          <w:rPr>
            <w:lang w:val="en-US"/>
          </w:rPr>
          <w:delText xml:space="preserve"> </w:delText>
        </w:r>
      </w:del>
      <w:ins w:id="879" w:author="Author" w:date="2018-03-17T15:49:00Z">
        <w:r w:rsidR="001B14BB" w:rsidRPr="00A76256">
          <w:rPr>
            <w:lang w:val="en-US"/>
          </w:rPr>
          <w:t>-</w:t>
        </w:r>
      </w:ins>
      <w:r w:rsidR="001B14BB" w:rsidRPr="00A76256">
        <w:rPr>
          <w:lang w:val="en-US"/>
        </w:rPr>
        <w:t xml:space="preserve">building </w:t>
      </w:r>
      <w:r w:rsidR="005F39CE" w:rsidRPr="00A76256">
        <w:rPr>
          <w:lang w:val="en-US"/>
        </w:rPr>
        <w:t>during</w:t>
      </w:r>
      <w:r w:rsidR="0011419E" w:rsidRPr="00A76256">
        <w:rPr>
          <w:lang w:val="en-US"/>
        </w:rPr>
        <w:t xml:space="preserve"> CI decrease</w:t>
      </w:r>
      <w:r w:rsidR="00C9500F" w:rsidRPr="00A76256">
        <w:rPr>
          <w:lang w:val="en-US"/>
        </w:rPr>
        <w:t>s</w:t>
      </w:r>
      <w:r w:rsidR="0011419E" w:rsidRPr="00A76256">
        <w:rPr>
          <w:lang w:val="en-US"/>
        </w:rPr>
        <w:t xml:space="preserve"> </w:t>
      </w:r>
      <w:r w:rsidR="005F39CE" w:rsidRPr="00A76256">
        <w:rPr>
          <w:lang w:val="en-US"/>
        </w:rPr>
        <w:t xml:space="preserve">a </w:t>
      </w:r>
      <w:r w:rsidR="0011419E" w:rsidRPr="00A76256">
        <w:rPr>
          <w:lang w:val="en-US"/>
        </w:rPr>
        <w:t>witness’</w:t>
      </w:r>
      <w:r w:rsidR="005F39CE" w:rsidRPr="00A76256">
        <w:rPr>
          <w:lang w:val="en-US"/>
        </w:rPr>
        <w:t xml:space="preserve"> susceptibility to</w:t>
      </w:r>
      <w:r w:rsidR="0011419E" w:rsidRPr="00A76256">
        <w:rPr>
          <w:lang w:val="en-US"/>
        </w:rPr>
        <w:t xml:space="preserve"> misinformation </w:t>
      </w:r>
      <w:del w:id="880" w:author="Author" w:date="2018-03-17T15:49:00Z">
        <w:r w:rsidR="0011419E">
          <w:rPr>
            <w:lang w:val="en-US"/>
          </w:rPr>
          <w:delText>for</w:delText>
        </w:r>
      </w:del>
      <w:ins w:id="881" w:author="Author" w:date="2018-03-17T15:49:00Z">
        <w:r w:rsidR="001374BF" w:rsidRPr="00A76256">
          <w:rPr>
            <w:lang w:val="en-US"/>
          </w:rPr>
          <w:t>during</w:t>
        </w:r>
      </w:ins>
      <w:r w:rsidR="001374BF" w:rsidRPr="00A76256">
        <w:rPr>
          <w:lang w:val="en-US"/>
        </w:rPr>
        <w:t xml:space="preserve"> </w:t>
      </w:r>
      <w:r w:rsidR="0011419E" w:rsidRPr="00A76256">
        <w:rPr>
          <w:lang w:val="en-US"/>
        </w:rPr>
        <w:t xml:space="preserve">a mock-crime (Vallano &amp; Compo, 2011). </w:t>
      </w:r>
      <w:del w:id="882" w:author="Author" w:date="2018-03-17T15:49:00Z">
        <w:r w:rsidR="005F39CE">
          <w:rPr>
            <w:lang w:val="en-US"/>
          </w:rPr>
          <w:delText>Next</w:delText>
        </w:r>
      </w:del>
      <w:ins w:id="883" w:author="Author" w:date="2018-03-17T15:49:00Z">
        <w:r w:rsidR="001374BF" w:rsidRPr="00A76256">
          <w:rPr>
            <w:lang w:val="en-US"/>
          </w:rPr>
          <w:t>Thereafter</w:t>
        </w:r>
      </w:ins>
      <w:r w:rsidR="001374BF" w:rsidRPr="00A76256">
        <w:rPr>
          <w:lang w:val="en-US"/>
        </w:rPr>
        <w:t xml:space="preserve">, </w:t>
      </w:r>
      <w:r w:rsidR="006E5CB9" w:rsidRPr="00A76256">
        <w:rPr>
          <w:lang w:val="en-US"/>
        </w:rPr>
        <w:t xml:space="preserve">the witness is encouraged to report everything </w:t>
      </w:r>
      <w:ins w:id="884" w:author="Author" w:date="2018-03-17T15:49:00Z">
        <w:r w:rsidR="001374BF" w:rsidRPr="00A76256">
          <w:rPr>
            <w:lang w:val="en-US"/>
          </w:rPr>
          <w:t xml:space="preserve">he or she </w:t>
        </w:r>
      </w:ins>
      <w:r w:rsidR="001374BF" w:rsidRPr="00A76256">
        <w:rPr>
          <w:lang w:val="en-US"/>
        </w:rPr>
        <w:t xml:space="preserve">recalled, </w:t>
      </w:r>
      <w:r w:rsidR="006E5CB9" w:rsidRPr="00A76256">
        <w:rPr>
          <w:lang w:val="en-US"/>
        </w:rPr>
        <w:t xml:space="preserve">without </w:t>
      </w:r>
      <w:del w:id="885" w:author="Author" w:date="2018-03-17T15:49:00Z">
        <w:r w:rsidR="006E5CB9">
          <w:rPr>
            <w:lang w:val="en-US"/>
          </w:rPr>
          <w:delText>interruption from</w:delText>
        </w:r>
      </w:del>
      <w:ins w:id="886" w:author="Author" w:date="2018-03-17T15:49:00Z">
        <w:r w:rsidR="001374BF" w:rsidRPr="00A76256">
          <w:rPr>
            <w:lang w:val="en-US"/>
          </w:rPr>
          <w:t>being interrupted by</w:t>
        </w:r>
      </w:ins>
      <w:r w:rsidR="001374BF" w:rsidRPr="00A76256">
        <w:rPr>
          <w:lang w:val="en-US"/>
        </w:rPr>
        <w:t xml:space="preserve"> the interviewer</w:t>
      </w:r>
      <w:del w:id="887" w:author="Author" w:date="2018-03-17T15:49:00Z">
        <w:r w:rsidR="001C3403">
          <w:rPr>
            <w:lang w:val="en-US"/>
          </w:rPr>
          <w:delText>, so</w:delText>
        </w:r>
      </w:del>
      <w:ins w:id="888" w:author="Author" w:date="2018-03-17T15:49:00Z">
        <w:r w:rsidR="001374BF" w:rsidRPr="00A76256">
          <w:rPr>
            <w:lang w:val="en-US"/>
          </w:rPr>
          <w:t>. Accordingly,</w:t>
        </w:r>
      </w:ins>
      <w:r w:rsidR="001374BF" w:rsidRPr="00A76256">
        <w:rPr>
          <w:lang w:val="en-US"/>
        </w:rPr>
        <w:t xml:space="preserve"> </w:t>
      </w:r>
      <w:r w:rsidR="00596FC1" w:rsidRPr="00A76256">
        <w:rPr>
          <w:lang w:val="en-US"/>
        </w:rPr>
        <w:t>the witness</w:t>
      </w:r>
      <w:r w:rsidR="001C3403" w:rsidRPr="00A76256">
        <w:rPr>
          <w:lang w:val="en-US"/>
        </w:rPr>
        <w:t xml:space="preserve"> controls </w:t>
      </w:r>
      <w:r w:rsidR="00F23574" w:rsidRPr="00A76256">
        <w:rPr>
          <w:lang w:val="en-US"/>
        </w:rPr>
        <w:t>the flow of information</w:t>
      </w:r>
      <w:r w:rsidR="0011419E" w:rsidRPr="00A76256">
        <w:rPr>
          <w:lang w:val="en-US"/>
        </w:rPr>
        <w:t xml:space="preserve"> instead of being led by the interviewer. F</w:t>
      </w:r>
      <w:r w:rsidR="00596FC1" w:rsidRPr="00A76256">
        <w:rPr>
          <w:lang w:val="en-US"/>
        </w:rPr>
        <w:t>ollowing th</w:t>
      </w:r>
      <w:r w:rsidR="005F39CE" w:rsidRPr="00A76256">
        <w:rPr>
          <w:lang w:val="en-US"/>
        </w:rPr>
        <w:t>is</w:t>
      </w:r>
      <w:r w:rsidR="00596FC1" w:rsidRPr="00A76256">
        <w:rPr>
          <w:lang w:val="en-US"/>
        </w:rPr>
        <w:t xml:space="preserve"> </w:t>
      </w:r>
      <w:r w:rsidR="001C3403" w:rsidRPr="00A76256">
        <w:rPr>
          <w:lang w:val="en-US"/>
        </w:rPr>
        <w:t>free-narrative</w:t>
      </w:r>
      <w:r w:rsidR="00596FC1" w:rsidRPr="00A76256">
        <w:rPr>
          <w:lang w:val="en-US"/>
        </w:rPr>
        <w:t xml:space="preserve"> phase, the interviewer </w:t>
      </w:r>
      <w:r w:rsidR="005F39CE" w:rsidRPr="00A76256">
        <w:rPr>
          <w:lang w:val="en-US"/>
        </w:rPr>
        <w:t xml:space="preserve">probes </w:t>
      </w:r>
      <w:r w:rsidR="001C3403" w:rsidRPr="00A76256">
        <w:rPr>
          <w:lang w:val="en-US"/>
        </w:rPr>
        <w:t>the witness</w:t>
      </w:r>
      <w:r w:rsidR="00A160C1" w:rsidRPr="00A76256">
        <w:rPr>
          <w:lang w:val="en-US"/>
        </w:rPr>
        <w:t xml:space="preserve"> </w:t>
      </w:r>
      <w:r w:rsidR="005F39CE" w:rsidRPr="00A76256">
        <w:rPr>
          <w:lang w:val="en-US"/>
        </w:rPr>
        <w:t xml:space="preserve">about </w:t>
      </w:r>
      <w:r w:rsidR="001C3403" w:rsidRPr="00A76256">
        <w:rPr>
          <w:lang w:val="en-US"/>
        </w:rPr>
        <w:t xml:space="preserve">the target </w:t>
      </w:r>
      <w:r w:rsidR="006014E4" w:rsidRPr="00A76256">
        <w:rPr>
          <w:lang w:val="en-US"/>
        </w:rPr>
        <w:t xml:space="preserve">event </w:t>
      </w:r>
      <w:r w:rsidR="00596FC1" w:rsidRPr="00A76256">
        <w:rPr>
          <w:lang w:val="en-US"/>
        </w:rPr>
        <w:t>with open-ended questions, which</w:t>
      </w:r>
      <w:del w:id="889" w:author="Author" w:date="2018-03-17T15:49:00Z">
        <w:r w:rsidR="00596FC1">
          <w:rPr>
            <w:lang w:val="en-US"/>
          </w:rPr>
          <w:delText>,</w:delText>
        </w:r>
      </w:del>
      <w:r w:rsidR="00596FC1" w:rsidRPr="00A76256">
        <w:rPr>
          <w:lang w:val="en-US"/>
        </w:rPr>
        <w:t xml:space="preserve"> as </w:t>
      </w:r>
      <w:del w:id="890" w:author="Author" w:date="2018-03-17T15:49:00Z">
        <w:r w:rsidR="00596FC1">
          <w:rPr>
            <w:lang w:val="en-US"/>
          </w:rPr>
          <w:delText>reviewed</w:delText>
        </w:r>
      </w:del>
      <w:ins w:id="891" w:author="Author" w:date="2018-03-17T15:49:00Z">
        <w:r w:rsidR="001374BF" w:rsidRPr="00A76256">
          <w:rPr>
            <w:lang w:val="en-US"/>
          </w:rPr>
          <w:t>noted</w:t>
        </w:r>
      </w:ins>
      <w:r w:rsidR="001374BF" w:rsidRPr="00A76256">
        <w:rPr>
          <w:lang w:val="en-US"/>
        </w:rPr>
        <w:t xml:space="preserve"> </w:t>
      </w:r>
      <w:r w:rsidR="00596FC1" w:rsidRPr="00A76256">
        <w:rPr>
          <w:lang w:val="en-US"/>
        </w:rPr>
        <w:t xml:space="preserve">above, </w:t>
      </w:r>
      <w:del w:id="892" w:author="Author" w:date="2018-03-17T15:49:00Z">
        <w:r w:rsidR="001C3403">
          <w:rPr>
            <w:lang w:val="en-US"/>
          </w:rPr>
          <w:delText>leads to</w:delText>
        </w:r>
      </w:del>
      <w:ins w:id="893" w:author="Author" w:date="2018-03-17T15:49:00Z">
        <w:r w:rsidR="001374BF" w:rsidRPr="00A76256">
          <w:rPr>
            <w:lang w:val="en-US"/>
          </w:rPr>
          <w:t>results in</w:t>
        </w:r>
      </w:ins>
      <w:r w:rsidR="001374BF" w:rsidRPr="00A76256">
        <w:rPr>
          <w:lang w:val="en-US"/>
        </w:rPr>
        <w:t xml:space="preserve"> </w:t>
      </w:r>
      <w:r w:rsidR="001C3403" w:rsidRPr="00A76256">
        <w:rPr>
          <w:lang w:val="en-US"/>
        </w:rPr>
        <w:t>fewer false memories than closed questions.</w:t>
      </w:r>
      <w:r w:rsidR="00596FC1" w:rsidRPr="00A76256">
        <w:rPr>
          <w:lang w:val="en-US"/>
        </w:rPr>
        <w:t xml:space="preserve"> </w:t>
      </w:r>
      <w:r w:rsidR="00D343DC" w:rsidRPr="00A76256">
        <w:rPr>
          <w:lang w:val="en-US"/>
        </w:rPr>
        <w:t>Memon, Meissner</w:t>
      </w:r>
      <w:del w:id="894" w:author="Author" w:date="2018-03-17T15:49:00Z">
        <w:r w:rsidR="00D343DC">
          <w:rPr>
            <w:lang w:val="en-US"/>
          </w:rPr>
          <w:delText>,</w:delText>
        </w:r>
      </w:del>
      <w:r w:rsidR="00D343DC" w:rsidRPr="00A76256">
        <w:rPr>
          <w:lang w:val="en-US"/>
        </w:rPr>
        <w:t xml:space="preserve"> </w:t>
      </w:r>
      <w:r w:rsidR="00765294" w:rsidRPr="00A76256">
        <w:rPr>
          <w:lang w:val="en-US"/>
        </w:rPr>
        <w:t xml:space="preserve">and </w:t>
      </w:r>
      <w:r w:rsidR="00D343DC" w:rsidRPr="00A76256">
        <w:rPr>
          <w:lang w:val="en-US"/>
        </w:rPr>
        <w:t xml:space="preserve">Fraser (2010) reviewed 25 years’ </w:t>
      </w:r>
      <w:r w:rsidR="00054C0D" w:rsidRPr="00A76256">
        <w:rPr>
          <w:lang w:val="en-US"/>
        </w:rPr>
        <w:t xml:space="preserve">laboratory and </w:t>
      </w:r>
      <w:r w:rsidR="00054C0D" w:rsidRPr="00A76256">
        <w:rPr>
          <w:lang w:val="en-US"/>
        </w:rPr>
        <w:lastRenderedPageBreak/>
        <w:t>field stud</w:t>
      </w:r>
      <w:r w:rsidR="005F39CE" w:rsidRPr="00A76256">
        <w:rPr>
          <w:lang w:val="en-US"/>
        </w:rPr>
        <w:t>ies</w:t>
      </w:r>
      <w:r w:rsidR="00054C0D" w:rsidRPr="00A76256">
        <w:rPr>
          <w:lang w:val="en-US"/>
        </w:rPr>
        <w:t xml:space="preserve"> on</w:t>
      </w:r>
      <w:r w:rsidR="00780B01" w:rsidRPr="00A76256">
        <w:rPr>
          <w:lang w:val="en-US"/>
        </w:rPr>
        <w:t xml:space="preserve"> the</w:t>
      </w:r>
      <w:r w:rsidR="00054C0D" w:rsidRPr="00A76256">
        <w:rPr>
          <w:lang w:val="en-US"/>
        </w:rPr>
        <w:t xml:space="preserve"> CI, and found that </w:t>
      </w:r>
      <w:del w:id="895" w:author="Author" w:date="2018-03-17T15:49:00Z">
        <w:r w:rsidR="00261981">
          <w:rPr>
            <w:lang w:val="en-US"/>
          </w:rPr>
          <w:delText xml:space="preserve">the </w:delText>
        </w:r>
        <w:r w:rsidR="00054C0D">
          <w:rPr>
            <w:lang w:val="en-US"/>
          </w:rPr>
          <w:delText>CI led to a</w:delText>
        </w:r>
      </w:del>
      <w:ins w:id="896" w:author="Author" w:date="2018-03-17T15:49:00Z">
        <w:r w:rsidR="001374BF" w:rsidRPr="00A76256">
          <w:rPr>
            <w:lang w:val="en-US"/>
          </w:rPr>
          <w:t xml:space="preserve">it </w:t>
        </w:r>
        <w:r w:rsidR="001A1BE7" w:rsidRPr="00A76256">
          <w:rPr>
            <w:lang w:val="en-US"/>
          </w:rPr>
          <w:t xml:space="preserve">has </w:t>
        </w:r>
        <w:r w:rsidR="001374BF" w:rsidRPr="00A76256">
          <w:rPr>
            <w:lang w:val="en-US"/>
          </w:rPr>
          <w:t xml:space="preserve">resulted in a </w:t>
        </w:r>
      </w:ins>
      <w:del w:id="897" w:author="Author" w:date="2018-03-17T15:57:00Z">
        <w:r w:rsidR="00054C0D" w:rsidRPr="00A76256" w:rsidDel="004B0EDF">
          <w:rPr>
            <w:lang w:val="en-US"/>
          </w:rPr>
          <w:delText xml:space="preserve"> </w:delText>
        </w:r>
      </w:del>
      <w:r w:rsidR="00054C0D" w:rsidRPr="00A76256">
        <w:rPr>
          <w:lang w:val="en-US"/>
        </w:rPr>
        <w:t>large and significant increase in correct details with only a small increase in errors</w:t>
      </w:r>
      <w:r w:rsidR="001374BF" w:rsidRPr="00A76256">
        <w:rPr>
          <w:lang w:val="en-US"/>
        </w:rPr>
        <w:t xml:space="preserve"> </w:t>
      </w:r>
      <w:del w:id="898" w:author="Author" w:date="2018-03-17T15:49:00Z">
        <w:r w:rsidR="005F39CE">
          <w:rPr>
            <w:lang w:val="en-US"/>
          </w:rPr>
          <w:delText>compared with</w:delText>
        </w:r>
      </w:del>
      <w:ins w:id="899" w:author="Author" w:date="2018-03-17T15:49:00Z">
        <w:r w:rsidR="001374BF" w:rsidRPr="00A76256">
          <w:rPr>
            <w:lang w:val="en-US"/>
          </w:rPr>
          <w:t xml:space="preserve">in comparison to </w:t>
        </w:r>
      </w:ins>
      <w:del w:id="900" w:author="Author" w:date="2018-03-17T15:57:00Z">
        <w:r w:rsidR="001374BF" w:rsidRPr="00A76256" w:rsidDel="004B0EDF">
          <w:rPr>
            <w:lang w:val="en-US"/>
          </w:rPr>
          <w:delText xml:space="preserve"> </w:delText>
        </w:r>
      </w:del>
      <w:r w:rsidR="005F39CE" w:rsidRPr="00A76256">
        <w:rPr>
          <w:lang w:val="en-US"/>
        </w:rPr>
        <w:t>standard interviewing conditions</w:t>
      </w:r>
      <w:r w:rsidR="00054C0D" w:rsidRPr="00A76256">
        <w:rPr>
          <w:lang w:val="en-US"/>
        </w:rPr>
        <w:t>.</w:t>
      </w:r>
      <w:del w:id="901" w:author="Author" w:date="2018-03-17T15:57:00Z">
        <w:r w:rsidR="00B26ABC" w:rsidRPr="00A76256" w:rsidDel="004B0EDF">
          <w:rPr>
            <w:lang w:val="en-US"/>
          </w:rPr>
          <w:delText xml:space="preserve"> </w:delText>
        </w:r>
      </w:del>
    </w:p>
    <w:p w14:paraId="0A263495" w14:textId="4BBEAD59" w:rsidR="00F30A20" w:rsidRPr="00A76256" w:rsidRDefault="00CC2D5D" w:rsidP="0015392B">
      <w:pPr>
        <w:ind w:firstLine="709"/>
        <w:jc w:val="both"/>
        <w:rPr>
          <w:lang w:val="en-US"/>
        </w:rPr>
      </w:pPr>
      <w:del w:id="902" w:author="Author" w:date="2018-03-17T15:49:00Z">
        <w:r>
          <w:rPr>
            <w:lang w:val="en-US"/>
          </w:rPr>
          <w:delText>Second</w:delText>
        </w:r>
      </w:del>
      <w:ins w:id="903" w:author="Author" w:date="2018-03-17T15:49:00Z">
        <w:r w:rsidR="001374BF" w:rsidRPr="00A76256">
          <w:rPr>
            <w:lang w:val="en-US"/>
          </w:rPr>
          <w:t>Secondly</w:t>
        </w:r>
      </w:ins>
      <w:r w:rsidR="001374BF" w:rsidRPr="00A76256">
        <w:rPr>
          <w:lang w:val="en-US"/>
        </w:rPr>
        <w:t xml:space="preserve">, </w:t>
      </w:r>
      <w:r w:rsidR="00B95688" w:rsidRPr="00A76256">
        <w:rPr>
          <w:lang w:val="en-US"/>
        </w:rPr>
        <w:t>p</w:t>
      </w:r>
      <w:r w:rsidR="00F30A20" w:rsidRPr="00A76256">
        <w:rPr>
          <w:lang w:val="en-US"/>
        </w:rPr>
        <w:t xml:space="preserve">ost-warnings </w:t>
      </w:r>
      <w:del w:id="904" w:author="Author" w:date="2018-03-17T15:49:00Z">
        <w:r w:rsidR="00F30A20">
          <w:rPr>
            <w:lang w:val="en-US"/>
          </w:rPr>
          <w:delText>are</w:delText>
        </w:r>
      </w:del>
      <w:ins w:id="905" w:author="Author" w:date="2018-03-17T15:49:00Z">
        <w:r w:rsidR="001374BF" w:rsidRPr="00A76256">
          <w:rPr>
            <w:lang w:val="en-US"/>
          </w:rPr>
          <w:t>have been</w:t>
        </w:r>
      </w:ins>
      <w:r w:rsidR="001374BF" w:rsidRPr="00A76256">
        <w:rPr>
          <w:lang w:val="en-US"/>
        </w:rPr>
        <w:t xml:space="preserve"> </w:t>
      </w:r>
      <w:r w:rsidR="00F30A20" w:rsidRPr="00A76256">
        <w:rPr>
          <w:lang w:val="en-US"/>
        </w:rPr>
        <w:t xml:space="preserve">found </w:t>
      </w:r>
      <w:r w:rsidR="005F39CE" w:rsidRPr="00A76256">
        <w:rPr>
          <w:lang w:val="en-US"/>
        </w:rPr>
        <w:t xml:space="preserve">to be </w:t>
      </w:r>
      <w:r w:rsidR="00F30A20" w:rsidRPr="00A76256">
        <w:rPr>
          <w:lang w:val="en-US"/>
        </w:rPr>
        <w:t xml:space="preserve">effective in reducing false memories </w:t>
      </w:r>
      <w:ins w:id="906" w:author="Author" w:date="2018-03-17T15:49:00Z">
        <w:r w:rsidR="001374BF" w:rsidRPr="00A76256">
          <w:rPr>
            <w:lang w:val="en-US"/>
          </w:rPr>
          <w:t xml:space="preserve">that are </w:t>
        </w:r>
      </w:ins>
      <w:r w:rsidR="00F30A20" w:rsidRPr="00A76256">
        <w:rPr>
          <w:lang w:val="en-US"/>
        </w:rPr>
        <w:t xml:space="preserve">caused by misinformation. Post-warnings </w:t>
      </w:r>
      <w:del w:id="907" w:author="Author" w:date="2018-03-17T15:49:00Z">
        <w:r w:rsidR="00F30A20">
          <w:rPr>
            <w:lang w:val="en-US"/>
          </w:rPr>
          <w:delText>refer to</w:delText>
        </w:r>
      </w:del>
      <w:ins w:id="908" w:author="Author" w:date="2018-03-17T15:49:00Z">
        <w:r w:rsidR="001374BF" w:rsidRPr="00A76256">
          <w:rPr>
            <w:lang w:val="en-US"/>
          </w:rPr>
          <w:t>are</w:t>
        </w:r>
      </w:ins>
      <w:r w:rsidR="001374BF" w:rsidRPr="00A76256">
        <w:rPr>
          <w:lang w:val="en-US"/>
        </w:rPr>
        <w:t xml:space="preserve"> </w:t>
      </w:r>
      <w:r w:rsidR="00F30A20" w:rsidRPr="00A76256">
        <w:rPr>
          <w:lang w:val="en-US"/>
        </w:rPr>
        <w:t xml:space="preserve">warnings given to </w:t>
      </w:r>
      <w:del w:id="909" w:author="Author" w:date="2018-03-17T15:49:00Z">
        <w:r w:rsidR="00F30A20">
          <w:rPr>
            <w:lang w:val="en-US"/>
          </w:rPr>
          <w:delText xml:space="preserve">participants </w:delText>
        </w:r>
        <w:r w:rsidR="005F39CE">
          <w:rPr>
            <w:lang w:val="en-US"/>
          </w:rPr>
          <w:delText>to the effect</w:delText>
        </w:r>
      </w:del>
      <w:ins w:id="910" w:author="Author" w:date="2018-03-17T15:49:00Z">
        <w:r w:rsidR="001374BF" w:rsidRPr="00A76256">
          <w:rPr>
            <w:lang w:val="en-US"/>
          </w:rPr>
          <w:t>witnesses in which they are told</w:t>
        </w:r>
      </w:ins>
      <w:r w:rsidR="001374BF" w:rsidRPr="00A76256">
        <w:rPr>
          <w:lang w:val="en-US"/>
        </w:rPr>
        <w:t xml:space="preserve"> </w:t>
      </w:r>
      <w:r w:rsidR="00F30A20" w:rsidRPr="00A76256">
        <w:rPr>
          <w:lang w:val="en-US"/>
        </w:rPr>
        <w:t xml:space="preserve">that some of the post-event information they received might be inaccurate. For instance, </w:t>
      </w:r>
      <w:ins w:id="911" w:author="Author" w:date="2018-03-17T15:49:00Z">
        <w:r w:rsidR="001374BF" w:rsidRPr="00A76256">
          <w:rPr>
            <w:lang w:val="en-US"/>
          </w:rPr>
          <w:t xml:space="preserve">Paterson, Kemp and McIntrye (2012) found that </w:t>
        </w:r>
      </w:ins>
      <w:r w:rsidR="001374BF" w:rsidRPr="00A76256">
        <w:rPr>
          <w:lang w:val="en-US"/>
        </w:rPr>
        <w:t xml:space="preserve">participants </w:t>
      </w:r>
      <w:r w:rsidR="00F30A20" w:rsidRPr="00A76256">
        <w:rPr>
          <w:lang w:val="en-US"/>
        </w:rPr>
        <w:t xml:space="preserve">who </w:t>
      </w:r>
      <w:ins w:id="912" w:author="Author" w:date="2018-03-17T15:49:00Z">
        <w:r w:rsidR="001374BF" w:rsidRPr="00A76256">
          <w:rPr>
            <w:lang w:val="en-US"/>
          </w:rPr>
          <w:t xml:space="preserve">had </w:t>
        </w:r>
      </w:ins>
      <w:r w:rsidR="00F30A20" w:rsidRPr="00A76256">
        <w:rPr>
          <w:lang w:val="en-US"/>
        </w:rPr>
        <w:t xml:space="preserve">received misinformation from their co-witnesses </w:t>
      </w:r>
      <w:del w:id="913" w:author="Author" w:date="2018-03-17T15:49:00Z">
        <w:r w:rsidR="00F30A20">
          <w:rPr>
            <w:lang w:val="en-US"/>
          </w:rPr>
          <w:delText>were</w:delText>
        </w:r>
      </w:del>
      <w:ins w:id="914" w:author="Author" w:date="2018-03-17T15:49:00Z">
        <w:r w:rsidR="001374BF" w:rsidRPr="00A76256">
          <w:rPr>
            <w:lang w:val="en-US"/>
          </w:rPr>
          <w:t>and</w:t>
        </w:r>
      </w:ins>
      <w:r w:rsidR="001374BF" w:rsidRPr="00A76256">
        <w:rPr>
          <w:lang w:val="en-US"/>
        </w:rPr>
        <w:t xml:space="preserve"> </w:t>
      </w:r>
      <w:r w:rsidR="00F30A20" w:rsidRPr="00A76256">
        <w:rPr>
          <w:lang w:val="en-US"/>
        </w:rPr>
        <w:t>warned later that their co-witnesses might have watched a different video</w:t>
      </w:r>
      <w:del w:id="915" w:author="Author" w:date="2018-03-17T15:49:00Z">
        <w:r w:rsidR="00F30A20">
          <w:rPr>
            <w:lang w:val="en-US"/>
          </w:rPr>
          <w:delText>, thus making the participants to reflect</w:delText>
        </w:r>
      </w:del>
      <w:ins w:id="916" w:author="Author" w:date="2018-03-17T15:49:00Z">
        <w:r w:rsidR="001374BF" w:rsidRPr="00A76256">
          <w:rPr>
            <w:lang w:val="en-US"/>
          </w:rPr>
          <w:t xml:space="preserve"> reflected </w:t>
        </w:r>
      </w:ins>
      <w:del w:id="917" w:author="Author" w:date="2018-03-17T15:57:00Z">
        <w:r w:rsidR="00F30A20" w:rsidRPr="00A76256" w:rsidDel="004B0EDF">
          <w:rPr>
            <w:lang w:val="en-US"/>
          </w:rPr>
          <w:delText xml:space="preserve"> </w:delText>
        </w:r>
      </w:del>
      <w:r w:rsidR="00F30A20" w:rsidRPr="00A76256">
        <w:rPr>
          <w:lang w:val="en-US"/>
        </w:rPr>
        <w:t>on their own memories</w:t>
      </w:r>
      <w:del w:id="918" w:author="Author" w:date="2018-03-17T15:49:00Z">
        <w:r w:rsidR="00F30A20">
          <w:rPr>
            <w:lang w:val="en-US"/>
          </w:rPr>
          <w:delText xml:space="preserve"> (Paterson, Kemp, &amp; Mclntyre, 2012).</w:delText>
        </w:r>
      </w:del>
      <w:ins w:id="919" w:author="Author" w:date="2018-03-17T15:49:00Z">
        <w:r w:rsidR="001374BF" w:rsidRPr="00A76256">
          <w:rPr>
            <w:lang w:val="en-US"/>
          </w:rPr>
          <w:t>.</w:t>
        </w:r>
      </w:ins>
      <w:r w:rsidR="00F30A20" w:rsidRPr="00A76256">
        <w:rPr>
          <w:lang w:val="en-US"/>
        </w:rPr>
        <w:t xml:space="preserve"> Blank and Launay (2014) conducted a meta-analysis </w:t>
      </w:r>
      <w:r w:rsidR="005F39CE" w:rsidRPr="00A76256">
        <w:rPr>
          <w:lang w:val="en-US"/>
        </w:rPr>
        <w:t xml:space="preserve">of </w:t>
      </w:r>
      <w:r w:rsidR="00F30A20" w:rsidRPr="00A76256">
        <w:rPr>
          <w:lang w:val="en-US"/>
        </w:rPr>
        <w:t>25 studies from</w:t>
      </w:r>
      <w:ins w:id="920" w:author="Author" w:date="2018-03-17T15:49:00Z">
        <w:r w:rsidR="00F30A20" w:rsidRPr="00A76256">
          <w:rPr>
            <w:lang w:val="en-US"/>
          </w:rPr>
          <w:t xml:space="preserve"> </w:t>
        </w:r>
        <w:r w:rsidR="001374BF" w:rsidRPr="00A76256">
          <w:rPr>
            <w:lang w:val="en-US"/>
          </w:rPr>
          <w:t>the</w:t>
        </w:r>
      </w:ins>
      <w:r w:rsidR="001374BF" w:rsidRPr="00A76256">
        <w:rPr>
          <w:lang w:val="en-US"/>
        </w:rPr>
        <w:t xml:space="preserve"> </w:t>
      </w:r>
      <w:r w:rsidR="00F30A20" w:rsidRPr="00A76256">
        <w:rPr>
          <w:lang w:val="en-US"/>
        </w:rPr>
        <w:t>1980s to 2010s on the effect of post-warnings. They found that post-warnings can reduce the original memory misinformation effect to 43% of its original (no-warning) size.</w:t>
      </w:r>
    </w:p>
    <w:p w14:paraId="76BBEAB4" w14:textId="146CA2E6" w:rsidR="003F1FBC" w:rsidRPr="00A76256" w:rsidRDefault="00F30A20" w:rsidP="0015392B">
      <w:pPr>
        <w:ind w:firstLine="709"/>
        <w:jc w:val="both"/>
        <w:rPr>
          <w:lang w:val="en-US"/>
        </w:rPr>
      </w:pPr>
      <w:del w:id="921" w:author="Author" w:date="2018-03-17T15:49:00Z">
        <w:r>
          <w:rPr>
            <w:lang w:val="en-US"/>
          </w:rPr>
          <w:delText>Third</w:delText>
        </w:r>
      </w:del>
      <w:ins w:id="922" w:author="Author" w:date="2018-03-17T15:49:00Z">
        <w:r w:rsidR="007212FA" w:rsidRPr="00A76256">
          <w:rPr>
            <w:lang w:val="en-US"/>
          </w:rPr>
          <w:t>Thirdly</w:t>
        </w:r>
      </w:ins>
      <w:r w:rsidR="007212FA" w:rsidRPr="00A76256">
        <w:rPr>
          <w:lang w:val="en-US"/>
        </w:rPr>
        <w:t xml:space="preserve">, </w:t>
      </w:r>
      <w:r w:rsidRPr="00A76256">
        <w:rPr>
          <w:lang w:val="en-US"/>
        </w:rPr>
        <w:t xml:space="preserve">using a blind lineup administration can prevent witnesses’ memories from distortion during lineup identification. </w:t>
      </w:r>
      <w:r w:rsidR="000B6942" w:rsidRPr="00A76256">
        <w:rPr>
          <w:lang w:val="en-US"/>
        </w:rPr>
        <w:t xml:space="preserve">In a </w:t>
      </w:r>
      <w:r w:rsidR="00B97B7A" w:rsidRPr="00A76256">
        <w:rPr>
          <w:lang w:val="en-US"/>
        </w:rPr>
        <w:t>blind</w:t>
      </w:r>
      <w:r w:rsidR="00F628DC" w:rsidRPr="00A76256">
        <w:rPr>
          <w:lang w:val="en-US"/>
        </w:rPr>
        <w:t xml:space="preserve"> lineup</w:t>
      </w:r>
      <w:del w:id="923" w:author="Author" w:date="2018-03-17T15:49:00Z">
        <w:r w:rsidR="000B6942">
          <w:rPr>
            <w:lang w:val="en-US"/>
          </w:rPr>
          <w:delText xml:space="preserve"> administration</w:delText>
        </w:r>
      </w:del>
      <w:r w:rsidR="007212FA" w:rsidRPr="00A76256">
        <w:rPr>
          <w:lang w:val="en-US"/>
        </w:rPr>
        <w:t>,</w:t>
      </w:r>
      <w:r w:rsidR="000B6942" w:rsidRPr="00A76256">
        <w:rPr>
          <w:lang w:val="en-US"/>
        </w:rPr>
        <w:t xml:space="preserve"> the administrator</w:t>
      </w:r>
      <w:r w:rsidR="007212FA" w:rsidRPr="00A76256">
        <w:rPr>
          <w:lang w:val="en-US"/>
        </w:rPr>
        <w:t xml:space="preserve"> </w:t>
      </w:r>
      <w:del w:id="924" w:author="Author" w:date="2018-03-17T15:49:00Z">
        <w:r w:rsidR="000B6942">
          <w:rPr>
            <w:lang w:val="en-US"/>
          </w:rPr>
          <w:delText>does not know</w:delText>
        </w:r>
      </w:del>
      <w:ins w:id="925" w:author="Author" w:date="2018-03-17T15:49:00Z">
        <w:r w:rsidR="007212FA" w:rsidRPr="00A76256">
          <w:rPr>
            <w:lang w:val="en-US"/>
          </w:rPr>
          <w:t>of the lineup</w:t>
        </w:r>
        <w:r w:rsidR="000B6942" w:rsidRPr="00A76256">
          <w:rPr>
            <w:lang w:val="en-US"/>
          </w:rPr>
          <w:t xml:space="preserve"> </w:t>
        </w:r>
        <w:r w:rsidR="007212FA" w:rsidRPr="00A76256">
          <w:rPr>
            <w:lang w:val="en-US"/>
          </w:rPr>
          <w:t>is unaware of</w:t>
        </w:r>
      </w:ins>
      <w:r w:rsidR="007212FA" w:rsidRPr="00A76256">
        <w:rPr>
          <w:lang w:val="en-US"/>
        </w:rPr>
        <w:t xml:space="preserve"> </w:t>
      </w:r>
      <w:r w:rsidR="00686CD1" w:rsidRPr="00A76256">
        <w:rPr>
          <w:lang w:val="en-US"/>
        </w:rPr>
        <w:t>the identity of the suspect</w:t>
      </w:r>
      <w:r w:rsidR="000B6942" w:rsidRPr="00A76256">
        <w:rPr>
          <w:lang w:val="en-US"/>
        </w:rPr>
        <w:t>.</w:t>
      </w:r>
      <w:r w:rsidR="00B97B7A" w:rsidRPr="00A76256">
        <w:rPr>
          <w:lang w:val="en-US"/>
        </w:rPr>
        <w:t xml:space="preserve"> A blind</w:t>
      </w:r>
      <w:r w:rsidR="000B6942" w:rsidRPr="00A76256">
        <w:rPr>
          <w:lang w:val="en-US"/>
        </w:rPr>
        <w:t xml:space="preserve"> lineup </w:t>
      </w:r>
      <w:r w:rsidR="003E0317" w:rsidRPr="00A76256">
        <w:rPr>
          <w:lang w:val="en-US"/>
        </w:rPr>
        <w:t xml:space="preserve">can prevent the administrator from giving </w:t>
      </w:r>
      <w:ins w:id="926" w:author="Author" w:date="2018-03-17T15:49:00Z">
        <w:r w:rsidR="007212FA" w:rsidRPr="00A76256">
          <w:rPr>
            <w:lang w:val="en-US"/>
          </w:rPr>
          <w:t xml:space="preserve">a witness </w:t>
        </w:r>
      </w:ins>
      <w:r w:rsidR="00877B9C" w:rsidRPr="00A76256">
        <w:rPr>
          <w:lang w:val="en-US"/>
        </w:rPr>
        <w:t>subtle hints</w:t>
      </w:r>
      <w:r w:rsidR="0011419E" w:rsidRPr="00A76256">
        <w:rPr>
          <w:lang w:val="en-US"/>
        </w:rPr>
        <w:t xml:space="preserve"> such as an unconscious gesture</w:t>
      </w:r>
      <w:del w:id="927" w:author="Author" w:date="2018-03-17T15:49:00Z">
        <w:r w:rsidR="003E0317">
          <w:rPr>
            <w:lang w:val="en-US"/>
          </w:rPr>
          <w:delText xml:space="preserve"> to the witness</w:delText>
        </w:r>
        <w:r w:rsidR="00877B9C">
          <w:rPr>
            <w:lang w:val="en-US"/>
          </w:rPr>
          <w:delText xml:space="preserve">. </w:delText>
        </w:r>
      </w:del>
      <w:ins w:id="928" w:author="Author" w:date="2018-03-17T15:49:00Z">
        <w:r w:rsidR="007212FA" w:rsidRPr="00A76256">
          <w:rPr>
            <w:lang w:val="en-US"/>
          </w:rPr>
          <w:t>.</w:t>
        </w:r>
      </w:ins>
      <w:r w:rsidR="003E0317" w:rsidRPr="00A76256">
        <w:rPr>
          <w:lang w:val="en-US"/>
        </w:rPr>
        <w:t xml:space="preserve"> </w:t>
      </w:r>
      <w:r w:rsidR="00877B9C" w:rsidRPr="00A76256">
        <w:rPr>
          <w:lang w:val="en-US"/>
        </w:rPr>
        <w:t>T</w:t>
      </w:r>
      <w:r w:rsidR="003E0317" w:rsidRPr="00A76256">
        <w:rPr>
          <w:lang w:val="en-US"/>
        </w:rPr>
        <w:t>hus</w:t>
      </w:r>
      <w:r w:rsidR="00877B9C" w:rsidRPr="00A76256">
        <w:rPr>
          <w:lang w:val="en-US"/>
        </w:rPr>
        <w:t>, in a blind procedure,</w:t>
      </w:r>
      <w:r w:rsidR="003E0317" w:rsidRPr="00A76256">
        <w:rPr>
          <w:lang w:val="en-US"/>
        </w:rPr>
        <w:t xml:space="preserve"> </w:t>
      </w:r>
      <w:r w:rsidR="00DB4697" w:rsidRPr="00A76256">
        <w:rPr>
          <w:lang w:val="en-US"/>
        </w:rPr>
        <w:t xml:space="preserve">it is </w:t>
      </w:r>
      <w:del w:id="929" w:author="Author" w:date="2018-03-17T15:49:00Z">
        <w:r w:rsidR="00DB4697">
          <w:rPr>
            <w:lang w:val="en-US"/>
          </w:rPr>
          <w:delText>less likely</w:delText>
        </w:r>
      </w:del>
      <w:ins w:id="930" w:author="Author" w:date="2018-03-17T15:49:00Z">
        <w:r w:rsidR="007212FA" w:rsidRPr="00A76256">
          <w:rPr>
            <w:lang w:val="en-US"/>
          </w:rPr>
          <w:t>unlikely</w:t>
        </w:r>
      </w:ins>
      <w:r w:rsidR="007212FA" w:rsidRPr="00A76256">
        <w:rPr>
          <w:lang w:val="en-US"/>
        </w:rPr>
        <w:t xml:space="preserve"> </w:t>
      </w:r>
      <w:r w:rsidR="000B6942" w:rsidRPr="00A76256">
        <w:rPr>
          <w:lang w:val="en-US"/>
        </w:rPr>
        <w:t xml:space="preserve">that the administrator </w:t>
      </w:r>
      <w:r w:rsidR="00877B9C" w:rsidRPr="00A76256">
        <w:rPr>
          <w:lang w:val="en-US"/>
        </w:rPr>
        <w:t xml:space="preserve">will </w:t>
      </w:r>
      <w:r w:rsidR="000B6942" w:rsidRPr="00A76256">
        <w:rPr>
          <w:lang w:val="en-US"/>
        </w:rPr>
        <w:t xml:space="preserve">intentionally or unintentionally </w:t>
      </w:r>
      <w:del w:id="931" w:author="Author" w:date="2018-03-17T15:49:00Z">
        <w:r w:rsidR="000B6942">
          <w:rPr>
            <w:lang w:val="en-US"/>
          </w:rPr>
          <w:delText>lead</w:delText>
        </w:r>
      </w:del>
      <w:ins w:id="932" w:author="Author" w:date="2018-03-17T15:49:00Z">
        <w:r w:rsidR="001A5991" w:rsidRPr="00A76256">
          <w:rPr>
            <w:lang w:val="en-US"/>
          </w:rPr>
          <w:t>cause</w:t>
        </w:r>
      </w:ins>
      <w:r w:rsidR="001A5991" w:rsidRPr="00A76256">
        <w:rPr>
          <w:lang w:val="en-US"/>
        </w:rPr>
        <w:t xml:space="preserve"> </w:t>
      </w:r>
      <w:r w:rsidR="000B6942" w:rsidRPr="00A76256">
        <w:rPr>
          <w:lang w:val="en-US"/>
        </w:rPr>
        <w:t xml:space="preserve">the witness to identify </w:t>
      </w:r>
      <w:r w:rsidR="00877B9C" w:rsidRPr="00A76256">
        <w:rPr>
          <w:lang w:val="en-US"/>
        </w:rPr>
        <w:t xml:space="preserve">a person on the basis of misinformation </w:t>
      </w:r>
      <w:r w:rsidR="00B97B7A" w:rsidRPr="00A76256">
        <w:rPr>
          <w:lang w:val="en-US"/>
        </w:rPr>
        <w:t xml:space="preserve">than </w:t>
      </w:r>
      <w:r w:rsidR="007F0DFA" w:rsidRPr="00A76256">
        <w:rPr>
          <w:lang w:val="en-US"/>
        </w:rPr>
        <w:t xml:space="preserve">during </w:t>
      </w:r>
      <w:r w:rsidR="00B97B7A" w:rsidRPr="00A76256">
        <w:rPr>
          <w:lang w:val="en-US"/>
        </w:rPr>
        <w:t>a non</w:t>
      </w:r>
      <w:r w:rsidR="00877B9C" w:rsidRPr="00A76256">
        <w:rPr>
          <w:lang w:val="en-US"/>
        </w:rPr>
        <w:t>-</w:t>
      </w:r>
      <w:r w:rsidR="00B97B7A" w:rsidRPr="00A76256">
        <w:rPr>
          <w:lang w:val="en-US"/>
        </w:rPr>
        <w:t>blind lineup</w:t>
      </w:r>
      <w:r w:rsidR="00F35022" w:rsidRPr="00A76256">
        <w:rPr>
          <w:lang w:val="en-US"/>
        </w:rPr>
        <w:t xml:space="preserve">. </w:t>
      </w:r>
      <w:r w:rsidR="00686CD1" w:rsidRPr="00A76256">
        <w:rPr>
          <w:lang w:val="en-US"/>
        </w:rPr>
        <w:t>B</w:t>
      </w:r>
      <w:r w:rsidR="00B97B7A" w:rsidRPr="00A76256">
        <w:rPr>
          <w:lang w:val="en-US"/>
        </w:rPr>
        <w:t>lind</w:t>
      </w:r>
      <w:r w:rsidR="00661522" w:rsidRPr="00A76256">
        <w:rPr>
          <w:lang w:val="en-US"/>
        </w:rPr>
        <w:t xml:space="preserve"> lineup</w:t>
      </w:r>
      <w:r w:rsidR="00B97B7A" w:rsidRPr="00A76256">
        <w:rPr>
          <w:lang w:val="en-US"/>
        </w:rPr>
        <w:t xml:space="preserve"> administration </w:t>
      </w:r>
      <w:r w:rsidR="00686CD1" w:rsidRPr="00A76256">
        <w:rPr>
          <w:lang w:val="en-US"/>
        </w:rPr>
        <w:t xml:space="preserve">can also reduce the post-identification effect </w:t>
      </w:r>
      <w:r w:rsidR="00767001" w:rsidRPr="00A76256">
        <w:rPr>
          <w:lang w:val="en-US"/>
        </w:rPr>
        <w:t xml:space="preserve">such that witnesses’ </w:t>
      </w:r>
      <w:r w:rsidR="001972A3" w:rsidRPr="00A76256">
        <w:rPr>
          <w:lang w:val="en-US"/>
        </w:rPr>
        <w:t xml:space="preserve">confidence and </w:t>
      </w:r>
      <w:del w:id="933" w:author="Author" w:date="2018-03-17T15:49:00Z">
        <w:r w:rsidR="001972A3">
          <w:rPr>
            <w:lang w:val="en-US"/>
          </w:rPr>
          <w:delText>judgements</w:delText>
        </w:r>
      </w:del>
      <w:ins w:id="934" w:author="Author" w:date="2018-03-17T15:49:00Z">
        <w:r w:rsidR="001A5991" w:rsidRPr="00A76256">
          <w:rPr>
            <w:lang w:val="en-US"/>
          </w:rPr>
          <w:t>judgments</w:t>
        </w:r>
      </w:ins>
      <w:r w:rsidR="001A5991" w:rsidRPr="00A76256">
        <w:rPr>
          <w:lang w:val="en-US"/>
        </w:rPr>
        <w:t xml:space="preserve"> </w:t>
      </w:r>
      <w:r w:rsidR="001972A3" w:rsidRPr="00A76256">
        <w:rPr>
          <w:lang w:val="en-US"/>
        </w:rPr>
        <w:t xml:space="preserve">about their identifications </w:t>
      </w:r>
      <w:r w:rsidR="00877B9C" w:rsidRPr="00A76256">
        <w:rPr>
          <w:lang w:val="en-US"/>
        </w:rPr>
        <w:t xml:space="preserve">do </w:t>
      </w:r>
      <w:r w:rsidR="001972A3" w:rsidRPr="00A76256">
        <w:rPr>
          <w:lang w:val="en-US"/>
        </w:rPr>
        <w:t xml:space="preserve">not </w:t>
      </w:r>
      <w:r w:rsidR="00877B9C" w:rsidRPr="00A76256">
        <w:rPr>
          <w:lang w:val="en-US"/>
        </w:rPr>
        <w:t xml:space="preserve">escalate </w:t>
      </w:r>
      <w:del w:id="935" w:author="Author" w:date="2018-03-17T15:49:00Z">
        <w:r w:rsidR="00877B9C">
          <w:rPr>
            <w:lang w:val="en-US"/>
          </w:rPr>
          <w:delText>due to</w:delText>
        </w:r>
      </w:del>
      <w:ins w:id="936" w:author="Author" w:date="2018-03-17T15:49:00Z">
        <w:r w:rsidR="001A5991" w:rsidRPr="00A76256">
          <w:rPr>
            <w:lang w:val="en-US"/>
          </w:rPr>
          <w:t>because of</w:t>
        </w:r>
      </w:ins>
      <w:r w:rsidR="001A5991" w:rsidRPr="00A76256">
        <w:rPr>
          <w:lang w:val="en-US"/>
        </w:rPr>
        <w:t xml:space="preserve"> </w:t>
      </w:r>
      <w:r w:rsidR="00877B9C" w:rsidRPr="00A76256">
        <w:rPr>
          <w:lang w:val="en-US"/>
        </w:rPr>
        <w:t>erroneous feedback</w:t>
      </w:r>
      <w:r w:rsidR="001972A3" w:rsidRPr="00A76256">
        <w:rPr>
          <w:lang w:val="en-US"/>
        </w:rPr>
        <w:t xml:space="preserve"> (Dysart, Lawson, &amp; Rainey, 2012).</w:t>
      </w:r>
      <w:del w:id="937" w:author="Author" w:date="2018-03-17T15:57:00Z">
        <w:r w:rsidR="00F26F93" w:rsidRPr="00A76256" w:rsidDel="004B0EDF">
          <w:rPr>
            <w:lang w:val="en-US"/>
          </w:rPr>
          <w:delText xml:space="preserve"> </w:delText>
        </w:r>
      </w:del>
    </w:p>
    <w:p w14:paraId="2227EC89" w14:textId="7F7123B0" w:rsidR="006D620B" w:rsidRPr="00A76256" w:rsidRDefault="001C2415" w:rsidP="00512BEF">
      <w:pPr>
        <w:rPr>
          <w:b/>
          <w:lang w:val="en-US"/>
        </w:rPr>
      </w:pPr>
      <w:r w:rsidRPr="00A76256">
        <w:rPr>
          <w:b/>
          <w:lang w:val="en-US"/>
        </w:rPr>
        <w:t>Distinguishing between</w:t>
      </w:r>
      <w:r w:rsidR="007707FE" w:rsidRPr="00A76256">
        <w:rPr>
          <w:b/>
          <w:lang w:val="en-US"/>
        </w:rPr>
        <w:t xml:space="preserve"> </w:t>
      </w:r>
      <w:del w:id="938" w:author="Author" w:date="2018-03-17T15:49:00Z">
        <w:r>
          <w:rPr>
            <w:b/>
            <w:lang w:val="en-US"/>
          </w:rPr>
          <w:delText>T</w:delText>
        </w:r>
        <w:r w:rsidR="000E0B91">
          <w:rPr>
            <w:b/>
            <w:lang w:val="en-US"/>
          </w:rPr>
          <w:delText>rue</w:delText>
        </w:r>
      </w:del>
      <w:ins w:id="939" w:author="Author" w:date="2018-03-17T15:49:00Z">
        <w:r w:rsidR="001A1BE7" w:rsidRPr="00A76256">
          <w:rPr>
            <w:b/>
            <w:lang w:val="en-US"/>
          </w:rPr>
          <w:t>true</w:t>
        </w:r>
      </w:ins>
      <w:r w:rsidR="001A1BE7" w:rsidRPr="00A76256">
        <w:rPr>
          <w:b/>
          <w:lang w:val="en-US"/>
        </w:rPr>
        <w:t xml:space="preserve"> </w:t>
      </w:r>
      <w:r w:rsidR="007707FE" w:rsidRPr="00A76256">
        <w:rPr>
          <w:b/>
          <w:lang w:val="en-US"/>
        </w:rPr>
        <w:t xml:space="preserve">versus </w:t>
      </w:r>
      <w:del w:id="940" w:author="Author" w:date="2018-03-17T15:49:00Z">
        <w:r>
          <w:rPr>
            <w:b/>
            <w:lang w:val="en-US"/>
          </w:rPr>
          <w:delText>F</w:delText>
        </w:r>
        <w:r w:rsidR="007707FE">
          <w:rPr>
            <w:b/>
            <w:lang w:val="en-US"/>
          </w:rPr>
          <w:delText>alse</w:delText>
        </w:r>
      </w:del>
      <w:ins w:id="941" w:author="Author" w:date="2018-03-17T15:49:00Z">
        <w:r w:rsidR="001A1BE7" w:rsidRPr="00A76256">
          <w:rPr>
            <w:b/>
            <w:lang w:val="en-US"/>
          </w:rPr>
          <w:t>false</w:t>
        </w:r>
      </w:ins>
      <w:r w:rsidR="001A1BE7" w:rsidRPr="00A76256">
        <w:rPr>
          <w:b/>
          <w:lang w:val="en-US"/>
        </w:rPr>
        <w:t xml:space="preserve"> </w:t>
      </w:r>
      <w:r w:rsidR="00940F10" w:rsidRPr="00A76256">
        <w:rPr>
          <w:b/>
          <w:lang w:val="en-US"/>
        </w:rPr>
        <w:t>memories</w:t>
      </w:r>
    </w:p>
    <w:p w14:paraId="70AA0208" w14:textId="7CF94126" w:rsidR="008A25C8" w:rsidRPr="00A76256" w:rsidRDefault="00066D1B" w:rsidP="0015392B">
      <w:pPr>
        <w:ind w:firstLine="709"/>
        <w:jc w:val="both"/>
        <w:rPr>
          <w:lang w:val="en-US"/>
        </w:rPr>
      </w:pPr>
      <w:del w:id="942" w:author="Author" w:date="2018-03-17T15:49:00Z">
        <w:r>
          <w:rPr>
            <w:lang w:val="en-US"/>
          </w:rPr>
          <w:lastRenderedPageBreak/>
          <w:delText>False</w:delText>
        </w:r>
      </w:del>
      <w:ins w:id="943" w:author="Author" w:date="2018-03-17T15:49:00Z">
        <w:r w:rsidR="001A5991" w:rsidRPr="00A76256">
          <w:rPr>
            <w:lang w:val="en-US"/>
          </w:rPr>
          <w:t>It has been reported that false</w:t>
        </w:r>
      </w:ins>
      <w:r w:rsidR="001A5991" w:rsidRPr="00A76256">
        <w:rPr>
          <w:lang w:val="en-US"/>
        </w:rPr>
        <w:t xml:space="preserve"> memories </w:t>
      </w:r>
      <w:del w:id="944" w:author="Author" w:date="2018-03-17T15:49:00Z">
        <w:r>
          <w:rPr>
            <w:lang w:val="en-US"/>
          </w:rPr>
          <w:delText xml:space="preserve">have been </w:delText>
        </w:r>
        <w:r w:rsidR="004F0AAE">
          <w:rPr>
            <w:lang w:val="en-US"/>
          </w:rPr>
          <w:delText>reported</w:delText>
        </w:r>
        <w:r>
          <w:rPr>
            <w:lang w:val="en-US"/>
          </w:rPr>
          <w:delText xml:space="preserve"> to </w:delText>
        </w:r>
      </w:del>
      <w:r w:rsidRPr="00A76256">
        <w:rPr>
          <w:lang w:val="en-US"/>
        </w:rPr>
        <w:t xml:space="preserve">contain fewer sensory details than true memories (e.g., Norman </w:t>
      </w:r>
      <w:r w:rsidR="00877B9C" w:rsidRPr="00A76256">
        <w:rPr>
          <w:lang w:val="en-US"/>
        </w:rPr>
        <w:t xml:space="preserve">&amp; </w:t>
      </w:r>
      <w:r w:rsidRPr="00A76256">
        <w:rPr>
          <w:lang w:val="en-US"/>
        </w:rPr>
        <w:t>Schacter, 1997</w:t>
      </w:r>
      <w:del w:id="945" w:author="Author" w:date="2018-03-17T15:49:00Z">
        <w:r>
          <w:rPr>
            <w:lang w:val="en-US"/>
          </w:rPr>
          <w:delText>), but there are also</w:delText>
        </w:r>
      </w:del>
      <w:ins w:id="946" w:author="Author" w:date="2018-03-17T15:49:00Z">
        <w:r w:rsidRPr="00A76256">
          <w:rPr>
            <w:lang w:val="en-US"/>
          </w:rPr>
          <w:t>)</w:t>
        </w:r>
        <w:r w:rsidR="001A5991" w:rsidRPr="00A76256">
          <w:rPr>
            <w:lang w:val="en-US"/>
          </w:rPr>
          <w:t>.</w:t>
        </w:r>
        <w:r w:rsidRPr="00A76256">
          <w:rPr>
            <w:lang w:val="en-US"/>
          </w:rPr>
          <w:t xml:space="preserve"> </w:t>
        </w:r>
        <w:r w:rsidR="001A5991" w:rsidRPr="00A76256">
          <w:rPr>
            <w:lang w:val="en-US"/>
          </w:rPr>
          <w:t>However, in</w:t>
        </w:r>
      </w:ins>
      <w:r w:rsidR="001A5991" w:rsidRPr="00A76256">
        <w:rPr>
          <w:lang w:val="en-US"/>
        </w:rPr>
        <w:t xml:space="preserve"> many cases</w:t>
      </w:r>
      <w:del w:id="947" w:author="Author" w:date="2018-03-17T15:49:00Z">
        <w:r>
          <w:rPr>
            <w:lang w:val="en-US"/>
          </w:rPr>
          <w:delText xml:space="preserve"> where</w:delText>
        </w:r>
      </w:del>
      <w:ins w:id="948" w:author="Author" w:date="2018-03-17T15:49:00Z">
        <w:r w:rsidR="001A1BE7" w:rsidRPr="00A76256">
          <w:rPr>
            <w:lang w:val="en-US"/>
          </w:rPr>
          <w:t>,</w:t>
        </w:r>
      </w:ins>
      <w:r w:rsidR="001A5991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false memories </w:t>
      </w:r>
      <w:del w:id="949" w:author="Author" w:date="2018-03-17T15:49:00Z">
        <w:r>
          <w:rPr>
            <w:lang w:val="en-US"/>
          </w:rPr>
          <w:delText>are</w:delText>
        </w:r>
      </w:del>
      <w:ins w:id="950" w:author="Author" w:date="2018-03-17T15:49:00Z">
        <w:r w:rsidR="001A5991" w:rsidRPr="00A76256">
          <w:rPr>
            <w:lang w:val="en-US"/>
          </w:rPr>
          <w:t>have been</w:t>
        </w:r>
      </w:ins>
      <w:r w:rsidR="001A5991" w:rsidRPr="00A76256">
        <w:rPr>
          <w:lang w:val="en-US"/>
        </w:rPr>
        <w:t xml:space="preserve"> </w:t>
      </w:r>
      <w:r w:rsidR="004F0AAE" w:rsidRPr="00A76256">
        <w:rPr>
          <w:lang w:val="en-US"/>
        </w:rPr>
        <w:t>experienced</w:t>
      </w:r>
      <w:r w:rsidR="003B13A4" w:rsidRPr="00A76256">
        <w:rPr>
          <w:lang w:val="en-US"/>
        </w:rPr>
        <w:t xml:space="preserve"> as</w:t>
      </w:r>
      <w:r w:rsidRPr="00A76256">
        <w:rPr>
          <w:lang w:val="en-US"/>
        </w:rPr>
        <w:t xml:space="preserve"> vivid</w:t>
      </w:r>
      <w:r w:rsidR="004F0AAE" w:rsidRPr="00A76256">
        <w:rPr>
          <w:lang w:val="en-US"/>
        </w:rPr>
        <w:t xml:space="preserve">ly </w:t>
      </w:r>
      <w:del w:id="951" w:author="Author" w:date="2018-03-17T15:49:00Z">
        <w:r w:rsidR="004F0AAE">
          <w:rPr>
            <w:lang w:val="en-US"/>
          </w:rPr>
          <w:delText>like</w:delText>
        </w:r>
      </w:del>
      <w:ins w:id="952" w:author="Author" w:date="2018-03-17T15:49:00Z">
        <w:r w:rsidR="001A5991" w:rsidRPr="00A76256">
          <w:rPr>
            <w:lang w:val="en-US"/>
          </w:rPr>
          <w:t>as</w:t>
        </w:r>
      </w:ins>
      <w:r w:rsidR="001A5991" w:rsidRPr="00A76256">
        <w:rPr>
          <w:lang w:val="en-US"/>
        </w:rPr>
        <w:t xml:space="preserve"> </w:t>
      </w:r>
      <w:r w:rsidRPr="00A76256">
        <w:rPr>
          <w:lang w:val="en-US"/>
        </w:rPr>
        <w:t>true memories (</w:t>
      </w:r>
      <w:r w:rsidR="004F0AAE" w:rsidRPr="0015392B">
        <w:rPr>
          <w:lang w:val="en-US"/>
        </w:rPr>
        <w:t>Foley, Bays, Foy, &amp; Woodfield, 2015</w:t>
      </w:r>
      <w:r w:rsidRPr="00A76256">
        <w:rPr>
          <w:lang w:val="en-US"/>
        </w:rPr>
        <w:t xml:space="preserve">). With the development of brain scanning techniques such as </w:t>
      </w:r>
      <w:del w:id="953" w:author="Author" w:date="2018-03-17T15:49:00Z">
        <w:r>
          <w:rPr>
            <w:lang w:val="en-US"/>
          </w:rPr>
          <w:delText xml:space="preserve">the </w:delText>
        </w:r>
      </w:del>
      <w:r w:rsidRPr="00A76256">
        <w:rPr>
          <w:lang w:val="en-US"/>
        </w:rPr>
        <w:t xml:space="preserve">functional magnetic resonance imaging (fMRI), </w:t>
      </w:r>
      <w:del w:id="954" w:author="Author" w:date="2018-03-17T15:49:00Z">
        <w:r>
          <w:rPr>
            <w:lang w:val="en-US"/>
          </w:rPr>
          <w:delText>t</w:delText>
        </w:r>
        <w:r w:rsidR="00175B5F">
          <w:rPr>
            <w:lang w:val="en-US"/>
          </w:rPr>
          <w:delText>he neural differences between true and false memories provide possibilities</w:delText>
        </w:r>
      </w:del>
      <w:ins w:id="955" w:author="Author" w:date="2018-03-17T15:49:00Z">
        <w:r w:rsidR="001A5991" w:rsidRPr="00A76256">
          <w:rPr>
            <w:lang w:val="en-US"/>
          </w:rPr>
          <w:t>it is possible</w:t>
        </w:r>
      </w:ins>
      <w:r w:rsidR="001A5991" w:rsidRPr="00A76256">
        <w:rPr>
          <w:lang w:val="en-US"/>
        </w:rPr>
        <w:t xml:space="preserve"> </w:t>
      </w:r>
      <w:r w:rsidR="00175B5F" w:rsidRPr="00A76256">
        <w:rPr>
          <w:lang w:val="en-US"/>
        </w:rPr>
        <w:t>to identify false from true memories</w:t>
      </w:r>
      <w:del w:id="956" w:author="Author" w:date="2018-03-17T15:49:00Z">
        <w:r w:rsidR="00175B5F">
          <w:rPr>
            <w:lang w:val="en-US"/>
          </w:rPr>
          <w:delText>. N</w:delText>
        </w:r>
        <w:r w:rsidR="00E418F3">
          <w:rPr>
            <w:lang w:val="en-US"/>
          </w:rPr>
          <w:delText>eural</w:delText>
        </w:r>
      </w:del>
      <w:ins w:id="957" w:author="Author" w:date="2018-03-17T15:49:00Z">
        <w:r w:rsidR="001A5991" w:rsidRPr="00A76256">
          <w:rPr>
            <w:lang w:val="en-US"/>
          </w:rPr>
          <w:t xml:space="preserve"> by studying the neural differences between the two</w:t>
        </w:r>
        <w:r w:rsidR="00175B5F" w:rsidRPr="00A76256">
          <w:rPr>
            <w:lang w:val="en-US"/>
          </w:rPr>
          <w:t xml:space="preserve">. </w:t>
        </w:r>
        <w:r w:rsidR="001A5991" w:rsidRPr="00A76256">
          <w:rPr>
            <w:lang w:val="en-US"/>
          </w:rPr>
          <w:t>Furthermore, neural</w:t>
        </w:r>
      </w:ins>
      <w:r w:rsidR="001A5991" w:rsidRPr="00A76256">
        <w:rPr>
          <w:lang w:val="en-US"/>
        </w:rPr>
        <w:t xml:space="preserve"> </w:t>
      </w:r>
      <w:r w:rsidR="00E418F3" w:rsidRPr="00A76256">
        <w:rPr>
          <w:lang w:val="en-US"/>
        </w:rPr>
        <w:t xml:space="preserve">correlates of true and false memories have been studied extensively in recent years. </w:t>
      </w:r>
      <w:r w:rsidR="000E0B91" w:rsidRPr="00A76256">
        <w:rPr>
          <w:lang w:val="en-US"/>
        </w:rPr>
        <w:t>Slotnick and Schacter (</w:t>
      </w:r>
      <w:r w:rsidR="00C85D8C" w:rsidRPr="00A76256">
        <w:rPr>
          <w:lang w:val="en-US"/>
        </w:rPr>
        <w:t xml:space="preserve">2004; </w:t>
      </w:r>
      <w:r w:rsidR="000E0B91" w:rsidRPr="00A76256">
        <w:rPr>
          <w:lang w:val="en-US"/>
        </w:rPr>
        <w:t>2006)</w:t>
      </w:r>
      <w:r w:rsidR="00175B5F" w:rsidRPr="00A76256">
        <w:rPr>
          <w:lang w:val="en-US"/>
        </w:rPr>
        <w:t xml:space="preserve"> identified </w:t>
      </w:r>
      <w:r w:rsidR="00A367DF" w:rsidRPr="00A76256">
        <w:rPr>
          <w:lang w:val="en-US"/>
        </w:rPr>
        <w:t xml:space="preserve">different activations in the sensory-processing brain areas for true and false memories. </w:t>
      </w:r>
      <w:r w:rsidR="00877B9C" w:rsidRPr="00A76256">
        <w:rPr>
          <w:lang w:val="en-US"/>
        </w:rPr>
        <w:t xml:space="preserve">Similar to the DRM paradigm, </w:t>
      </w:r>
      <w:ins w:id="958" w:author="Author" w:date="2018-03-17T15:49:00Z">
        <w:r w:rsidR="001A1BE7" w:rsidRPr="00A76256">
          <w:rPr>
            <w:lang w:val="en-US"/>
          </w:rPr>
          <w:t xml:space="preserve">the </w:t>
        </w:r>
      </w:ins>
      <w:r w:rsidR="00877B9C" w:rsidRPr="00A76256">
        <w:rPr>
          <w:lang w:val="en-US"/>
        </w:rPr>
        <w:t xml:space="preserve">participants </w:t>
      </w:r>
      <w:r w:rsidR="00A367DF" w:rsidRPr="00A76256">
        <w:rPr>
          <w:lang w:val="en-US"/>
        </w:rPr>
        <w:t xml:space="preserve">in their studies viewed </w:t>
      </w:r>
      <w:r w:rsidR="00D430E9" w:rsidRPr="00A76256">
        <w:rPr>
          <w:lang w:val="en-US"/>
        </w:rPr>
        <w:t>various</w:t>
      </w:r>
      <w:r w:rsidR="00A367DF" w:rsidRPr="00A76256">
        <w:rPr>
          <w:lang w:val="en-US"/>
        </w:rPr>
        <w:t xml:space="preserve"> shapes in the study phase</w:t>
      </w:r>
      <w:del w:id="959" w:author="Author" w:date="2018-03-17T15:49:00Z">
        <w:r w:rsidR="00A367DF">
          <w:rPr>
            <w:lang w:val="en-US"/>
          </w:rPr>
          <w:delText>,</w:delText>
        </w:r>
      </w:del>
      <w:r w:rsidR="00A367DF" w:rsidRPr="00A76256">
        <w:rPr>
          <w:lang w:val="en-US"/>
        </w:rPr>
        <w:t xml:space="preserve"> and then formed false memories for related</w:t>
      </w:r>
      <w:ins w:id="960" w:author="Author" w:date="2018-03-17T15:49:00Z">
        <w:r w:rsidR="00270F81" w:rsidRPr="00A76256">
          <w:rPr>
            <w:lang w:val="en-US"/>
          </w:rPr>
          <w:t>,</w:t>
        </w:r>
      </w:ins>
      <w:r w:rsidR="00A367DF" w:rsidRPr="00A76256">
        <w:rPr>
          <w:lang w:val="en-US"/>
        </w:rPr>
        <w:t xml:space="preserve"> but not presented shapes</w:t>
      </w:r>
      <w:r w:rsidR="00614651" w:rsidRPr="00A76256">
        <w:rPr>
          <w:lang w:val="en-US"/>
        </w:rPr>
        <w:t xml:space="preserve"> in the test phase</w:t>
      </w:r>
      <w:r w:rsidR="00A367DF" w:rsidRPr="00A76256">
        <w:rPr>
          <w:lang w:val="en-US"/>
        </w:rPr>
        <w:t xml:space="preserve">. </w:t>
      </w:r>
      <w:r w:rsidRPr="00A76256">
        <w:rPr>
          <w:lang w:val="en-US"/>
        </w:rPr>
        <w:t xml:space="preserve">fMRI scanning </w:t>
      </w:r>
      <w:r w:rsidR="00614651" w:rsidRPr="00A76256">
        <w:rPr>
          <w:lang w:val="en-US"/>
        </w:rPr>
        <w:t xml:space="preserve">of the test phase revealed that </w:t>
      </w:r>
      <w:del w:id="961" w:author="Author" w:date="2018-03-17T15:49:00Z">
        <w:r w:rsidR="00614651">
          <w:rPr>
            <w:lang w:val="en-US"/>
          </w:rPr>
          <w:delText>true memories had</w:delText>
        </w:r>
      </w:del>
      <w:ins w:id="962" w:author="Author" w:date="2018-03-17T15:49:00Z">
        <w:r w:rsidR="00270F81" w:rsidRPr="00A76256">
          <w:rPr>
            <w:lang w:val="en-US"/>
          </w:rPr>
          <w:t>there was</w:t>
        </w:r>
      </w:ins>
      <w:r w:rsidR="00270F81" w:rsidRPr="00A76256">
        <w:rPr>
          <w:lang w:val="en-US"/>
        </w:rPr>
        <w:t xml:space="preserve"> </w:t>
      </w:r>
      <w:r w:rsidR="00614651" w:rsidRPr="00A76256">
        <w:rPr>
          <w:lang w:val="en-US"/>
        </w:rPr>
        <w:t xml:space="preserve">greater activation in </w:t>
      </w:r>
      <w:ins w:id="963" w:author="Author" w:date="2018-03-17T15:49:00Z">
        <w:r w:rsidR="00270F81" w:rsidRPr="00A76256">
          <w:rPr>
            <w:lang w:val="en-US"/>
          </w:rPr>
          <w:t xml:space="preserve">the </w:t>
        </w:r>
      </w:ins>
      <w:r w:rsidR="00614651" w:rsidRPr="00A76256">
        <w:rPr>
          <w:lang w:val="en-US"/>
        </w:rPr>
        <w:t>early visual processing regions</w:t>
      </w:r>
      <w:r w:rsidR="00270F81" w:rsidRPr="00A76256">
        <w:rPr>
          <w:lang w:val="en-US"/>
        </w:rPr>
        <w:t xml:space="preserve"> </w:t>
      </w:r>
      <w:ins w:id="964" w:author="Author" w:date="2018-03-17T15:49:00Z">
        <w:r w:rsidR="00270F81" w:rsidRPr="00A76256">
          <w:rPr>
            <w:lang w:val="en-US"/>
          </w:rPr>
          <w:t>for true memories</w:t>
        </w:r>
        <w:r w:rsidR="00614651" w:rsidRPr="00A76256">
          <w:rPr>
            <w:lang w:val="en-US"/>
          </w:rPr>
          <w:t xml:space="preserve"> </w:t>
        </w:r>
      </w:ins>
      <w:r w:rsidR="00614651" w:rsidRPr="00A76256">
        <w:rPr>
          <w:lang w:val="en-US"/>
        </w:rPr>
        <w:t>(Bro</w:t>
      </w:r>
      <w:r w:rsidR="00A76003" w:rsidRPr="00A76256">
        <w:rPr>
          <w:lang w:val="en-US"/>
        </w:rPr>
        <w:t>dmann area 17, 18) than</w:t>
      </w:r>
      <w:r w:rsidR="00614651" w:rsidRPr="00A76256">
        <w:rPr>
          <w:lang w:val="en-US"/>
        </w:rPr>
        <w:t xml:space="preserve"> false memories. </w:t>
      </w:r>
      <w:r w:rsidR="008A25C8" w:rsidRPr="00A76256">
        <w:rPr>
          <w:lang w:val="en-US"/>
        </w:rPr>
        <w:t>Okado, Stark</w:t>
      </w:r>
      <w:del w:id="965" w:author="Author" w:date="2018-03-17T15:49:00Z">
        <w:r w:rsidR="008A25C8">
          <w:rPr>
            <w:lang w:val="en-US"/>
          </w:rPr>
          <w:delText>,</w:delText>
        </w:r>
      </w:del>
      <w:r w:rsidR="008A25C8" w:rsidRPr="00A76256">
        <w:rPr>
          <w:lang w:val="en-US"/>
        </w:rPr>
        <w:t xml:space="preserve"> and Loftus (2010) used the misinformation paradigm </w:t>
      </w:r>
      <w:del w:id="966" w:author="Author" w:date="2018-03-17T15:49:00Z">
        <w:r w:rsidR="008A25C8">
          <w:rPr>
            <w:lang w:val="en-US"/>
          </w:rPr>
          <w:delText>where</w:delText>
        </w:r>
      </w:del>
      <w:ins w:id="967" w:author="Author" w:date="2018-03-17T15:49:00Z">
        <w:r w:rsidR="00270F81" w:rsidRPr="00A76256">
          <w:rPr>
            <w:lang w:val="en-US"/>
          </w:rPr>
          <w:t>in which</w:t>
        </w:r>
      </w:ins>
      <w:r w:rsidR="00270F81" w:rsidRPr="00A76256">
        <w:rPr>
          <w:lang w:val="en-US"/>
        </w:rPr>
        <w:t xml:space="preserve"> </w:t>
      </w:r>
      <w:r w:rsidR="008A25C8" w:rsidRPr="00A76256">
        <w:rPr>
          <w:lang w:val="en-US"/>
        </w:rPr>
        <w:t>they presented participants with picture stimuli in the study phase</w:t>
      </w:r>
      <w:del w:id="968" w:author="Author" w:date="2018-03-17T15:49:00Z">
        <w:r w:rsidR="008A25C8">
          <w:rPr>
            <w:lang w:val="en-US"/>
          </w:rPr>
          <w:delText>, followed by</w:delText>
        </w:r>
      </w:del>
      <w:ins w:id="969" w:author="Author" w:date="2018-03-17T15:49:00Z">
        <w:r w:rsidR="00270F81" w:rsidRPr="00A76256">
          <w:rPr>
            <w:lang w:val="en-US"/>
          </w:rPr>
          <w:t xml:space="preserve"> and</w:t>
        </w:r>
      </w:ins>
      <w:r w:rsidR="008A25C8" w:rsidRPr="00A76256">
        <w:rPr>
          <w:lang w:val="en-US"/>
        </w:rPr>
        <w:t xml:space="preserve"> misinformation one day later. They also found that true memories </w:t>
      </w:r>
      <w:r w:rsidR="001C2F5D" w:rsidRPr="00A76256">
        <w:rPr>
          <w:lang w:val="en-US"/>
        </w:rPr>
        <w:t xml:space="preserve">of visual stimuli </w:t>
      </w:r>
      <w:r w:rsidR="008A25C8" w:rsidRPr="00A76256">
        <w:rPr>
          <w:lang w:val="en-US"/>
        </w:rPr>
        <w:t>were preferentially associated with early vis</w:t>
      </w:r>
      <w:r w:rsidR="00E373A8" w:rsidRPr="00A76256">
        <w:rPr>
          <w:lang w:val="en-US"/>
        </w:rPr>
        <w:t>ual processing areas, which are normally involved in sensory encoding of visual stimuli</w:t>
      </w:r>
      <w:r w:rsidR="001C2F5D" w:rsidRPr="00A76256">
        <w:rPr>
          <w:lang w:val="en-US"/>
        </w:rPr>
        <w:t xml:space="preserve"> (see </w:t>
      </w:r>
      <w:r w:rsidR="00D430E9" w:rsidRPr="00A76256">
        <w:rPr>
          <w:lang w:val="en-US"/>
        </w:rPr>
        <w:t xml:space="preserve">also </w:t>
      </w:r>
      <w:r w:rsidR="001E75E4" w:rsidRPr="00A76256">
        <w:rPr>
          <w:lang w:val="en-US"/>
        </w:rPr>
        <w:t>Atkins &amp; Reuter-Lorenz, 2011</w:t>
      </w:r>
      <w:r w:rsidR="001C2F5D" w:rsidRPr="00A76256">
        <w:rPr>
          <w:lang w:val="en-US"/>
        </w:rPr>
        <w:t>)</w:t>
      </w:r>
      <w:r w:rsidR="00E373A8" w:rsidRPr="00A76256">
        <w:rPr>
          <w:lang w:val="en-US"/>
        </w:rPr>
        <w:t>.</w:t>
      </w:r>
    </w:p>
    <w:p w14:paraId="451CEAF0" w14:textId="26B21C1C" w:rsidR="00F236DB" w:rsidRPr="00A76256" w:rsidRDefault="001E75E4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Other studies </w:t>
      </w:r>
      <w:del w:id="970" w:author="Author" w:date="2018-03-17T15:49:00Z">
        <w:r>
          <w:rPr>
            <w:lang w:val="en-US"/>
          </w:rPr>
          <w:delText>showed</w:delText>
        </w:r>
      </w:del>
      <w:ins w:id="971" w:author="Author" w:date="2018-03-17T15:49:00Z">
        <w:r w:rsidR="00270F81" w:rsidRPr="00A76256">
          <w:rPr>
            <w:lang w:val="en-US"/>
          </w:rPr>
          <w:t>have shown</w:t>
        </w:r>
      </w:ins>
      <w:r w:rsidR="00270F81" w:rsidRPr="00A76256">
        <w:rPr>
          <w:lang w:val="en-US"/>
        </w:rPr>
        <w:t xml:space="preserve"> that </w:t>
      </w:r>
      <w:del w:id="972" w:author="Author" w:date="2018-03-17T15:49:00Z">
        <w:r w:rsidR="003221E0">
          <w:rPr>
            <w:lang w:val="en-US"/>
          </w:rPr>
          <w:delText xml:space="preserve">true memories for </w:delText>
        </w:r>
      </w:del>
      <w:ins w:id="973" w:author="Author" w:date="2018-03-17T15:49:00Z">
        <w:r w:rsidR="00270F81" w:rsidRPr="00A76256">
          <w:rPr>
            <w:lang w:val="en-US"/>
          </w:rPr>
          <w:t xml:space="preserve">the </w:t>
        </w:r>
      </w:ins>
      <w:r w:rsidR="00F03871" w:rsidRPr="00A76256">
        <w:rPr>
          <w:lang w:val="en-US"/>
        </w:rPr>
        <w:t>auditory</w:t>
      </w:r>
      <w:r w:rsidR="003221E0" w:rsidRPr="00A76256">
        <w:rPr>
          <w:lang w:val="en-US"/>
        </w:rPr>
        <w:t xml:space="preserve"> stimu</w:t>
      </w:r>
      <w:r w:rsidR="00D84F97" w:rsidRPr="00A76256">
        <w:rPr>
          <w:lang w:val="en-US"/>
        </w:rPr>
        <w:t>li</w:t>
      </w:r>
      <w:r w:rsidR="00270F81" w:rsidRPr="00A76256">
        <w:rPr>
          <w:lang w:val="en-US"/>
        </w:rPr>
        <w:t xml:space="preserve"> </w:t>
      </w:r>
      <w:ins w:id="974" w:author="Author" w:date="2018-03-17T15:49:00Z">
        <w:r w:rsidR="00270F81" w:rsidRPr="00A76256">
          <w:rPr>
            <w:lang w:val="en-US"/>
          </w:rPr>
          <w:t>of true memories</w:t>
        </w:r>
        <w:r w:rsidR="00D84F97" w:rsidRPr="00A76256">
          <w:rPr>
            <w:lang w:val="en-US"/>
          </w:rPr>
          <w:t xml:space="preserve"> </w:t>
        </w:r>
      </w:ins>
      <w:r w:rsidR="00D84F97" w:rsidRPr="00A76256">
        <w:rPr>
          <w:lang w:val="en-US"/>
        </w:rPr>
        <w:t xml:space="preserve">were associated with </w:t>
      </w:r>
      <w:r w:rsidR="003221E0" w:rsidRPr="00A76256">
        <w:rPr>
          <w:lang w:val="en-US"/>
        </w:rPr>
        <w:t xml:space="preserve">activation in </w:t>
      </w:r>
      <w:ins w:id="975" w:author="Author" w:date="2018-03-17T15:49:00Z">
        <w:r w:rsidR="00270F81" w:rsidRPr="00A76256">
          <w:rPr>
            <w:lang w:val="en-US"/>
          </w:rPr>
          <w:t xml:space="preserve">the </w:t>
        </w:r>
      </w:ins>
      <w:r w:rsidR="003221E0" w:rsidRPr="00A76256">
        <w:rPr>
          <w:lang w:val="en-US"/>
        </w:rPr>
        <w:t>auditory sensory processing regions</w:t>
      </w:r>
      <w:r w:rsidR="008B2F9D" w:rsidRPr="00A76256">
        <w:rPr>
          <w:lang w:val="en-US"/>
        </w:rPr>
        <w:t xml:space="preserve"> </w:t>
      </w:r>
      <w:del w:id="976" w:author="Author" w:date="2018-03-17T15:49:00Z">
        <w:r w:rsidR="003221E0">
          <w:rPr>
            <w:lang w:val="en-US"/>
          </w:rPr>
          <w:delText>(</w:delText>
        </w:r>
        <w:r w:rsidR="00874EDB">
          <w:rPr>
            <w:lang w:val="en-US"/>
          </w:rPr>
          <w:delText>e.g.</w:delText>
        </w:r>
        <w:r w:rsidR="00877B9C">
          <w:rPr>
            <w:lang w:val="en-US"/>
          </w:rPr>
          <w:delText>,</w:delText>
        </w:r>
      </w:del>
      <w:ins w:id="977" w:author="Author" w:date="2018-03-17T15:49:00Z">
        <w:r w:rsidR="008B2F9D" w:rsidRPr="00A76256">
          <w:rPr>
            <w:lang w:val="en-US"/>
          </w:rPr>
          <w:t>such as the</w:t>
        </w:r>
      </w:ins>
      <w:r w:rsidR="008B2F9D" w:rsidRPr="00A76256">
        <w:rPr>
          <w:lang w:val="en-US"/>
        </w:rPr>
        <w:t xml:space="preserve"> </w:t>
      </w:r>
      <w:r w:rsidR="00874EDB" w:rsidRPr="00A76256">
        <w:rPr>
          <w:lang w:val="en-US"/>
        </w:rPr>
        <w:t>left temporo-parietal cortex</w:t>
      </w:r>
      <w:del w:id="978" w:author="Author" w:date="2018-03-17T15:49:00Z">
        <w:r w:rsidR="00874EDB">
          <w:rPr>
            <w:lang w:val="en-US"/>
          </w:rPr>
          <w:delText>;</w:delText>
        </w:r>
        <w:r w:rsidR="00874EDB" w:rsidRPr="001C2F5D">
          <w:rPr>
            <w:lang w:val="en-US"/>
          </w:rPr>
          <w:delText xml:space="preserve"> </w:delText>
        </w:r>
      </w:del>
      <w:ins w:id="979" w:author="Author" w:date="2018-03-17T15:49:00Z">
        <w:r w:rsidR="00874EDB" w:rsidRPr="00A76256">
          <w:rPr>
            <w:lang w:val="en-US"/>
          </w:rPr>
          <w:t xml:space="preserve"> </w:t>
        </w:r>
        <w:r w:rsidR="008B2F9D" w:rsidRPr="00A76256">
          <w:rPr>
            <w:lang w:val="en-US"/>
          </w:rPr>
          <w:t>(</w:t>
        </w:r>
      </w:ins>
      <w:r w:rsidR="00F03871" w:rsidRPr="00A76256">
        <w:rPr>
          <w:lang w:val="en-US"/>
        </w:rPr>
        <w:t xml:space="preserve">Cabeza et al., 2001; </w:t>
      </w:r>
      <w:r w:rsidR="00D84F97" w:rsidRPr="00A76256">
        <w:rPr>
          <w:lang w:val="en-US"/>
        </w:rPr>
        <w:t>Abe, Okuda, Suzuki, et al, 2008</w:t>
      </w:r>
      <w:r w:rsidR="003221E0" w:rsidRPr="00A76256">
        <w:rPr>
          <w:lang w:val="en-US"/>
        </w:rPr>
        <w:t xml:space="preserve">). </w:t>
      </w:r>
      <w:r w:rsidR="00877B9C" w:rsidRPr="00A76256">
        <w:rPr>
          <w:lang w:val="en-US"/>
        </w:rPr>
        <w:t xml:space="preserve">On the basis of </w:t>
      </w:r>
      <w:r w:rsidR="008B2F9D" w:rsidRPr="00A76256">
        <w:rPr>
          <w:lang w:val="en-US"/>
        </w:rPr>
        <w:t xml:space="preserve">this </w:t>
      </w:r>
      <w:del w:id="980" w:author="Author" w:date="2018-03-17T15:49:00Z">
        <w:r w:rsidR="00877B9C">
          <w:rPr>
            <w:lang w:val="en-US"/>
          </w:rPr>
          <w:delText>type of results</w:delText>
        </w:r>
      </w:del>
      <w:ins w:id="981" w:author="Author" w:date="2018-03-17T15:49:00Z">
        <w:r w:rsidR="008B2F9D" w:rsidRPr="00A76256">
          <w:rPr>
            <w:lang w:val="en-US"/>
          </w:rPr>
          <w:t>information</w:t>
        </w:r>
      </w:ins>
      <w:r w:rsidR="008B2F9D" w:rsidRPr="00A76256">
        <w:rPr>
          <w:lang w:val="en-US"/>
        </w:rPr>
        <w:t xml:space="preserve">, </w:t>
      </w:r>
      <w:r w:rsidR="00C85D8C" w:rsidRPr="00A76256">
        <w:rPr>
          <w:lang w:val="en-US"/>
        </w:rPr>
        <w:t>Schacter</w:t>
      </w:r>
      <w:r w:rsidR="001C2F5D" w:rsidRPr="00A76256">
        <w:rPr>
          <w:lang w:val="en-US"/>
        </w:rPr>
        <w:t>, Chamberlain, Gaesser</w:t>
      </w:r>
      <w:del w:id="982" w:author="Author" w:date="2018-03-17T15:49:00Z">
        <w:r w:rsidR="001C2F5D">
          <w:rPr>
            <w:lang w:val="en-US"/>
          </w:rPr>
          <w:delText>,</w:delText>
        </w:r>
      </w:del>
      <w:r w:rsidR="001C2F5D" w:rsidRPr="00A76256">
        <w:rPr>
          <w:lang w:val="en-US"/>
        </w:rPr>
        <w:t xml:space="preserve"> and Gerlach</w:t>
      </w:r>
      <w:r w:rsidR="00C85D8C" w:rsidRPr="00A76256">
        <w:rPr>
          <w:lang w:val="en-US"/>
        </w:rPr>
        <w:t xml:space="preserve"> (2011)</w:t>
      </w:r>
      <w:r w:rsidR="001C2F5D" w:rsidRPr="00A76256">
        <w:rPr>
          <w:lang w:val="en-US"/>
        </w:rPr>
        <w:t xml:space="preserve"> proposed </w:t>
      </w:r>
      <w:r w:rsidR="00F03871" w:rsidRPr="00A76256">
        <w:rPr>
          <w:lang w:val="en-US"/>
        </w:rPr>
        <w:t xml:space="preserve">the </w:t>
      </w:r>
      <w:r w:rsidR="00F03871" w:rsidRPr="00A76256">
        <w:rPr>
          <w:i/>
          <w:lang w:val="en-US"/>
        </w:rPr>
        <w:t>sensory reactivation hypothesis</w:t>
      </w:r>
      <w:r w:rsidR="000F638D" w:rsidRPr="00A76256">
        <w:rPr>
          <w:lang w:val="en-US"/>
        </w:rPr>
        <w:t xml:space="preserve">, which </w:t>
      </w:r>
      <w:del w:id="983" w:author="Author" w:date="2018-03-17T15:49:00Z">
        <w:r w:rsidR="000F638D">
          <w:rPr>
            <w:lang w:val="en-US"/>
          </w:rPr>
          <w:delText>holds</w:delText>
        </w:r>
      </w:del>
      <w:ins w:id="984" w:author="Author" w:date="2018-03-17T15:49:00Z">
        <w:r w:rsidR="008B2F9D" w:rsidRPr="00A76256">
          <w:rPr>
            <w:lang w:val="en-US"/>
          </w:rPr>
          <w:t>maintains</w:t>
        </w:r>
      </w:ins>
      <w:r w:rsidR="008B2F9D" w:rsidRPr="00A76256">
        <w:rPr>
          <w:lang w:val="en-US"/>
        </w:rPr>
        <w:t xml:space="preserve"> </w:t>
      </w:r>
      <w:r w:rsidR="000F638D" w:rsidRPr="00A76256">
        <w:rPr>
          <w:lang w:val="en-US"/>
        </w:rPr>
        <w:t>that</w:t>
      </w:r>
      <w:r w:rsidR="00F03871" w:rsidRPr="00A76256">
        <w:rPr>
          <w:lang w:val="en-US"/>
        </w:rPr>
        <w:t xml:space="preserve"> true memories are </w:t>
      </w:r>
      <w:r w:rsidR="00F236DB" w:rsidRPr="00A76256">
        <w:rPr>
          <w:lang w:val="en-US"/>
        </w:rPr>
        <w:t xml:space="preserve">accompanied by </w:t>
      </w:r>
      <w:ins w:id="985" w:author="Author" w:date="2018-03-17T15:49:00Z">
        <w:r w:rsidR="008B2F9D" w:rsidRPr="00A76256">
          <w:rPr>
            <w:lang w:val="en-US"/>
          </w:rPr>
          <w:t xml:space="preserve">the </w:t>
        </w:r>
      </w:ins>
      <w:r w:rsidR="00F236DB" w:rsidRPr="00A76256">
        <w:rPr>
          <w:lang w:val="en-US"/>
        </w:rPr>
        <w:t>retrieval of more sen</w:t>
      </w:r>
      <w:r w:rsidR="000F638D" w:rsidRPr="00A76256">
        <w:rPr>
          <w:lang w:val="en-US"/>
        </w:rPr>
        <w:t>s</w:t>
      </w:r>
      <w:r w:rsidR="00F236DB" w:rsidRPr="00A76256">
        <w:rPr>
          <w:lang w:val="en-US"/>
        </w:rPr>
        <w:t>ory/perceptual details than false memories</w:t>
      </w:r>
      <w:r w:rsidR="000F638D" w:rsidRPr="00A76256">
        <w:rPr>
          <w:lang w:val="en-US"/>
        </w:rPr>
        <w:t xml:space="preserve">. </w:t>
      </w:r>
      <w:r w:rsidR="000F638D" w:rsidRPr="00A76256">
        <w:rPr>
          <w:lang w:val="en-US"/>
        </w:rPr>
        <w:lastRenderedPageBreak/>
        <w:t xml:space="preserve">This pattern </w:t>
      </w:r>
      <w:del w:id="986" w:author="Author" w:date="2018-03-17T15:49:00Z">
        <w:r w:rsidR="000F638D">
          <w:rPr>
            <w:lang w:val="en-US"/>
          </w:rPr>
          <w:delText>would manifest itself</w:delText>
        </w:r>
      </w:del>
      <w:ins w:id="987" w:author="Author" w:date="2018-03-17T15:49:00Z">
        <w:r w:rsidR="008B2F9D" w:rsidRPr="00A76256">
          <w:rPr>
            <w:lang w:val="en-US"/>
          </w:rPr>
          <w:t>is manifested</w:t>
        </w:r>
      </w:ins>
      <w:r w:rsidR="008B2F9D" w:rsidRPr="00A76256">
        <w:rPr>
          <w:lang w:val="en-US"/>
        </w:rPr>
        <w:t xml:space="preserve"> </w:t>
      </w:r>
      <w:r w:rsidR="00F236DB" w:rsidRPr="00A76256">
        <w:rPr>
          <w:lang w:val="en-US"/>
        </w:rPr>
        <w:t xml:space="preserve">in the reactivation of sensory/perceptual encoding brain regions that </w:t>
      </w:r>
      <w:del w:id="988" w:author="Author" w:date="2018-03-17T15:49:00Z">
        <w:r w:rsidR="00F236DB">
          <w:rPr>
            <w:lang w:val="en-US"/>
          </w:rPr>
          <w:delText>were</w:delText>
        </w:r>
      </w:del>
      <w:ins w:id="989" w:author="Author" w:date="2018-03-17T15:49:00Z">
        <w:r w:rsidR="008B2F9D" w:rsidRPr="00A76256">
          <w:rPr>
            <w:lang w:val="en-US"/>
          </w:rPr>
          <w:t>are</w:t>
        </w:r>
      </w:ins>
      <w:r w:rsidR="008B2F9D" w:rsidRPr="00A76256">
        <w:rPr>
          <w:lang w:val="en-US"/>
        </w:rPr>
        <w:t xml:space="preserve"> </w:t>
      </w:r>
      <w:r w:rsidR="00F236DB" w:rsidRPr="00A76256">
        <w:rPr>
          <w:lang w:val="en-US"/>
        </w:rPr>
        <w:t>engaged during the establishment of true but not false memories</w:t>
      </w:r>
      <w:r w:rsidR="00F03871" w:rsidRPr="00A76256">
        <w:rPr>
          <w:lang w:val="en-US"/>
        </w:rPr>
        <w:t xml:space="preserve">. </w:t>
      </w:r>
      <w:r w:rsidR="000F638D" w:rsidRPr="00A76256">
        <w:rPr>
          <w:lang w:val="en-US"/>
        </w:rPr>
        <w:t>Thus</w:t>
      </w:r>
      <w:r w:rsidR="00CD0D38" w:rsidRPr="00A76256">
        <w:rPr>
          <w:lang w:val="en-US"/>
        </w:rPr>
        <w:t xml:space="preserve">, </w:t>
      </w:r>
      <w:r w:rsidR="000F638D" w:rsidRPr="00A76256">
        <w:rPr>
          <w:lang w:val="en-US"/>
        </w:rPr>
        <w:t xml:space="preserve">when </w:t>
      </w:r>
      <w:r w:rsidR="00CB5FE9" w:rsidRPr="00A76256">
        <w:rPr>
          <w:lang w:val="en-US"/>
        </w:rPr>
        <w:t>p</w:t>
      </w:r>
      <w:r w:rsidR="00CD0D38" w:rsidRPr="00A76256">
        <w:rPr>
          <w:lang w:val="en-US"/>
        </w:rPr>
        <w:t>eople have trul</w:t>
      </w:r>
      <w:r w:rsidR="00CB5FE9" w:rsidRPr="00A76256">
        <w:rPr>
          <w:lang w:val="en-US"/>
        </w:rPr>
        <w:t xml:space="preserve">y seen or heard </w:t>
      </w:r>
      <w:r w:rsidR="000F638D" w:rsidRPr="00A76256">
        <w:rPr>
          <w:lang w:val="en-US"/>
        </w:rPr>
        <w:t xml:space="preserve">target </w:t>
      </w:r>
      <w:r w:rsidR="00CB5FE9" w:rsidRPr="00A76256">
        <w:rPr>
          <w:lang w:val="en-US"/>
        </w:rPr>
        <w:t xml:space="preserve">stimuli, </w:t>
      </w:r>
      <w:ins w:id="990" w:author="Author" w:date="2018-03-17T15:49:00Z">
        <w:r w:rsidR="008B2F9D" w:rsidRPr="00A76256">
          <w:rPr>
            <w:lang w:val="en-US"/>
          </w:rPr>
          <w:t xml:space="preserve">the </w:t>
        </w:r>
      </w:ins>
      <w:r w:rsidR="00CD0D38" w:rsidRPr="00A76256">
        <w:rPr>
          <w:lang w:val="en-US"/>
        </w:rPr>
        <w:t xml:space="preserve">brain areas that were engaged in processing the stimuli </w:t>
      </w:r>
      <w:del w:id="991" w:author="Author" w:date="2018-03-17T15:49:00Z">
        <w:r w:rsidR="00CD0D38">
          <w:rPr>
            <w:lang w:val="en-US"/>
          </w:rPr>
          <w:delText>(e.g.,</w:delText>
        </w:r>
      </w:del>
      <w:ins w:id="992" w:author="Author" w:date="2018-03-17T15:49:00Z">
        <w:r w:rsidR="008B2F9D" w:rsidRPr="00A76256">
          <w:rPr>
            <w:lang w:val="en-US"/>
          </w:rPr>
          <w:t>such as the</w:t>
        </w:r>
      </w:ins>
      <w:r w:rsidR="008B2F9D" w:rsidRPr="00A76256">
        <w:rPr>
          <w:lang w:val="en-US"/>
        </w:rPr>
        <w:t xml:space="preserve"> </w:t>
      </w:r>
      <w:r w:rsidR="00CD0D38" w:rsidRPr="00A76256">
        <w:rPr>
          <w:lang w:val="en-US"/>
        </w:rPr>
        <w:t>early visual cortex</w:t>
      </w:r>
      <w:del w:id="993" w:author="Author" w:date="2018-03-17T15:49:00Z">
        <w:r w:rsidR="00CD0D38">
          <w:rPr>
            <w:lang w:val="en-US"/>
          </w:rPr>
          <w:delText>)</w:delText>
        </w:r>
      </w:del>
      <w:r w:rsidR="00CD0D38" w:rsidRPr="00A76256">
        <w:rPr>
          <w:lang w:val="en-US"/>
        </w:rPr>
        <w:t xml:space="preserve"> will be activated</w:t>
      </w:r>
      <w:r w:rsidR="000F638D" w:rsidRPr="00A76256">
        <w:rPr>
          <w:lang w:val="en-US"/>
        </w:rPr>
        <w:t xml:space="preserve"> as soon as they </w:t>
      </w:r>
      <w:del w:id="994" w:author="Author" w:date="2018-03-17T15:49:00Z">
        <w:r w:rsidR="000F638D">
          <w:rPr>
            <w:lang w:val="en-US"/>
          </w:rPr>
          <w:delText>try</w:delText>
        </w:r>
      </w:del>
      <w:ins w:id="995" w:author="Author" w:date="2018-03-17T15:49:00Z">
        <w:r w:rsidR="008B2F9D" w:rsidRPr="00A76256">
          <w:rPr>
            <w:lang w:val="en-US"/>
          </w:rPr>
          <w:t>attempt</w:t>
        </w:r>
      </w:ins>
      <w:r w:rsidR="008B2F9D" w:rsidRPr="00A76256">
        <w:rPr>
          <w:lang w:val="en-US"/>
        </w:rPr>
        <w:t xml:space="preserve"> </w:t>
      </w:r>
      <w:r w:rsidR="000F638D" w:rsidRPr="00A76256">
        <w:rPr>
          <w:lang w:val="en-US"/>
        </w:rPr>
        <w:t>to retrieve memories of the targets</w:t>
      </w:r>
      <w:r w:rsidR="009F66E2" w:rsidRPr="00A76256">
        <w:rPr>
          <w:lang w:val="en-US"/>
        </w:rPr>
        <w:t>. F</w:t>
      </w:r>
      <w:r w:rsidR="00CD0D38" w:rsidRPr="00A76256">
        <w:rPr>
          <w:lang w:val="en-US"/>
        </w:rPr>
        <w:t xml:space="preserve">alse memories lack </w:t>
      </w:r>
      <w:del w:id="996" w:author="Author" w:date="2018-03-17T15:49:00Z">
        <w:r w:rsidR="00CD0D38">
          <w:rPr>
            <w:lang w:val="en-US"/>
          </w:rPr>
          <w:delText>such kind</w:delText>
        </w:r>
      </w:del>
      <w:ins w:id="997" w:author="Author" w:date="2018-03-17T15:49:00Z">
        <w:r w:rsidR="008B2F9D" w:rsidRPr="00A76256">
          <w:rPr>
            <w:lang w:val="en-US"/>
          </w:rPr>
          <w:t>these types</w:t>
        </w:r>
      </w:ins>
      <w:r w:rsidR="008B2F9D" w:rsidRPr="00A76256">
        <w:rPr>
          <w:lang w:val="en-US"/>
        </w:rPr>
        <w:t xml:space="preserve"> of </w:t>
      </w:r>
      <w:r w:rsidR="00CD0D38" w:rsidRPr="00A76256">
        <w:rPr>
          <w:lang w:val="en-US"/>
        </w:rPr>
        <w:t>activations</w:t>
      </w:r>
      <w:r w:rsidR="009F66E2" w:rsidRPr="00A76256">
        <w:rPr>
          <w:lang w:val="en-US"/>
        </w:rPr>
        <w:t xml:space="preserve"> as they have </w:t>
      </w:r>
      <w:ins w:id="998" w:author="Author" w:date="2018-03-17T15:49:00Z">
        <w:r w:rsidR="008B2F9D" w:rsidRPr="00A76256">
          <w:rPr>
            <w:lang w:val="en-US"/>
          </w:rPr>
          <w:t xml:space="preserve">previously </w:t>
        </w:r>
      </w:ins>
      <w:r w:rsidR="009F66E2" w:rsidRPr="00A76256">
        <w:rPr>
          <w:lang w:val="en-US"/>
        </w:rPr>
        <w:t>not been “seen” or “heard</w:t>
      </w:r>
      <w:del w:id="999" w:author="Author" w:date="2018-03-17T15:49:00Z">
        <w:r w:rsidR="009F66E2">
          <w:rPr>
            <w:lang w:val="en-US"/>
          </w:rPr>
          <w:delText>” before.</w:delText>
        </w:r>
      </w:del>
      <w:ins w:id="1000" w:author="Author" w:date="2018-03-17T15:49:00Z">
        <w:r w:rsidR="00C656BE" w:rsidRPr="00A76256">
          <w:rPr>
            <w:lang w:val="en-US"/>
          </w:rPr>
          <w:t>.”</w:t>
        </w:r>
      </w:ins>
      <w:r w:rsidR="009F66E2" w:rsidRPr="00A76256">
        <w:rPr>
          <w:lang w:val="en-US"/>
        </w:rPr>
        <w:t xml:space="preserve"> The sensory reactivation hypothesis has been supported by recent studies (</w:t>
      </w:r>
      <w:r w:rsidR="003805CB" w:rsidRPr="00A76256">
        <w:rPr>
          <w:lang w:val="en-US"/>
        </w:rPr>
        <w:t xml:space="preserve">Dennis, Bowman, &amp; Vandekar, 2012; </w:t>
      </w:r>
      <w:r w:rsidR="009F66E2" w:rsidRPr="00A76256">
        <w:rPr>
          <w:lang w:val="en-US"/>
        </w:rPr>
        <w:t>Den</w:t>
      </w:r>
      <w:r w:rsidR="003805CB" w:rsidRPr="00A76256">
        <w:rPr>
          <w:lang w:val="en-US"/>
        </w:rPr>
        <w:t>nis, Johnson, &amp; Peterson, 2014</w:t>
      </w:r>
      <w:r w:rsidR="009F66E2" w:rsidRPr="00A76256">
        <w:rPr>
          <w:lang w:val="en-US"/>
        </w:rPr>
        <w:t>).</w:t>
      </w:r>
      <w:del w:id="1001" w:author="Author" w:date="2018-03-17T15:57:00Z">
        <w:r w:rsidR="009F66E2" w:rsidRPr="00A76256" w:rsidDel="004B0EDF">
          <w:rPr>
            <w:lang w:val="en-US"/>
          </w:rPr>
          <w:delText xml:space="preserve"> </w:delText>
        </w:r>
      </w:del>
    </w:p>
    <w:p w14:paraId="016DC0C0" w14:textId="19ED2DC0" w:rsidR="00940F10" w:rsidRPr="00A76256" w:rsidRDefault="009A43E3" w:rsidP="0015392B">
      <w:pPr>
        <w:ind w:firstLine="709"/>
        <w:jc w:val="both"/>
        <w:rPr>
          <w:lang w:val="en-US"/>
        </w:rPr>
      </w:pPr>
      <w:del w:id="1002" w:author="Author" w:date="2018-03-17T15:49:00Z">
        <w:r>
          <w:rPr>
            <w:lang w:val="en-US"/>
          </w:rPr>
          <w:delText>Researchers</w:delText>
        </w:r>
      </w:del>
      <w:ins w:id="1003" w:author="Author" w:date="2018-03-17T15:49:00Z">
        <w:r w:rsidR="008B2F9D" w:rsidRPr="00A76256">
          <w:rPr>
            <w:lang w:val="en-US"/>
          </w:rPr>
          <w:t>Furthermore, researchers</w:t>
        </w:r>
      </w:ins>
      <w:r w:rsidR="008B2F9D" w:rsidRPr="00A76256">
        <w:rPr>
          <w:lang w:val="en-US"/>
        </w:rPr>
        <w:t xml:space="preserve"> </w:t>
      </w:r>
      <w:r w:rsidR="00CB5FE9" w:rsidRPr="00A76256">
        <w:rPr>
          <w:lang w:val="en-US"/>
        </w:rPr>
        <w:t>have</w:t>
      </w:r>
      <w:r w:rsidR="003805CB" w:rsidRPr="00A76256">
        <w:rPr>
          <w:lang w:val="en-US"/>
        </w:rPr>
        <w:t xml:space="preserve"> </w:t>
      </w:r>
      <w:r w:rsidRPr="00A76256">
        <w:rPr>
          <w:lang w:val="en-US"/>
        </w:rPr>
        <w:t>exp</w:t>
      </w:r>
      <w:r w:rsidR="00CB5FE9" w:rsidRPr="00A76256">
        <w:rPr>
          <w:lang w:val="en-US"/>
        </w:rPr>
        <w:t>lored</w:t>
      </w:r>
      <w:r w:rsidRPr="00A76256">
        <w:rPr>
          <w:lang w:val="en-US"/>
        </w:rPr>
        <w:t xml:space="preserve"> the </w:t>
      </w:r>
      <w:r w:rsidR="003805CB" w:rsidRPr="00A76256">
        <w:rPr>
          <w:lang w:val="en-US"/>
        </w:rPr>
        <w:t xml:space="preserve">unique </w:t>
      </w:r>
      <w:r w:rsidRPr="00A76256">
        <w:rPr>
          <w:lang w:val="en-US"/>
        </w:rPr>
        <w:t xml:space="preserve">neural signature </w:t>
      </w:r>
      <w:r w:rsidR="003805CB" w:rsidRPr="00A76256">
        <w:rPr>
          <w:lang w:val="en-US"/>
        </w:rPr>
        <w:t>that is associated with false memories</w:t>
      </w:r>
      <w:del w:id="1004" w:author="Author" w:date="2018-03-17T15:49:00Z">
        <w:r w:rsidR="00CB5FE9">
          <w:rPr>
            <w:lang w:val="en-US"/>
          </w:rPr>
          <w:delText xml:space="preserve"> as well</w:delText>
        </w:r>
      </w:del>
      <w:r w:rsidR="0084392E" w:rsidRPr="00A76256">
        <w:rPr>
          <w:lang w:val="en-US"/>
        </w:rPr>
        <w:t>.</w:t>
      </w:r>
      <w:r w:rsidR="00CB5FE9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In a recent study, </w:t>
      </w:r>
      <w:r w:rsidR="00C85D8C" w:rsidRPr="00A76256">
        <w:rPr>
          <w:lang w:val="en-US"/>
        </w:rPr>
        <w:t>Chadwick</w:t>
      </w:r>
      <w:r w:rsidR="003805CB" w:rsidRPr="00A76256">
        <w:rPr>
          <w:lang w:val="en-US"/>
        </w:rPr>
        <w:t xml:space="preserve">, Anjum, Kumaran, Schacter, Spiers, </w:t>
      </w:r>
      <w:r w:rsidR="001E3D2D" w:rsidRPr="00A76256">
        <w:rPr>
          <w:lang w:val="en-US"/>
        </w:rPr>
        <w:t xml:space="preserve">and </w:t>
      </w:r>
      <w:r w:rsidR="003805CB" w:rsidRPr="00A76256">
        <w:rPr>
          <w:lang w:val="en-US"/>
        </w:rPr>
        <w:t>Hassabis</w:t>
      </w:r>
      <w:r w:rsidR="00C85D8C" w:rsidRPr="00A76256">
        <w:rPr>
          <w:lang w:val="en-US"/>
        </w:rPr>
        <w:t xml:space="preserve"> (2016)</w:t>
      </w:r>
      <w:r w:rsidR="000E0B91" w:rsidRPr="00A76256">
        <w:rPr>
          <w:lang w:val="en-US"/>
        </w:rPr>
        <w:t xml:space="preserve"> </w:t>
      </w:r>
      <w:r w:rsidR="007707FE" w:rsidRPr="00A76256">
        <w:rPr>
          <w:lang w:val="en-US"/>
        </w:rPr>
        <w:t xml:space="preserve">used fMRI to search for a neural code for false memories in the DRM paradigm. They manipulated the semantic overlap between studied items and critical lures from low to high. </w:t>
      </w:r>
      <w:r w:rsidR="004F0AAE" w:rsidRPr="00A76256">
        <w:rPr>
          <w:lang w:val="en-US"/>
        </w:rPr>
        <w:t>The</w:t>
      </w:r>
      <w:r w:rsidR="00D430E9" w:rsidRPr="00A76256">
        <w:rPr>
          <w:lang w:val="en-US"/>
        </w:rPr>
        <w:t xml:space="preserve"> computational</w:t>
      </w:r>
      <w:r w:rsidR="002C760F" w:rsidRPr="00A76256">
        <w:rPr>
          <w:lang w:val="en-US"/>
        </w:rPr>
        <w:t xml:space="preserve"> analysis enabled them to test the </w:t>
      </w:r>
      <w:r w:rsidR="003F086F" w:rsidRPr="00A76256">
        <w:rPr>
          <w:lang w:val="en-US"/>
        </w:rPr>
        <w:t>neural overlap between DRM items and critical lures</w:t>
      </w:r>
      <w:del w:id="1005" w:author="Author" w:date="2018-03-17T15:49:00Z">
        <w:r w:rsidR="003F086F">
          <w:rPr>
            <w:lang w:val="en-US"/>
          </w:rPr>
          <w:delText>, corresponding</w:delText>
        </w:r>
      </w:del>
      <w:ins w:id="1006" w:author="Author" w:date="2018-03-17T15:49:00Z">
        <w:r w:rsidR="003F086F" w:rsidRPr="00A76256">
          <w:rPr>
            <w:lang w:val="en-US"/>
          </w:rPr>
          <w:t xml:space="preserve"> </w:t>
        </w:r>
        <w:r w:rsidR="0084392E" w:rsidRPr="00A76256">
          <w:rPr>
            <w:lang w:val="en-US"/>
          </w:rPr>
          <w:t>that corresponded</w:t>
        </w:r>
      </w:ins>
      <w:r w:rsidR="0084392E" w:rsidRPr="00A76256">
        <w:rPr>
          <w:lang w:val="en-US"/>
        </w:rPr>
        <w:t xml:space="preserve"> </w:t>
      </w:r>
      <w:r w:rsidR="003F086F" w:rsidRPr="00A76256">
        <w:rPr>
          <w:lang w:val="en-US"/>
        </w:rPr>
        <w:t xml:space="preserve">to the semantic overlap between them. They found that patterns of activity in the temporal pole can predict false memories and that </w:t>
      </w:r>
      <w:r w:rsidR="003F1FBC" w:rsidRPr="00A76256">
        <w:rPr>
          <w:lang w:val="en-US"/>
        </w:rPr>
        <w:t>subject-specific temporal pole neural coding</w:t>
      </w:r>
      <w:r w:rsidR="003F086F" w:rsidRPr="00A76256">
        <w:rPr>
          <w:lang w:val="en-US"/>
        </w:rPr>
        <w:t xml:space="preserve"> can predict </w:t>
      </w:r>
      <w:r w:rsidR="003F1FBC" w:rsidRPr="00A76256">
        <w:rPr>
          <w:lang w:val="en-US"/>
        </w:rPr>
        <w:t>individual false memories.</w:t>
      </w:r>
      <w:del w:id="1007" w:author="Author" w:date="2018-03-17T15:57:00Z">
        <w:r w:rsidR="003F1FBC" w:rsidRPr="00A76256" w:rsidDel="004B0EDF">
          <w:rPr>
            <w:lang w:val="en-US"/>
          </w:rPr>
          <w:delText xml:space="preserve"> </w:delText>
        </w:r>
      </w:del>
    </w:p>
    <w:p w14:paraId="6A8824C5" w14:textId="3B00CE7B" w:rsidR="00874EDB" w:rsidRPr="00A76256" w:rsidRDefault="00874EDB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However, researchers are cautious when it comes to applying neuroimaging techniques in </w:t>
      </w:r>
      <w:del w:id="1008" w:author="Author" w:date="2018-03-17T15:49:00Z">
        <w:r>
          <w:rPr>
            <w:lang w:val="en-US"/>
          </w:rPr>
          <w:delText>the</w:delText>
        </w:r>
      </w:del>
      <w:ins w:id="1009" w:author="Author" w:date="2018-03-17T15:49:00Z">
        <w:r w:rsidR="001A1BE7" w:rsidRPr="00A76256">
          <w:rPr>
            <w:lang w:val="en-US"/>
          </w:rPr>
          <w:t>a</w:t>
        </w:r>
      </w:ins>
      <w:r w:rsidR="001A1BE7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courtroom to identify an individual’s memory as true or false. </w:t>
      </w:r>
      <w:del w:id="1010" w:author="Author" w:date="2018-03-17T15:49:00Z">
        <w:r w:rsidR="00271C8A">
          <w:rPr>
            <w:lang w:val="en-US"/>
          </w:rPr>
          <w:delText>First</w:delText>
        </w:r>
      </w:del>
      <w:ins w:id="1011" w:author="Author" w:date="2018-03-17T15:49:00Z">
        <w:r w:rsidR="0084392E" w:rsidRPr="00A76256">
          <w:rPr>
            <w:lang w:val="en-US"/>
          </w:rPr>
          <w:t>Firstly</w:t>
        </w:r>
      </w:ins>
      <w:r w:rsidR="0084392E" w:rsidRPr="00A76256">
        <w:rPr>
          <w:lang w:val="en-US"/>
        </w:rPr>
        <w:t xml:space="preserve">, </w:t>
      </w:r>
      <w:r w:rsidR="00271C8A" w:rsidRPr="00A76256">
        <w:rPr>
          <w:lang w:val="en-US"/>
        </w:rPr>
        <w:t xml:space="preserve">neuroimaging studies </w:t>
      </w:r>
      <w:ins w:id="1012" w:author="Author" w:date="2018-03-17T15:49:00Z">
        <w:r w:rsidR="0084392E" w:rsidRPr="00A76256">
          <w:rPr>
            <w:lang w:val="en-US"/>
          </w:rPr>
          <w:t xml:space="preserve">conducted </w:t>
        </w:r>
      </w:ins>
      <w:r w:rsidR="0084392E" w:rsidRPr="00A76256">
        <w:rPr>
          <w:lang w:val="en-US"/>
        </w:rPr>
        <w:t xml:space="preserve">in </w:t>
      </w:r>
      <w:del w:id="1013" w:author="Author" w:date="2018-03-17T15:49:00Z">
        <w:r w:rsidR="00271C8A">
          <w:rPr>
            <w:lang w:val="en-US"/>
          </w:rPr>
          <w:delText>the lab</w:delText>
        </w:r>
      </w:del>
      <w:ins w:id="1014" w:author="Author" w:date="2018-03-17T15:49:00Z">
        <w:r w:rsidR="0084392E" w:rsidRPr="00A76256">
          <w:rPr>
            <w:lang w:val="en-US"/>
          </w:rPr>
          <w:t>a laboratory</w:t>
        </w:r>
      </w:ins>
      <w:r w:rsidR="0084392E" w:rsidRPr="00A76256">
        <w:rPr>
          <w:lang w:val="en-US"/>
        </w:rPr>
        <w:t xml:space="preserve"> </w:t>
      </w:r>
      <w:r w:rsidR="00271C8A" w:rsidRPr="00A76256">
        <w:rPr>
          <w:lang w:val="en-US"/>
        </w:rPr>
        <w:t>normally examine true and false memories for simple stimuli such as words and pictures</w:t>
      </w:r>
      <w:del w:id="1015" w:author="Author" w:date="2018-03-17T15:49:00Z">
        <w:r w:rsidR="00271C8A">
          <w:rPr>
            <w:lang w:val="en-US"/>
          </w:rPr>
          <w:delText>, and</w:delText>
        </w:r>
      </w:del>
      <w:ins w:id="1016" w:author="Author" w:date="2018-03-17T15:49:00Z">
        <w:r w:rsidR="0084392E" w:rsidRPr="00A76256">
          <w:rPr>
            <w:lang w:val="en-US"/>
          </w:rPr>
          <w:t>.</w:t>
        </w:r>
        <w:r w:rsidR="00271C8A" w:rsidRPr="00A76256">
          <w:rPr>
            <w:lang w:val="en-US"/>
          </w:rPr>
          <w:t xml:space="preserve"> </w:t>
        </w:r>
        <w:r w:rsidR="0084392E" w:rsidRPr="00A76256">
          <w:rPr>
            <w:lang w:val="en-US"/>
          </w:rPr>
          <w:t>In addition,</w:t>
        </w:r>
      </w:ins>
      <w:r w:rsidR="0084392E" w:rsidRPr="00A76256">
        <w:rPr>
          <w:lang w:val="en-US"/>
        </w:rPr>
        <w:t xml:space="preserve"> </w:t>
      </w:r>
      <w:r w:rsidR="005B5B8D" w:rsidRPr="00A76256">
        <w:rPr>
          <w:lang w:val="en-US"/>
        </w:rPr>
        <w:t xml:space="preserve">brain </w:t>
      </w:r>
      <w:r w:rsidR="0032493C" w:rsidRPr="00A76256">
        <w:rPr>
          <w:lang w:val="en-US"/>
        </w:rPr>
        <w:t xml:space="preserve">activations induced by simple stimuli might be very different from activations of rich events such as a crime (Schacter &amp; Loftus, 2013). </w:t>
      </w:r>
      <w:del w:id="1017" w:author="Author" w:date="2018-03-17T15:49:00Z">
        <w:r w:rsidR="0032493C">
          <w:rPr>
            <w:lang w:val="en-US"/>
          </w:rPr>
          <w:delText>What’s more</w:delText>
        </w:r>
      </w:del>
      <w:ins w:id="1018" w:author="Author" w:date="2018-03-17T15:49:00Z">
        <w:r w:rsidR="0084392E" w:rsidRPr="00A76256">
          <w:rPr>
            <w:lang w:val="en-US"/>
          </w:rPr>
          <w:t>Furthermore</w:t>
        </w:r>
      </w:ins>
      <w:r w:rsidR="0084392E" w:rsidRPr="00A76256">
        <w:rPr>
          <w:lang w:val="en-US"/>
        </w:rPr>
        <w:t xml:space="preserve">, </w:t>
      </w:r>
      <w:r w:rsidR="0032493C" w:rsidRPr="00A76256">
        <w:rPr>
          <w:lang w:val="en-US"/>
        </w:rPr>
        <w:t>a</w:t>
      </w:r>
      <w:r w:rsidRPr="00A76256">
        <w:rPr>
          <w:lang w:val="en-US"/>
        </w:rPr>
        <w:t xml:space="preserve">lthough </w:t>
      </w:r>
      <w:r w:rsidR="009D4BF1" w:rsidRPr="00A76256">
        <w:rPr>
          <w:lang w:val="en-US"/>
        </w:rPr>
        <w:t>researchers</w:t>
      </w:r>
      <w:ins w:id="1019" w:author="Author" w:date="2018-03-17T15:49:00Z">
        <w:r w:rsidR="009D4BF1" w:rsidRPr="00A76256">
          <w:rPr>
            <w:lang w:val="en-US"/>
          </w:rPr>
          <w:t xml:space="preserve"> </w:t>
        </w:r>
        <w:r w:rsidR="00EF0E87" w:rsidRPr="00A76256">
          <w:rPr>
            <w:lang w:val="en-US"/>
          </w:rPr>
          <w:t>have</w:t>
        </w:r>
      </w:ins>
      <w:r w:rsidR="00EF0E87" w:rsidRPr="00A76256">
        <w:rPr>
          <w:lang w:val="en-US"/>
        </w:rPr>
        <w:t xml:space="preserve"> </w:t>
      </w:r>
      <w:r w:rsidR="009D4BF1" w:rsidRPr="00A76256">
        <w:rPr>
          <w:lang w:val="en-US"/>
        </w:rPr>
        <w:t xml:space="preserve">found neural differences between true and false memories, those differences are </w:t>
      </w:r>
      <w:r w:rsidR="0032493C" w:rsidRPr="00A76256">
        <w:rPr>
          <w:lang w:val="en-US"/>
        </w:rPr>
        <w:t xml:space="preserve">based on the summaries of brain </w:t>
      </w:r>
      <w:r w:rsidR="00271C8A" w:rsidRPr="00A76256">
        <w:rPr>
          <w:lang w:val="en-US"/>
        </w:rPr>
        <w:t xml:space="preserve">activities </w:t>
      </w:r>
      <w:r w:rsidR="0032493C" w:rsidRPr="00A76256">
        <w:rPr>
          <w:lang w:val="en-US"/>
        </w:rPr>
        <w:t>in a group of participants</w:t>
      </w:r>
      <w:r w:rsidR="005B5B8D" w:rsidRPr="00A76256">
        <w:rPr>
          <w:lang w:val="en-US"/>
        </w:rPr>
        <w:t xml:space="preserve">, </w:t>
      </w:r>
      <w:ins w:id="1020" w:author="Author" w:date="2018-03-17T15:49:00Z">
        <w:r w:rsidR="00EF0E87" w:rsidRPr="00A76256">
          <w:rPr>
            <w:lang w:val="en-US"/>
          </w:rPr>
          <w:t xml:space="preserve">thus, </w:t>
        </w:r>
      </w:ins>
      <w:r w:rsidR="005B5B8D" w:rsidRPr="00A76256">
        <w:rPr>
          <w:lang w:val="en-US"/>
        </w:rPr>
        <w:t xml:space="preserve">making it </w:t>
      </w:r>
      <w:del w:id="1021" w:author="Author" w:date="2018-03-17T15:49:00Z">
        <w:r w:rsidR="005B5B8D">
          <w:rPr>
            <w:lang w:val="en-US"/>
          </w:rPr>
          <w:delText>hard</w:delText>
        </w:r>
      </w:del>
      <w:ins w:id="1022" w:author="Author" w:date="2018-03-17T15:49:00Z">
        <w:r w:rsidR="00EF0E87" w:rsidRPr="00A76256">
          <w:rPr>
            <w:lang w:val="en-US"/>
          </w:rPr>
          <w:t>difficult</w:t>
        </w:r>
      </w:ins>
      <w:r w:rsidR="00EF0E87" w:rsidRPr="00A76256">
        <w:rPr>
          <w:lang w:val="en-US"/>
        </w:rPr>
        <w:t xml:space="preserve"> </w:t>
      </w:r>
      <w:r w:rsidR="005B5B8D" w:rsidRPr="00A76256">
        <w:rPr>
          <w:lang w:val="en-US"/>
        </w:rPr>
        <w:t xml:space="preserve">to </w:t>
      </w:r>
      <w:r w:rsidR="005B5B8D" w:rsidRPr="00A76256">
        <w:rPr>
          <w:lang w:val="en-US"/>
        </w:rPr>
        <w:lastRenderedPageBreak/>
        <w:t xml:space="preserve">apply the results to a single participant </w:t>
      </w:r>
      <w:r w:rsidR="0032493C" w:rsidRPr="00A76256">
        <w:rPr>
          <w:lang w:val="en-US"/>
        </w:rPr>
        <w:t>(</w:t>
      </w:r>
      <w:r w:rsidR="005B5B8D" w:rsidRPr="00A76256">
        <w:rPr>
          <w:lang w:val="en-US"/>
        </w:rPr>
        <w:t xml:space="preserve">Van de Ven, Otgaar, &amp; Howe, </w:t>
      </w:r>
      <w:r w:rsidR="00D60EA1" w:rsidRPr="00A76256">
        <w:rPr>
          <w:lang w:val="en-US"/>
        </w:rPr>
        <w:t>in press</w:t>
      </w:r>
      <w:r w:rsidR="0032493C" w:rsidRPr="00A76256">
        <w:rPr>
          <w:lang w:val="en-US"/>
        </w:rPr>
        <w:t>)</w:t>
      </w:r>
      <w:r w:rsidR="00271C8A" w:rsidRPr="00A76256">
        <w:rPr>
          <w:lang w:val="en-US"/>
        </w:rPr>
        <w:t>. Recently</w:t>
      </w:r>
      <w:del w:id="1023" w:author="Author" w:date="2018-03-17T15:49:00Z">
        <w:r w:rsidR="00271C8A">
          <w:rPr>
            <w:lang w:val="en-US"/>
          </w:rPr>
          <w:delText xml:space="preserve"> there are</w:delText>
        </w:r>
      </w:del>
      <w:ins w:id="1024" w:author="Author" w:date="2018-03-17T15:49:00Z">
        <w:r w:rsidR="00EF0E87" w:rsidRPr="00A76256">
          <w:rPr>
            <w:lang w:val="en-US"/>
          </w:rPr>
          <w:t>,</w:t>
        </w:r>
        <w:r w:rsidR="00271C8A" w:rsidRPr="00A76256">
          <w:rPr>
            <w:lang w:val="en-US"/>
          </w:rPr>
          <w:t xml:space="preserve"> </w:t>
        </w:r>
        <w:r w:rsidR="00EF0E87" w:rsidRPr="00A76256">
          <w:rPr>
            <w:lang w:val="en-US"/>
          </w:rPr>
          <w:t>although</w:t>
        </w:r>
      </w:ins>
      <w:r w:rsidR="00EF0E87" w:rsidRPr="00A76256">
        <w:rPr>
          <w:lang w:val="en-US"/>
        </w:rPr>
        <w:t xml:space="preserve"> </w:t>
      </w:r>
      <w:r w:rsidR="00271C8A" w:rsidRPr="00A76256">
        <w:rPr>
          <w:lang w:val="en-US"/>
        </w:rPr>
        <w:t xml:space="preserve">studies </w:t>
      </w:r>
      <w:del w:id="1025" w:author="Author" w:date="2018-03-17T15:49:00Z">
        <w:r w:rsidR="00271C8A">
          <w:rPr>
            <w:lang w:val="en-US"/>
          </w:rPr>
          <w:delText>showing</w:delText>
        </w:r>
      </w:del>
      <w:ins w:id="1026" w:author="Author" w:date="2018-03-17T15:49:00Z">
        <w:r w:rsidR="00EF0E87" w:rsidRPr="00A76256">
          <w:rPr>
            <w:lang w:val="en-US"/>
          </w:rPr>
          <w:t>have shown</w:t>
        </w:r>
      </w:ins>
      <w:r w:rsidR="00EF0E87" w:rsidRPr="00A76256">
        <w:rPr>
          <w:lang w:val="en-US"/>
        </w:rPr>
        <w:t xml:space="preserve"> </w:t>
      </w:r>
      <w:r w:rsidR="0032493C" w:rsidRPr="00A76256">
        <w:rPr>
          <w:lang w:val="en-US"/>
        </w:rPr>
        <w:t xml:space="preserve">neural </w:t>
      </w:r>
      <w:r w:rsidR="005B5B8D" w:rsidRPr="00A76256">
        <w:rPr>
          <w:lang w:val="en-US"/>
        </w:rPr>
        <w:t>de</w:t>
      </w:r>
      <w:r w:rsidR="0032493C" w:rsidRPr="00A76256">
        <w:rPr>
          <w:lang w:val="en-US"/>
        </w:rPr>
        <w:t xml:space="preserve">coding of individual (false) memories (e.g., </w:t>
      </w:r>
      <w:r w:rsidR="005B5B8D" w:rsidRPr="00A76256">
        <w:rPr>
          <w:lang w:val="en-US"/>
        </w:rPr>
        <w:t>Chadwick et al., 2016</w:t>
      </w:r>
      <w:r w:rsidR="0032493C" w:rsidRPr="00A76256">
        <w:rPr>
          <w:lang w:val="en-US"/>
        </w:rPr>
        <w:t xml:space="preserve">), </w:t>
      </w:r>
      <w:del w:id="1027" w:author="Author" w:date="2018-03-17T15:49:00Z">
        <w:r w:rsidR="005B5B8D">
          <w:rPr>
            <w:lang w:val="en-US"/>
          </w:rPr>
          <w:delText>but</w:delText>
        </w:r>
      </w:del>
      <w:ins w:id="1028" w:author="Author" w:date="2018-03-17T15:49:00Z">
        <w:r w:rsidR="00EF0E87" w:rsidRPr="00A76256">
          <w:rPr>
            <w:lang w:val="en-US"/>
          </w:rPr>
          <w:t>presently</w:t>
        </w:r>
      </w:ins>
      <w:r w:rsidR="00EF0E87" w:rsidRPr="00A76256">
        <w:rPr>
          <w:lang w:val="en-US"/>
        </w:rPr>
        <w:t xml:space="preserve"> </w:t>
      </w:r>
      <w:r w:rsidR="000F638D" w:rsidRPr="00A76256">
        <w:rPr>
          <w:lang w:val="en-US"/>
        </w:rPr>
        <w:t>the differentiation between</w:t>
      </w:r>
      <w:r w:rsidR="00530DAF" w:rsidRPr="00A76256">
        <w:rPr>
          <w:lang w:val="en-US"/>
        </w:rPr>
        <w:t xml:space="preserve"> false </w:t>
      </w:r>
      <w:r w:rsidR="000F638D" w:rsidRPr="00A76256">
        <w:rPr>
          <w:lang w:val="en-US"/>
        </w:rPr>
        <w:t xml:space="preserve">and </w:t>
      </w:r>
      <w:r w:rsidR="00530DAF" w:rsidRPr="00A76256">
        <w:rPr>
          <w:lang w:val="en-US"/>
        </w:rPr>
        <w:t>true memor</w:t>
      </w:r>
      <w:r w:rsidR="000F638D" w:rsidRPr="00A76256">
        <w:rPr>
          <w:lang w:val="en-US"/>
        </w:rPr>
        <w:t xml:space="preserve">ies </w:t>
      </w:r>
      <w:r w:rsidR="00EF0E87" w:rsidRPr="00A76256">
        <w:rPr>
          <w:lang w:val="en-US"/>
        </w:rPr>
        <w:t xml:space="preserve">is </w:t>
      </w:r>
      <w:del w:id="1029" w:author="Author" w:date="2018-03-17T15:49:00Z">
        <w:r w:rsidR="00530DAF">
          <w:rPr>
            <w:lang w:val="en-US"/>
          </w:rPr>
          <w:delText>at present</w:delText>
        </w:r>
        <w:r w:rsidR="000F638D">
          <w:rPr>
            <w:lang w:val="en-US"/>
          </w:rPr>
          <w:delText xml:space="preserve"> far from 100%</w:delText>
        </w:r>
      </w:del>
      <w:ins w:id="1030" w:author="Author" w:date="2018-03-17T15:49:00Z">
        <w:r w:rsidR="00EF0E87" w:rsidRPr="00A76256">
          <w:rPr>
            <w:lang w:val="en-US"/>
          </w:rPr>
          <w:t xml:space="preserve">not </w:t>
        </w:r>
        <w:r w:rsidR="001F2B64" w:rsidRPr="00A76256">
          <w:rPr>
            <w:lang w:val="en-US"/>
          </w:rPr>
          <w:t>completely</w:t>
        </w:r>
      </w:ins>
      <w:r w:rsidR="001F2B64" w:rsidRPr="00A76256">
        <w:rPr>
          <w:lang w:val="en-US"/>
        </w:rPr>
        <w:t xml:space="preserve"> </w:t>
      </w:r>
      <w:r w:rsidR="000F638D" w:rsidRPr="00A76256">
        <w:rPr>
          <w:lang w:val="en-US"/>
        </w:rPr>
        <w:t>accurate</w:t>
      </w:r>
      <w:r w:rsidR="00530DAF" w:rsidRPr="00A76256">
        <w:rPr>
          <w:lang w:val="en-US"/>
        </w:rPr>
        <w:t xml:space="preserve">. </w:t>
      </w:r>
      <w:del w:id="1031" w:author="Author" w:date="2018-03-17T15:49:00Z">
        <w:r w:rsidR="000F638D">
          <w:rPr>
            <w:lang w:val="en-US"/>
          </w:rPr>
          <w:delText>Still</w:delText>
        </w:r>
      </w:del>
      <w:ins w:id="1032" w:author="Author" w:date="2018-03-17T15:49:00Z">
        <w:r w:rsidR="00EF0E87" w:rsidRPr="00A76256">
          <w:rPr>
            <w:lang w:val="en-US"/>
          </w:rPr>
          <w:t>However</w:t>
        </w:r>
      </w:ins>
      <w:r w:rsidR="00EF0E87" w:rsidRPr="00A76256">
        <w:rPr>
          <w:lang w:val="en-US"/>
        </w:rPr>
        <w:t xml:space="preserve">, </w:t>
      </w:r>
      <w:r w:rsidR="00530DAF" w:rsidRPr="00A76256">
        <w:rPr>
          <w:lang w:val="en-US"/>
        </w:rPr>
        <w:t xml:space="preserve">as neuroimaging techniques develop and more complex stimuli are examined, it </w:t>
      </w:r>
      <w:del w:id="1033" w:author="Author" w:date="2018-03-17T15:49:00Z">
        <w:r w:rsidR="00530DAF">
          <w:rPr>
            <w:lang w:val="en-US"/>
          </w:rPr>
          <w:delText>looks</w:delText>
        </w:r>
      </w:del>
      <w:ins w:id="1034" w:author="Author" w:date="2018-03-17T15:49:00Z">
        <w:r w:rsidR="00EF0E87" w:rsidRPr="00A76256">
          <w:rPr>
            <w:lang w:val="en-US"/>
          </w:rPr>
          <w:t>appears</w:t>
        </w:r>
      </w:ins>
      <w:r w:rsidR="00EF0E87" w:rsidRPr="00A76256">
        <w:rPr>
          <w:lang w:val="en-US"/>
        </w:rPr>
        <w:t xml:space="preserve"> </w:t>
      </w:r>
      <w:r w:rsidR="00530DAF" w:rsidRPr="00A76256">
        <w:rPr>
          <w:lang w:val="en-US"/>
        </w:rPr>
        <w:t>promising</w:t>
      </w:r>
      <w:r w:rsidR="00EF0E87" w:rsidRPr="00A76256">
        <w:rPr>
          <w:lang w:val="en-US"/>
        </w:rPr>
        <w:t xml:space="preserve"> </w:t>
      </w:r>
      <w:del w:id="1035" w:author="Author" w:date="2018-03-17T15:49:00Z">
        <w:r w:rsidR="00530DAF">
          <w:rPr>
            <w:lang w:val="en-US"/>
          </w:rPr>
          <w:delText>to distinguish</w:delText>
        </w:r>
      </w:del>
      <w:ins w:id="1036" w:author="Author" w:date="2018-03-17T15:49:00Z">
        <w:r w:rsidR="00EF0E87" w:rsidRPr="00A76256">
          <w:rPr>
            <w:lang w:val="en-US"/>
          </w:rPr>
          <w:t>that</w:t>
        </w:r>
      </w:ins>
      <w:r w:rsidR="00530DAF" w:rsidRPr="00A76256">
        <w:rPr>
          <w:lang w:val="en-US"/>
        </w:rPr>
        <w:t xml:space="preserve"> false from true memories</w:t>
      </w:r>
      <w:ins w:id="1037" w:author="Author" w:date="2018-03-17T15:49:00Z">
        <w:r w:rsidR="00EF0E87" w:rsidRPr="00A76256">
          <w:rPr>
            <w:lang w:val="en-US"/>
          </w:rPr>
          <w:t xml:space="preserve"> will be distinguished</w:t>
        </w:r>
      </w:ins>
      <w:r w:rsidR="00530DAF" w:rsidRPr="00A76256">
        <w:rPr>
          <w:lang w:val="en-US"/>
        </w:rPr>
        <w:t xml:space="preserve"> at the neural level</w:t>
      </w:r>
      <w:r w:rsidR="000F638D" w:rsidRPr="00A76256">
        <w:rPr>
          <w:lang w:val="en-US"/>
        </w:rPr>
        <w:t>, particularly because</w:t>
      </w:r>
      <w:r w:rsidR="00FD7EDC" w:rsidRPr="00A76256">
        <w:rPr>
          <w:lang w:val="en-US"/>
        </w:rPr>
        <w:t xml:space="preserve"> </w:t>
      </w:r>
      <w:r w:rsidR="00530A3B" w:rsidRPr="00A76256">
        <w:rPr>
          <w:lang w:val="en-US"/>
        </w:rPr>
        <w:t>it is almost impossible to distinguish false from true memories at the behavioral level (Bernstein &amp; Loftus, 2009)</w:t>
      </w:r>
      <w:r w:rsidR="00530DAF" w:rsidRPr="00A76256">
        <w:rPr>
          <w:lang w:val="en-US"/>
        </w:rPr>
        <w:t>.</w:t>
      </w:r>
      <w:del w:id="1038" w:author="Author" w:date="2018-03-17T15:57:00Z">
        <w:r w:rsidR="00530DAF" w:rsidRPr="00A76256" w:rsidDel="004B0EDF">
          <w:rPr>
            <w:lang w:val="en-US"/>
          </w:rPr>
          <w:delText xml:space="preserve"> </w:delText>
        </w:r>
        <w:r w:rsidR="005B5B8D" w:rsidRPr="00A76256" w:rsidDel="004B0EDF">
          <w:rPr>
            <w:lang w:val="en-US"/>
          </w:rPr>
          <w:delText xml:space="preserve"> </w:delText>
        </w:r>
        <w:r w:rsidR="009D4BF1" w:rsidRPr="00A76256" w:rsidDel="004B0EDF">
          <w:rPr>
            <w:lang w:val="en-US"/>
          </w:rPr>
          <w:delText xml:space="preserve"> </w:delText>
        </w:r>
      </w:del>
    </w:p>
    <w:p w14:paraId="03F77B0E" w14:textId="28FE1336" w:rsidR="00512BEF" w:rsidRPr="00A76256" w:rsidRDefault="004727AA" w:rsidP="004727AA">
      <w:pPr>
        <w:jc w:val="center"/>
        <w:rPr>
          <w:b/>
          <w:lang w:val="en-US"/>
        </w:rPr>
      </w:pPr>
      <w:r w:rsidRPr="00A76256">
        <w:rPr>
          <w:b/>
          <w:lang w:val="en-US"/>
        </w:rPr>
        <w:t xml:space="preserve">Conclusions and </w:t>
      </w:r>
      <w:del w:id="1039" w:author="Author" w:date="2018-03-17T15:49:00Z">
        <w:r w:rsidRPr="004727AA">
          <w:rPr>
            <w:b/>
            <w:lang w:val="en-US"/>
          </w:rPr>
          <w:delText>Future Directions</w:delText>
        </w:r>
      </w:del>
      <w:ins w:id="1040" w:author="Author" w:date="2018-03-17T15:49:00Z">
        <w:r w:rsidR="001F2B64" w:rsidRPr="00A76256">
          <w:rPr>
            <w:b/>
            <w:lang w:val="en-US"/>
          </w:rPr>
          <w:t>future directions</w:t>
        </w:r>
      </w:ins>
      <w:r w:rsidR="001F2B64" w:rsidRPr="00A76256">
        <w:rPr>
          <w:b/>
          <w:lang w:val="en-US"/>
        </w:rPr>
        <w:t xml:space="preserve"> for China</w:t>
      </w:r>
    </w:p>
    <w:p w14:paraId="48386CBA" w14:textId="3633BFE1" w:rsidR="004727AA" w:rsidRPr="00A76256" w:rsidRDefault="004276DF" w:rsidP="0015392B">
      <w:pPr>
        <w:ind w:firstLine="709"/>
        <w:jc w:val="both"/>
        <w:rPr>
          <w:lang w:val="en-US"/>
        </w:rPr>
      </w:pPr>
      <w:del w:id="1041" w:author="Author" w:date="2018-03-17T15:49:00Z">
        <w:r>
          <w:rPr>
            <w:lang w:val="en-US"/>
          </w:rPr>
          <w:delText>We reviewed two</w:delText>
        </w:r>
      </w:del>
      <w:ins w:id="1042" w:author="Author" w:date="2018-03-17T15:49:00Z">
        <w:r w:rsidR="00924779" w:rsidRPr="00A76256">
          <w:rPr>
            <w:lang w:val="en-US"/>
          </w:rPr>
          <w:t>Two</w:t>
        </w:r>
      </w:ins>
      <w:r w:rsidR="00924779" w:rsidRPr="00A76256">
        <w:rPr>
          <w:lang w:val="en-US"/>
        </w:rPr>
        <w:t xml:space="preserve"> </w:t>
      </w:r>
      <w:r w:rsidRPr="00A76256">
        <w:rPr>
          <w:lang w:val="en-US"/>
        </w:rPr>
        <w:t>types of false memories</w:t>
      </w:r>
      <w:del w:id="1043" w:author="Author" w:date="2018-03-17T15:49:00Z">
        <w:r>
          <w:rPr>
            <w:lang w:val="en-US"/>
          </w:rPr>
          <w:delText xml:space="preserve"> (</w:delText>
        </w:r>
      </w:del>
      <w:ins w:id="1044" w:author="Author" w:date="2018-03-17T15:49:00Z">
        <w:r w:rsidR="00924779" w:rsidRPr="00A76256">
          <w:rPr>
            <w:lang w:val="en-US"/>
          </w:rPr>
          <w:t>, namely,</w:t>
        </w:r>
        <w:r w:rsidRPr="00A76256">
          <w:rPr>
            <w:lang w:val="en-US"/>
          </w:rPr>
          <w:t xml:space="preserve"> </w:t>
        </w:r>
      </w:ins>
      <w:r w:rsidRPr="00A76256">
        <w:rPr>
          <w:lang w:val="en-US"/>
        </w:rPr>
        <w:t>exogenous</w:t>
      </w:r>
      <w:r w:rsidR="00924779" w:rsidRPr="00A76256">
        <w:rPr>
          <w:lang w:val="en-US"/>
        </w:rPr>
        <w:t xml:space="preserve"> </w:t>
      </w:r>
      <w:del w:id="1045" w:author="Author" w:date="2018-03-17T15:49:00Z">
        <w:r>
          <w:rPr>
            <w:lang w:val="en-US"/>
          </w:rPr>
          <w:delText>vs.</w:delText>
        </w:r>
      </w:del>
      <w:ins w:id="1046" w:author="Author" w:date="2018-03-17T15:49:00Z">
        <w:r w:rsidR="00924779" w:rsidRPr="00A76256">
          <w:rPr>
            <w:lang w:val="en-US"/>
          </w:rPr>
          <w:t xml:space="preserve">and </w:t>
        </w:r>
      </w:ins>
      <w:del w:id="1047" w:author="Author" w:date="2018-03-17T15:57:00Z">
        <w:r w:rsidRPr="00A76256" w:rsidDel="004B0EDF">
          <w:rPr>
            <w:lang w:val="en-US"/>
          </w:rPr>
          <w:delText xml:space="preserve"> </w:delText>
        </w:r>
      </w:del>
      <w:r w:rsidRPr="00A76256">
        <w:rPr>
          <w:lang w:val="en-US"/>
        </w:rPr>
        <w:t>endogenous</w:t>
      </w:r>
      <w:del w:id="1048" w:author="Author" w:date="2018-03-17T15:49:00Z">
        <w:r>
          <w:rPr>
            <w:lang w:val="en-US"/>
          </w:rPr>
          <w:delText>)</w:delText>
        </w:r>
      </w:del>
      <w:ins w:id="1049" w:author="Author" w:date="2018-03-17T15:49:00Z">
        <w:r w:rsidR="00924779" w:rsidRPr="00A76256">
          <w:rPr>
            <w:lang w:val="en-US"/>
          </w:rPr>
          <w:t xml:space="preserve"> false memories </w:t>
        </w:r>
      </w:ins>
      <w:del w:id="1050" w:author="Author" w:date="2018-03-17T15:57:00Z">
        <w:r w:rsidRPr="00A76256" w:rsidDel="004B0EDF">
          <w:rPr>
            <w:lang w:val="en-US"/>
          </w:rPr>
          <w:delText xml:space="preserve"> </w:delText>
        </w:r>
      </w:del>
      <w:r w:rsidRPr="00A76256">
        <w:rPr>
          <w:lang w:val="en-US"/>
        </w:rPr>
        <w:t xml:space="preserve">and </w:t>
      </w:r>
      <w:del w:id="1051" w:author="Author" w:date="2018-03-17T15:49:00Z">
        <w:r>
          <w:rPr>
            <w:lang w:val="en-US"/>
          </w:rPr>
          <w:delText>their</w:delText>
        </w:r>
      </w:del>
      <w:ins w:id="1052" w:author="Author" w:date="2018-03-17T15:49:00Z">
        <w:r w:rsidR="00924779" w:rsidRPr="00A76256">
          <w:rPr>
            <w:lang w:val="en-US"/>
          </w:rPr>
          <w:t>the</w:t>
        </w:r>
      </w:ins>
      <w:r w:rsidR="00924779" w:rsidRPr="00A76256">
        <w:rPr>
          <w:lang w:val="en-US"/>
        </w:rPr>
        <w:t xml:space="preserve"> </w:t>
      </w:r>
      <w:r w:rsidR="00841D2E" w:rsidRPr="00A76256">
        <w:rPr>
          <w:lang w:val="en-US"/>
        </w:rPr>
        <w:t xml:space="preserve">possible </w:t>
      </w:r>
      <w:r w:rsidRPr="00A76256">
        <w:rPr>
          <w:lang w:val="en-US"/>
        </w:rPr>
        <w:t>consequences</w:t>
      </w:r>
      <w:r w:rsidR="00924779" w:rsidRPr="00A76256">
        <w:rPr>
          <w:lang w:val="en-US"/>
        </w:rPr>
        <w:t xml:space="preserve"> </w:t>
      </w:r>
      <w:ins w:id="1053" w:author="Author" w:date="2018-03-17T15:49:00Z">
        <w:r w:rsidR="00924779" w:rsidRPr="00A76256">
          <w:rPr>
            <w:lang w:val="en-US"/>
          </w:rPr>
          <w:t xml:space="preserve">of both </w:t>
        </w:r>
      </w:ins>
      <w:r w:rsidRPr="00A76256">
        <w:rPr>
          <w:lang w:val="en-US"/>
        </w:rPr>
        <w:t xml:space="preserve">in </w:t>
      </w:r>
      <w:r w:rsidR="00841D2E" w:rsidRPr="00A76256">
        <w:rPr>
          <w:lang w:val="en-US"/>
        </w:rPr>
        <w:t>eyewitness testimony</w:t>
      </w:r>
      <w:del w:id="1054" w:author="Author" w:date="2018-03-17T15:49:00Z">
        <w:r w:rsidR="00841D2E">
          <w:rPr>
            <w:lang w:val="en-US"/>
          </w:rPr>
          <w:delText>.</w:delText>
        </w:r>
      </w:del>
      <w:ins w:id="1055" w:author="Author" w:date="2018-03-17T15:49:00Z">
        <w:r w:rsidR="00924779" w:rsidRPr="00A76256">
          <w:rPr>
            <w:lang w:val="en-US"/>
          </w:rPr>
          <w:t xml:space="preserve"> were examined</w:t>
        </w:r>
        <w:r w:rsidR="00841D2E" w:rsidRPr="00A76256">
          <w:rPr>
            <w:lang w:val="en-US"/>
          </w:rPr>
          <w:t>.</w:t>
        </w:r>
      </w:ins>
      <w:r w:rsidR="00841D2E" w:rsidRPr="00A76256">
        <w:rPr>
          <w:lang w:val="en-US"/>
        </w:rPr>
        <w:t xml:space="preserve"> Exogenous false memories may occur after people receive external misinformation, which can </w:t>
      </w:r>
      <w:del w:id="1056" w:author="Author" w:date="2018-03-17T15:49:00Z">
        <w:r w:rsidR="00841D2E">
          <w:rPr>
            <w:lang w:val="en-US"/>
          </w:rPr>
          <w:delText>be</w:delText>
        </w:r>
      </w:del>
      <w:ins w:id="1057" w:author="Author" w:date="2018-03-17T15:49:00Z">
        <w:r w:rsidR="00924779" w:rsidRPr="00A76256">
          <w:rPr>
            <w:lang w:val="en-US"/>
          </w:rPr>
          <w:t>include</w:t>
        </w:r>
      </w:ins>
      <w:r w:rsidR="00924779" w:rsidRPr="00A76256">
        <w:rPr>
          <w:lang w:val="en-US"/>
        </w:rPr>
        <w:t xml:space="preserve"> </w:t>
      </w:r>
      <w:r w:rsidR="00841D2E" w:rsidRPr="00A76256">
        <w:rPr>
          <w:lang w:val="en-US"/>
        </w:rPr>
        <w:t xml:space="preserve">suggestive questions </w:t>
      </w:r>
      <w:del w:id="1058" w:author="Author" w:date="2018-03-17T15:49:00Z">
        <w:r w:rsidR="00841D2E">
          <w:rPr>
            <w:lang w:val="en-US"/>
          </w:rPr>
          <w:delText>or</w:delText>
        </w:r>
      </w:del>
      <w:ins w:id="1059" w:author="Author" w:date="2018-03-17T15:49:00Z">
        <w:r w:rsidR="00924779" w:rsidRPr="00A76256">
          <w:rPr>
            <w:lang w:val="en-US"/>
          </w:rPr>
          <w:t>and</w:t>
        </w:r>
      </w:ins>
      <w:r w:rsidR="00924779" w:rsidRPr="00A76256">
        <w:rPr>
          <w:lang w:val="en-US"/>
        </w:rPr>
        <w:t xml:space="preserve"> </w:t>
      </w:r>
      <w:r w:rsidR="00841D2E" w:rsidRPr="00A76256">
        <w:rPr>
          <w:lang w:val="en-US"/>
        </w:rPr>
        <w:t xml:space="preserve">gestures during </w:t>
      </w:r>
      <w:del w:id="1060" w:author="Author" w:date="2018-03-17T15:49:00Z">
        <w:r w:rsidR="00841D2E">
          <w:rPr>
            <w:lang w:val="en-US"/>
          </w:rPr>
          <w:delText>interview</w:delText>
        </w:r>
      </w:del>
      <w:ins w:id="1061" w:author="Author" w:date="2018-03-17T15:49:00Z">
        <w:r w:rsidR="00924779" w:rsidRPr="00A76256">
          <w:rPr>
            <w:lang w:val="en-US"/>
          </w:rPr>
          <w:t>interviews</w:t>
        </w:r>
      </w:ins>
      <w:r w:rsidR="00924779" w:rsidRPr="00A76256">
        <w:rPr>
          <w:lang w:val="en-US"/>
        </w:rPr>
        <w:t xml:space="preserve">, </w:t>
      </w:r>
      <w:r w:rsidR="00841D2E" w:rsidRPr="00A76256">
        <w:rPr>
          <w:lang w:val="en-US"/>
        </w:rPr>
        <w:t xml:space="preserve">misleading information </w:t>
      </w:r>
      <w:ins w:id="1062" w:author="Author" w:date="2018-03-17T15:49:00Z">
        <w:r w:rsidR="00924779" w:rsidRPr="00A76256">
          <w:rPr>
            <w:lang w:val="en-US"/>
          </w:rPr>
          <w:t xml:space="preserve">in </w:t>
        </w:r>
      </w:ins>
      <w:r w:rsidR="00841D2E" w:rsidRPr="00A76256">
        <w:rPr>
          <w:lang w:val="en-US"/>
        </w:rPr>
        <w:t xml:space="preserve">pre- </w:t>
      </w:r>
      <w:r w:rsidR="00130C6E" w:rsidRPr="00A76256">
        <w:rPr>
          <w:lang w:val="en-US"/>
        </w:rPr>
        <w:t>or</w:t>
      </w:r>
      <w:r w:rsidR="00841D2E" w:rsidRPr="00A76256">
        <w:rPr>
          <w:lang w:val="en-US"/>
        </w:rPr>
        <w:t xml:space="preserve"> post-</w:t>
      </w:r>
      <w:r w:rsidR="00130C6E" w:rsidRPr="00A76256">
        <w:rPr>
          <w:lang w:val="en-US"/>
        </w:rPr>
        <w:t xml:space="preserve">lineup </w:t>
      </w:r>
      <w:r w:rsidR="00841D2E" w:rsidRPr="00A76256">
        <w:rPr>
          <w:lang w:val="en-US"/>
        </w:rPr>
        <w:t>identification</w:t>
      </w:r>
      <w:del w:id="1063" w:author="Author" w:date="2018-03-17T15:49:00Z">
        <w:r w:rsidR="00DA4100">
          <w:rPr>
            <w:lang w:val="en-US"/>
          </w:rPr>
          <w:delText>, or</w:delText>
        </w:r>
      </w:del>
      <w:ins w:id="1064" w:author="Author" w:date="2018-03-17T15:49:00Z">
        <w:r w:rsidR="00924779" w:rsidRPr="00A76256">
          <w:rPr>
            <w:lang w:val="en-US"/>
          </w:rPr>
          <w:t xml:space="preserve"> and</w:t>
        </w:r>
      </w:ins>
      <w:r w:rsidR="00DA4100" w:rsidRPr="00A76256">
        <w:rPr>
          <w:lang w:val="en-US"/>
        </w:rPr>
        <w:t xml:space="preserve"> false information from a co-witness. Endogenous false memories </w:t>
      </w:r>
      <w:r w:rsidR="000F638D" w:rsidRPr="00A76256">
        <w:rPr>
          <w:lang w:val="en-US"/>
        </w:rPr>
        <w:t>are generated</w:t>
      </w:r>
      <w:r w:rsidR="00DA4100" w:rsidRPr="00A76256">
        <w:rPr>
          <w:lang w:val="en-US"/>
        </w:rPr>
        <w:t xml:space="preserve"> by internal cognitive </w:t>
      </w:r>
      <w:r w:rsidR="000F638D" w:rsidRPr="00A76256">
        <w:rPr>
          <w:lang w:val="en-US"/>
        </w:rPr>
        <w:t xml:space="preserve">mechanisms </w:t>
      </w:r>
      <w:r w:rsidR="00DA4100" w:rsidRPr="00A76256">
        <w:rPr>
          <w:lang w:val="en-US"/>
        </w:rPr>
        <w:t>without external misleading info</w:t>
      </w:r>
      <w:r w:rsidR="00C103FF" w:rsidRPr="00A76256">
        <w:rPr>
          <w:lang w:val="en-US"/>
        </w:rPr>
        <w:t xml:space="preserve">rmation, and can be inflated by negative </w:t>
      </w:r>
      <w:del w:id="1065" w:author="Author" w:date="2018-03-17T15:49:00Z">
        <w:r w:rsidR="00C103FF">
          <w:rPr>
            <w:lang w:val="en-US"/>
          </w:rPr>
          <w:delText>emotion</w:delText>
        </w:r>
      </w:del>
      <w:ins w:id="1066" w:author="Author" w:date="2018-03-17T15:49:00Z">
        <w:r w:rsidR="00924779" w:rsidRPr="00A76256">
          <w:rPr>
            <w:lang w:val="en-US"/>
          </w:rPr>
          <w:t>emotions</w:t>
        </w:r>
      </w:ins>
      <w:r w:rsidR="00924779" w:rsidRPr="00A76256">
        <w:rPr>
          <w:lang w:val="en-US"/>
        </w:rPr>
        <w:t xml:space="preserve"> </w:t>
      </w:r>
      <w:r w:rsidR="00C103FF" w:rsidRPr="00A76256">
        <w:rPr>
          <w:lang w:val="en-US"/>
        </w:rPr>
        <w:t xml:space="preserve">and high arousal. </w:t>
      </w:r>
      <w:del w:id="1067" w:author="Author" w:date="2018-03-17T15:49:00Z">
        <w:r w:rsidR="00C103FF">
          <w:rPr>
            <w:lang w:val="en-US"/>
          </w:rPr>
          <w:delText>Overall</w:delText>
        </w:r>
      </w:del>
      <w:ins w:id="1068" w:author="Author" w:date="2018-03-17T15:49:00Z">
        <w:r w:rsidR="00924779" w:rsidRPr="00A76256">
          <w:rPr>
            <w:lang w:val="en-US"/>
          </w:rPr>
          <w:t>In essence</w:t>
        </w:r>
      </w:ins>
      <w:r w:rsidR="00924779" w:rsidRPr="00A76256">
        <w:rPr>
          <w:lang w:val="en-US"/>
        </w:rPr>
        <w:t xml:space="preserve">, </w:t>
      </w:r>
      <w:r w:rsidR="00C103FF" w:rsidRPr="00A76256">
        <w:rPr>
          <w:lang w:val="en-US"/>
        </w:rPr>
        <w:t xml:space="preserve">false memories can </w:t>
      </w:r>
      <w:del w:id="1069" w:author="Author" w:date="2018-03-17T15:49:00Z">
        <w:r w:rsidR="00C103FF">
          <w:rPr>
            <w:lang w:val="en-US"/>
          </w:rPr>
          <w:delText>lead to wrong</w:delText>
        </w:r>
      </w:del>
      <w:ins w:id="1070" w:author="Author" w:date="2018-03-17T15:49:00Z">
        <w:r w:rsidR="00924779" w:rsidRPr="00A76256">
          <w:rPr>
            <w:lang w:val="en-US"/>
          </w:rPr>
          <w:t>result in incorrect</w:t>
        </w:r>
      </w:ins>
      <w:r w:rsidR="00924779" w:rsidRPr="00A76256">
        <w:rPr>
          <w:lang w:val="en-US"/>
        </w:rPr>
        <w:t xml:space="preserve"> </w:t>
      </w:r>
      <w:r w:rsidR="00C103FF" w:rsidRPr="00A76256">
        <w:rPr>
          <w:lang w:val="en-US"/>
        </w:rPr>
        <w:t>description</w:t>
      </w:r>
      <w:r w:rsidR="00911564" w:rsidRPr="00A76256">
        <w:rPr>
          <w:lang w:val="en-US"/>
        </w:rPr>
        <w:t>s</w:t>
      </w:r>
      <w:r w:rsidR="00C103FF" w:rsidRPr="00A76256">
        <w:rPr>
          <w:lang w:val="en-US"/>
        </w:rPr>
        <w:t xml:space="preserve"> of the perpetrator </w:t>
      </w:r>
      <w:r w:rsidR="0038452D" w:rsidRPr="00A76256">
        <w:rPr>
          <w:lang w:val="en-US"/>
        </w:rPr>
        <w:t>or the crime</w:t>
      </w:r>
      <w:del w:id="1071" w:author="Author" w:date="2018-03-17T15:49:00Z">
        <w:r w:rsidR="0038452D">
          <w:rPr>
            <w:lang w:val="en-US"/>
          </w:rPr>
          <w:delText xml:space="preserve"> </w:delText>
        </w:r>
        <w:r w:rsidR="00C103FF">
          <w:rPr>
            <w:lang w:val="en-US"/>
          </w:rPr>
          <w:delText>t</w:delText>
        </w:r>
        <w:r w:rsidR="0038452D">
          <w:rPr>
            <w:lang w:val="en-US"/>
          </w:rPr>
          <w:delText>hat</w:delText>
        </w:r>
      </w:del>
      <w:ins w:id="1072" w:author="Author" w:date="2018-03-17T15:49:00Z">
        <w:r w:rsidR="00924779" w:rsidRPr="00A76256">
          <w:rPr>
            <w:lang w:val="en-US"/>
          </w:rPr>
          <w:t>,</w:t>
        </w:r>
        <w:r w:rsidR="0038452D" w:rsidRPr="00A76256">
          <w:rPr>
            <w:lang w:val="en-US"/>
          </w:rPr>
          <w:t xml:space="preserve"> </w:t>
        </w:r>
        <w:r w:rsidR="00924779" w:rsidRPr="00A76256">
          <w:rPr>
            <w:lang w:val="en-US"/>
          </w:rPr>
          <w:t>which</w:t>
        </w:r>
      </w:ins>
      <w:r w:rsidR="00924779" w:rsidRPr="00A76256">
        <w:rPr>
          <w:lang w:val="en-US"/>
        </w:rPr>
        <w:t xml:space="preserve"> may </w:t>
      </w:r>
      <w:del w:id="1073" w:author="Author" w:date="2018-03-17T15:49:00Z">
        <w:r w:rsidR="0038452D">
          <w:rPr>
            <w:lang w:val="en-US"/>
          </w:rPr>
          <w:delText>guide</w:delText>
        </w:r>
      </w:del>
      <w:ins w:id="1074" w:author="Author" w:date="2018-03-17T15:49:00Z">
        <w:r w:rsidR="00924779" w:rsidRPr="00A76256">
          <w:rPr>
            <w:lang w:val="en-US"/>
          </w:rPr>
          <w:t>result in</w:t>
        </w:r>
      </w:ins>
      <w:r w:rsidR="00924779" w:rsidRPr="00A76256">
        <w:rPr>
          <w:lang w:val="en-US"/>
        </w:rPr>
        <w:t xml:space="preserve"> the </w:t>
      </w:r>
      <w:r w:rsidR="0038452D" w:rsidRPr="00A76256">
        <w:rPr>
          <w:lang w:val="en-US"/>
        </w:rPr>
        <w:t xml:space="preserve">investigation </w:t>
      </w:r>
      <w:del w:id="1075" w:author="Author" w:date="2018-03-17T15:49:00Z">
        <w:r w:rsidR="00911564">
          <w:rPr>
            <w:lang w:val="en-US"/>
          </w:rPr>
          <w:delText xml:space="preserve">into </w:delText>
        </w:r>
        <w:r w:rsidR="0038452D">
          <w:rPr>
            <w:lang w:val="en-US"/>
          </w:rPr>
          <w:delText>a</w:delText>
        </w:r>
      </w:del>
      <w:ins w:id="1076" w:author="Author" w:date="2018-03-17T15:49:00Z">
        <w:r w:rsidR="00924779" w:rsidRPr="00A76256">
          <w:rPr>
            <w:lang w:val="en-US"/>
          </w:rPr>
          <w:t>pursuing the</w:t>
        </w:r>
      </w:ins>
      <w:r w:rsidR="00924779" w:rsidRPr="00A76256">
        <w:rPr>
          <w:lang w:val="en-US"/>
        </w:rPr>
        <w:t xml:space="preserve"> </w:t>
      </w:r>
      <w:r w:rsidR="0038452D" w:rsidRPr="00A76256">
        <w:rPr>
          <w:lang w:val="en-US"/>
        </w:rPr>
        <w:t>wrong direction</w:t>
      </w:r>
      <w:del w:id="1077" w:author="Author" w:date="2018-03-17T15:49:00Z">
        <w:r w:rsidR="00C103FF">
          <w:rPr>
            <w:lang w:val="en-US"/>
          </w:rPr>
          <w:delText>,</w:delText>
        </w:r>
      </w:del>
      <w:r w:rsidR="0038452D" w:rsidRPr="00A76256">
        <w:rPr>
          <w:lang w:val="en-US"/>
        </w:rPr>
        <w:t xml:space="preserve"> or more directly, cause eyewitnesses to misidentify an innocent person as the perpetrator. </w:t>
      </w:r>
      <w:del w:id="1078" w:author="Author" w:date="2018-03-17T15:49:00Z">
        <w:r w:rsidR="0038452D">
          <w:rPr>
            <w:lang w:val="en-US"/>
          </w:rPr>
          <w:delText xml:space="preserve">We also reviewed </w:delText>
        </w:r>
        <w:r w:rsidR="0029089F">
          <w:rPr>
            <w:lang w:val="en-US"/>
          </w:rPr>
          <w:delText>that designated</w:delText>
        </w:r>
      </w:del>
      <w:ins w:id="1079" w:author="Author" w:date="2018-03-17T15:49:00Z">
        <w:r w:rsidR="00924779" w:rsidRPr="00A76256">
          <w:rPr>
            <w:lang w:val="en-US"/>
          </w:rPr>
          <w:t>Designated</w:t>
        </w:r>
      </w:ins>
      <w:r w:rsidR="00924779" w:rsidRPr="00A76256">
        <w:rPr>
          <w:lang w:val="en-US"/>
        </w:rPr>
        <w:t xml:space="preserve"> </w:t>
      </w:r>
      <w:r w:rsidR="0029089F" w:rsidRPr="00A76256">
        <w:rPr>
          <w:lang w:val="en-US"/>
        </w:rPr>
        <w:t>interview protocols such as the CI, blind lineup administration</w:t>
      </w:r>
      <w:del w:id="1080" w:author="Author" w:date="2018-03-17T15:49:00Z">
        <w:r w:rsidR="000F638D">
          <w:rPr>
            <w:lang w:val="en-US"/>
          </w:rPr>
          <w:delText>,</w:delText>
        </w:r>
      </w:del>
      <w:ins w:id="1081" w:author="Author" w:date="2018-03-17T15:55:00Z">
        <w:r w:rsidR="00290CA0">
          <w:rPr>
            <w:lang w:val="en-US"/>
          </w:rPr>
          <w:t>, and</w:t>
        </w:r>
      </w:ins>
      <w:del w:id="1082" w:author="Author" w:date="2018-03-17T15:55:00Z">
        <w:r w:rsidR="0029089F" w:rsidRPr="00A76256" w:rsidDel="00290CA0">
          <w:rPr>
            <w:lang w:val="en-US"/>
          </w:rPr>
          <w:delText xml:space="preserve"> and</w:delText>
        </w:r>
      </w:del>
      <w:r w:rsidR="0029089F" w:rsidRPr="00A76256">
        <w:rPr>
          <w:lang w:val="en-US"/>
        </w:rPr>
        <w:t xml:space="preserve"> post-warnings</w:t>
      </w:r>
      <w:r w:rsidR="0038452D" w:rsidRPr="00A76256">
        <w:rPr>
          <w:lang w:val="en-US"/>
        </w:rPr>
        <w:t xml:space="preserve"> </w:t>
      </w:r>
      <w:ins w:id="1083" w:author="Author" w:date="2018-03-17T15:49:00Z">
        <w:r w:rsidR="00924779" w:rsidRPr="00A76256">
          <w:rPr>
            <w:lang w:val="en-US"/>
          </w:rPr>
          <w:t xml:space="preserve">that </w:t>
        </w:r>
      </w:ins>
      <w:r w:rsidR="00A474B3" w:rsidRPr="00A76256">
        <w:rPr>
          <w:lang w:val="en-US"/>
        </w:rPr>
        <w:t>could</w:t>
      </w:r>
      <w:r w:rsidR="0038452D" w:rsidRPr="00A76256">
        <w:rPr>
          <w:lang w:val="en-US"/>
        </w:rPr>
        <w:t xml:space="preserve"> prevent or lower the </w:t>
      </w:r>
      <w:r w:rsidR="0029089F" w:rsidRPr="00A76256">
        <w:rPr>
          <w:lang w:val="en-US"/>
        </w:rPr>
        <w:t>chance</w:t>
      </w:r>
      <w:r w:rsidR="0038452D" w:rsidRPr="00A76256">
        <w:rPr>
          <w:lang w:val="en-US"/>
        </w:rPr>
        <w:t xml:space="preserve"> of false memory</w:t>
      </w:r>
      <w:r w:rsidR="0029089F" w:rsidRPr="00A76256">
        <w:rPr>
          <w:lang w:val="en-US"/>
        </w:rPr>
        <w:t xml:space="preserve"> occurrence</w:t>
      </w:r>
      <w:ins w:id="1084" w:author="Author" w:date="2018-03-17T15:49:00Z">
        <w:r w:rsidR="002C35D7" w:rsidRPr="00A76256">
          <w:rPr>
            <w:lang w:val="en-US"/>
          </w:rPr>
          <w:t xml:space="preserve"> were explored</w:t>
        </w:r>
      </w:ins>
      <w:r w:rsidR="0038452D" w:rsidRPr="00A76256">
        <w:rPr>
          <w:lang w:val="en-US"/>
        </w:rPr>
        <w:t>.</w:t>
      </w:r>
      <w:del w:id="1085" w:author="Author" w:date="2018-03-17T15:57:00Z">
        <w:r w:rsidR="0038452D" w:rsidRPr="00A76256" w:rsidDel="004B0EDF">
          <w:rPr>
            <w:lang w:val="en-US"/>
          </w:rPr>
          <w:delText xml:space="preserve"> </w:delText>
        </w:r>
        <w:r w:rsidR="00C103FF" w:rsidRPr="00A76256" w:rsidDel="004B0EDF">
          <w:rPr>
            <w:lang w:val="en-US"/>
          </w:rPr>
          <w:delText xml:space="preserve"> </w:delText>
        </w:r>
      </w:del>
    </w:p>
    <w:p w14:paraId="37AFEE97" w14:textId="20AD04CB" w:rsidR="00413F78" w:rsidRPr="00A76256" w:rsidRDefault="000F638D" w:rsidP="0015392B">
      <w:pPr>
        <w:ind w:firstLine="709"/>
        <w:jc w:val="both"/>
        <w:rPr>
          <w:lang w:val="en-US"/>
        </w:rPr>
      </w:pPr>
      <w:del w:id="1086" w:author="Author" w:date="2018-03-17T15:49:00Z">
        <w:r>
          <w:rPr>
            <w:lang w:val="en-US"/>
          </w:rPr>
          <w:delText>In</w:delText>
        </w:r>
        <w:r w:rsidR="0029089F">
          <w:rPr>
            <w:lang w:val="en-US"/>
          </w:rPr>
          <w:delText xml:space="preserve"> </w:delText>
        </w:r>
        <w:r w:rsidR="00A47018">
          <w:rPr>
            <w:lang w:val="en-US"/>
          </w:rPr>
          <w:delText>return</w:delText>
        </w:r>
        <w:r>
          <w:rPr>
            <w:lang w:val="en-US"/>
          </w:rPr>
          <w:delText>ing now</w:delText>
        </w:r>
        <w:r w:rsidR="00A47018">
          <w:rPr>
            <w:lang w:val="en-US"/>
          </w:rPr>
          <w:delText xml:space="preserve"> to</w:delText>
        </w:r>
      </w:del>
      <w:ins w:id="1087" w:author="Author" w:date="2018-03-17T15:49:00Z">
        <w:r w:rsidR="002C35D7" w:rsidRPr="00A76256">
          <w:rPr>
            <w:lang w:val="en-US"/>
          </w:rPr>
          <w:t>When considering</w:t>
        </w:r>
      </w:ins>
      <w:r w:rsidR="002C35D7" w:rsidRPr="00A76256">
        <w:rPr>
          <w:lang w:val="en-US"/>
        </w:rPr>
        <w:t xml:space="preserve"> the cases </w:t>
      </w:r>
      <w:r w:rsidR="0029089F" w:rsidRPr="00A76256">
        <w:rPr>
          <w:lang w:val="en-US"/>
        </w:rPr>
        <w:t xml:space="preserve">that were presented </w:t>
      </w:r>
      <w:del w:id="1088" w:author="Author" w:date="2018-03-17T15:49:00Z">
        <w:r w:rsidR="0029089F">
          <w:rPr>
            <w:lang w:val="en-US"/>
          </w:rPr>
          <w:delText>at</w:delText>
        </w:r>
      </w:del>
      <w:ins w:id="1089" w:author="Author" w:date="2018-03-17T15:49:00Z">
        <w:r w:rsidR="002C35D7" w:rsidRPr="00A76256">
          <w:rPr>
            <w:lang w:val="en-US"/>
          </w:rPr>
          <w:t>in</w:t>
        </w:r>
      </w:ins>
      <w:r w:rsidR="002C35D7" w:rsidRPr="00A76256">
        <w:rPr>
          <w:lang w:val="en-US"/>
        </w:rPr>
        <w:t xml:space="preserve"> the </w:t>
      </w:r>
      <w:del w:id="1090" w:author="Author" w:date="2018-03-17T15:49:00Z">
        <w:r w:rsidR="0029089F">
          <w:rPr>
            <w:lang w:val="en-US"/>
          </w:rPr>
          <w:delText xml:space="preserve">beginning, </w:delText>
        </w:r>
        <w:r w:rsidR="00413F78">
          <w:rPr>
            <w:lang w:val="en-US"/>
          </w:rPr>
          <w:delText>we may find</w:delText>
        </w:r>
      </w:del>
      <w:ins w:id="1091" w:author="Author" w:date="2018-03-17T15:49:00Z">
        <w:r w:rsidR="002C35D7" w:rsidRPr="00A76256">
          <w:rPr>
            <w:lang w:val="en-US"/>
          </w:rPr>
          <w:t>introduction,</w:t>
        </w:r>
      </w:ins>
      <w:r w:rsidR="002C35D7" w:rsidRPr="00A76256">
        <w:rPr>
          <w:lang w:val="en-US"/>
        </w:rPr>
        <w:t xml:space="preserve"> </w:t>
      </w:r>
      <w:r w:rsidR="00413F78" w:rsidRPr="00A76256">
        <w:rPr>
          <w:lang w:val="en-US"/>
        </w:rPr>
        <w:t xml:space="preserve">several factors </w:t>
      </w:r>
      <w:del w:id="1092" w:author="Author" w:date="2018-03-17T15:49:00Z">
        <w:r w:rsidR="00782CB1">
          <w:rPr>
            <w:lang w:val="en-US"/>
          </w:rPr>
          <w:delText>very</w:delText>
        </w:r>
      </w:del>
      <w:ins w:id="1093" w:author="Author" w:date="2018-03-17T15:49:00Z">
        <w:r w:rsidR="002C35D7" w:rsidRPr="00A76256">
          <w:rPr>
            <w:lang w:val="en-US"/>
          </w:rPr>
          <w:t>that are extremely</w:t>
        </w:r>
      </w:ins>
      <w:r w:rsidR="002C35D7" w:rsidRPr="00A76256">
        <w:rPr>
          <w:lang w:val="en-US"/>
        </w:rPr>
        <w:t xml:space="preserve"> </w:t>
      </w:r>
      <w:r w:rsidR="00782CB1" w:rsidRPr="00A76256">
        <w:rPr>
          <w:lang w:val="en-US"/>
        </w:rPr>
        <w:t xml:space="preserve">relevant </w:t>
      </w:r>
      <w:r w:rsidR="002C35D7" w:rsidRPr="00A76256">
        <w:rPr>
          <w:lang w:val="en-US"/>
        </w:rPr>
        <w:t xml:space="preserve">to what </w:t>
      </w:r>
      <w:del w:id="1094" w:author="Author" w:date="2018-03-17T15:49:00Z">
        <w:r w:rsidR="00782CB1">
          <w:rPr>
            <w:lang w:val="en-US"/>
          </w:rPr>
          <w:delText>we have reviewed here</w:delText>
        </w:r>
        <w:r w:rsidR="00413F78">
          <w:rPr>
            <w:lang w:val="en-US"/>
          </w:rPr>
          <w:delText xml:space="preserve">. </w:delText>
        </w:r>
        <w:r w:rsidR="00A23193">
          <w:rPr>
            <w:lang w:val="en-US"/>
          </w:rPr>
          <w:delText>For example,</w:delText>
        </w:r>
      </w:del>
      <w:ins w:id="1095" w:author="Author" w:date="2018-03-17T15:49:00Z">
        <w:r w:rsidR="002C35D7" w:rsidRPr="00A76256">
          <w:rPr>
            <w:lang w:val="en-US"/>
          </w:rPr>
          <w:t xml:space="preserve">has been examined in the rest of the </w:t>
        </w:r>
        <w:r w:rsidR="001F2B64" w:rsidRPr="00A76256">
          <w:rPr>
            <w:lang w:val="en-US"/>
          </w:rPr>
          <w:t xml:space="preserve">review </w:t>
        </w:r>
        <w:r w:rsidR="002C35D7" w:rsidRPr="00A76256">
          <w:rPr>
            <w:lang w:val="en-US"/>
          </w:rPr>
          <w:t>are prevalent.</w:t>
        </w:r>
      </w:ins>
      <w:r w:rsidR="002C35D7" w:rsidRPr="00A76256">
        <w:rPr>
          <w:lang w:val="en-US"/>
        </w:rPr>
        <w:t xml:space="preserve"> </w:t>
      </w:r>
      <w:r w:rsidR="00413F78" w:rsidRPr="00A76256">
        <w:rPr>
          <w:lang w:val="en-US"/>
        </w:rPr>
        <w:t>Haisheng Zhang</w:t>
      </w:r>
      <w:r w:rsidR="009C6D7C" w:rsidRPr="00A76256">
        <w:rPr>
          <w:lang w:val="en-US"/>
        </w:rPr>
        <w:t xml:space="preserve"> </w:t>
      </w:r>
      <w:r w:rsidR="00413F78" w:rsidRPr="00A76256">
        <w:rPr>
          <w:lang w:val="en-US"/>
        </w:rPr>
        <w:t xml:space="preserve">was not only misidentified by the victim, but also by </w:t>
      </w:r>
      <w:r w:rsidR="00413F78" w:rsidRPr="00A76256">
        <w:rPr>
          <w:lang w:val="en-US"/>
        </w:rPr>
        <w:lastRenderedPageBreak/>
        <w:t xml:space="preserve">three other </w:t>
      </w:r>
      <w:r w:rsidR="00D32BED" w:rsidRPr="00A76256">
        <w:rPr>
          <w:lang w:val="en-US"/>
        </w:rPr>
        <w:t xml:space="preserve">teenage </w:t>
      </w:r>
      <w:r w:rsidR="00413F78" w:rsidRPr="00A76256">
        <w:rPr>
          <w:lang w:val="en-US"/>
        </w:rPr>
        <w:t xml:space="preserve">girls who lived in the same village. </w:t>
      </w:r>
      <w:r w:rsidR="009626EB" w:rsidRPr="00A76256">
        <w:rPr>
          <w:lang w:val="en-US"/>
        </w:rPr>
        <w:t>Being</w:t>
      </w:r>
      <w:r w:rsidR="00D32BED" w:rsidRPr="00A76256">
        <w:rPr>
          <w:lang w:val="en-US"/>
        </w:rPr>
        <w:t xml:space="preserve"> co-witnesses who knew each other well, the girls probably </w:t>
      </w:r>
      <w:del w:id="1096" w:author="Author" w:date="2018-03-17T15:49:00Z">
        <w:r w:rsidR="00D32BED">
          <w:rPr>
            <w:lang w:val="en-US"/>
          </w:rPr>
          <w:delText>talked to</w:delText>
        </w:r>
      </w:del>
      <w:ins w:id="1097" w:author="Author" w:date="2018-03-17T15:49:00Z">
        <w:r w:rsidR="002C35D7" w:rsidRPr="00A76256">
          <w:rPr>
            <w:lang w:val="en-US"/>
          </w:rPr>
          <w:t>had spoken with</w:t>
        </w:r>
      </w:ins>
      <w:r w:rsidR="002C35D7" w:rsidRPr="00A76256">
        <w:rPr>
          <w:lang w:val="en-US"/>
        </w:rPr>
        <w:t xml:space="preserve"> </w:t>
      </w:r>
      <w:r w:rsidR="00D32BED" w:rsidRPr="00A76256">
        <w:rPr>
          <w:lang w:val="en-US"/>
        </w:rPr>
        <w:t xml:space="preserve">each other and </w:t>
      </w:r>
      <w:ins w:id="1098" w:author="Author" w:date="2018-03-17T15:49:00Z">
        <w:r w:rsidR="002C35D7" w:rsidRPr="00A76256">
          <w:rPr>
            <w:lang w:val="en-US"/>
          </w:rPr>
          <w:t xml:space="preserve">eventually </w:t>
        </w:r>
      </w:ins>
      <w:r w:rsidR="00D32BED" w:rsidRPr="00A76256">
        <w:rPr>
          <w:lang w:val="en-US"/>
        </w:rPr>
        <w:t>reached memory conformity</w:t>
      </w:r>
      <w:del w:id="1099" w:author="Author" w:date="2018-03-17T15:49:00Z">
        <w:r w:rsidR="00D32BED">
          <w:rPr>
            <w:lang w:val="en-US"/>
          </w:rPr>
          <w:delText xml:space="preserve"> in the end. </w:delText>
        </w:r>
        <w:r w:rsidR="00EC12D0">
          <w:rPr>
            <w:lang w:val="en-US"/>
          </w:rPr>
          <w:delText>Moreover</w:delText>
        </w:r>
      </w:del>
      <w:ins w:id="1100" w:author="Author" w:date="2018-03-17T15:49:00Z">
        <w:r w:rsidR="002C35D7" w:rsidRPr="00A76256">
          <w:rPr>
            <w:lang w:val="en-US"/>
          </w:rPr>
          <w:t>.</w:t>
        </w:r>
        <w:r w:rsidR="00D32BED" w:rsidRPr="00A76256">
          <w:rPr>
            <w:lang w:val="en-US"/>
          </w:rPr>
          <w:t xml:space="preserve"> </w:t>
        </w:r>
        <w:r w:rsidR="002C35D7" w:rsidRPr="00A76256">
          <w:rPr>
            <w:lang w:val="en-US"/>
          </w:rPr>
          <w:t>Furthermore</w:t>
        </w:r>
      </w:ins>
      <w:r w:rsidR="002C35D7" w:rsidRPr="00A76256">
        <w:rPr>
          <w:lang w:val="en-US"/>
        </w:rPr>
        <w:t xml:space="preserve">, </w:t>
      </w:r>
      <w:r w:rsidR="00D32BED" w:rsidRPr="00A76256">
        <w:rPr>
          <w:lang w:val="en-US"/>
        </w:rPr>
        <w:t xml:space="preserve">Zhang’s lawyer presented evidence </w:t>
      </w:r>
      <w:del w:id="1101" w:author="Author" w:date="2018-03-17T15:49:00Z">
        <w:r w:rsidR="00D32BED">
          <w:rPr>
            <w:lang w:val="en-US"/>
          </w:rPr>
          <w:delText>at</w:delText>
        </w:r>
      </w:del>
      <w:ins w:id="1102" w:author="Author" w:date="2018-03-17T15:49:00Z">
        <w:r w:rsidR="002C35D7" w:rsidRPr="00A76256">
          <w:rPr>
            <w:lang w:val="en-US"/>
          </w:rPr>
          <w:t>in</w:t>
        </w:r>
      </w:ins>
      <w:r w:rsidR="002C35D7" w:rsidRPr="00A76256">
        <w:rPr>
          <w:lang w:val="en-US"/>
        </w:rPr>
        <w:t xml:space="preserve"> </w:t>
      </w:r>
      <w:r w:rsidR="00D32BED" w:rsidRPr="00A76256">
        <w:rPr>
          <w:lang w:val="en-US"/>
        </w:rPr>
        <w:t xml:space="preserve">the court that the police </w:t>
      </w:r>
      <w:del w:id="1103" w:author="Author" w:date="2018-03-17T15:49:00Z">
        <w:r w:rsidR="00D32BED">
          <w:rPr>
            <w:lang w:val="en-US"/>
          </w:rPr>
          <w:delText>said to</w:delText>
        </w:r>
      </w:del>
      <w:ins w:id="1104" w:author="Author" w:date="2018-03-17T15:49:00Z">
        <w:r w:rsidR="002C35D7" w:rsidRPr="00A76256">
          <w:rPr>
            <w:lang w:val="en-US"/>
          </w:rPr>
          <w:t>had told</w:t>
        </w:r>
      </w:ins>
      <w:r w:rsidR="002C35D7" w:rsidRPr="00A76256">
        <w:rPr>
          <w:lang w:val="en-US"/>
        </w:rPr>
        <w:t xml:space="preserve"> </w:t>
      </w:r>
      <w:r w:rsidR="00D32BED" w:rsidRPr="00A76256">
        <w:rPr>
          <w:lang w:val="en-US"/>
        </w:rPr>
        <w:t>the girls to “look carefully at the shoes” during the lineup identification</w:t>
      </w:r>
      <w:del w:id="1105" w:author="Author" w:date="2018-03-17T15:49:00Z">
        <w:r w:rsidR="00D32BED">
          <w:rPr>
            <w:lang w:val="en-US"/>
          </w:rPr>
          <w:delText>, which might</w:delText>
        </w:r>
      </w:del>
      <w:ins w:id="1106" w:author="Author" w:date="2018-03-17T15:49:00Z">
        <w:r w:rsidR="002C35D7" w:rsidRPr="00A76256">
          <w:rPr>
            <w:lang w:val="en-US"/>
          </w:rPr>
          <w:t>.</w:t>
        </w:r>
        <w:r w:rsidR="00D32BED" w:rsidRPr="00A76256">
          <w:rPr>
            <w:lang w:val="en-US"/>
          </w:rPr>
          <w:t xml:space="preserve"> </w:t>
        </w:r>
        <w:r w:rsidR="002C35D7" w:rsidRPr="00A76256">
          <w:rPr>
            <w:lang w:val="en-US"/>
          </w:rPr>
          <w:t>This may</w:t>
        </w:r>
      </w:ins>
      <w:r w:rsidR="002C35D7" w:rsidRPr="00A76256">
        <w:rPr>
          <w:lang w:val="en-US"/>
        </w:rPr>
        <w:t xml:space="preserve"> be </w:t>
      </w:r>
      <w:ins w:id="1107" w:author="Author" w:date="2018-03-17T15:49:00Z">
        <w:r w:rsidR="002C35D7" w:rsidRPr="00A76256">
          <w:rPr>
            <w:lang w:val="en-US"/>
          </w:rPr>
          <w:t xml:space="preserve">regarded as </w:t>
        </w:r>
      </w:ins>
      <w:r w:rsidR="002C35D7" w:rsidRPr="00A76256">
        <w:rPr>
          <w:lang w:val="en-US"/>
        </w:rPr>
        <w:t xml:space="preserve">a </w:t>
      </w:r>
      <w:r w:rsidR="00D32BED" w:rsidRPr="00A76256">
        <w:rPr>
          <w:lang w:val="en-US"/>
        </w:rPr>
        <w:t>suggestive</w:t>
      </w:r>
      <w:r w:rsidR="00A23193" w:rsidRPr="00A76256">
        <w:rPr>
          <w:lang w:val="en-US"/>
        </w:rPr>
        <w:t xml:space="preserve"> hint</w:t>
      </w:r>
      <w:r w:rsidR="00D32BED" w:rsidRPr="00A76256">
        <w:rPr>
          <w:lang w:val="en-US"/>
        </w:rPr>
        <w:t xml:space="preserve">, </w:t>
      </w:r>
      <w:del w:id="1108" w:author="Author" w:date="2018-03-17T15:49:00Z">
        <w:r w:rsidR="00D32BED">
          <w:rPr>
            <w:lang w:val="en-US"/>
          </w:rPr>
          <w:delText>but</w:delText>
        </w:r>
      </w:del>
      <w:ins w:id="1109" w:author="Author" w:date="2018-03-17T15:49:00Z">
        <w:r w:rsidR="002C35D7" w:rsidRPr="00A76256">
          <w:rPr>
            <w:lang w:val="en-US"/>
          </w:rPr>
          <w:t>which</w:t>
        </w:r>
      </w:ins>
      <w:r w:rsidR="002C35D7" w:rsidRPr="00A76256">
        <w:rPr>
          <w:lang w:val="en-US"/>
        </w:rPr>
        <w:t xml:space="preserve"> the </w:t>
      </w:r>
      <w:r w:rsidR="000C5FCB" w:rsidRPr="00A76256">
        <w:rPr>
          <w:lang w:val="en-US"/>
        </w:rPr>
        <w:t xml:space="preserve">court </w:t>
      </w:r>
      <w:del w:id="1110" w:author="Author" w:date="2018-03-17T15:49:00Z">
        <w:r w:rsidR="00A23193">
          <w:rPr>
            <w:lang w:val="en-US"/>
          </w:rPr>
          <w:delText>seems</w:delText>
        </w:r>
      </w:del>
      <w:ins w:id="1111" w:author="Author" w:date="2018-03-17T15:49:00Z">
        <w:r w:rsidR="000C5FCB" w:rsidRPr="00A76256">
          <w:rPr>
            <w:lang w:val="en-US"/>
          </w:rPr>
          <w:t>appeared</w:t>
        </w:r>
      </w:ins>
      <w:r w:rsidR="000C5FCB" w:rsidRPr="00A76256">
        <w:rPr>
          <w:lang w:val="en-US"/>
        </w:rPr>
        <w:t xml:space="preserve"> to </w:t>
      </w:r>
      <w:r w:rsidR="00A23193" w:rsidRPr="00A76256">
        <w:rPr>
          <w:lang w:val="en-US"/>
        </w:rPr>
        <w:t>have overlooked</w:t>
      </w:r>
      <w:r w:rsidR="00D32BED" w:rsidRPr="00A76256">
        <w:rPr>
          <w:lang w:val="en-US"/>
        </w:rPr>
        <w:t xml:space="preserve"> </w:t>
      </w:r>
      <w:del w:id="1112" w:author="Author" w:date="2018-03-17T15:49:00Z">
        <w:r w:rsidR="0019747A">
          <w:rPr>
            <w:lang w:val="en-US"/>
          </w:rPr>
          <w:delText xml:space="preserve">this </w:delText>
        </w:r>
      </w:del>
      <w:r w:rsidR="0019747A" w:rsidRPr="00A76256">
        <w:rPr>
          <w:lang w:val="en-US"/>
        </w:rPr>
        <w:t>and</w:t>
      </w:r>
      <w:ins w:id="1113" w:author="Author" w:date="2018-03-17T15:49:00Z">
        <w:r w:rsidR="0019747A" w:rsidRPr="00A76256">
          <w:rPr>
            <w:lang w:val="en-US"/>
          </w:rPr>
          <w:t xml:space="preserve"> </w:t>
        </w:r>
        <w:r w:rsidR="000C5FCB" w:rsidRPr="00A76256">
          <w:rPr>
            <w:lang w:val="en-US"/>
          </w:rPr>
          <w:t>therefore,</w:t>
        </w:r>
      </w:ins>
      <w:r w:rsidR="000C5FCB" w:rsidRPr="00A76256">
        <w:rPr>
          <w:lang w:val="en-US"/>
        </w:rPr>
        <w:t xml:space="preserve"> </w:t>
      </w:r>
      <w:r w:rsidR="0019747A" w:rsidRPr="00A76256">
        <w:rPr>
          <w:lang w:val="en-US"/>
        </w:rPr>
        <w:t>convicted Zhang as guilty of rape.</w:t>
      </w:r>
    </w:p>
    <w:p w14:paraId="7360FA95" w14:textId="005F94B5" w:rsidR="0019747A" w:rsidRPr="00A76256" w:rsidRDefault="0019747A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>In the case of Jibin Xu, the court relied heavily on the statements of the victim</w:t>
      </w:r>
      <w:r w:rsidR="006A4CC5" w:rsidRPr="00A76256">
        <w:rPr>
          <w:lang w:val="en-US"/>
        </w:rPr>
        <w:t xml:space="preserve"> </w:t>
      </w:r>
      <w:r w:rsidR="003B35A2" w:rsidRPr="00A76256">
        <w:rPr>
          <w:lang w:val="en-US"/>
        </w:rPr>
        <w:t xml:space="preserve">witness </w:t>
      </w:r>
      <w:r w:rsidR="006A4CC5" w:rsidRPr="00A76256">
        <w:rPr>
          <w:lang w:val="en-US"/>
        </w:rPr>
        <w:t>that Xu was the</w:t>
      </w:r>
      <w:r w:rsidRPr="00A76256">
        <w:rPr>
          <w:lang w:val="en-US"/>
        </w:rPr>
        <w:t xml:space="preserve"> perpetrator. </w:t>
      </w:r>
      <w:r w:rsidR="006A4CC5" w:rsidRPr="00A76256">
        <w:rPr>
          <w:lang w:val="en-US"/>
        </w:rPr>
        <w:t>At Xu’s first trial, he proposed that the victim was lying to imprison him</w:t>
      </w:r>
      <w:del w:id="1114" w:author="Author" w:date="2018-03-17T15:49:00Z">
        <w:r w:rsidR="00A23193">
          <w:rPr>
            <w:lang w:val="en-US"/>
          </w:rPr>
          <w:delText>, yet</w:delText>
        </w:r>
      </w:del>
      <w:ins w:id="1115" w:author="Author" w:date="2018-03-17T15:49:00Z">
        <w:r w:rsidR="000C5FCB" w:rsidRPr="00A76256">
          <w:rPr>
            <w:lang w:val="en-US"/>
          </w:rPr>
          <w:t>;</w:t>
        </w:r>
        <w:r w:rsidR="00A23193" w:rsidRPr="00A76256">
          <w:rPr>
            <w:lang w:val="en-US"/>
          </w:rPr>
          <w:t xml:space="preserve"> </w:t>
        </w:r>
        <w:r w:rsidR="000C5FCB" w:rsidRPr="00A76256">
          <w:rPr>
            <w:lang w:val="en-US"/>
          </w:rPr>
          <w:t>however,</w:t>
        </w:r>
      </w:ins>
      <w:r w:rsidR="000C5FCB" w:rsidRPr="00A76256">
        <w:rPr>
          <w:lang w:val="en-US"/>
        </w:rPr>
        <w:t xml:space="preserve"> </w:t>
      </w:r>
      <w:r w:rsidR="006A4CC5" w:rsidRPr="00A76256">
        <w:rPr>
          <w:lang w:val="en-US"/>
        </w:rPr>
        <w:t xml:space="preserve">the court was not convinced by </w:t>
      </w:r>
      <w:r w:rsidR="00A23193" w:rsidRPr="00A76256">
        <w:rPr>
          <w:lang w:val="en-US"/>
        </w:rPr>
        <w:t>this alternative explanation</w:t>
      </w:r>
      <w:r w:rsidR="006A4CC5" w:rsidRPr="00A76256">
        <w:rPr>
          <w:lang w:val="en-US"/>
        </w:rPr>
        <w:t>. It</w:t>
      </w:r>
      <w:r w:rsidR="00A23193" w:rsidRPr="00A76256">
        <w:rPr>
          <w:lang w:val="en-US"/>
        </w:rPr>
        <w:t xml:space="preserve"> i</w:t>
      </w:r>
      <w:r w:rsidR="006A4CC5" w:rsidRPr="00A76256">
        <w:rPr>
          <w:lang w:val="en-US"/>
        </w:rPr>
        <w:t xml:space="preserve">s </w:t>
      </w:r>
      <w:r w:rsidR="00F36BAB" w:rsidRPr="00A76256">
        <w:rPr>
          <w:lang w:val="en-US"/>
        </w:rPr>
        <w:t>unknown</w:t>
      </w:r>
      <w:r w:rsidR="006A4CC5" w:rsidRPr="00A76256">
        <w:rPr>
          <w:lang w:val="en-US"/>
        </w:rPr>
        <w:t xml:space="preserve"> whether the witness was lying</w:t>
      </w:r>
      <w:r w:rsidR="00130C6E" w:rsidRPr="00A76256">
        <w:rPr>
          <w:lang w:val="en-US"/>
        </w:rPr>
        <w:t xml:space="preserve"> or merely had a false memory</w:t>
      </w:r>
      <w:r w:rsidR="006A4CC5" w:rsidRPr="00A76256">
        <w:rPr>
          <w:lang w:val="en-US"/>
        </w:rPr>
        <w:t xml:space="preserve">, but this case is very similar to </w:t>
      </w:r>
      <w:r w:rsidR="00A23193" w:rsidRPr="00A76256">
        <w:rPr>
          <w:lang w:val="en-US"/>
        </w:rPr>
        <w:t xml:space="preserve">the </w:t>
      </w:r>
      <w:r w:rsidR="006A4CC5" w:rsidRPr="00A76256">
        <w:rPr>
          <w:lang w:val="en-US"/>
        </w:rPr>
        <w:t>many cases archived in the Innocence Project (</w:t>
      </w:r>
      <w:hyperlink r:id="rId10" w:history="1">
        <w:r w:rsidR="006A4CC5" w:rsidRPr="00A76256">
          <w:rPr>
            <w:rStyle w:val="Hyperlink"/>
            <w:lang w:val="en-US"/>
          </w:rPr>
          <w:t>www.innocenceproject.org</w:t>
        </w:r>
      </w:hyperlink>
      <w:r w:rsidR="006A4CC5" w:rsidRPr="0094717B">
        <w:rPr>
          <w:lang w:val="en-US"/>
        </w:rPr>
        <w:t>) where witnesses had false memories about the perpetrators.</w:t>
      </w:r>
      <w:r w:rsidR="006A4CC5" w:rsidRPr="00A76256">
        <w:rPr>
          <w:lang w:val="en-US"/>
        </w:rPr>
        <w:t xml:space="preserve"> </w:t>
      </w:r>
      <w:del w:id="1116" w:author="Author" w:date="2018-03-17T15:57:00Z">
        <w:r w:rsidR="006A4CC5" w:rsidRPr="00A76256" w:rsidDel="004B0EDF">
          <w:rPr>
            <w:lang w:val="en-US"/>
          </w:rPr>
          <w:delText xml:space="preserve"> </w:delText>
        </w:r>
      </w:del>
      <w:r w:rsidR="006A4CC5" w:rsidRPr="00A76256">
        <w:rPr>
          <w:lang w:val="en-US"/>
        </w:rPr>
        <w:t xml:space="preserve">If the </w:t>
      </w:r>
      <w:r w:rsidR="00A23193" w:rsidRPr="00A76256">
        <w:rPr>
          <w:lang w:val="en-US"/>
        </w:rPr>
        <w:t xml:space="preserve">risk </w:t>
      </w:r>
      <w:r w:rsidR="006A4CC5" w:rsidRPr="00A76256">
        <w:rPr>
          <w:lang w:val="en-US"/>
        </w:rPr>
        <w:t xml:space="preserve">of false memory </w:t>
      </w:r>
      <w:r w:rsidR="00A23193" w:rsidRPr="00A76256">
        <w:rPr>
          <w:lang w:val="en-US"/>
        </w:rPr>
        <w:t xml:space="preserve">had been </w:t>
      </w:r>
      <w:r w:rsidR="006A4CC5" w:rsidRPr="00A76256">
        <w:rPr>
          <w:lang w:val="en-US"/>
        </w:rPr>
        <w:t>widely acknowledged by practitioners in the legal system</w:t>
      </w:r>
      <w:r w:rsidR="003B35A2" w:rsidRPr="00A76256">
        <w:rPr>
          <w:lang w:val="en-US"/>
        </w:rPr>
        <w:t xml:space="preserve"> at that time</w:t>
      </w:r>
      <w:r w:rsidR="006A4CC5" w:rsidRPr="00A76256">
        <w:rPr>
          <w:lang w:val="en-US"/>
        </w:rPr>
        <w:t xml:space="preserve">, </w:t>
      </w:r>
      <w:r w:rsidR="003B35A2" w:rsidRPr="00A76256">
        <w:rPr>
          <w:lang w:val="en-US"/>
        </w:rPr>
        <w:t xml:space="preserve">Xu might </w:t>
      </w:r>
      <w:r w:rsidR="00D322C6" w:rsidRPr="00A76256">
        <w:rPr>
          <w:lang w:val="en-US"/>
        </w:rPr>
        <w:t xml:space="preserve">have </w:t>
      </w:r>
      <w:r w:rsidR="003B35A2" w:rsidRPr="00A76256">
        <w:rPr>
          <w:lang w:val="en-US"/>
        </w:rPr>
        <w:t>avoid</w:t>
      </w:r>
      <w:r w:rsidR="00D322C6" w:rsidRPr="00A76256">
        <w:rPr>
          <w:lang w:val="en-US"/>
        </w:rPr>
        <w:t>ed</w:t>
      </w:r>
      <w:r w:rsidR="003B35A2" w:rsidRPr="00A76256">
        <w:rPr>
          <w:lang w:val="en-US"/>
        </w:rPr>
        <w:t xml:space="preserve"> the destiny of spending </w:t>
      </w:r>
      <w:commentRangeStart w:id="1117"/>
      <w:r w:rsidR="003B35A2" w:rsidRPr="0015392B">
        <w:rPr>
          <w:highlight w:val="yellow"/>
          <w:lang w:val="en-US"/>
        </w:rPr>
        <w:t xml:space="preserve">8 years </w:t>
      </w:r>
      <w:commentRangeEnd w:id="1117"/>
      <w:r w:rsidR="0067623D">
        <w:rPr>
          <w:rStyle w:val="CommentReference"/>
        </w:rPr>
        <w:commentReference w:id="1117"/>
      </w:r>
      <w:r w:rsidR="003B35A2" w:rsidRPr="0094717B">
        <w:rPr>
          <w:lang w:val="en-US"/>
        </w:rPr>
        <w:t>in prison.</w:t>
      </w:r>
    </w:p>
    <w:p w14:paraId="6A7A1D43" w14:textId="7A54FC97" w:rsidR="00437726" w:rsidRPr="00A76256" w:rsidRDefault="00130C6E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>Fortunate</w:t>
      </w:r>
      <w:r w:rsidR="003B35A2" w:rsidRPr="00A76256">
        <w:rPr>
          <w:lang w:val="en-US"/>
        </w:rPr>
        <w:t xml:space="preserve">ly, </w:t>
      </w:r>
      <w:del w:id="1118" w:author="Author" w:date="2018-03-17T15:49:00Z">
        <w:r w:rsidR="003B35A2">
          <w:rPr>
            <w:lang w:val="en-US"/>
          </w:rPr>
          <w:delText xml:space="preserve">lessons have already been learnt by </w:delText>
        </w:r>
      </w:del>
      <w:r w:rsidR="003B35A2" w:rsidRPr="00A76256">
        <w:rPr>
          <w:lang w:val="en-US"/>
        </w:rPr>
        <w:t>countries in North America and Europe</w:t>
      </w:r>
      <w:del w:id="1119" w:author="Author" w:date="2018-03-17T15:49:00Z">
        <w:r w:rsidR="003B35A2">
          <w:rPr>
            <w:lang w:val="en-US"/>
          </w:rPr>
          <w:delText>, and those lessons</w:delText>
        </w:r>
      </w:del>
      <w:ins w:id="1120" w:author="Author" w:date="2018-03-17T15:49:00Z">
        <w:r w:rsidR="000C5FCB" w:rsidRPr="00A76256">
          <w:rPr>
            <w:lang w:val="en-US"/>
          </w:rPr>
          <w:t xml:space="preserve"> have become acquainted with studies on false memories; these studies</w:t>
        </w:r>
      </w:ins>
      <w:r w:rsidR="000C5FCB" w:rsidRPr="00A76256">
        <w:rPr>
          <w:lang w:val="en-US"/>
        </w:rPr>
        <w:t xml:space="preserve"> might </w:t>
      </w:r>
      <w:r w:rsidR="003B35A2" w:rsidRPr="00A76256">
        <w:rPr>
          <w:lang w:val="en-US"/>
        </w:rPr>
        <w:t xml:space="preserve">inform </w:t>
      </w:r>
      <w:r w:rsidR="008301EF" w:rsidRPr="00A76256">
        <w:rPr>
          <w:lang w:val="en-US"/>
        </w:rPr>
        <w:t xml:space="preserve">police and local courts in </w:t>
      </w:r>
      <w:r w:rsidR="003B35A2" w:rsidRPr="00A76256">
        <w:rPr>
          <w:lang w:val="en-US"/>
        </w:rPr>
        <w:t xml:space="preserve">China </w:t>
      </w:r>
      <w:r w:rsidR="004C3353" w:rsidRPr="00A76256">
        <w:rPr>
          <w:lang w:val="en-US"/>
        </w:rPr>
        <w:t xml:space="preserve">about what </w:t>
      </w:r>
      <w:del w:id="1121" w:author="Author" w:date="2018-03-17T15:49:00Z">
        <w:r w:rsidR="004C3353">
          <w:rPr>
            <w:lang w:val="en-US"/>
          </w:rPr>
          <w:delText>are the</w:delText>
        </w:r>
      </w:del>
      <w:ins w:id="1122" w:author="Author" w:date="2018-03-17T15:49:00Z">
        <w:r w:rsidR="000C5FCB" w:rsidRPr="00A76256">
          <w:rPr>
            <w:lang w:val="en-US"/>
          </w:rPr>
          <w:t>is</w:t>
        </w:r>
      </w:ins>
      <w:r w:rsidR="000C5FCB" w:rsidRPr="00A76256">
        <w:rPr>
          <w:lang w:val="en-US"/>
        </w:rPr>
        <w:t xml:space="preserve"> </w:t>
      </w:r>
      <w:r w:rsidR="004C3353" w:rsidRPr="00A76256">
        <w:rPr>
          <w:lang w:val="en-US"/>
        </w:rPr>
        <w:t xml:space="preserve">best to protect innocent people from being criminalized by false memories. </w:t>
      </w:r>
      <w:r w:rsidR="00FB3CD7" w:rsidRPr="00A76256">
        <w:rPr>
          <w:lang w:val="en-US"/>
        </w:rPr>
        <w:t xml:space="preserve">For instance, in the United States, the supreme court of New Jersey issued a ruling that the unreliability of memory should be taken into account when </w:t>
      </w:r>
      <w:r w:rsidR="00B222F1" w:rsidRPr="00A76256">
        <w:rPr>
          <w:lang w:val="en-US"/>
        </w:rPr>
        <w:t>evaluating</w:t>
      </w:r>
      <w:r w:rsidR="00FB3CD7" w:rsidRPr="00A76256">
        <w:rPr>
          <w:lang w:val="en-US"/>
        </w:rPr>
        <w:t xml:space="preserve"> eyewitness identification evidence in court (State v. Henderson, 2011). </w:t>
      </w:r>
      <w:r w:rsidR="00BB7150" w:rsidRPr="00A76256">
        <w:rPr>
          <w:lang w:val="en-US"/>
        </w:rPr>
        <w:t>Th</w:t>
      </w:r>
      <w:r w:rsidR="00E061C1" w:rsidRPr="00A76256">
        <w:rPr>
          <w:lang w:val="en-US"/>
        </w:rPr>
        <w:t xml:space="preserve">e Criminal Procedure Law </w:t>
      </w:r>
      <w:r w:rsidR="00BB7150" w:rsidRPr="00A76256">
        <w:rPr>
          <w:lang w:val="en-US"/>
        </w:rPr>
        <w:t xml:space="preserve">of </w:t>
      </w:r>
      <w:r w:rsidR="00E1001C" w:rsidRPr="00A76256">
        <w:rPr>
          <w:lang w:val="en-US"/>
        </w:rPr>
        <w:t xml:space="preserve">the </w:t>
      </w:r>
      <w:del w:id="1123" w:author="Author" w:date="2018-03-17T15:49:00Z">
        <w:r w:rsidR="00E1001C">
          <w:rPr>
            <w:rFonts w:hint="eastAsia"/>
            <w:lang w:val="en-US"/>
          </w:rPr>
          <w:delText>P.R.</w:delText>
        </w:r>
      </w:del>
      <w:ins w:id="1124" w:author="Author" w:date="2018-03-17T15:49:00Z">
        <w:r w:rsidR="000C5FCB" w:rsidRPr="00A76256">
          <w:rPr>
            <w:lang w:val="en-US"/>
          </w:rPr>
          <w:t>People</w:t>
        </w:r>
        <w:r w:rsidR="00564C56" w:rsidRPr="00A76256">
          <w:rPr>
            <w:lang w:val="en-US"/>
          </w:rPr>
          <w:t>’</w:t>
        </w:r>
        <w:r w:rsidR="000C5FCB" w:rsidRPr="00A76256">
          <w:rPr>
            <w:lang w:val="en-US"/>
          </w:rPr>
          <w:t>s Republic of</w:t>
        </w:r>
      </w:ins>
      <w:r w:rsidR="000C5FCB" w:rsidRPr="00A76256">
        <w:rPr>
          <w:lang w:val="en-US"/>
        </w:rPr>
        <w:t xml:space="preserve"> </w:t>
      </w:r>
      <w:r w:rsidR="00BB7150" w:rsidRPr="00A76256">
        <w:rPr>
          <w:lang w:val="en-US"/>
        </w:rPr>
        <w:t xml:space="preserve">China </w:t>
      </w:r>
      <w:del w:id="1125" w:author="Author" w:date="2018-03-17T15:49:00Z">
        <w:r w:rsidR="00A37A10">
          <w:rPr>
            <w:lang w:val="en-US"/>
          </w:rPr>
          <w:delText>has been</w:delText>
        </w:r>
      </w:del>
      <w:ins w:id="1126" w:author="Author" w:date="2018-03-17T15:49:00Z">
        <w:r w:rsidR="000C5FCB" w:rsidRPr="00A76256">
          <w:rPr>
            <w:lang w:val="en-US"/>
          </w:rPr>
          <w:t>was</w:t>
        </w:r>
      </w:ins>
      <w:r w:rsidR="000C5FCB" w:rsidRPr="00A76256">
        <w:rPr>
          <w:lang w:val="en-US"/>
        </w:rPr>
        <w:t xml:space="preserve"> </w:t>
      </w:r>
      <w:r w:rsidR="00A37A10" w:rsidRPr="00A76256">
        <w:rPr>
          <w:lang w:val="en-US"/>
        </w:rPr>
        <w:t xml:space="preserve">revised </w:t>
      </w:r>
      <w:r w:rsidR="00E061C1" w:rsidRPr="00A76256">
        <w:rPr>
          <w:lang w:val="en-US"/>
        </w:rPr>
        <w:t xml:space="preserve">in </w:t>
      </w:r>
      <w:r w:rsidR="00BB7150" w:rsidRPr="00A76256">
        <w:rPr>
          <w:lang w:val="en-US"/>
        </w:rPr>
        <w:t>2012</w:t>
      </w:r>
      <w:r w:rsidR="00A37A10" w:rsidRPr="00A76256">
        <w:rPr>
          <w:lang w:val="en-US"/>
        </w:rPr>
        <w:t>,</w:t>
      </w:r>
      <w:r w:rsidR="00BB7150" w:rsidRPr="00A76256">
        <w:rPr>
          <w:lang w:val="en-US"/>
        </w:rPr>
        <w:t xml:space="preserve"> </w:t>
      </w:r>
      <w:r w:rsidR="00A37A10" w:rsidRPr="00A76256">
        <w:rPr>
          <w:lang w:val="en-US"/>
        </w:rPr>
        <w:t xml:space="preserve">in which eyewitness testimony </w:t>
      </w:r>
      <w:del w:id="1127" w:author="Author" w:date="2018-03-17T15:49:00Z">
        <w:r w:rsidR="00A37A10">
          <w:rPr>
            <w:lang w:val="en-US"/>
          </w:rPr>
          <w:delText>is</w:delText>
        </w:r>
      </w:del>
      <w:ins w:id="1128" w:author="Author" w:date="2018-03-17T15:49:00Z">
        <w:r w:rsidR="000C5FCB" w:rsidRPr="00A76256">
          <w:rPr>
            <w:lang w:val="en-US"/>
          </w:rPr>
          <w:t>was</w:t>
        </w:r>
      </w:ins>
      <w:r w:rsidR="000C5FCB" w:rsidRPr="00A76256">
        <w:rPr>
          <w:lang w:val="en-US"/>
        </w:rPr>
        <w:t xml:space="preserve"> </w:t>
      </w:r>
      <w:r w:rsidR="00A37A10" w:rsidRPr="00A76256">
        <w:rPr>
          <w:lang w:val="en-US"/>
        </w:rPr>
        <w:t>listed as one of the main categories of evidence</w:t>
      </w:r>
      <w:r w:rsidR="00BB7150" w:rsidRPr="00A76256">
        <w:rPr>
          <w:lang w:val="en-US"/>
        </w:rPr>
        <w:t xml:space="preserve"> (Article 42)</w:t>
      </w:r>
      <w:r w:rsidR="00A37A10" w:rsidRPr="00A76256">
        <w:rPr>
          <w:lang w:val="en-US"/>
        </w:rPr>
        <w:t xml:space="preserve"> and the testimony of a witness may be used as a basis in deciding a case under certain circumstances (Article 47</w:t>
      </w:r>
      <w:del w:id="1129" w:author="Author" w:date="2018-03-17T15:49:00Z">
        <w:r w:rsidR="00A37A10">
          <w:rPr>
            <w:lang w:val="en-US"/>
          </w:rPr>
          <w:delText>)</w:delText>
        </w:r>
        <w:r w:rsidR="00DF2D96">
          <w:rPr>
            <w:lang w:val="en-US"/>
          </w:rPr>
          <w:delText xml:space="preserve">, but </w:delText>
        </w:r>
      </w:del>
      <w:ins w:id="1130" w:author="Author" w:date="2018-03-17T15:49:00Z">
        <w:r w:rsidR="00A37A10" w:rsidRPr="00A76256">
          <w:rPr>
            <w:lang w:val="en-US"/>
          </w:rPr>
          <w:t>)</w:t>
        </w:r>
        <w:r w:rsidR="00564C56" w:rsidRPr="00A76256">
          <w:rPr>
            <w:lang w:val="en-US"/>
          </w:rPr>
          <w:t>.</w:t>
        </w:r>
        <w:r w:rsidR="00DF2D96" w:rsidRPr="00A76256">
          <w:rPr>
            <w:lang w:val="en-US"/>
          </w:rPr>
          <w:t xml:space="preserve"> </w:t>
        </w:r>
        <w:r w:rsidR="00564C56" w:rsidRPr="00A76256">
          <w:rPr>
            <w:lang w:val="en-US"/>
          </w:rPr>
          <w:t xml:space="preserve">However, there is </w:t>
        </w:r>
      </w:ins>
      <w:r w:rsidR="00DF2D96" w:rsidRPr="00A76256">
        <w:rPr>
          <w:lang w:val="en-US"/>
        </w:rPr>
        <w:t xml:space="preserve">no specific </w:t>
      </w:r>
      <w:r w:rsidR="00C72C0A" w:rsidRPr="00A76256">
        <w:rPr>
          <w:lang w:val="en-US"/>
        </w:rPr>
        <w:t>rule</w:t>
      </w:r>
      <w:r w:rsidR="00DF2D96" w:rsidRPr="00A76256">
        <w:rPr>
          <w:lang w:val="en-US"/>
        </w:rPr>
        <w:t xml:space="preserve"> </w:t>
      </w:r>
      <w:del w:id="1131" w:author="Author" w:date="2018-03-17T15:49:00Z">
        <w:r w:rsidR="007659EF">
          <w:rPr>
            <w:lang w:val="en-US"/>
          </w:rPr>
          <w:delText>i</w:delText>
        </w:r>
        <w:r w:rsidR="00DF2D96">
          <w:rPr>
            <w:lang w:val="en-US"/>
          </w:rPr>
          <w:delText xml:space="preserve">s written </w:delText>
        </w:r>
        <w:r w:rsidR="007659EF">
          <w:rPr>
            <w:lang w:val="en-US"/>
          </w:rPr>
          <w:delText>in regulating</w:delText>
        </w:r>
      </w:del>
      <w:ins w:id="1132" w:author="Author" w:date="2018-03-17T15:49:00Z">
        <w:r w:rsidR="00564C56" w:rsidRPr="00A76256">
          <w:rPr>
            <w:lang w:val="en-US"/>
          </w:rPr>
          <w:t>to regulate</w:t>
        </w:r>
      </w:ins>
      <w:r w:rsidR="00564C56" w:rsidRPr="00A76256">
        <w:rPr>
          <w:lang w:val="en-US"/>
        </w:rPr>
        <w:t xml:space="preserve"> </w:t>
      </w:r>
      <w:r w:rsidR="007659EF" w:rsidRPr="00A76256">
        <w:rPr>
          <w:lang w:val="en-US"/>
        </w:rPr>
        <w:lastRenderedPageBreak/>
        <w:t>eyewitness identification process</w:t>
      </w:r>
      <w:r w:rsidR="00C72C0A" w:rsidRPr="00A76256">
        <w:rPr>
          <w:lang w:val="en-US"/>
        </w:rPr>
        <w:t>es</w:t>
      </w:r>
      <w:r w:rsidR="007659EF" w:rsidRPr="00A76256">
        <w:rPr>
          <w:lang w:val="en-US"/>
        </w:rPr>
        <w:t xml:space="preserve"> such as lineup administration. </w:t>
      </w:r>
      <w:r w:rsidR="00CF56F8" w:rsidRPr="00A76256">
        <w:rPr>
          <w:lang w:val="en-US"/>
        </w:rPr>
        <w:t xml:space="preserve">In practice, </w:t>
      </w:r>
      <w:r w:rsidR="00C72C0A" w:rsidRPr="00A76256">
        <w:rPr>
          <w:lang w:val="en-US"/>
        </w:rPr>
        <w:t xml:space="preserve">the </w:t>
      </w:r>
      <w:r w:rsidR="00CF56F8" w:rsidRPr="00A76256">
        <w:rPr>
          <w:lang w:val="en-US"/>
        </w:rPr>
        <w:t xml:space="preserve">Public Security Organs </w:t>
      </w:r>
      <w:r w:rsidR="00C72C0A" w:rsidRPr="00A76256">
        <w:rPr>
          <w:lang w:val="en-US"/>
        </w:rPr>
        <w:t>and the People’s Procuratorate provide</w:t>
      </w:r>
      <w:r w:rsidR="00CF56F8" w:rsidRPr="00A76256">
        <w:rPr>
          <w:lang w:val="en-US"/>
        </w:rPr>
        <w:t xml:space="preserve"> </w:t>
      </w:r>
      <w:r w:rsidR="00C72C0A" w:rsidRPr="00A76256">
        <w:rPr>
          <w:lang w:val="en-US"/>
        </w:rPr>
        <w:t xml:space="preserve">provisions that the identification should be </w:t>
      </w:r>
      <w:del w:id="1133" w:author="Author" w:date="2018-03-17T15:49:00Z">
        <w:r w:rsidR="00C72C0A">
          <w:rPr>
            <w:lang w:val="en-US"/>
          </w:rPr>
          <w:delText>hosted</w:delText>
        </w:r>
      </w:del>
      <w:ins w:id="1134" w:author="Author" w:date="2018-03-17T15:49:00Z">
        <w:r w:rsidR="00564C56" w:rsidRPr="00A76256">
          <w:rPr>
            <w:lang w:val="en-US"/>
          </w:rPr>
          <w:t>determined</w:t>
        </w:r>
      </w:ins>
      <w:r w:rsidR="00564C56" w:rsidRPr="00A76256">
        <w:rPr>
          <w:lang w:val="en-US"/>
        </w:rPr>
        <w:t xml:space="preserve"> </w:t>
      </w:r>
      <w:r w:rsidR="00C72C0A" w:rsidRPr="00A76256">
        <w:rPr>
          <w:lang w:val="en-US"/>
        </w:rPr>
        <w:t>by investigation or prosecution personnel</w:t>
      </w:r>
      <w:del w:id="1135" w:author="Author" w:date="2018-03-17T15:49:00Z">
        <w:r w:rsidR="00C72C0A">
          <w:rPr>
            <w:lang w:val="en-US"/>
          </w:rPr>
          <w:delText>, and</w:delText>
        </w:r>
      </w:del>
      <w:ins w:id="1136" w:author="Author" w:date="2018-03-17T15:49:00Z">
        <w:r w:rsidR="00564C56" w:rsidRPr="00A76256">
          <w:rPr>
            <w:lang w:val="en-US"/>
          </w:rPr>
          <w:t>. Furthermore,</w:t>
        </w:r>
      </w:ins>
      <w:r w:rsidR="00564C56" w:rsidRPr="00A76256">
        <w:rPr>
          <w:lang w:val="en-US"/>
        </w:rPr>
        <w:t xml:space="preserve"> </w:t>
      </w:r>
      <w:r w:rsidR="00B4445F" w:rsidRPr="00A76256">
        <w:rPr>
          <w:lang w:val="en-US"/>
        </w:rPr>
        <w:t>97%</w:t>
      </w:r>
      <w:r w:rsidR="00C72C0A" w:rsidRPr="00A76256">
        <w:rPr>
          <w:lang w:val="en-US"/>
        </w:rPr>
        <w:t xml:space="preserve"> </w:t>
      </w:r>
      <w:r w:rsidR="001409E0" w:rsidRPr="00A76256">
        <w:rPr>
          <w:lang w:val="en-US"/>
        </w:rPr>
        <w:t xml:space="preserve">of the </w:t>
      </w:r>
      <w:r w:rsidR="00C72C0A" w:rsidRPr="00A76256">
        <w:rPr>
          <w:lang w:val="en-US"/>
        </w:rPr>
        <w:t xml:space="preserve">identifications </w:t>
      </w:r>
      <w:r w:rsidR="001409E0" w:rsidRPr="00A76256">
        <w:rPr>
          <w:lang w:val="en-US"/>
        </w:rPr>
        <w:t xml:space="preserve">in China are </w:t>
      </w:r>
      <w:del w:id="1137" w:author="Author" w:date="2018-03-17T15:49:00Z">
        <w:r w:rsidR="001409E0">
          <w:rPr>
            <w:lang w:val="en-US"/>
          </w:rPr>
          <w:delText>carried out</w:delText>
        </w:r>
      </w:del>
      <w:ins w:id="1138" w:author="Author" w:date="2018-03-17T15:49:00Z">
        <w:r w:rsidR="00564C56" w:rsidRPr="00A76256">
          <w:rPr>
            <w:lang w:val="en-US"/>
          </w:rPr>
          <w:t>conducted</w:t>
        </w:r>
      </w:ins>
      <w:r w:rsidR="00564C56" w:rsidRPr="00A76256">
        <w:rPr>
          <w:lang w:val="en-US"/>
        </w:rPr>
        <w:t xml:space="preserve"> </w:t>
      </w:r>
      <w:r w:rsidR="001409E0" w:rsidRPr="00A76256">
        <w:rPr>
          <w:lang w:val="en-US"/>
        </w:rPr>
        <w:t>by</w:t>
      </w:r>
      <w:ins w:id="1139" w:author="Author" w:date="2018-03-17T15:49:00Z">
        <w:r w:rsidR="001409E0" w:rsidRPr="00A76256">
          <w:rPr>
            <w:lang w:val="en-US"/>
          </w:rPr>
          <w:t xml:space="preserve"> </w:t>
        </w:r>
        <w:r w:rsidR="001F2B64" w:rsidRPr="00A76256">
          <w:rPr>
            <w:lang w:val="en-US"/>
          </w:rPr>
          <w:t>the</w:t>
        </w:r>
      </w:ins>
      <w:r w:rsidR="001F2B64" w:rsidRPr="00A76256">
        <w:rPr>
          <w:lang w:val="en-US"/>
        </w:rPr>
        <w:t xml:space="preserve"> </w:t>
      </w:r>
      <w:r w:rsidR="001409E0" w:rsidRPr="00A76256">
        <w:rPr>
          <w:lang w:val="en-US"/>
        </w:rPr>
        <w:t>investigators who undertook the case</w:t>
      </w:r>
      <w:r w:rsidR="00B4445F" w:rsidRPr="00A76256">
        <w:rPr>
          <w:lang w:val="en-US"/>
        </w:rPr>
        <w:t xml:space="preserve"> (Chen, 2015)</w:t>
      </w:r>
      <w:r w:rsidR="001409E0" w:rsidRPr="00A76256">
        <w:rPr>
          <w:lang w:val="en-US"/>
        </w:rPr>
        <w:t xml:space="preserve">. The aforementioned situations </w:t>
      </w:r>
      <w:r w:rsidR="00782CB1" w:rsidRPr="00A76256">
        <w:rPr>
          <w:lang w:val="en-US"/>
        </w:rPr>
        <w:t>may be</w:t>
      </w:r>
      <w:r w:rsidR="001409E0" w:rsidRPr="00A76256">
        <w:rPr>
          <w:lang w:val="en-US"/>
        </w:rPr>
        <w:t xml:space="preserve"> </w:t>
      </w:r>
      <w:r w:rsidR="00782CB1" w:rsidRPr="00A76256">
        <w:rPr>
          <w:lang w:val="en-US"/>
        </w:rPr>
        <w:t xml:space="preserve">prone to the risk factors of false memories such as unintentional misinformation and suggestion. </w:t>
      </w:r>
      <w:del w:id="1140" w:author="Author" w:date="2018-03-17T15:49:00Z">
        <w:r w:rsidR="00F474D6">
          <w:rPr>
            <w:lang w:val="en-US"/>
          </w:rPr>
          <w:delText>In our</w:delText>
        </w:r>
      </w:del>
      <w:ins w:id="1141" w:author="Author" w:date="2018-03-17T15:49:00Z">
        <w:r w:rsidR="00564C56" w:rsidRPr="00A76256">
          <w:rPr>
            <w:lang w:val="en-US"/>
          </w:rPr>
          <w:t>It is the</w:t>
        </w:r>
      </w:ins>
      <w:r w:rsidR="00564C56" w:rsidRPr="00A76256">
        <w:rPr>
          <w:lang w:val="en-US"/>
        </w:rPr>
        <w:t xml:space="preserve"> opinion</w:t>
      </w:r>
      <w:del w:id="1142" w:author="Author" w:date="2018-03-17T15:49:00Z">
        <w:r w:rsidR="00F474D6">
          <w:rPr>
            <w:lang w:val="en-US"/>
          </w:rPr>
          <w:delText>,</w:delText>
        </w:r>
        <w:r w:rsidR="00437726">
          <w:rPr>
            <w:lang w:val="en-US"/>
          </w:rPr>
          <w:delText xml:space="preserve"> several</w:delText>
        </w:r>
      </w:del>
      <w:ins w:id="1143" w:author="Author" w:date="2018-03-17T15:49:00Z">
        <w:r w:rsidR="00564C56" w:rsidRPr="00A76256">
          <w:rPr>
            <w:lang w:val="en-US"/>
          </w:rPr>
          <w:t xml:space="preserve"> of the authors that various </w:t>
        </w:r>
      </w:ins>
      <w:del w:id="1144" w:author="Author" w:date="2018-03-17T15:57:00Z">
        <w:r w:rsidR="00437726" w:rsidRPr="00A76256" w:rsidDel="004B0EDF">
          <w:rPr>
            <w:lang w:val="en-US"/>
          </w:rPr>
          <w:delText xml:space="preserve"> </w:delText>
        </w:r>
      </w:del>
      <w:r w:rsidR="00437726" w:rsidRPr="00A76256">
        <w:rPr>
          <w:lang w:val="en-US"/>
        </w:rPr>
        <w:t xml:space="preserve">steps are needed to increase awareness </w:t>
      </w:r>
      <w:del w:id="1145" w:author="Author" w:date="2018-03-17T15:49:00Z">
        <w:r w:rsidR="00437726">
          <w:rPr>
            <w:lang w:val="en-US"/>
          </w:rPr>
          <w:delText>concerning</w:delText>
        </w:r>
      </w:del>
      <w:ins w:id="1146" w:author="Author" w:date="2018-03-17T15:49:00Z">
        <w:r w:rsidR="00564C56" w:rsidRPr="00A76256">
          <w:rPr>
            <w:lang w:val="en-US"/>
          </w:rPr>
          <w:t>of</w:t>
        </w:r>
      </w:ins>
      <w:r w:rsidR="00564C56" w:rsidRPr="00A76256">
        <w:rPr>
          <w:lang w:val="en-US"/>
        </w:rPr>
        <w:t xml:space="preserve"> </w:t>
      </w:r>
      <w:r w:rsidR="00437726" w:rsidRPr="00A76256">
        <w:rPr>
          <w:lang w:val="en-US"/>
        </w:rPr>
        <w:t>the importance of eyewitness testimony and false memories in Chinese legal cases</w:t>
      </w:r>
      <w:r w:rsidR="00924B7E" w:rsidRPr="00A76256">
        <w:rPr>
          <w:lang w:val="en-US"/>
        </w:rPr>
        <w:t>.</w:t>
      </w:r>
      <w:del w:id="1147" w:author="Author" w:date="2018-03-17T15:57:00Z">
        <w:r w:rsidR="00A23193" w:rsidRPr="00A76256" w:rsidDel="004B0EDF">
          <w:rPr>
            <w:lang w:val="en-US"/>
          </w:rPr>
          <w:delText xml:space="preserve"> </w:delText>
        </w:r>
      </w:del>
    </w:p>
    <w:p w14:paraId="69C18C59" w14:textId="296B359A" w:rsidR="00924B7E" w:rsidRPr="00A76256" w:rsidRDefault="00437726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 </w:t>
      </w:r>
      <w:del w:id="1148" w:author="Author" w:date="2018-03-17T15:49:00Z">
        <w:r>
          <w:rPr>
            <w:lang w:val="en-US"/>
          </w:rPr>
          <w:delText>We contend</w:delText>
        </w:r>
      </w:del>
      <w:ins w:id="1149" w:author="Author" w:date="2018-03-17T15:49:00Z">
        <w:r w:rsidR="00564C56" w:rsidRPr="00A76256">
          <w:rPr>
            <w:lang w:val="en-US"/>
          </w:rPr>
          <w:t>It is contended</w:t>
        </w:r>
      </w:ins>
      <w:r w:rsidR="00564C56" w:rsidRPr="00A76256">
        <w:rPr>
          <w:lang w:val="en-US"/>
        </w:rPr>
        <w:t xml:space="preserve"> that </w:t>
      </w:r>
      <w:r w:rsidR="00F474D6" w:rsidRPr="00A76256">
        <w:rPr>
          <w:lang w:val="en-US"/>
        </w:rPr>
        <w:t>i</w:t>
      </w:r>
      <w:r w:rsidR="00DE15DB" w:rsidRPr="00A76256">
        <w:rPr>
          <w:lang w:val="en-US"/>
        </w:rPr>
        <w:t xml:space="preserve">mproving awareness </w:t>
      </w:r>
      <w:r w:rsidR="00F474D6" w:rsidRPr="00A76256">
        <w:rPr>
          <w:lang w:val="en-US"/>
        </w:rPr>
        <w:t xml:space="preserve">of false memories </w:t>
      </w:r>
      <w:r w:rsidR="00DE15DB" w:rsidRPr="00A76256">
        <w:rPr>
          <w:lang w:val="en-US"/>
        </w:rPr>
        <w:t xml:space="preserve">in the legal arena </w:t>
      </w:r>
      <w:r w:rsidR="00F474D6" w:rsidRPr="00A76256">
        <w:rPr>
          <w:lang w:val="en-US"/>
        </w:rPr>
        <w:t xml:space="preserve">is </w:t>
      </w:r>
      <w:del w:id="1150" w:author="Author" w:date="2018-03-17T15:49:00Z">
        <w:r w:rsidR="00F474D6">
          <w:rPr>
            <w:lang w:val="en-US"/>
          </w:rPr>
          <w:delText>perhaps</w:delText>
        </w:r>
      </w:del>
      <w:ins w:id="1151" w:author="Author" w:date="2018-03-17T15:49:00Z">
        <w:r w:rsidR="00564C56" w:rsidRPr="00A76256">
          <w:rPr>
            <w:lang w:val="en-US"/>
          </w:rPr>
          <w:t>possibly</w:t>
        </w:r>
      </w:ins>
      <w:r w:rsidR="00564C56" w:rsidRPr="00A76256">
        <w:rPr>
          <w:lang w:val="en-US"/>
        </w:rPr>
        <w:t xml:space="preserve"> the first step </w:t>
      </w:r>
      <w:del w:id="1152" w:author="Author" w:date="2018-03-17T15:49:00Z">
        <w:r w:rsidR="00F474D6">
          <w:rPr>
            <w:lang w:val="en-US"/>
          </w:rPr>
          <w:delText>to start</w:delText>
        </w:r>
      </w:del>
      <w:ins w:id="1153" w:author="Author" w:date="2018-03-17T15:49:00Z">
        <w:r w:rsidR="00564C56" w:rsidRPr="00A76256">
          <w:rPr>
            <w:lang w:val="en-US"/>
          </w:rPr>
          <w:t>in the process</w:t>
        </w:r>
      </w:ins>
      <w:r w:rsidR="00564C56" w:rsidRPr="00A76256">
        <w:rPr>
          <w:lang w:val="en-US"/>
        </w:rPr>
        <w:t xml:space="preserve">. </w:t>
      </w:r>
      <w:r w:rsidR="00DC6874" w:rsidRPr="00A76256">
        <w:rPr>
          <w:lang w:val="en-US"/>
        </w:rPr>
        <w:t xml:space="preserve">Memories are more prone to errors than many people think. </w:t>
      </w:r>
      <w:r w:rsidR="00EB3932" w:rsidRPr="00A76256">
        <w:rPr>
          <w:lang w:val="en-US"/>
        </w:rPr>
        <w:t>It is especially important for judges, lawyers</w:t>
      </w:r>
      <w:del w:id="1154" w:author="Author" w:date="2018-03-17T15:49:00Z">
        <w:r w:rsidR="00EB3932">
          <w:rPr>
            <w:lang w:val="en-US"/>
          </w:rPr>
          <w:delText>,</w:delText>
        </w:r>
      </w:del>
      <w:ins w:id="1155" w:author="Author" w:date="2018-03-17T15:55:00Z">
        <w:r w:rsidR="00290CA0">
          <w:rPr>
            <w:lang w:val="en-US"/>
          </w:rPr>
          <w:t>, and</w:t>
        </w:r>
      </w:ins>
      <w:del w:id="1156" w:author="Author" w:date="2018-03-17T15:55:00Z">
        <w:r w:rsidR="00EB3932" w:rsidRPr="00A76256" w:rsidDel="00290CA0">
          <w:rPr>
            <w:lang w:val="en-US"/>
          </w:rPr>
          <w:delText xml:space="preserve"> and</w:delText>
        </w:r>
      </w:del>
      <w:r w:rsidR="00EB3932" w:rsidRPr="00A76256">
        <w:rPr>
          <w:lang w:val="en-US"/>
        </w:rPr>
        <w:t xml:space="preserve"> the police to be </w:t>
      </w:r>
      <w:r w:rsidR="00EB3932" w:rsidRPr="00A76256">
        <w:rPr>
          <w:i/>
          <w:lang w:val="en-US"/>
        </w:rPr>
        <w:t>aware</w:t>
      </w:r>
      <w:r w:rsidR="00EB3932" w:rsidRPr="00A76256">
        <w:rPr>
          <w:lang w:val="en-US"/>
        </w:rPr>
        <w:t xml:space="preserve"> of </w:t>
      </w:r>
      <w:del w:id="1157" w:author="Author" w:date="2018-03-17T15:49:00Z">
        <w:r w:rsidR="00EB3932">
          <w:rPr>
            <w:lang w:val="en-US"/>
          </w:rPr>
          <w:delText>that</w:delText>
        </w:r>
      </w:del>
      <w:ins w:id="1158" w:author="Author" w:date="2018-03-17T15:49:00Z">
        <w:r w:rsidR="00564C56" w:rsidRPr="00A76256">
          <w:rPr>
            <w:lang w:val="en-US"/>
          </w:rPr>
          <w:t>this problem</w:t>
        </w:r>
      </w:ins>
      <w:r w:rsidR="00564C56" w:rsidRPr="00A76256">
        <w:rPr>
          <w:lang w:val="en-US"/>
        </w:rPr>
        <w:t xml:space="preserve">. </w:t>
      </w:r>
      <w:r w:rsidR="00EB3932" w:rsidRPr="00A76256">
        <w:rPr>
          <w:lang w:val="en-US"/>
        </w:rPr>
        <w:t xml:space="preserve">Knowledge </w:t>
      </w:r>
      <w:del w:id="1159" w:author="Author" w:date="2018-03-17T15:49:00Z">
        <w:r w:rsidR="00EB3932">
          <w:rPr>
            <w:lang w:val="en-US"/>
          </w:rPr>
          <w:delText>about</w:delText>
        </w:r>
      </w:del>
      <w:ins w:id="1160" w:author="Author" w:date="2018-03-17T15:49:00Z">
        <w:r w:rsidR="00564C56" w:rsidRPr="00A76256">
          <w:rPr>
            <w:lang w:val="en-US"/>
          </w:rPr>
          <w:t>of</w:t>
        </w:r>
      </w:ins>
      <w:r w:rsidR="00564C56" w:rsidRPr="00A76256">
        <w:rPr>
          <w:lang w:val="en-US"/>
        </w:rPr>
        <w:t xml:space="preserve"> </w:t>
      </w:r>
      <w:r w:rsidR="00EB3932" w:rsidRPr="00A76256">
        <w:rPr>
          <w:lang w:val="en-US"/>
        </w:rPr>
        <w:t>how memory works and how to prevent false memor</w:t>
      </w:r>
      <w:r w:rsidR="00C00638" w:rsidRPr="00A76256">
        <w:rPr>
          <w:lang w:val="en-US"/>
        </w:rPr>
        <w:t>ies</w:t>
      </w:r>
      <w:r w:rsidR="00EB3932" w:rsidRPr="00A76256">
        <w:rPr>
          <w:lang w:val="en-US"/>
        </w:rPr>
        <w:t xml:space="preserve"> can be shared </w:t>
      </w:r>
      <w:r w:rsidR="00C00638" w:rsidRPr="00A76256">
        <w:rPr>
          <w:lang w:val="en-US"/>
        </w:rPr>
        <w:t>in</w:t>
      </w:r>
      <w:del w:id="1161" w:author="Author" w:date="2018-03-17T15:49:00Z">
        <w:r w:rsidR="00C00638">
          <w:rPr>
            <w:lang w:val="en-US"/>
          </w:rPr>
          <w:delText xml:space="preserve"> ways of</w:delText>
        </w:r>
      </w:del>
      <w:r w:rsidR="00C00638" w:rsidRPr="00A76256">
        <w:rPr>
          <w:lang w:val="en-US"/>
        </w:rPr>
        <w:t xml:space="preserve"> workshops</w:t>
      </w:r>
      <w:r w:rsidR="0016475E" w:rsidRPr="00A76256">
        <w:rPr>
          <w:lang w:val="en-US"/>
        </w:rPr>
        <w:t xml:space="preserve"> and</w:t>
      </w:r>
      <w:r w:rsidR="00C00638" w:rsidRPr="00A76256">
        <w:rPr>
          <w:lang w:val="en-US"/>
        </w:rPr>
        <w:t xml:space="preserve"> seminars (Loftus, 2003).</w:t>
      </w:r>
      <w:r w:rsidR="00974234" w:rsidRPr="00A76256">
        <w:rPr>
          <w:lang w:val="en-US"/>
        </w:rPr>
        <w:t xml:space="preserve"> This is </w:t>
      </w:r>
      <w:r w:rsidR="00345485" w:rsidRPr="00A76256">
        <w:rPr>
          <w:lang w:val="en-US"/>
        </w:rPr>
        <w:t>important</w:t>
      </w:r>
      <w:r w:rsidR="00974234" w:rsidRPr="00A76256">
        <w:rPr>
          <w:lang w:val="en-US"/>
        </w:rPr>
        <w:t xml:space="preserve"> as many legal professionals possess flawed ideas </w:t>
      </w:r>
      <w:del w:id="1162" w:author="Author" w:date="2018-03-17T15:49:00Z">
        <w:r w:rsidR="00974234">
          <w:rPr>
            <w:lang w:val="en-US"/>
          </w:rPr>
          <w:delText>concerning</w:delText>
        </w:r>
      </w:del>
      <w:ins w:id="1163" w:author="Author" w:date="2018-03-17T15:49:00Z">
        <w:r w:rsidR="00564C56" w:rsidRPr="00A76256">
          <w:rPr>
            <w:lang w:val="en-US"/>
          </w:rPr>
          <w:t>about</w:t>
        </w:r>
      </w:ins>
      <w:r w:rsidR="00564C56" w:rsidRPr="00A76256">
        <w:rPr>
          <w:lang w:val="en-US"/>
        </w:rPr>
        <w:t xml:space="preserve"> </w:t>
      </w:r>
      <w:r w:rsidR="00974234" w:rsidRPr="00A76256">
        <w:rPr>
          <w:lang w:val="en-US"/>
        </w:rPr>
        <w:t>the functioning of memory</w:t>
      </w:r>
      <w:del w:id="1164" w:author="Author" w:date="2018-03-17T15:49:00Z">
        <w:r w:rsidR="00974234">
          <w:rPr>
            <w:lang w:val="en-US"/>
          </w:rPr>
          <w:delText xml:space="preserve"> (i.e.,</w:delText>
        </w:r>
      </w:del>
      <w:ins w:id="1165" w:author="Author" w:date="2018-03-17T15:49:00Z">
        <w:r w:rsidR="00564C56" w:rsidRPr="00A76256">
          <w:rPr>
            <w:lang w:val="en-US"/>
          </w:rPr>
          <w:t>, for example,</w:t>
        </w:r>
      </w:ins>
      <w:r w:rsidR="00974234" w:rsidRPr="00A76256">
        <w:rPr>
          <w:lang w:val="en-US"/>
        </w:rPr>
        <w:t xml:space="preserve"> </w:t>
      </w:r>
      <w:r w:rsidR="00564C56" w:rsidRPr="00A76256">
        <w:rPr>
          <w:lang w:val="en-US"/>
        </w:rPr>
        <w:t xml:space="preserve">memory </w:t>
      </w:r>
      <w:del w:id="1166" w:author="Author" w:date="2018-03-17T15:49:00Z">
        <w:r w:rsidR="00904E2F">
          <w:rPr>
            <w:lang w:val="en-US"/>
          </w:rPr>
          <w:delText>is like</w:delText>
        </w:r>
      </w:del>
      <w:ins w:id="1167" w:author="Author" w:date="2018-03-17T15:49:00Z">
        <w:r w:rsidR="00564C56" w:rsidRPr="00A76256">
          <w:rPr>
            <w:lang w:val="en-US"/>
          </w:rPr>
          <w:t>can be compared to a</w:t>
        </w:r>
      </w:ins>
      <w:r w:rsidR="00564C56" w:rsidRPr="00A76256">
        <w:rPr>
          <w:lang w:val="en-US"/>
        </w:rPr>
        <w:t xml:space="preserve"> video-taping</w:t>
      </w:r>
      <w:del w:id="1168" w:author="Author" w:date="2018-03-17T15:49:00Z">
        <w:r w:rsidR="00974234">
          <w:rPr>
            <w:lang w:val="en-US"/>
          </w:rPr>
          <w:delText>).</w:delText>
        </w:r>
        <w:r w:rsidR="00C00638">
          <w:rPr>
            <w:lang w:val="en-US"/>
          </w:rPr>
          <w:delText xml:space="preserve"> </w:delText>
        </w:r>
        <w:r w:rsidR="0029026C">
          <w:rPr>
            <w:lang w:val="en-US"/>
          </w:rPr>
          <w:delText>A</w:delText>
        </w:r>
        <w:r w:rsidR="00912287">
          <w:rPr>
            <w:lang w:val="en-US"/>
          </w:rPr>
          <w:delText xml:space="preserve"> first direction could be to educate</w:delText>
        </w:r>
      </w:del>
      <w:ins w:id="1169" w:author="Author" w:date="2018-03-17T15:49:00Z">
        <w:r w:rsidR="00564C56" w:rsidRPr="00A76256">
          <w:rPr>
            <w:lang w:val="en-US"/>
          </w:rPr>
          <w:t>. Firstly,</w:t>
        </w:r>
      </w:ins>
      <w:r w:rsidR="00564C56" w:rsidRPr="00A76256">
        <w:rPr>
          <w:lang w:val="en-US"/>
        </w:rPr>
        <w:t xml:space="preserve"> legal </w:t>
      </w:r>
      <w:r w:rsidR="00912287" w:rsidRPr="00A76256">
        <w:rPr>
          <w:lang w:val="en-US"/>
        </w:rPr>
        <w:t xml:space="preserve">professionals such as the police </w:t>
      </w:r>
      <w:ins w:id="1170" w:author="Author" w:date="2018-03-17T15:49:00Z">
        <w:r w:rsidR="00564C56" w:rsidRPr="00A76256">
          <w:rPr>
            <w:lang w:val="en-US"/>
          </w:rPr>
          <w:t xml:space="preserve">need to be educated </w:t>
        </w:r>
      </w:ins>
      <w:r w:rsidR="00912287" w:rsidRPr="00A76256">
        <w:rPr>
          <w:lang w:val="en-US"/>
        </w:rPr>
        <w:t xml:space="preserve">about the science of memory and </w:t>
      </w:r>
      <w:r w:rsidR="00A23193" w:rsidRPr="00A76256">
        <w:rPr>
          <w:lang w:val="en-US"/>
        </w:rPr>
        <w:t xml:space="preserve">its </w:t>
      </w:r>
      <w:r w:rsidR="00912287" w:rsidRPr="00A76256">
        <w:rPr>
          <w:lang w:val="en-US"/>
        </w:rPr>
        <w:t>re</w:t>
      </w:r>
      <w:r w:rsidR="00974234" w:rsidRPr="00A76256">
        <w:rPr>
          <w:lang w:val="en-US"/>
        </w:rPr>
        <w:t xml:space="preserve">levance </w:t>
      </w:r>
      <w:r w:rsidR="00A23193" w:rsidRPr="00A76256">
        <w:rPr>
          <w:lang w:val="en-US"/>
        </w:rPr>
        <w:t xml:space="preserve">to </w:t>
      </w:r>
      <w:r w:rsidR="00974234" w:rsidRPr="00A76256">
        <w:rPr>
          <w:lang w:val="en-US"/>
        </w:rPr>
        <w:t>court</w:t>
      </w:r>
      <w:r w:rsidR="00A23193" w:rsidRPr="00A76256">
        <w:rPr>
          <w:lang w:val="en-US"/>
        </w:rPr>
        <w:t>s of law</w:t>
      </w:r>
      <w:r w:rsidR="00974234" w:rsidRPr="00A76256">
        <w:rPr>
          <w:lang w:val="en-US"/>
        </w:rPr>
        <w:t xml:space="preserve">. Such interventions might </w:t>
      </w:r>
      <w:del w:id="1171" w:author="Author" w:date="2018-03-17T15:49:00Z">
        <w:r w:rsidR="00974234">
          <w:rPr>
            <w:lang w:val="en-US"/>
          </w:rPr>
          <w:delText>help</w:delText>
        </w:r>
      </w:del>
      <w:ins w:id="1172" w:author="Author" w:date="2018-03-17T15:49:00Z">
        <w:r w:rsidR="00564C56" w:rsidRPr="00A76256">
          <w:rPr>
            <w:lang w:val="en-US"/>
          </w:rPr>
          <w:t>assist</w:t>
        </w:r>
      </w:ins>
      <w:r w:rsidR="00564C56" w:rsidRPr="00A76256">
        <w:rPr>
          <w:lang w:val="en-US"/>
        </w:rPr>
        <w:t xml:space="preserve"> </w:t>
      </w:r>
      <w:r w:rsidR="00974234" w:rsidRPr="00A76256">
        <w:rPr>
          <w:lang w:val="en-US"/>
        </w:rPr>
        <w:t>legal professionals</w:t>
      </w:r>
      <w:r w:rsidR="00051CE4" w:rsidRPr="00A76256">
        <w:rPr>
          <w:lang w:val="en-US"/>
        </w:rPr>
        <w:t xml:space="preserve"> to get rid of their biases regarding the functioning of memory</w:t>
      </w:r>
      <w:r w:rsidR="00EE7BA6" w:rsidRPr="00A76256">
        <w:rPr>
          <w:lang w:val="en-US"/>
        </w:rPr>
        <w:t xml:space="preserve"> (</w:t>
      </w:r>
      <w:r w:rsidR="00D2403A" w:rsidRPr="00A76256">
        <w:rPr>
          <w:lang w:val="en-US"/>
        </w:rPr>
        <w:t>Lilienfeld, Ammirati, &amp; Landfield, 2009</w:t>
      </w:r>
      <w:r w:rsidR="00EE7BA6" w:rsidRPr="00A76256">
        <w:rPr>
          <w:lang w:val="en-US"/>
        </w:rPr>
        <w:t>)</w:t>
      </w:r>
      <w:r w:rsidR="00051CE4" w:rsidRPr="00A76256">
        <w:rPr>
          <w:lang w:val="en-US"/>
        </w:rPr>
        <w:t xml:space="preserve">. </w:t>
      </w:r>
      <w:del w:id="1173" w:author="Author" w:date="2018-03-17T15:49:00Z">
        <w:r w:rsidR="00FB58EE">
          <w:rPr>
            <w:lang w:val="en-US"/>
          </w:rPr>
          <w:delText xml:space="preserve">A second important follow-up </w:delText>
        </w:r>
        <w:r w:rsidR="00C00638">
          <w:rPr>
            <w:lang w:val="en-US"/>
          </w:rPr>
          <w:delText>step would</w:delText>
        </w:r>
      </w:del>
      <w:ins w:id="1174" w:author="Author" w:date="2018-03-17T15:49:00Z">
        <w:r w:rsidR="00564C56" w:rsidRPr="00A76256">
          <w:rPr>
            <w:lang w:val="en-US"/>
          </w:rPr>
          <w:t>Secondly, there should</w:t>
        </w:r>
      </w:ins>
      <w:r w:rsidR="00564C56" w:rsidRPr="00A76256">
        <w:rPr>
          <w:lang w:val="en-US"/>
        </w:rPr>
        <w:t xml:space="preserve"> be </w:t>
      </w:r>
      <w:del w:id="1175" w:author="Author" w:date="2018-03-17T15:49:00Z">
        <w:r w:rsidR="00C00638">
          <w:rPr>
            <w:lang w:val="en-US"/>
          </w:rPr>
          <w:delText xml:space="preserve">to </w:delText>
        </w:r>
        <w:r w:rsidR="00544CEF">
          <w:rPr>
            <w:lang w:val="en-US"/>
          </w:rPr>
          <w:delText>collaborate closely</w:delText>
        </w:r>
      </w:del>
      <w:ins w:id="1176" w:author="Author" w:date="2018-03-17T15:49:00Z">
        <w:r w:rsidR="00564C56" w:rsidRPr="00A76256">
          <w:rPr>
            <w:lang w:val="en-US"/>
          </w:rPr>
          <w:t>close collaboration</w:t>
        </w:r>
      </w:ins>
      <w:r w:rsidR="00564C56" w:rsidRPr="00A76256">
        <w:rPr>
          <w:lang w:val="en-US"/>
        </w:rPr>
        <w:t xml:space="preserve"> </w:t>
      </w:r>
      <w:r w:rsidR="00544CEF" w:rsidRPr="00A76256">
        <w:rPr>
          <w:lang w:val="en-US"/>
        </w:rPr>
        <w:t>with legal professionals</w:t>
      </w:r>
      <w:del w:id="1177" w:author="Author" w:date="2018-03-17T15:49:00Z">
        <w:r w:rsidR="00544CEF">
          <w:rPr>
            <w:lang w:val="en-US"/>
          </w:rPr>
          <w:delText xml:space="preserve"> and attempt</w:delText>
        </w:r>
      </w:del>
      <w:ins w:id="1178" w:author="Author" w:date="2018-03-17T15:49:00Z">
        <w:r w:rsidR="00B603ED" w:rsidRPr="00A76256">
          <w:rPr>
            <w:lang w:val="en-US"/>
          </w:rPr>
          <w:t>.</w:t>
        </w:r>
        <w:r w:rsidR="00544CEF" w:rsidRPr="00A76256">
          <w:rPr>
            <w:lang w:val="en-US"/>
          </w:rPr>
          <w:t xml:space="preserve"> </w:t>
        </w:r>
        <w:r w:rsidR="00B603ED" w:rsidRPr="00A76256">
          <w:rPr>
            <w:lang w:val="en-US"/>
          </w:rPr>
          <w:t>Furthermore, endeavors</w:t>
        </w:r>
      </w:ins>
      <w:r w:rsidR="00B603ED" w:rsidRPr="00A76256">
        <w:rPr>
          <w:lang w:val="en-US"/>
        </w:rPr>
        <w:t xml:space="preserve"> to </w:t>
      </w:r>
      <w:r w:rsidR="00C00638" w:rsidRPr="00A76256">
        <w:rPr>
          <w:lang w:val="en-US"/>
        </w:rPr>
        <w:t xml:space="preserve">launch </w:t>
      </w:r>
      <w:del w:id="1179" w:author="Author" w:date="2018-03-17T15:49:00Z">
        <w:r w:rsidR="00C00638">
          <w:rPr>
            <w:lang w:val="en-US"/>
          </w:rPr>
          <w:delText>several</w:delText>
        </w:r>
      </w:del>
      <w:ins w:id="1180" w:author="Author" w:date="2018-03-17T15:49:00Z">
        <w:r w:rsidR="00B603ED" w:rsidRPr="00A76256">
          <w:rPr>
            <w:lang w:val="en-US"/>
          </w:rPr>
          <w:t>various</w:t>
        </w:r>
      </w:ins>
      <w:r w:rsidR="00B603ED" w:rsidRPr="00A76256">
        <w:rPr>
          <w:lang w:val="en-US"/>
        </w:rPr>
        <w:t xml:space="preserve"> </w:t>
      </w:r>
      <w:r w:rsidR="00C00638" w:rsidRPr="00A76256">
        <w:rPr>
          <w:lang w:val="en-US"/>
        </w:rPr>
        <w:t xml:space="preserve">actions in </w:t>
      </w:r>
      <w:r w:rsidR="00254971" w:rsidRPr="00A76256">
        <w:rPr>
          <w:lang w:val="en-US"/>
        </w:rPr>
        <w:t>investigative</w:t>
      </w:r>
      <w:r w:rsidR="00C00638" w:rsidRPr="00A76256">
        <w:rPr>
          <w:lang w:val="en-US"/>
        </w:rPr>
        <w:t xml:space="preserve"> and </w:t>
      </w:r>
      <w:r w:rsidR="00254971" w:rsidRPr="00A76256">
        <w:rPr>
          <w:lang w:val="en-US"/>
        </w:rPr>
        <w:t xml:space="preserve">juridical </w:t>
      </w:r>
      <w:r w:rsidR="00C00638" w:rsidRPr="00A76256">
        <w:rPr>
          <w:lang w:val="en-US"/>
        </w:rPr>
        <w:t>processes</w:t>
      </w:r>
      <w:r w:rsidR="00355E94" w:rsidRPr="00A76256">
        <w:rPr>
          <w:lang w:val="en-US"/>
        </w:rPr>
        <w:t xml:space="preserve"> to </w:t>
      </w:r>
      <w:r w:rsidR="00355E94" w:rsidRPr="00A76256">
        <w:rPr>
          <w:i/>
          <w:lang w:val="en-US"/>
        </w:rPr>
        <w:t>prevent</w:t>
      </w:r>
      <w:r w:rsidR="00355E94" w:rsidRPr="00A76256">
        <w:rPr>
          <w:lang w:val="en-US"/>
        </w:rPr>
        <w:t xml:space="preserve"> false memories</w:t>
      </w:r>
      <w:del w:id="1181" w:author="Author" w:date="2018-03-17T15:49:00Z">
        <w:r w:rsidR="00355E94">
          <w:rPr>
            <w:lang w:val="en-US"/>
          </w:rPr>
          <w:delText>,</w:delText>
        </w:r>
      </w:del>
      <w:r w:rsidR="00355E94" w:rsidRPr="00A76256">
        <w:rPr>
          <w:lang w:val="en-US"/>
        </w:rPr>
        <w:t xml:space="preserve"> such as </w:t>
      </w:r>
      <w:r w:rsidR="00B00A67" w:rsidRPr="00A76256">
        <w:rPr>
          <w:lang w:val="en-US"/>
        </w:rPr>
        <w:t>the use of empirically-validated</w:t>
      </w:r>
      <w:r w:rsidR="00355E94" w:rsidRPr="00A76256">
        <w:rPr>
          <w:lang w:val="en-US"/>
        </w:rPr>
        <w:t xml:space="preserve"> interview </w:t>
      </w:r>
      <w:r w:rsidR="00B00A67" w:rsidRPr="00A76256">
        <w:rPr>
          <w:lang w:val="en-US"/>
        </w:rPr>
        <w:t xml:space="preserve">protocols </w:t>
      </w:r>
      <w:r w:rsidR="00355E94" w:rsidRPr="00A76256">
        <w:rPr>
          <w:lang w:val="en-US"/>
        </w:rPr>
        <w:t>and blind lineup identification</w:t>
      </w:r>
      <w:r w:rsidR="0050452F" w:rsidRPr="00A76256">
        <w:rPr>
          <w:lang w:val="en-US"/>
        </w:rPr>
        <w:t xml:space="preserve"> </w:t>
      </w:r>
      <w:del w:id="1182" w:author="Author" w:date="2018-03-17T15:49:00Z">
        <w:r w:rsidR="0050452F">
          <w:rPr>
            <w:lang w:val="en-US"/>
          </w:rPr>
          <w:delText>and</w:delText>
        </w:r>
      </w:del>
      <w:ins w:id="1183" w:author="Author" w:date="2018-03-17T15:49:00Z">
        <w:r w:rsidR="00B603ED" w:rsidRPr="00A76256">
          <w:rPr>
            <w:lang w:val="en-US"/>
          </w:rPr>
          <w:t>as well as</w:t>
        </w:r>
      </w:ins>
      <w:r w:rsidR="00B603ED" w:rsidRPr="00A76256">
        <w:rPr>
          <w:lang w:val="en-US"/>
        </w:rPr>
        <w:t xml:space="preserve"> </w:t>
      </w:r>
      <w:r w:rsidR="0050452F" w:rsidRPr="00A76256">
        <w:rPr>
          <w:lang w:val="en-US"/>
        </w:rPr>
        <w:t xml:space="preserve">launching new laws and regulations on organization and </w:t>
      </w:r>
      <w:ins w:id="1184" w:author="Author" w:date="2018-03-17T15:49:00Z">
        <w:r w:rsidR="00B603ED" w:rsidRPr="00A76256">
          <w:rPr>
            <w:lang w:val="en-US"/>
          </w:rPr>
          <w:t xml:space="preserve">the </w:t>
        </w:r>
      </w:ins>
      <w:r w:rsidR="0050452F" w:rsidRPr="00A76256">
        <w:rPr>
          <w:lang w:val="en-US"/>
        </w:rPr>
        <w:t>administration of eyewitness identification</w:t>
      </w:r>
      <w:del w:id="1185" w:author="Author" w:date="2018-03-17T15:49:00Z">
        <w:r w:rsidR="00C00638">
          <w:rPr>
            <w:lang w:val="en-US"/>
          </w:rPr>
          <w:delText>.</w:delText>
        </w:r>
      </w:del>
      <w:ins w:id="1186" w:author="Author" w:date="2018-03-17T15:49:00Z">
        <w:r w:rsidR="00B603ED" w:rsidRPr="00A76256">
          <w:rPr>
            <w:lang w:val="en-US"/>
          </w:rPr>
          <w:t xml:space="preserve"> should </w:t>
        </w:r>
        <w:r w:rsidR="00B603ED" w:rsidRPr="00A76256">
          <w:rPr>
            <w:lang w:val="en-US"/>
          </w:rPr>
          <w:lastRenderedPageBreak/>
          <w:t>be introduced</w:t>
        </w:r>
        <w:r w:rsidR="00C00638" w:rsidRPr="00A76256">
          <w:rPr>
            <w:lang w:val="en-US"/>
          </w:rPr>
          <w:t>.</w:t>
        </w:r>
      </w:ins>
      <w:r w:rsidR="00355E94" w:rsidRPr="00A76256">
        <w:rPr>
          <w:lang w:val="en-US"/>
        </w:rPr>
        <w:t xml:space="preserve"> </w:t>
      </w:r>
      <w:r w:rsidR="00C213B1" w:rsidRPr="00A76256">
        <w:rPr>
          <w:lang w:val="en-US"/>
        </w:rPr>
        <w:t xml:space="preserve">Such actions have already taken place in countries such as the </w:t>
      </w:r>
      <w:del w:id="1187" w:author="Author" w:date="2018-03-17T15:49:00Z">
        <w:r w:rsidR="00082682">
          <w:rPr>
            <w:lang w:val="en-US"/>
          </w:rPr>
          <w:delText>UK</w:delText>
        </w:r>
      </w:del>
      <w:ins w:id="1188" w:author="Author" w:date="2018-03-17T15:49:00Z">
        <w:r w:rsidR="00B603ED" w:rsidRPr="00A76256">
          <w:rPr>
            <w:lang w:val="en-US"/>
          </w:rPr>
          <w:t>United Kingdom</w:t>
        </w:r>
      </w:ins>
      <w:r w:rsidR="00B603ED" w:rsidRPr="00A76256">
        <w:rPr>
          <w:lang w:val="en-US"/>
        </w:rPr>
        <w:t xml:space="preserve"> </w:t>
      </w:r>
      <w:r w:rsidR="00082682" w:rsidRPr="00A76256">
        <w:rPr>
          <w:lang w:val="en-US"/>
        </w:rPr>
        <w:t>and the Netherlands.</w:t>
      </w:r>
      <w:del w:id="1189" w:author="Author" w:date="2018-03-17T15:57:00Z">
        <w:r w:rsidR="00082682" w:rsidRPr="00A76256" w:rsidDel="004B0EDF">
          <w:rPr>
            <w:lang w:val="en-US"/>
          </w:rPr>
          <w:delText xml:space="preserve"> </w:delText>
        </w:r>
      </w:del>
    </w:p>
    <w:p w14:paraId="1B951AC7" w14:textId="10F41B75" w:rsidR="00E67368" w:rsidRPr="00A76256" w:rsidRDefault="00355E94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Finally, </w:t>
      </w:r>
      <w:r w:rsidR="00345485" w:rsidRPr="00A76256">
        <w:rPr>
          <w:lang w:val="en-US"/>
        </w:rPr>
        <w:t>other</w:t>
      </w:r>
      <w:r w:rsidR="006007B5" w:rsidRPr="00A76256">
        <w:rPr>
          <w:lang w:val="en-US"/>
        </w:rPr>
        <w:t xml:space="preserve"> </w:t>
      </w:r>
      <w:r w:rsidRPr="00A76256">
        <w:rPr>
          <w:lang w:val="en-US"/>
        </w:rPr>
        <w:t xml:space="preserve">measures can be </w:t>
      </w:r>
      <w:del w:id="1190" w:author="Author" w:date="2018-03-17T15:49:00Z">
        <w:r>
          <w:rPr>
            <w:lang w:val="en-US"/>
          </w:rPr>
          <w:delText>taken by</w:delText>
        </w:r>
      </w:del>
      <w:ins w:id="1191" w:author="Author" w:date="2018-03-17T15:49:00Z">
        <w:r w:rsidR="00B603ED" w:rsidRPr="00A76256">
          <w:rPr>
            <w:lang w:val="en-US"/>
          </w:rPr>
          <w:t xml:space="preserve">employed such as </w:t>
        </w:r>
      </w:ins>
      <w:del w:id="1192" w:author="Author" w:date="2018-03-17T15:57:00Z">
        <w:r w:rsidRPr="00A76256" w:rsidDel="004B0EDF">
          <w:rPr>
            <w:lang w:val="en-US"/>
          </w:rPr>
          <w:delText xml:space="preserve"> </w:delText>
        </w:r>
      </w:del>
      <w:r w:rsidRPr="00A76256">
        <w:rPr>
          <w:lang w:val="en-US"/>
        </w:rPr>
        <w:t xml:space="preserve">actively </w:t>
      </w:r>
      <w:r w:rsidRPr="00A76256">
        <w:rPr>
          <w:i/>
          <w:lang w:val="en-US"/>
        </w:rPr>
        <w:t>recogniz</w:t>
      </w:r>
      <w:r w:rsidR="0037232B" w:rsidRPr="00A76256">
        <w:rPr>
          <w:i/>
          <w:lang w:val="en-US"/>
        </w:rPr>
        <w:t xml:space="preserve">ing </w:t>
      </w:r>
      <w:r w:rsidR="0037232B" w:rsidRPr="00A76256">
        <w:rPr>
          <w:lang w:val="en-US"/>
        </w:rPr>
        <w:t>the p</w:t>
      </w:r>
      <w:r w:rsidRPr="00A76256">
        <w:rPr>
          <w:lang w:val="en-US"/>
        </w:rPr>
        <w:t xml:space="preserve">ossibility of </w:t>
      </w:r>
      <w:ins w:id="1193" w:author="Author" w:date="2018-03-17T15:49:00Z">
        <w:r w:rsidR="00B603ED" w:rsidRPr="00A76256">
          <w:rPr>
            <w:lang w:val="en-US"/>
          </w:rPr>
          <w:t xml:space="preserve">the occurrence of </w:t>
        </w:r>
      </w:ins>
      <w:r w:rsidRPr="00A76256">
        <w:rPr>
          <w:lang w:val="en-US"/>
        </w:rPr>
        <w:t>f</w:t>
      </w:r>
      <w:r w:rsidR="00E12220" w:rsidRPr="00A76256">
        <w:rPr>
          <w:lang w:val="en-US"/>
        </w:rPr>
        <w:t>alse memor</w:t>
      </w:r>
      <w:r w:rsidR="0037232B" w:rsidRPr="00A76256">
        <w:rPr>
          <w:lang w:val="en-US"/>
        </w:rPr>
        <w:t>y occurrence</w:t>
      </w:r>
      <w:r w:rsidR="00E12220" w:rsidRPr="00A76256">
        <w:rPr>
          <w:lang w:val="en-US"/>
        </w:rPr>
        <w:t xml:space="preserve"> in legal practice</w:t>
      </w:r>
      <w:r w:rsidR="0037232B" w:rsidRPr="00A76256">
        <w:rPr>
          <w:lang w:val="en-US"/>
        </w:rPr>
        <w:t xml:space="preserve">. An ideal route to accomplish this </w:t>
      </w:r>
      <w:r w:rsidR="00295270" w:rsidRPr="00A76256">
        <w:rPr>
          <w:lang w:val="en-US"/>
        </w:rPr>
        <w:t xml:space="preserve">is </w:t>
      </w:r>
      <w:del w:id="1194" w:author="Author" w:date="2018-03-17T15:49:00Z">
        <w:r w:rsidR="00A23193">
          <w:rPr>
            <w:lang w:val="en-US"/>
          </w:rPr>
          <w:delText>when</w:delText>
        </w:r>
      </w:del>
      <w:ins w:id="1195" w:author="Author" w:date="2018-03-17T15:49:00Z">
        <w:r w:rsidR="00B603ED" w:rsidRPr="00A76256">
          <w:rPr>
            <w:lang w:val="en-US"/>
          </w:rPr>
          <w:t>for</w:t>
        </w:r>
      </w:ins>
      <w:r w:rsidR="00B603ED" w:rsidRPr="00A76256">
        <w:rPr>
          <w:lang w:val="en-US"/>
        </w:rPr>
        <w:t xml:space="preserve"> </w:t>
      </w:r>
      <w:r w:rsidR="00A23193" w:rsidRPr="00A76256">
        <w:rPr>
          <w:lang w:val="en-US"/>
        </w:rPr>
        <w:t xml:space="preserve">triers of fact </w:t>
      </w:r>
      <w:del w:id="1196" w:author="Author" w:date="2018-03-17T15:49:00Z">
        <w:r w:rsidR="00A23193">
          <w:rPr>
            <w:lang w:val="en-US"/>
          </w:rPr>
          <w:delText>more often</w:delText>
        </w:r>
      </w:del>
      <w:ins w:id="1197" w:author="Author" w:date="2018-03-17T15:49:00Z">
        <w:r w:rsidR="00B603ED" w:rsidRPr="00A76256">
          <w:rPr>
            <w:lang w:val="en-US"/>
          </w:rPr>
          <w:t>to</w:t>
        </w:r>
      </w:ins>
      <w:r w:rsidR="00B603ED" w:rsidRPr="00A76256">
        <w:rPr>
          <w:lang w:val="en-US"/>
        </w:rPr>
        <w:t xml:space="preserve"> </w:t>
      </w:r>
      <w:r w:rsidR="00A23193" w:rsidRPr="00A76256">
        <w:rPr>
          <w:lang w:val="en-US"/>
        </w:rPr>
        <w:t>consult</w:t>
      </w:r>
      <w:r w:rsidR="0037232B" w:rsidRPr="00A76256">
        <w:rPr>
          <w:lang w:val="en-US"/>
        </w:rPr>
        <w:t xml:space="preserve"> memory experts in legal cases</w:t>
      </w:r>
      <w:ins w:id="1198" w:author="Author" w:date="2018-03-17T15:49:00Z">
        <w:r w:rsidR="00B603ED" w:rsidRPr="00A76256">
          <w:rPr>
            <w:lang w:val="en-US"/>
          </w:rPr>
          <w:t xml:space="preserve"> more often</w:t>
        </w:r>
      </w:ins>
      <w:r w:rsidR="0037232B" w:rsidRPr="00A76256">
        <w:rPr>
          <w:lang w:val="en-US"/>
        </w:rPr>
        <w:t xml:space="preserve">. </w:t>
      </w:r>
      <w:del w:id="1199" w:author="Author" w:date="2018-03-17T15:57:00Z">
        <w:r w:rsidR="00E12220" w:rsidRPr="00A76256" w:rsidDel="004B0EDF">
          <w:rPr>
            <w:lang w:val="en-US"/>
          </w:rPr>
          <w:delText xml:space="preserve"> </w:delText>
        </w:r>
      </w:del>
      <w:r w:rsidR="0037232B" w:rsidRPr="00A76256">
        <w:rPr>
          <w:lang w:val="en-US"/>
        </w:rPr>
        <w:t>In many countries, expert witnesses who are memory researchers as well are called upon</w:t>
      </w:r>
      <w:r w:rsidRPr="00A76256">
        <w:rPr>
          <w:lang w:val="en-US"/>
        </w:rPr>
        <w:t xml:space="preserve"> </w:t>
      </w:r>
      <w:r w:rsidR="0037232B" w:rsidRPr="00A76256">
        <w:rPr>
          <w:lang w:val="en-US"/>
        </w:rPr>
        <w:t xml:space="preserve">to provide their expert opinion concerning a memory-related issue in a case such as the disclosure of </w:t>
      </w:r>
      <w:ins w:id="1200" w:author="Author" w:date="2018-03-17T15:49:00Z">
        <w:r w:rsidR="00B603ED" w:rsidRPr="00A76256">
          <w:rPr>
            <w:lang w:val="en-US"/>
          </w:rPr>
          <w:t xml:space="preserve">a </w:t>
        </w:r>
      </w:ins>
      <w:r w:rsidR="0037232B" w:rsidRPr="00A76256">
        <w:rPr>
          <w:lang w:val="en-US"/>
        </w:rPr>
        <w:t>child’s statements on sexual abuse</w:t>
      </w:r>
      <w:r w:rsidR="000E47B2" w:rsidRPr="00A76256">
        <w:rPr>
          <w:lang w:val="en-US"/>
        </w:rPr>
        <w:t xml:space="preserve"> (Otgaar &amp; Howe, in press)</w:t>
      </w:r>
      <w:r w:rsidR="0037232B" w:rsidRPr="00A76256">
        <w:rPr>
          <w:lang w:val="en-US"/>
        </w:rPr>
        <w:t xml:space="preserve">. Such experts might </w:t>
      </w:r>
      <w:r w:rsidR="0088413E" w:rsidRPr="00A76256">
        <w:rPr>
          <w:lang w:val="en-US"/>
        </w:rPr>
        <w:t>considerably assist judges and lawyers in</w:t>
      </w:r>
      <w:r w:rsidR="005258F7" w:rsidRPr="00A76256">
        <w:rPr>
          <w:lang w:val="en-US"/>
        </w:rPr>
        <w:t xml:space="preserve"> such and might help judges </w:t>
      </w:r>
      <w:del w:id="1201" w:author="Author" w:date="2018-03-17T15:49:00Z">
        <w:r w:rsidR="005258F7">
          <w:rPr>
            <w:lang w:val="en-US"/>
          </w:rPr>
          <w:delText>in reaching</w:delText>
        </w:r>
      </w:del>
      <w:ins w:id="1202" w:author="Author" w:date="2018-03-17T15:49:00Z">
        <w:r w:rsidR="00B603ED" w:rsidRPr="00A76256">
          <w:rPr>
            <w:lang w:val="en-US"/>
          </w:rPr>
          <w:t>reach</w:t>
        </w:r>
      </w:ins>
      <w:r w:rsidR="00B603ED" w:rsidRPr="00A76256">
        <w:rPr>
          <w:lang w:val="en-US"/>
        </w:rPr>
        <w:t xml:space="preserve"> </w:t>
      </w:r>
      <w:r w:rsidR="005258F7" w:rsidRPr="00A76256">
        <w:rPr>
          <w:lang w:val="en-US"/>
        </w:rPr>
        <w:t>legal decisions</w:t>
      </w:r>
      <w:ins w:id="1203" w:author="Author" w:date="2018-03-17T15:49:00Z">
        <w:r w:rsidR="005258F7" w:rsidRPr="00A76256">
          <w:rPr>
            <w:lang w:val="en-US"/>
          </w:rPr>
          <w:t xml:space="preserve"> </w:t>
        </w:r>
        <w:r w:rsidR="00B603ED" w:rsidRPr="00A76256">
          <w:rPr>
            <w:lang w:val="en-US"/>
          </w:rPr>
          <w:t>that are</w:t>
        </w:r>
      </w:ins>
      <w:r w:rsidR="00B603ED" w:rsidRPr="00A76256">
        <w:rPr>
          <w:lang w:val="en-US"/>
        </w:rPr>
        <w:t xml:space="preserve"> </w:t>
      </w:r>
      <w:r w:rsidR="005258F7" w:rsidRPr="00A76256">
        <w:rPr>
          <w:lang w:val="en-US"/>
        </w:rPr>
        <w:t>grounded in mem</w:t>
      </w:r>
      <w:r w:rsidR="003221BC" w:rsidRPr="00A76256">
        <w:rPr>
          <w:lang w:val="en-US"/>
        </w:rPr>
        <w:t>ory science.</w:t>
      </w:r>
      <w:r w:rsidR="00F26F93" w:rsidRPr="00A76256">
        <w:rPr>
          <w:lang w:val="en-US"/>
        </w:rPr>
        <w:t xml:space="preserve"> </w:t>
      </w:r>
      <w:r w:rsidR="00A94F5D" w:rsidRPr="00A76256">
        <w:rPr>
          <w:lang w:val="en-US"/>
        </w:rPr>
        <w:t xml:space="preserve">For instance, Wise and Safer (2012) designed a toolkit to analyze the trustworthiness of eyewitness testimony by evaluating the risky factors </w:t>
      </w:r>
      <w:r w:rsidR="00B603ED" w:rsidRPr="00A76256">
        <w:rPr>
          <w:lang w:val="en-US"/>
        </w:rPr>
        <w:t>step</w:t>
      </w:r>
      <w:del w:id="1204" w:author="Author" w:date="2018-03-17T15:49:00Z">
        <w:r w:rsidR="00A94F5D">
          <w:rPr>
            <w:lang w:val="en-US"/>
          </w:rPr>
          <w:delText xml:space="preserve"> by step that we </w:delText>
        </w:r>
        <w:r w:rsidR="002508B0">
          <w:rPr>
            <w:lang w:val="en-US"/>
          </w:rPr>
          <w:delText xml:space="preserve">have </w:delText>
        </w:r>
        <w:r w:rsidR="00A94F5D">
          <w:rPr>
            <w:lang w:val="en-US"/>
          </w:rPr>
          <w:delText>reviewed above.</w:delText>
        </w:r>
      </w:del>
      <w:ins w:id="1205" w:author="Author" w:date="2018-03-17T15:49:00Z">
        <w:r w:rsidR="00B603ED" w:rsidRPr="00A76256">
          <w:rPr>
            <w:lang w:val="en-US"/>
          </w:rPr>
          <w:t>-by-step, which has been examined in this article.</w:t>
        </w:r>
      </w:ins>
      <w:del w:id="1206" w:author="Author" w:date="2018-03-17T15:57:00Z">
        <w:r w:rsidR="00B603ED" w:rsidRPr="00A76256" w:rsidDel="004B0EDF">
          <w:rPr>
            <w:lang w:val="en-US"/>
          </w:rPr>
          <w:delText xml:space="preserve"> </w:delText>
        </w:r>
      </w:del>
    </w:p>
    <w:p w14:paraId="41321995" w14:textId="5130B4B8" w:rsidR="00A23193" w:rsidRPr="00A76256" w:rsidRDefault="00E67368" w:rsidP="0015392B">
      <w:pPr>
        <w:ind w:firstLine="709"/>
        <w:jc w:val="both"/>
        <w:rPr>
          <w:lang w:val="en-US"/>
        </w:rPr>
      </w:pPr>
      <w:r w:rsidRPr="00A76256">
        <w:rPr>
          <w:lang w:val="en-US"/>
        </w:rPr>
        <w:t xml:space="preserve">The rapid urbanization in China </w:t>
      </w:r>
      <w:del w:id="1207" w:author="Author" w:date="2018-03-17T15:49:00Z">
        <w:r>
          <w:rPr>
            <w:lang w:val="en-US"/>
          </w:rPr>
          <w:delText>is making</w:delText>
        </w:r>
      </w:del>
      <w:ins w:id="1208" w:author="Author" w:date="2018-03-17T15:49:00Z">
        <w:r w:rsidR="00444D51" w:rsidRPr="00A76256">
          <w:rPr>
            <w:lang w:val="en-US"/>
          </w:rPr>
          <w:t>has made</w:t>
        </w:r>
      </w:ins>
      <w:r w:rsidR="00444D51" w:rsidRPr="00A76256">
        <w:rPr>
          <w:lang w:val="en-US"/>
        </w:rPr>
        <w:t xml:space="preserve"> </w:t>
      </w:r>
      <w:r w:rsidR="00301D7F" w:rsidRPr="00A76256">
        <w:rPr>
          <w:lang w:val="en-US"/>
        </w:rPr>
        <w:t>this issue</w:t>
      </w:r>
      <w:r w:rsidRPr="00A76256">
        <w:rPr>
          <w:lang w:val="en-US"/>
        </w:rPr>
        <w:t xml:space="preserve"> </w:t>
      </w:r>
      <w:r w:rsidR="006B57E6" w:rsidRPr="00A76256">
        <w:rPr>
          <w:lang w:val="en-US"/>
        </w:rPr>
        <w:t>even more urgent</w:t>
      </w:r>
      <w:r w:rsidR="007E5D09" w:rsidRPr="00A76256">
        <w:rPr>
          <w:lang w:val="en-US"/>
        </w:rPr>
        <w:t xml:space="preserve"> and challenging</w:t>
      </w:r>
      <w:r w:rsidRPr="00A76256">
        <w:rPr>
          <w:lang w:val="en-US"/>
        </w:rPr>
        <w:t xml:space="preserve">. </w:t>
      </w:r>
      <w:r w:rsidR="006B57E6" w:rsidRPr="00A76256">
        <w:rPr>
          <w:lang w:val="en-US"/>
        </w:rPr>
        <w:t xml:space="preserve">According to </w:t>
      </w:r>
      <w:del w:id="1209" w:author="Author" w:date="2018-03-17T15:49:00Z">
        <w:r w:rsidR="006B57E6">
          <w:rPr>
            <w:lang w:val="en-US"/>
          </w:rPr>
          <w:delText xml:space="preserve">the </w:delText>
        </w:r>
      </w:del>
      <w:r w:rsidR="00301D7F" w:rsidRPr="00A76256">
        <w:rPr>
          <w:lang w:val="en-US"/>
        </w:rPr>
        <w:t xml:space="preserve">data from </w:t>
      </w:r>
      <w:r w:rsidR="00252B41" w:rsidRPr="00A76256">
        <w:rPr>
          <w:lang w:val="en-US"/>
        </w:rPr>
        <w:t xml:space="preserve">the </w:t>
      </w:r>
      <w:r w:rsidR="00301D7F" w:rsidRPr="00A76256">
        <w:rPr>
          <w:lang w:val="en-US"/>
        </w:rPr>
        <w:t>National Bureau of Statistics of</w:t>
      </w:r>
      <w:r w:rsidR="006B57E6" w:rsidRPr="00A76256">
        <w:rPr>
          <w:lang w:val="en-US"/>
        </w:rPr>
        <w:t xml:space="preserve"> China</w:t>
      </w:r>
      <w:r w:rsidR="00301D7F" w:rsidRPr="0094717B">
        <w:rPr>
          <w:rStyle w:val="FootnoteReference"/>
          <w:lang w:val="en-US"/>
        </w:rPr>
        <w:footnoteReference w:id="5"/>
      </w:r>
      <w:r w:rsidR="006B57E6" w:rsidRPr="0094717B">
        <w:rPr>
          <w:lang w:val="en-US"/>
        </w:rPr>
        <w:t xml:space="preserve">, </w:t>
      </w:r>
      <w:del w:id="1213" w:author="Author" w:date="2018-03-17T15:49:00Z">
        <w:r w:rsidR="00301D7F">
          <w:rPr>
            <w:lang w:val="en-US"/>
          </w:rPr>
          <w:delText>up to</w:delText>
        </w:r>
      </w:del>
      <w:ins w:id="1214" w:author="Author" w:date="2018-03-17T15:49:00Z">
        <w:r w:rsidR="00444D51" w:rsidRPr="00A76256">
          <w:rPr>
            <w:lang w:val="en-US"/>
          </w:rPr>
          <w:t>until</w:t>
        </w:r>
      </w:ins>
      <w:r w:rsidR="00444D51" w:rsidRPr="00A76256">
        <w:rPr>
          <w:lang w:val="en-US"/>
        </w:rPr>
        <w:t xml:space="preserve"> </w:t>
      </w:r>
      <w:r w:rsidR="00301D7F" w:rsidRPr="00A76256">
        <w:rPr>
          <w:lang w:val="en-US"/>
        </w:rPr>
        <w:t xml:space="preserve">2016, there </w:t>
      </w:r>
      <w:del w:id="1215" w:author="Author" w:date="2018-03-17T15:49:00Z">
        <w:r w:rsidR="00301D7F">
          <w:rPr>
            <w:lang w:val="en-US"/>
          </w:rPr>
          <w:delText>are</w:delText>
        </w:r>
      </w:del>
      <w:ins w:id="1216" w:author="Author" w:date="2018-03-17T15:49:00Z">
        <w:r w:rsidR="00444D51" w:rsidRPr="00A76256">
          <w:rPr>
            <w:lang w:val="en-US"/>
          </w:rPr>
          <w:t>were</w:t>
        </w:r>
      </w:ins>
      <w:r w:rsidR="00444D51" w:rsidRPr="00A76256">
        <w:rPr>
          <w:lang w:val="en-US"/>
        </w:rPr>
        <w:t xml:space="preserve"> </w:t>
      </w:r>
      <w:r w:rsidR="00301D7F" w:rsidRPr="00A76256">
        <w:rPr>
          <w:lang w:val="en-US"/>
        </w:rPr>
        <w:t>156 cities in China with population</w:t>
      </w:r>
      <w:r w:rsidR="00F032A8" w:rsidRPr="00A76256">
        <w:rPr>
          <w:lang w:val="en-US"/>
        </w:rPr>
        <w:t>s</w:t>
      </w:r>
      <w:r w:rsidR="00301D7F" w:rsidRPr="00A76256">
        <w:rPr>
          <w:lang w:val="en-US"/>
        </w:rPr>
        <w:t xml:space="preserve"> </w:t>
      </w:r>
      <w:ins w:id="1217" w:author="Author" w:date="2018-03-17T15:49:00Z">
        <w:r w:rsidR="00444D51" w:rsidRPr="00A76256">
          <w:rPr>
            <w:lang w:val="en-US"/>
          </w:rPr>
          <w:t xml:space="preserve">of </w:t>
        </w:r>
      </w:ins>
      <w:r w:rsidR="00301D7F" w:rsidRPr="00A76256">
        <w:rPr>
          <w:lang w:val="en-US"/>
        </w:rPr>
        <w:t>more than one million</w:t>
      </w:r>
      <w:del w:id="1218" w:author="Author" w:date="2018-03-17T15:49:00Z">
        <w:r w:rsidR="00301D7F">
          <w:rPr>
            <w:lang w:val="en-US"/>
          </w:rPr>
          <w:delText>, in which</w:delText>
        </w:r>
      </w:del>
      <w:ins w:id="1219" w:author="Author" w:date="2018-03-17T15:49:00Z">
        <w:r w:rsidR="00444D51" w:rsidRPr="00A76256">
          <w:rPr>
            <w:lang w:val="en-US"/>
          </w:rPr>
          <w:t>.</w:t>
        </w:r>
        <w:r w:rsidR="00301D7F" w:rsidRPr="00A76256">
          <w:rPr>
            <w:lang w:val="en-US"/>
          </w:rPr>
          <w:t xml:space="preserve"> </w:t>
        </w:r>
        <w:r w:rsidR="00444D51" w:rsidRPr="00A76256">
          <w:rPr>
            <w:lang w:val="en-US"/>
          </w:rPr>
          <w:t>Furthermore,</w:t>
        </w:r>
      </w:ins>
      <w:r w:rsidR="00444D51" w:rsidRPr="00A76256">
        <w:rPr>
          <w:lang w:val="en-US"/>
        </w:rPr>
        <w:t xml:space="preserve"> </w:t>
      </w:r>
      <w:r w:rsidR="00301D7F" w:rsidRPr="00A76256">
        <w:rPr>
          <w:lang w:val="en-US"/>
        </w:rPr>
        <w:t xml:space="preserve">13 cities </w:t>
      </w:r>
      <w:del w:id="1220" w:author="Author" w:date="2018-03-17T15:49:00Z">
        <w:r w:rsidR="00301D7F">
          <w:rPr>
            <w:lang w:val="en-US"/>
          </w:rPr>
          <w:delText>have</w:delText>
        </w:r>
      </w:del>
      <w:ins w:id="1221" w:author="Author" w:date="2018-03-17T15:49:00Z">
        <w:r w:rsidR="00444D51" w:rsidRPr="00A76256">
          <w:rPr>
            <w:lang w:val="en-US"/>
          </w:rPr>
          <w:t>had</w:t>
        </w:r>
      </w:ins>
      <w:r w:rsidR="00444D51" w:rsidRPr="00A76256">
        <w:rPr>
          <w:lang w:val="en-US"/>
        </w:rPr>
        <w:t xml:space="preserve"> </w:t>
      </w:r>
      <w:r w:rsidR="00301D7F" w:rsidRPr="00A76256">
        <w:rPr>
          <w:lang w:val="en-US"/>
        </w:rPr>
        <w:t>population</w:t>
      </w:r>
      <w:r w:rsidR="00F032A8" w:rsidRPr="00A76256">
        <w:rPr>
          <w:lang w:val="en-US"/>
        </w:rPr>
        <w:t>s</w:t>
      </w:r>
      <w:r w:rsidR="00301D7F" w:rsidRPr="00A76256">
        <w:rPr>
          <w:lang w:val="en-US"/>
        </w:rPr>
        <w:t xml:space="preserve"> </w:t>
      </w:r>
      <w:ins w:id="1222" w:author="Author" w:date="2018-03-17T15:49:00Z">
        <w:r w:rsidR="00444D51" w:rsidRPr="00A76256">
          <w:rPr>
            <w:lang w:val="en-US"/>
          </w:rPr>
          <w:t xml:space="preserve">of </w:t>
        </w:r>
      </w:ins>
      <w:r w:rsidR="00EB5EA8" w:rsidRPr="00A76256">
        <w:rPr>
          <w:lang w:val="en-US"/>
        </w:rPr>
        <w:t xml:space="preserve">over </w:t>
      </w:r>
      <w:r w:rsidR="00301D7F" w:rsidRPr="00A76256">
        <w:rPr>
          <w:lang w:val="en-US"/>
        </w:rPr>
        <w:t>ten million.</w:t>
      </w:r>
      <w:r w:rsidR="006B57E6" w:rsidRPr="00A76256">
        <w:rPr>
          <w:lang w:val="en-US"/>
        </w:rPr>
        <w:t xml:space="preserve"> </w:t>
      </w:r>
      <w:r w:rsidR="00301D7F" w:rsidRPr="00A76256">
        <w:rPr>
          <w:lang w:val="en-US"/>
        </w:rPr>
        <w:t xml:space="preserve">Up </w:t>
      </w:r>
      <w:del w:id="1223" w:author="Author" w:date="2018-03-17T15:49:00Z">
        <w:r w:rsidR="00301D7F">
          <w:rPr>
            <w:lang w:val="en-US"/>
          </w:rPr>
          <w:delText>to</w:delText>
        </w:r>
      </w:del>
      <w:ins w:id="1224" w:author="Author" w:date="2018-03-17T15:49:00Z">
        <w:r w:rsidR="00444D51" w:rsidRPr="00A76256">
          <w:rPr>
            <w:lang w:val="en-US"/>
          </w:rPr>
          <w:t>until</w:t>
        </w:r>
      </w:ins>
      <w:r w:rsidR="00444D51" w:rsidRPr="00A76256">
        <w:rPr>
          <w:lang w:val="en-US"/>
        </w:rPr>
        <w:t xml:space="preserve"> </w:t>
      </w:r>
      <w:r w:rsidR="00301D7F" w:rsidRPr="00A76256">
        <w:rPr>
          <w:lang w:val="en-US"/>
        </w:rPr>
        <w:t xml:space="preserve">2016, there </w:t>
      </w:r>
      <w:del w:id="1225" w:author="Author" w:date="2018-03-17T15:49:00Z">
        <w:r w:rsidR="00301D7F">
          <w:rPr>
            <w:lang w:val="en-US"/>
          </w:rPr>
          <w:delText>are</w:delText>
        </w:r>
      </w:del>
      <w:ins w:id="1226" w:author="Author" w:date="2018-03-17T15:49:00Z">
        <w:r w:rsidR="00444D51" w:rsidRPr="00A76256">
          <w:rPr>
            <w:lang w:val="en-US"/>
          </w:rPr>
          <w:t>were</w:t>
        </w:r>
      </w:ins>
      <w:r w:rsidR="00444D51" w:rsidRPr="00A76256">
        <w:rPr>
          <w:lang w:val="en-US"/>
        </w:rPr>
        <w:t xml:space="preserve"> </w:t>
      </w:r>
      <w:r w:rsidR="00EB5EA8" w:rsidRPr="00A76256">
        <w:rPr>
          <w:lang w:val="en-US"/>
        </w:rPr>
        <w:t xml:space="preserve">792 million people </w:t>
      </w:r>
      <w:del w:id="1227" w:author="Author" w:date="2018-03-17T15:49:00Z">
        <w:r w:rsidR="00252B41">
          <w:rPr>
            <w:lang w:val="en-US"/>
          </w:rPr>
          <w:delText>inhabiting</w:delText>
        </w:r>
      </w:del>
      <w:ins w:id="1228" w:author="Author" w:date="2018-03-17T15:49:00Z">
        <w:r w:rsidR="00444D51" w:rsidRPr="00A76256">
          <w:rPr>
            <w:lang w:val="en-US"/>
          </w:rPr>
          <w:t>who inhabited</w:t>
        </w:r>
      </w:ins>
      <w:r w:rsidR="00444D51" w:rsidRPr="00A76256">
        <w:rPr>
          <w:lang w:val="en-US"/>
        </w:rPr>
        <w:t xml:space="preserve"> </w:t>
      </w:r>
      <w:r w:rsidR="00EB5EA8" w:rsidRPr="00A76256">
        <w:rPr>
          <w:lang w:val="en-US"/>
        </w:rPr>
        <w:t xml:space="preserve">cities with </w:t>
      </w:r>
      <w:commentRangeStart w:id="1229"/>
      <w:r w:rsidR="00EB5EA8" w:rsidRPr="0015392B">
        <w:rPr>
          <w:highlight w:val="yellow"/>
          <w:lang w:val="en-US"/>
        </w:rPr>
        <w:t>different scales</w:t>
      </w:r>
      <w:commentRangeEnd w:id="1229"/>
      <w:r w:rsidR="0050159D">
        <w:rPr>
          <w:rStyle w:val="CommentReference"/>
        </w:rPr>
        <w:commentReference w:id="1229"/>
      </w:r>
      <w:r w:rsidR="00EB5EA8" w:rsidRPr="00A76256">
        <w:rPr>
          <w:lang w:val="en-US"/>
        </w:rPr>
        <w:t xml:space="preserve">. </w:t>
      </w:r>
      <w:r w:rsidR="00EB5EA8" w:rsidRPr="0094717B">
        <w:rPr>
          <w:lang w:val="en-US"/>
        </w:rPr>
        <w:t xml:space="preserve">China has more than 50 ethnic groups </w:t>
      </w:r>
      <w:del w:id="1230" w:author="Author" w:date="2018-03-17T15:49:00Z">
        <w:r w:rsidR="00EB5EA8">
          <w:rPr>
            <w:lang w:val="en-US"/>
          </w:rPr>
          <w:delText>with</w:delText>
        </w:r>
      </w:del>
      <w:ins w:id="1231" w:author="Author" w:date="2018-03-17T15:49:00Z">
        <w:r w:rsidR="00444D51" w:rsidRPr="00A76256">
          <w:rPr>
            <w:lang w:val="en-US"/>
          </w:rPr>
          <w:t>who have</w:t>
        </w:r>
      </w:ins>
      <w:r w:rsidR="00444D51" w:rsidRPr="00A76256">
        <w:rPr>
          <w:lang w:val="en-US"/>
        </w:rPr>
        <w:t xml:space="preserve"> </w:t>
      </w:r>
      <w:r w:rsidR="00EB5EA8" w:rsidRPr="00A76256">
        <w:rPr>
          <w:lang w:val="en-US"/>
        </w:rPr>
        <w:t>different cultures and religions</w:t>
      </w:r>
      <w:del w:id="1232" w:author="Author" w:date="2018-03-17T15:49:00Z">
        <w:r w:rsidR="00EB5EA8">
          <w:rPr>
            <w:lang w:val="en-US"/>
          </w:rPr>
          <w:delText>,</w:delText>
        </w:r>
      </w:del>
      <w:r w:rsidR="00EB5EA8" w:rsidRPr="00A76256">
        <w:rPr>
          <w:lang w:val="en-US"/>
        </w:rPr>
        <w:t xml:space="preserve"> such as Uygur, Tibet</w:t>
      </w:r>
      <w:del w:id="1233" w:author="Author" w:date="2018-03-17T15:49:00Z">
        <w:r w:rsidR="00252B41">
          <w:rPr>
            <w:lang w:val="en-US"/>
          </w:rPr>
          <w:delText>,</w:delText>
        </w:r>
      </w:del>
      <w:ins w:id="1234" w:author="Author" w:date="2018-03-17T15:55:00Z">
        <w:r w:rsidR="00290CA0">
          <w:rPr>
            <w:lang w:val="en-US"/>
          </w:rPr>
          <w:t>, and</w:t>
        </w:r>
      </w:ins>
      <w:del w:id="1235" w:author="Author" w:date="2018-03-17T15:55:00Z">
        <w:r w:rsidR="00EB5EA8" w:rsidRPr="00A76256" w:rsidDel="00290CA0">
          <w:rPr>
            <w:lang w:val="en-US"/>
          </w:rPr>
          <w:delText xml:space="preserve"> and</w:delText>
        </w:r>
      </w:del>
      <w:r w:rsidR="00EB5EA8" w:rsidRPr="00A76256">
        <w:rPr>
          <w:lang w:val="en-US"/>
        </w:rPr>
        <w:t xml:space="preserve"> Mongolian. </w:t>
      </w:r>
      <w:del w:id="1236" w:author="Author" w:date="2018-03-17T15:57:00Z">
        <w:r w:rsidR="00EB5EA8" w:rsidRPr="00A76256" w:rsidDel="004B0EDF">
          <w:rPr>
            <w:lang w:val="en-US"/>
          </w:rPr>
          <w:delText xml:space="preserve"> </w:delText>
        </w:r>
      </w:del>
      <w:r w:rsidR="007E5D09" w:rsidRPr="00A76256">
        <w:rPr>
          <w:lang w:val="en-US"/>
        </w:rPr>
        <w:t>Misinformation and stereotypes of</w:t>
      </w:r>
      <w:r w:rsidR="00F032A8" w:rsidRPr="00A76256">
        <w:rPr>
          <w:lang w:val="en-US"/>
        </w:rPr>
        <w:t xml:space="preserve"> people from different ethnicities</w:t>
      </w:r>
      <w:r w:rsidR="007E5D09" w:rsidRPr="00A76256">
        <w:rPr>
          <w:lang w:val="en-US"/>
        </w:rPr>
        <w:t xml:space="preserve"> and background</w:t>
      </w:r>
      <w:r w:rsidR="00F032A8" w:rsidRPr="00A76256">
        <w:rPr>
          <w:lang w:val="en-US"/>
        </w:rPr>
        <w:t>s</w:t>
      </w:r>
      <w:r w:rsidR="007E5D09" w:rsidRPr="00A76256">
        <w:rPr>
          <w:lang w:val="en-US"/>
        </w:rPr>
        <w:t xml:space="preserve"> may boost the malleability of memory </w:t>
      </w:r>
      <w:del w:id="1237" w:author="Author" w:date="2018-03-17T15:49:00Z">
        <w:r w:rsidR="007E5D09">
          <w:rPr>
            <w:lang w:val="en-US"/>
          </w:rPr>
          <w:delText xml:space="preserve">leading to </w:delText>
        </w:r>
      </w:del>
      <w:ins w:id="1238" w:author="Author" w:date="2018-03-17T15:49:00Z">
        <w:r w:rsidR="00444D51" w:rsidRPr="00A76256">
          <w:rPr>
            <w:lang w:val="en-US"/>
          </w:rPr>
          <w:t xml:space="preserve">that may result in </w:t>
        </w:r>
      </w:ins>
      <w:r w:rsidR="007E5D09" w:rsidRPr="00A76256">
        <w:rPr>
          <w:lang w:val="en-US"/>
        </w:rPr>
        <w:t>wrong convictions</w:t>
      </w:r>
      <w:del w:id="1239" w:author="Author" w:date="2018-03-17T15:49:00Z">
        <w:r w:rsidR="007E5D09">
          <w:rPr>
            <w:lang w:val="en-US"/>
          </w:rPr>
          <w:delText>, since c</w:delText>
        </w:r>
        <w:r w:rsidR="00865635">
          <w:rPr>
            <w:lang w:val="en-US"/>
          </w:rPr>
          <w:delText>riminal</w:delText>
        </w:r>
      </w:del>
      <w:ins w:id="1240" w:author="Author" w:date="2018-03-17T15:49:00Z">
        <w:r w:rsidR="00444D51" w:rsidRPr="00A76256">
          <w:rPr>
            <w:lang w:val="en-US"/>
          </w:rPr>
          <w:t>.</w:t>
        </w:r>
        <w:r w:rsidR="007E5D09" w:rsidRPr="00A76256">
          <w:rPr>
            <w:lang w:val="en-US"/>
          </w:rPr>
          <w:t xml:space="preserve"> </w:t>
        </w:r>
        <w:r w:rsidR="00444D51" w:rsidRPr="00A76256">
          <w:rPr>
            <w:lang w:val="en-US"/>
          </w:rPr>
          <w:t>Criminal</w:t>
        </w:r>
      </w:ins>
      <w:r w:rsidR="00444D51" w:rsidRPr="00A76256">
        <w:rPr>
          <w:lang w:val="en-US"/>
        </w:rPr>
        <w:t xml:space="preserve"> </w:t>
      </w:r>
      <w:r w:rsidR="00865635" w:rsidRPr="00A76256">
        <w:rPr>
          <w:lang w:val="en-US"/>
        </w:rPr>
        <w:t xml:space="preserve">proceedings are to a large extent dependent on what eyewitnesses report. </w:t>
      </w:r>
      <w:r w:rsidR="007E5D09" w:rsidRPr="00A76256">
        <w:rPr>
          <w:lang w:val="en-US"/>
        </w:rPr>
        <w:t xml:space="preserve">Nevertheless, </w:t>
      </w:r>
      <w:ins w:id="1241" w:author="Author" w:date="2018-03-17T15:49:00Z">
        <w:r w:rsidR="00444D51" w:rsidRPr="00A76256">
          <w:rPr>
            <w:lang w:val="en-US"/>
          </w:rPr>
          <w:t xml:space="preserve">it is not </w:t>
        </w:r>
      </w:ins>
      <w:r w:rsidR="00444D51" w:rsidRPr="00A76256">
        <w:rPr>
          <w:lang w:val="en-US"/>
        </w:rPr>
        <w:t xml:space="preserve">the </w:t>
      </w:r>
      <w:del w:id="1242" w:author="Author" w:date="2018-03-17T15:49:00Z">
        <w:r w:rsidR="00F26F93">
          <w:rPr>
            <w:lang w:val="en-US"/>
          </w:rPr>
          <w:delText>purpose</w:delText>
        </w:r>
      </w:del>
      <w:ins w:id="1243" w:author="Author" w:date="2018-03-17T15:49:00Z">
        <w:r w:rsidR="00444D51" w:rsidRPr="00A76256">
          <w:rPr>
            <w:lang w:val="en-US"/>
          </w:rPr>
          <w:t>intention</w:t>
        </w:r>
      </w:ins>
      <w:r w:rsidR="00444D51" w:rsidRPr="00A76256">
        <w:rPr>
          <w:lang w:val="en-US"/>
        </w:rPr>
        <w:t xml:space="preserve"> of </w:t>
      </w:r>
      <w:del w:id="1244" w:author="Author" w:date="2018-03-17T15:49:00Z">
        <w:r w:rsidR="00F26F93">
          <w:rPr>
            <w:lang w:val="en-US"/>
          </w:rPr>
          <w:delText>the</w:delText>
        </w:r>
      </w:del>
      <w:ins w:id="1245" w:author="Author" w:date="2018-03-17T15:49:00Z">
        <w:r w:rsidR="00444D51" w:rsidRPr="00A76256">
          <w:rPr>
            <w:lang w:val="en-US"/>
          </w:rPr>
          <w:t>this</w:t>
        </w:r>
      </w:ins>
      <w:r w:rsidR="00444D51" w:rsidRPr="00A76256">
        <w:rPr>
          <w:lang w:val="en-US"/>
        </w:rPr>
        <w:t xml:space="preserve"> review</w:t>
      </w:r>
      <w:del w:id="1246" w:author="Author" w:date="2018-03-17T15:49:00Z">
        <w:r w:rsidR="00F26F93">
          <w:rPr>
            <w:lang w:val="en-US"/>
          </w:rPr>
          <w:delText xml:space="preserve"> is not</w:delText>
        </w:r>
      </w:del>
      <w:r w:rsidR="00444D51" w:rsidRPr="00A76256">
        <w:rPr>
          <w:lang w:val="en-US"/>
        </w:rPr>
        <w:t xml:space="preserve"> to </w:t>
      </w:r>
      <w:r w:rsidR="00F26F93" w:rsidRPr="00A76256">
        <w:rPr>
          <w:lang w:val="en-US"/>
        </w:rPr>
        <w:t xml:space="preserve">leave the impression </w:t>
      </w:r>
      <w:r w:rsidR="00865635" w:rsidRPr="00A76256">
        <w:rPr>
          <w:lang w:val="en-US"/>
        </w:rPr>
        <w:t xml:space="preserve">that eyewitnesses are wrong all the time or even most of the </w:t>
      </w:r>
      <w:del w:id="1247" w:author="Author" w:date="2018-03-17T15:49:00Z">
        <w:r w:rsidR="00865635">
          <w:rPr>
            <w:lang w:val="en-US"/>
          </w:rPr>
          <w:delText>times</w:delText>
        </w:r>
      </w:del>
      <w:ins w:id="1248" w:author="Author" w:date="2018-03-17T15:49:00Z">
        <w:r w:rsidR="00444D51" w:rsidRPr="00A76256">
          <w:rPr>
            <w:lang w:val="en-US"/>
          </w:rPr>
          <w:t>time</w:t>
        </w:r>
      </w:ins>
      <w:r w:rsidR="00444D51" w:rsidRPr="00A76256">
        <w:rPr>
          <w:lang w:val="en-US"/>
        </w:rPr>
        <w:t xml:space="preserve">. </w:t>
      </w:r>
      <w:r w:rsidR="00865635" w:rsidRPr="00A76256">
        <w:rPr>
          <w:lang w:val="en-US"/>
        </w:rPr>
        <w:lastRenderedPageBreak/>
        <w:t xml:space="preserve">Eyewitnesses may often </w:t>
      </w:r>
      <w:del w:id="1249" w:author="Author" w:date="2018-03-17T15:49:00Z">
        <w:r w:rsidR="00865635">
          <w:rPr>
            <w:lang w:val="en-US"/>
          </w:rPr>
          <w:delText>attain impressive accuracy</w:delText>
        </w:r>
      </w:del>
      <w:ins w:id="1250" w:author="Author" w:date="2018-03-17T15:49:00Z">
        <w:r w:rsidR="00444D51" w:rsidRPr="00A76256">
          <w:rPr>
            <w:lang w:val="en-US"/>
          </w:rPr>
          <w:t>be impressively accurate</w:t>
        </w:r>
      </w:ins>
      <w:r w:rsidR="00444D51" w:rsidRPr="00A76256">
        <w:rPr>
          <w:lang w:val="en-US"/>
        </w:rPr>
        <w:t xml:space="preserve"> </w:t>
      </w:r>
      <w:r w:rsidR="00865635" w:rsidRPr="00A76256">
        <w:rPr>
          <w:lang w:val="en-US"/>
        </w:rPr>
        <w:t xml:space="preserve">and in many cases, eyewitnesses contribute critically to fair and just legal proceedings. </w:t>
      </w:r>
      <w:del w:id="1251" w:author="Author" w:date="2018-03-17T15:49:00Z">
        <w:r w:rsidR="00865635">
          <w:rPr>
            <w:lang w:val="en-US"/>
          </w:rPr>
          <w:delText>Our</w:delText>
        </w:r>
      </w:del>
      <w:ins w:id="1252" w:author="Author" w:date="2018-03-17T15:49:00Z">
        <w:r w:rsidR="00444D51" w:rsidRPr="00A76256">
          <w:rPr>
            <w:lang w:val="en-US"/>
          </w:rPr>
          <w:t>The authors’</w:t>
        </w:r>
      </w:ins>
      <w:r w:rsidR="00444D51" w:rsidRPr="00A76256">
        <w:rPr>
          <w:lang w:val="en-US"/>
        </w:rPr>
        <w:t xml:space="preserve"> </w:t>
      </w:r>
      <w:r w:rsidR="00865635" w:rsidRPr="00A76256">
        <w:rPr>
          <w:lang w:val="en-US"/>
        </w:rPr>
        <w:t xml:space="preserve">review of the literature </w:t>
      </w:r>
      <w:del w:id="1253" w:author="Author" w:date="2018-03-17T15:49:00Z">
        <w:r w:rsidR="00865635">
          <w:rPr>
            <w:lang w:val="en-US"/>
          </w:rPr>
          <w:delText>was</w:delText>
        </w:r>
      </w:del>
      <w:ins w:id="1254" w:author="Author" w:date="2018-03-17T15:49:00Z">
        <w:r w:rsidR="001F2B64" w:rsidRPr="00A76256">
          <w:rPr>
            <w:lang w:val="en-US"/>
          </w:rPr>
          <w:t>is</w:t>
        </w:r>
      </w:ins>
      <w:r w:rsidR="001F2B64" w:rsidRPr="00A76256">
        <w:rPr>
          <w:lang w:val="en-US"/>
        </w:rPr>
        <w:t xml:space="preserve"> </w:t>
      </w:r>
      <w:r w:rsidR="00865635" w:rsidRPr="00A76256">
        <w:rPr>
          <w:lang w:val="en-US"/>
        </w:rPr>
        <w:t>an attempt to further increase the trust that triers of fact can place in eyewitnesses</w:t>
      </w:r>
      <w:r w:rsidR="00F26F93" w:rsidRPr="00A76256">
        <w:rPr>
          <w:lang w:val="en-US"/>
        </w:rPr>
        <w:t xml:space="preserve"> </w:t>
      </w:r>
      <w:r w:rsidR="00865635" w:rsidRPr="00A76256">
        <w:rPr>
          <w:lang w:val="en-US"/>
        </w:rPr>
        <w:t>by excluding conditions that promote false memories.</w:t>
      </w:r>
    </w:p>
    <w:p w14:paraId="3A0C4E82" w14:textId="77777777" w:rsidR="00A23193" w:rsidRPr="00A76256" w:rsidRDefault="00A23193" w:rsidP="00D2403A">
      <w:pPr>
        <w:ind w:firstLine="709"/>
        <w:rPr>
          <w:lang w:val="en-US"/>
        </w:rPr>
      </w:pPr>
    </w:p>
    <w:p w14:paraId="1F3CB288" w14:textId="77777777" w:rsidR="0050452F" w:rsidRPr="00A76256" w:rsidRDefault="0050452F" w:rsidP="00D2403A">
      <w:pPr>
        <w:ind w:firstLine="709"/>
        <w:rPr>
          <w:lang w:val="en-US"/>
        </w:rPr>
      </w:pPr>
    </w:p>
    <w:p w14:paraId="7699D1FC" w14:textId="77777777" w:rsidR="0050452F" w:rsidRPr="00A76256" w:rsidRDefault="0050452F" w:rsidP="00D2403A">
      <w:pPr>
        <w:ind w:firstLine="709"/>
        <w:rPr>
          <w:lang w:val="en-US"/>
        </w:rPr>
      </w:pPr>
    </w:p>
    <w:p w14:paraId="41D77187" w14:textId="1303F55F" w:rsidR="0050452F" w:rsidRPr="0015392B" w:rsidRDefault="003221BC" w:rsidP="0050452F">
      <w:pPr>
        <w:jc w:val="center"/>
        <w:rPr>
          <w:b/>
          <w:lang w:val="en-US"/>
        </w:rPr>
      </w:pPr>
      <w:r w:rsidRPr="00A76256">
        <w:rPr>
          <w:lang w:val="en-US"/>
        </w:rPr>
        <w:t xml:space="preserve"> </w:t>
      </w:r>
      <w:r w:rsidR="0050452F" w:rsidRPr="0015392B">
        <w:rPr>
          <w:b/>
          <w:lang w:val="en-US"/>
        </w:rPr>
        <w:t>Acknowledg</w:t>
      </w:r>
      <w:ins w:id="1255" w:author="Author" w:date="2018-03-17T15:54:00Z">
        <w:r w:rsidR="00F15706">
          <w:rPr>
            <w:b/>
            <w:lang w:val="en-US"/>
          </w:rPr>
          <w:t>ment</w:t>
        </w:r>
      </w:ins>
      <w:del w:id="1256" w:author="Author" w:date="2018-03-17T15:54:00Z">
        <w:r w:rsidR="0050452F" w:rsidRPr="0015392B" w:rsidDel="00F15706">
          <w:rPr>
            <w:b/>
            <w:lang w:val="en-US"/>
          </w:rPr>
          <w:delText>ement</w:delText>
        </w:r>
      </w:del>
    </w:p>
    <w:p w14:paraId="052CA1DA" w14:textId="5491C5D1" w:rsidR="0016475E" w:rsidRPr="0094717B" w:rsidRDefault="0050452F" w:rsidP="0050452F">
      <w:pPr>
        <w:ind w:firstLine="709"/>
        <w:rPr>
          <w:lang w:val="en-US"/>
        </w:rPr>
      </w:pPr>
      <w:r w:rsidRPr="0015392B">
        <w:rPr>
          <w:lang w:val="en-US"/>
        </w:rPr>
        <w:t>This paper has been supported by a fellowship from the China Scholarship Council</w:t>
      </w:r>
      <w:del w:id="1257" w:author="Author" w:date="2018-03-17T15:54:00Z">
        <w:r w:rsidRPr="0015392B" w:rsidDel="00F15706">
          <w:rPr>
            <w:lang w:val="en-US"/>
          </w:rPr>
          <w:delText xml:space="preserve"> (CSC)</w:delText>
        </w:r>
      </w:del>
      <w:r w:rsidRPr="0015392B">
        <w:rPr>
          <w:lang w:val="en-US"/>
        </w:rPr>
        <w:t xml:space="preserve"> to Jianqin Wang [No. 201406100057], and by a grant from the Ministry of Education in China (MOE) Project of Humanities and Social Sciences </w:t>
      </w:r>
      <w:del w:id="1258" w:author="Author" w:date="2018-03-17T15:57:00Z">
        <w:r w:rsidRPr="0015392B" w:rsidDel="004B0EDF">
          <w:rPr>
            <w:lang w:val="en-US"/>
          </w:rPr>
          <w:delText xml:space="preserve"> </w:delText>
        </w:r>
      </w:del>
      <w:r w:rsidRPr="0015392B">
        <w:rPr>
          <w:lang w:val="en-US"/>
        </w:rPr>
        <w:t>[No. 11YJA190026] to Chu Zhou.</w:t>
      </w:r>
    </w:p>
    <w:p w14:paraId="302073DC" w14:textId="77777777" w:rsidR="0050452F" w:rsidRPr="00A76256" w:rsidRDefault="0050452F">
      <w:pPr>
        <w:rPr>
          <w:lang w:val="en-US"/>
        </w:rPr>
      </w:pPr>
      <w:r w:rsidRPr="00A76256">
        <w:rPr>
          <w:lang w:val="en-US"/>
        </w:rPr>
        <w:br w:type="page"/>
      </w:r>
    </w:p>
    <w:p w14:paraId="1C49ECC2" w14:textId="3F2601D1" w:rsidR="0016475E" w:rsidRPr="00A76256" w:rsidRDefault="0016475E" w:rsidP="0016475E">
      <w:pPr>
        <w:jc w:val="center"/>
        <w:rPr>
          <w:lang w:val="en-US"/>
        </w:rPr>
      </w:pPr>
      <w:r w:rsidRPr="00A76256">
        <w:rPr>
          <w:lang w:val="en-US"/>
        </w:rPr>
        <w:lastRenderedPageBreak/>
        <w:t>References</w:t>
      </w:r>
    </w:p>
    <w:p w14:paraId="5B0C89AB" w14:textId="7783D149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Abe, N., Okuda, J., Suzuki, M., Sasaki, H., Matsuda, T., Mori, E., </w:t>
      </w:r>
      <w:del w:id="1259" w:author="Author" w:date="2018-03-17T15:49:00Z">
        <w:r w:rsidRPr="00736128">
          <w:rPr>
            <w:color w:val="222222"/>
            <w:shd w:val="clear" w:color="auto" w:fill="FFFFFF"/>
            <w:lang w:val="en-US"/>
          </w:rPr>
          <w:delText>...</w:delText>
        </w:r>
      </w:del>
      <w:ins w:id="1260" w:author="Author" w:date="2018-03-17T15:49:00Z">
        <w:r w:rsidR="00ED0FD2" w:rsidRPr="00A76256">
          <w:rPr>
            <w:color w:val="222222"/>
            <w:shd w:val="clear" w:color="auto" w:fill="FFFFFF"/>
            <w:lang w:val="en-US"/>
          </w:rPr>
          <w:t>…</w:t>
        </w:r>
      </w:ins>
      <w:r w:rsidRPr="00A76256">
        <w:rPr>
          <w:color w:val="222222"/>
          <w:shd w:val="clear" w:color="auto" w:fill="FFFFFF"/>
          <w:lang w:val="en-US"/>
        </w:rPr>
        <w:t xml:space="preserve"> &amp; Fujii, T. (2008). Neural correlates of true memory, false memory, and deception. </w:t>
      </w:r>
      <w:r w:rsidRPr="00A76256">
        <w:rPr>
          <w:i/>
          <w:iCs/>
          <w:color w:val="222222"/>
          <w:shd w:val="clear" w:color="auto" w:fill="FFFFFF"/>
          <w:lang w:val="en-US"/>
        </w:rPr>
        <w:t>Cerebral Cortex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18</w:t>
      </w:r>
      <w:r w:rsidRPr="00A76256">
        <w:rPr>
          <w:color w:val="222222"/>
          <w:shd w:val="clear" w:color="auto" w:fill="FFFFFF"/>
          <w:lang w:val="en-US"/>
        </w:rPr>
        <w:t>, 2811-2819.</w:t>
      </w:r>
    </w:p>
    <w:p w14:paraId="0B0A51FF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15392B">
        <w:rPr>
          <w:color w:val="222222"/>
          <w:shd w:val="clear" w:color="auto" w:fill="FFFFFF"/>
          <w:lang w:val="en-US"/>
        </w:rPr>
        <w:t xml:space="preserve">Atkins, A. S., &amp; Reuter-Lorenz, P. A. (2011). </w:t>
      </w:r>
      <w:r w:rsidRPr="0094717B">
        <w:rPr>
          <w:color w:val="222222"/>
          <w:shd w:val="clear" w:color="auto" w:fill="FFFFFF"/>
          <w:lang w:val="en-US"/>
        </w:rPr>
        <w:t>Neural mechanisms of semantic interference and false recognition in short-term memory. </w:t>
      </w:r>
      <w:r w:rsidRPr="00A76256">
        <w:rPr>
          <w:i/>
          <w:iCs/>
          <w:color w:val="222222"/>
          <w:shd w:val="clear" w:color="auto" w:fill="FFFFFF"/>
          <w:lang w:val="en-US"/>
        </w:rPr>
        <w:t>NeuroImage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56</w:t>
      </w:r>
      <w:r w:rsidRPr="00A76256">
        <w:rPr>
          <w:color w:val="222222"/>
          <w:shd w:val="clear" w:color="auto" w:fill="FFFFFF"/>
          <w:lang w:val="en-US"/>
        </w:rPr>
        <w:t>, 1726-1734.</w:t>
      </w:r>
    </w:p>
    <w:p w14:paraId="25F85431" w14:textId="77777777" w:rsidR="00D60EA1" w:rsidRPr="00A76256" w:rsidRDefault="00464DE0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Bernstein, D. M., &amp; Loftus, E. F. (2009). </w:t>
      </w:r>
      <w:r w:rsidR="00D60EA1" w:rsidRPr="00A76256">
        <w:rPr>
          <w:color w:val="222222"/>
          <w:shd w:val="clear" w:color="auto" w:fill="FFFFFF"/>
          <w:lang w:val="en-US"/>
        </w:rPr>
        <w:t>How to tell if a particular memory is true or false. </w:t>
      </w:r>
      <w:r w:rsidR="00D60EA1" w:rsidRPr="00A76256">
        <w:rPr>
          <w:i/>
          <w:iCs/>
          <w:color w:val="222222"/>
          <w:shd w:val="clear" w:color="auto" w:fill="FFFFFF"/>
          <w:lang w:val="en-US"/>
        </w:rPr>
        <w:t>Perspectives on Psychological Science</w:t>
      </w:r>
      <w:r w:rsidR="00D60EA1" w:rsidRPr="00A76256">
        <w:rPr>
          <w:color w:val="222222"/>
          <w:shd w:val="clear" w:color="auto" w:fill="FFFFFF"/>
          <w:lang w:val="en-US"/>
        </w:rPr>
        <w:t>, </w:t>
      </w:r>
      <w:r w:rsidR="00D60EA1" w:rsidRPr="00A76256">
        <w:rPr>
          <w:i/>
          <w:iCs/>
          <w:color w:val="222222"/>
          <w:shd w:val="clear" w:color="auto" w:fill="FFFFFF"/>
          <w:lang w:val="en-US"/>
        </w:rPr>
        <w:t>4</w:t>
      </w:r>
      <w:r w:rsidR="00D60EA1" w:rsidRPr="00A76256">
        <w:rPr>
          <w:color w:val="222222"/>
          <w:shd w:val="clear" w:color="auto" w:fill="FFFFFF"/>
          <w:lang w:val="en-US"/>
        </w:rPr>
        <w:t>, 370-374.</w:t>
      </w:r>
    </w:p>
    <w:p w14:paraId="42C2AA40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Blank, H., &amp; Launay, C. (2014). How to protect eyewitness memory against the misinformation effect: A meta-analysis of post-warning studies. </w:t>
      </w:r>
      <w:r w:rsidRPr="00A76256">
        <w:rPr>
          <w:i/>
          <w:iCs/>
          <w:color w:val="222222"/>
          <w:shd w:val="clear" w:color="auto" w:fill="FFFFFF"/>
          <w:lang w:val="en-US"/>
        </w:rPr>
        <w:t>Journal of Applied Research in Memory and Cognition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3</w:t>
      </w:r>
      <w:r w:rsidRPr="00A76256">
        <w:rPr>
          <w:color w:val="222222"/>
          <w:shd w:val="clear" w:color="auto" w:fill="FFFFFF"/>
          <w:lang w:val="en-US"/>
        </w:rPr>
        <w:t>, 77-88.</w:t>
      </w:r>
    </w:p>
    <w:p w14:paraId="410A39E8" w14:textId="77777777" w:rsidR="001032D1" w:rsidRPr="00A76256" w:rsidRDefault="001032D1" w:rsidP="001032D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Bookbinder, S. H., &amp; Brainerd, C. J. (2016). Emotion and false memory: The context–content paradox. </w:t>
      </w:r>
      <w:r w:rsidRPr="00A76256">
        <w:rPr>
          <w:i/>
          <w:color w:val="222222"/>
          <w:shd w:val="clear" w:color="auto" w:fill="FFFFFF"/>
          <w:lang w:val="en-US"/>
        </w:rPr>
        <w:t xml:space="preserve">Psychological </w:t>
      </w:r>
      <w:r w:rsidR="00CB5641" w:rsidRPr="00A76256">
        <w:rPr>
          <w:i/>
          <w:color w:val="222222"/>
          <w:shd w:val="clear" w:color="auto" w:fill="FFFFFF"/>
          <w:lang w:val="en-US"/>
        </w:rPr>
        <w:t>B</w:t>
      </w:r>
      <w:r w:rsidRPr="00A76256">
        <w:rPr>
          <w:i/>
          <w:color w:val="222222"/>
          <w:shd w:val="clear" w:color="auto" w:fill="FFFFFF"/>
          <w:lang w:val="en-US"/>
        </w:rPr>
        <w:t>ulletin, 142</w:t>
      </w:r>
      <w:r w:rsidRPr="00A76256">
        <w:rPr>
          <w:color w:val="222222"/>
          <w:shd w:val="clear" w:color="auto" w:fill="FFFFFF"/>
          <w:lang w:val="en-US"/>
        </w:rPr>
        <w:t>, 1315-1351.</w:t>
      </w:r>
    </w:p>
    <w:p w14:paraId="405C5F42" w14:textId="77777777" w:rsidR="001032D1" w:rsidRPr="00A76256" w:rsidRDefault="001032D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Bookbinder, S. H., &amp; Brainerd, C. J. (2017). Emotionally negative pictures enhance gist memory. </w:t>
      </w:r>
      <w:r w:rsidRPr="00A76256">
        <w:rPr>
          <w:i/>
          <w:color w:val="222222"/>
          <w:shd w:val="clear" w:color="auto" w:fill="FFFFFF"/>
          <w:lang w:val="en-US"/>
        </w:rPr>
        <w:t>Emotion, 17</w:t>
      </w:r>
      <w:r w:rsidRPr="00A76256">
        <w:rPr>
          <w:color w:val="222222"/>
          <w:shd w:val="clear" w:color="auto" w:fill="FFFFFF"/>
          <w:lang w:val="en-US"/>
        </w:rPr>
        <w:t>, 102-119.</w:t>
      </w:r>
    </w:p>
    <w:p w14:paraId="32BF48FC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Brainerd, C. J., Holliday, R. E., Reyna, V. F., Yang, Y., &amp; Toglia, M. P. (2010). Developmental reversals in false memory: Effects of emotional valence and arousal. </w:t>
      </w:r>
      <w:r w:rsidRPr="00A76256">
        <w:rPr>
          <w:i/>
          <w:color w:val="222222"/>
          <w:shd w:val="clear" w:color="auto" w:fill="FFFFFF"/>
          <w:lang w:val="en-US"/>
        </w:rPr>
        <w:t xml:space="preserve">Journal of </w:t>
      </w:r>
      <w:r w:rsidR="00CB5641" w:rsidRPr="00A76256">
        <w:rPr>
          <w:i/>
          <w:color w:val="222222"/>
          <w:shd w:val="clear" w:color="auto" w:fill="FFFFFF"/>
          <w:lang w:val="en-US"/>
        </w:rPr>
        <w:t>E</w:t>
      </w:r>
      <w:r w:rsidRPr="00A76256">
        <w:rPr>
          <w:i/>
          <w:color w:val="222222"/>
          <w:shd w:val="clear" w:color="auto" w:fill="FFFFFF"/>
          <w:lang w:val="en-US"/>
        </w:rPr>
        <w:t xml:space="preserve">xperimental </w:t>
      </w:r>
      <w:r w:rsidR="00CB5641" w:rsidRPr="00A76256">
        <w:rPr>
          <w:i/>
          <w:color w:val="222222"/>
          <w:shd w:val="clear" w:color="auto" w:fill="FFFFFF"/>
          <w:lang w:val="en-US"/>
        </w:rPr>
        <w:t>Child P</w:t>
      </w:r>
      <w:r w:rsidRPr="00A76256">
        <w:rPr>
          <w:i/>
          <w:color w:val="222222"/>
          <w:shd w:val="clear" w:color="auto" w:fill="FFFFFF"/>
          <w:lang w:val="en-US"/>
        </w:rPr>
        <w:t>sychology, 107</w:t>
      </w:r>
      <w:r w:rsidRPr="00A76256">
        <w:rPr>
          <w:color w:val="222222"/>
          <w:shd w:val="clear" w:color="auto" w:fill="FFFFFF"/>
          <w:lang w:val="en-US"/>
        </w:rPr>
        <w:t>, 137-154.</w:t>
      </w:r>
    </w:p>
    <w:p w14:paraId="6F5FB580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Brainerd, C. J., Stein, L. M., Silveira, R. A., Rohenkohl, G., &amp; Reyna, V. F. (2008). How does negative emotion cause false memories? </w:t>
      </w:r>
      <w:r w:rsidRPr="00A76256">
        <w:rPr>
          <w:i/>
          <w:color w:val="222222"/>
          <w:shd w:val="clear" w:color="auto" w:fill="FFFFFF"/>
          <w:lang w:val="en-US"/>
        </w:rPr>
        <w:t>Psychological Science, 19</w:t>
      </w:r>
      <w:r w:rsidRPr="00A76256">
        <w:rPr>
          <w:color w:val="222222"/>
          <w:shd w:val="clear" w:color="auto" w:fill="FFFFFF"/>
          <w:lang w:val="en-US"/>
        </w:rPr>
        <w:t>, 919-925.</w:t>
      </w:r>
    </w:p>
    <w:p w14:paraId="45C2D40E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Cabeza, R., Rao, S. M., Wagner, A. D., Mayer, A. R., &amp; Schacter, D. L. (2001). Can medial temporal lobe regions distinguish true from false? An event-related </w:t>
      </w:r>
      <w:r w:rsidRPr="00A76256">
        <w:rPr>
          <w:color w:val="222222"/>
          <w:shd w:val="clear" w:color="auto" w:fill="FFFFFF"/>
          <w:lang w:val="en-US"/>
        </w:rPr>
        <w:lastRenderedPageBreak/>
        <w:t>functional MRI study of veridical and illusory recognition memory. </w:t>
      </w:r>
      <w:r w:rsidRPr="00A76256">
        <w:rPr>
          <w:i/>
          <w:iCs/>
          <w:color w:val="222222"/>
          <w:shd w:val="clear" w:color="auto" w:fill="FFFFFF"/>
          <w:lang w:val="en-US"/>
        </w:rPr>
        <w:t>Proceedings of the National Academy of Sciences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98</w:t>
      </w:r>
      <w:r w:rsidRPr="00A76256">
        <w:rPr>
          <w:color w:val="222222"/>
          <w:shd w:val="clear" w:color="auto" w:fill="FFFFFF"/>
          <w:lang w:val="en-US"/>
        </w:rPr>
        <w:t>, 4805-4810.</w:t>
      </w:r>
    </w:p>
    <w:p w14:paraId="5E4DEDEF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Chadwick, M. J., Anjum, R. S., Kumaran, D., Schacter, D. L., Spiers, H. J., &amp; Hassabis, D. (2016). Semantic representations in the temporal pole predict false memories. </w:t>
      </w:r>
      <w:r w:rsidRPr="00A76256">
        <w:rPr>
          <w:i/>
          <w:iCs/>
          <w:color w:val="222222"/>
          <w:shd w:val="clear" w:color="auto" w:fill="FFFFFF"/>
          <w:lang w:val="en-US"/>
        </w:rPr>
        <w:t>Proceedings of the National Academy of Sciences</w:t>
      </w:r>
      <w:r w:rsidRPr="00A76256">
        <w:rPr>
          <w:color w:val="222222"/>
          <w:shd w:val="clear" w:color="auto" w:fill="FFFFFF"/>
          <w:lang w:val="en-US"/>
        </w:rPr>
        <w:t xml:space="preserve">, </w:t>
      </w:r>
      <w:r w:rsidRPr="00A76256">
        <w:rPr>
          <w:i/>
          <w:color w:val="222222"/>
          <w:shd w:val="clear" w:color="auto" w:fill="FFFFFF"/>
          <w:lang w:val="en-US"/>
        </w:rPr>
        <w:t>113</w:t>
      </w:r>
      <w:r w:rsidRPr="00A76256">
        <w:rPr>
          <w:color w:val="222222"/>
          <w:shd w:val="clear" w:color="auto" w:fill="FFFFFF"/>
          <w:lang w:val="en-US"/>
        </w:rPr>
        <w:t>, 10180-10185.</w:t>
      </w:r>
    </w:p>
    <w:p w14:paraId="105BA4CC" w14:textId="00ADEA35" w:rsidR="00B4445F" w:rsidRPr="0094717B" w:rsidRDefault="00B4445F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Chen, X. (2015). </w:t>
      </w:r>
      <w:r w:rsidRPr="00A76256">
        <w:rPr>
          <w:i/>
          <w:color w:val="222222"/>
          <w:shd w:val="clear" w:color="auto" w:fill="FFFFFF"/>
          <w:lang w:val="en-US"/>
        </w:rPr>
        <w:t xml:space="preserve">Eyewitness identification research: from the perspectives of Law and Psychology </w:t>
      </w:r>
      <w:r w:rsidRPr="0015392B">
        <w:rPr>
          <w:lang w:val="en-US"/>
        </w:rPr>
        <w:t>(</w:t>
      </w:r>
      <w:r w:rsidRPr="0015392B">
        <w:rPr>
          <w:i/>
          <w:lang w:val="en-US"/>
        </w:rPr>
        <w:t>pp.</w:t>
      </w:r>
      <w:r w:rsidRPr="0015392B">
        <w:rPr>
          <w:lang w:val="en-US"/>
        </w:rPr>
        <w:t>83–84)</w:t>
      </w:r>
      <w:r w:rsidRPr="0094717B">
        <w:rPr>
          <w:color w:val="222222"/>
          <w:shd w:val="clear" w:color="auto" w:fill="FFFFFF"/>
          <w:lang w:val="en-US"/>
        </w:rPr>
        <w:t>. Beijing, China: China Procuratorate Press. (in Chinese)</w:t>
      </w:r>
    </w:p>
    <w:p w14:paraId="5727A48D" w14:textId="26E0925C" w:rsidR="00B4445F" w:rsidRPr="00A76256" w:rsidRDefault="00D60EA1" w:rsidP="00B4445F">
      <w:pPr>
        <w:ind w:left="720" w:hanging="720"/>
        <w:contextualSpacing/>
        <w:rPr>
          <w:lang w:val="en-US"/>
        </w:rPr>
      </w:pPr>
      <w:r w:rsidRPr="00A76256">
        <w:rPr>
          <w:lang w:val="en-US"/>
        </w:rPr>
        <w:t xml:space="preserve">Chen, Y. (2007). A perspective on miscarriage of justice in China: An analysis based on 20 famous wrongful convicted cases. </w:t>
      </w:r>
      <w:r w:rsidRPr="00A76256">
        <w:rPr>
          <w:i/>
          <w:lang w:val="en-US"/>
        </w:rPr>
        <w:t>China Legal Science, 3,</w:t>
      </w:r>
      <w:r w:rsidRPr="00A76256">
        <w:rPr>
          <w:lang w:val="en-US"/>
        </w:rPr>
        <w:t xml:space="preserve"> 45-61. (in Chinese)</w:t>
      </w:r>
    </w:p>
    <w:p w14:paraId="1B29C314" w14:textId="77777777" w:rsidR="00D60EA1" w:rsidRPr="00A76256" w:rsidRDefault="00D60EA1" w:rsidP="00D60EA1">
      <w:pPr>
        <w:ind w:left="720" w:hanging="720"/>
        <w:contextualSpacing/>
        <w:rPr>
          <w:rFonts w:eastAsia="Times New Roman"/>
          <w:iCs/>
          <w:lang w:val="en-US" w:eastAsia="en-US"/>
        </w:rPr>
      </w:pPr>
      <w:r w:rsidRPr="00A76256">
        <w:rPr>
          <w:rFonts w:eastAsia="Times New Roman"/>
          <w:iCs/>
          <w:lang w:val="en-US" w:eastAsia="en-US"/>
        </w:rPr>
        <w:t xml:space="preserve">Deese, J. (1959). On the prediction of occurrence of particular verbal intrusions in immediate recall. </w:t>
      </w:r>
      <w:r w:rsidRPr="00A76256">
        <w:rPr>
          <w:rFonts w:eastAsia="Times New Roman"/>
          <w:i/>
          <w:iCs/>
          <w:lang w:val="en-US" w:eastAsia="en-US"/>
        </w:rPr>
        <w:t>Journal of Experimental Psychology,</w:t>
      </w:r>
      <w:r w:rsidRPr="00A76256">
        <w:rPr>
          <w:rFonts w:eastAsia="Times New Roman"/>
          <w:iCs/>
          <w:lang w:val="en-US" w:eastAsia="en-US"/>
        </w:rPr>
        <w:t xml:space="preserve"> </w:t>
      </w:r>
      <w:r w:rsidRPr="00A76256">
        <w:rPr>
          <w:rFonts w:eastAsia="Times New Roman"/>
          <w:i/>
          <w:iCs/>
          <w:lang w:val="en-US" w:eastAsia="en-US"/>
        </w:rPr>
        <w:t>58</w:t>
      </w:r>
      <w:r w:rsidRPr="00A76256">
        <w:rPr>
          <w:rFonts w:eastAsia="Times New Roman"/>
          <w:iCs/>
          <w:lang w:val="en-US" w:eastAsia="en-US"/>
        </w:rPr>
        <w:t>, 17–22.</w:t>
      </w:r>
    </w:p>
    <w:p w14:paraId="2C2D9DF9" w14:textId="77777777" w:rsidR="00D60EA1" w:rsidRPr="00A76256" w:rsidRDefault="00464DE0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Dennis, N. A., Bowman, C. R., &amp; Vandekar, S. N. (2012). </w:t>
      </w:r>
      <w:r w:rsidR="00D60EA1" w:rsidRPr="00A76256">
        <w:rPr>
          <w:color w:val="222222"/>
          <w:shd w:val="clear" w:color="auto" w:fill="FFFFFF"/>
          <w:lang w:val="en-US"/>
        </w:rPr>
        <w:t>True and phantom recollection: an fMRI investigation of similar and distinct neural correlates and connectivity. </w:t>
      </w:r>
      <w:r w:rsidR="00D60EA1" w:rsidRPr="00A76256">
        <w:rPr>
          <w:i/>
          <w:iCs/>
          <w:color w:val="222222"/>
          <w:shd w:val="clear" w:color="auto" w:fill="FFFFFF"/>
          <w:lang w:val="en-US"/>
        </w:rPr>
        <w:t>Neuroimage</w:t>
      </w:r>
      <w:r w:rsidR="00D60EA1" w:rsidRPr="00A76256">
        <w:rPr>
          <w:color w:val="222222"/>
          <w:shd w:val="clear" w:color="auto" w:fill="FFFFFF"/>
          <w:lang w:val="en-US"/>
        </w:rPr>
        <w:t>, </w:t>
      </w:r>
      <w:r w:rsidR="00D60EA1" w:rsidRPr="00A76256">
        <w:rPr>
          <w:i/>
          <w:iCs/>
          <w:color w:val="222222"/>
          <w:shd w:val="clear" w:color="auto" w:fill="FFFFFF"/>
          <w:lang w:val="en-US"/>
        </w:rPr>
        <w:t>59</w:t>
      </w:r>
      <w:r w:rsidR="00D60EA1" w:rsidRPr="00A76256">
        <w:rPr>
          <w:color w:val="222222"/>
          <w:shd w:val="clear" w:color="auto" w:fill="FFFFFF"/>
          <w:lang w:val="en-US"/>
        </w:rPr>
        <w:t>, 2982-2993.</w:t>
      </w:r>
    </w:p>
    <w:p w14:paraId="6D122CC6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Dennis, N. A., Johnson, C. E., &amp; Peterson, K. M. (2014). Neural correlates underlying true and false associative memories. </w:t>
      </w:r>
      <w:r w:rsidRPr="00A76256">
        <w:rPr>
          <w:i/>
          <w:iCs/>
          <w:color w:val="222222"/>
          <w:shd w:val="clear" w:color="auto" w:fill="FFFFFF"/>
          <w:lang w:val="en-US"/>
        </w:rPr>
        <w:t xml:space="preserve">Brain and </w:t>
      </w:r>
      <w:r w:rsidR="00CB5641" w:rsidRPr="00A76256">
        <w:rPr>
          <w:i/>
          <w:iCs/>
          <w:color w:val="222222"/>
          <w:shd w:val="clear" w:color="auto" w:fill="FFFFFF"/>
          <w:lang w:val="en-US"/>
        </w:rPr>
        <w:t>C</w:t>
      </w:r>
      <w:r w:rsidRPr="00A76256">
        <w:rPr>
          <w:i/>
          <w:iCs/>
          <w:color w:val="222222"/>
          <w:shd w:val="clear" w:color="auto" w:fill="FFFFFF"/>
          <w:lang w:val="en-US"/>
        </w:rPr>
        <w:t>ognition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88</w:t>
      </w:r>
      <w:r w:rsidRPr="00A76256">
        <w:rPr>
          <w:color w:val="222222"/>
          <w:shd w:val="clear" w:color="auto" w:fill="FFFFFF"/>
          <w:lang w:val="en-US"/>
        </w:rPr>
        <w:t>, 65-72.</w:t>
      </w:r>
    </w:p>
    <w:p w14:paraId="6D4CA788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Dysart, J. E., Lawson, V. Z., &amp; Rainey, A. (2012). Blind lineup administration as a prophylactic against the postidentification feedback effect. </w:t>
      </w:r>
      <w:r w:rsidRPr="00A76256">
        <w:rPr>
          <w:i/>
          <w:iCs/>
          <w:color w:val="222222"/>
          <w:shd w:val="clear" w:color="auto" w:fill="FFFFFF"/>
          <w:lang w:val="en-US"/>
        </w:rPr>
        <w:t>Law and Human Behavior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36</w:t>
      </w:r>
      <w:r w:rsidRPr="00A76256">
        <w:rPr>
          <w:color w:val="222222"/>
          <w:shd w:val="clear" w:color="auto" w:fill="FFFFFF"/>
          <w:lang w:val="en-US"/>
        </w:rPr>
        <w:t>, 312-319.</w:t>
      </w:r>
    </w:p>
    <w:p w14:paraId="30C3F322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Eisen, M. L., Gabbert, F., Ying,</w:t>
      </w:r>
      <w:r w:rsidR="00C135B7" w:rsidRPr="00A76256">
        <w:rPr>
          <w:color w:val="222222"/>
          <w:shd w:val="clear" w:color="auto" w:fill="FFFFFF"/>
          <w:lang w:val="en-US"/>
        </w:rPr>
        <w:t xml:space="preserve"> R., &amp; Williams, J. (2017). “I think he had a tattoo on his neck”: How co-witness discussions about a perpetrator's description can </w:t>
      </w:r>
      <w:r w:rsidR="00C135B7" w:rsidRPr="00A76256">
        <w:rPr>
          <w:color w:val="222222"/>
          <w:shd w:val="clear" w:color="auto" w:fill="FFFFFF"/>
          <w:lang w:val="en-US"/>
        </w:rPr>
        <w:lastRenderedPageBreak/>
        <w:t>a</w:t>
      </w:r>
      <w:r w:rsidRPr="00A76256">
        <w:rPr>
          <w:color w:val="222222"/>
          <w:shd w:val="clear" w:color="auto" w:fill="FFFFFF"/>
          <w:lang w:val="en-US"/>
        </w:rPr>
        <w:t>f</w:t>
      </w:r>
      <w:r w:rsidR="00C135B7" w:rsidRPr="00A76256">
        <w:rPr>
          <w:color w:val="222222"/>
          <w:shd w:val="clear" w:color="auto" w:fill="FFFFFF"/>
          <w:lang w:val="en-US"/>
        </w:rPr>
        <w:t>fect eyewitness identification d</w:t>
      </w:r>
      <w:r w:rsidRPr="00A76256">
        <w:rPr>
          <w:color w:val="222222"/>
          <w:shd w:val="clear" w:color="auto" w:fill="FFFFFF"/>
          <w:lang w:val="en-US"/>
        </w:rPr>
        <w:t>ecisions. </w:t>
      </w:r>
      <w:r w:rsidRPr="00A76256">
        <w:rPr>
          <w:i/>
          <w:iCs/>
          <w:color w:val="222222"/>
          <w:shd w:val="clear" w:color="auto" w:fill="FFFFFF"/>
          <w:lang w:val="en-US"/>
        </w:rPr>
        <w:t>Journal of Applied Research in Memory and Cognition</w:t>
      </w:r>
      <w:r w:rsidRPr="00A76256">
        <w:rPr>
          <w:color w:val="222222"/>
          <w:shd w:val="clear" w:color="auto" w:fill="FFFFFF"/>
          <w:lang w:val="en-US"/>
        </w:rPr>
        <w:t>.</w:t>
      </w:r>
    </w:p>
    <w:p w14:paraId="68533A63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Erickson, W. B., Lampinen, J. M., Wooten, A., Wetmore, S., &amp; Neuschatz, J. (2016). When </w:t>
      </w:r>
      <w:r w:rsidR="00C135B7" w:rsidRPr="00A76256">
        <w:rPr>
          <w:color w:val="222222"/>
          <w:shd w:val="clear" w:color="auto" w:fill="FFFFFF"/>
          <w:lang w:val="en-US"/>
        </w:rPr>
        <w:t>snitches c</w:t>
      </w:r>
      <w:r w:rsidRPr="00A76256">
        <w:rPr>
          <w:color w:val="222222"/>
          <w:shd w:val="clear" w:color="auto" w:fill="FFFFFF"/>
          <w:lang w:val="en-US"/>
        </w:rPr>
        <w:t xml:space="preserve">orroborate: </w:t>
      </w:r>
      <w:r w:rsidR="00C135B7" w:rsidRPr="00A76256">
        <w:rPr>
          <w:color w:val="222222"/>
          <w:shd w:val="clear" w:color="auto" w:fill="FFFFFF"/>
          <w:lang w:val="en-US"/>
        </w:rPr>
        <w:t>effects of post-identification f</w:t>
      </w:r>
      <w:r w:rsidRPr="00A76256">
        <w:rPr>
          <w:color w:val="222222"/>
          <w:shd w:val="clear" w:color="auto" w:fill="FFFFFF"/>
          <w:lang w:val="en-US"/>
        </w:rPr>
        <w:t xml:space="preserve">eedback from a </w:t>
      </w:r>
      <w:r w:rsidR="00C135B7" w:rsidRPr="00A76256">
        <w:rPr>
          <w:color w:val="222222"/>
          <w:shd w:val="clear" w:color="auto" w:fill="FFFFFF"/>
          <w:lang w:val="en-US"/>
        </w:rPr>
        <w:t>potentially compromised s</w:t>
      </w:r>
      <w:r w:rsidRPr="00A76256">
        <w:rPr>
          <w:color w:val="222222"/>
          <w:shd w:val="clear" w:color="auto" w:fill="FFFFFF"/>
          <w:lang w:val="en-US"/>
        </w:rPr>
        <w:t>ource. </w:t>
      </w:r>
      <w:r w:rsidRPr="00A76256">
        <w:rPr>
          <w:i/>
          <w:iCs/>
          <w:color w:val="222222"/>
          <w:shd w:val="clear" w:color="auto" w:fill="FFFFFF"/>
          <w:lang w:val="en-US"/>
        </w:rPr>
        <w:t>Psychiatry, Psychology and Law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23</w:t>
      </w:r>
      <w:r w:rsidRPr="00A76256">
        <w:rPr>
          <w:color w:val="222222"/>
          <w:shd w:val="clear" w:color="auto" w:fill="FFFFFF"/>
          <w:lang w:val="en-US"/>
        </w:rPr>
        <w:t>, 148-160.</w:t>
      </w:r>
    </w:p>
    <w:p w14:paraId="5BF3DC67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Fisher, R. P., &amp; Schreiber, N. (2007). Interviewing protocols to improve eyewitness memory. </w:t>
      </w:r>
      <w:r w:rsidRPr="00A76256">
        <w:rPr>
          <w:i/>
          <w:iCs/>
          <w:color w:val="222222"/>
          <w:shd w:val="clear" w:color="auto" w:fill="FFFFFF"/>
          <w:lang w:val="en-US"/>
        </w:rPr>
        <w:t>The handbook of eyewitness psychology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</w:t>
      </w:r>
      <w:r w:rsidRPr="00A76256">
        <w:rPr>
          <w:color w:val="222222"/>
          <w:shd w:val="clear" w:color="auto" w:fill="FFFFFF"/>
          <w:lang w:val="en-US"/>
        </w:rPr>
        <w:t>, 53-80.</w:t>
      </w:r>
    </w:p>
    <w:p w14:paraId="355B3F99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Foley, M. A., Bays, R. B., Foy, J., &amp; Woodfield, M. (2015). Source misattributions and false recognition errors: Examining the role of perceptual resemblance and imagery generation processes. </w:t>
      </w:r>
      <w:r w:rsidRPr="00A76256">
        <w:rPr>
          <w:i/>
          <w:iCs/>
          <w:color w:val="222222"/>
          <w:shd w:val="clear" w:color="auto" w:fill="FFFFFF"/>
          <w:lang w:val="en-US"/>
        </w:rPr>
        <w:t>Memory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23</w:t>
      </w:r>
      <w:r w:rsidRPr="00A76256">
        <w:rPr>
          <w:color w:val="222222"/>
          <w:shd w:val="clear" w:color="auto" w:fill="FFFFFF"/>
          <w:lang w:val="en-US"/>
        </w:rPr>
        <w:t>, 714-735.</w:t>
      </w:r>
    </w:p>
    <w:p w14:paraId="08A3A4CE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Frenda, S. J., Nichols, R. M., &amp; Loftus, E. F. (2011). Current issues and advances in misinformation research. </w:t>
      </w:r>
      <w:r w:rsidRPr="00A76256">
        <w:rPr>
          <w:i/>
          <w:iCs/>
          <w:color w:val="222222"/>
          <w:shd w:val="clear" w:color="auto" w:fill="FFFFFF"/>
          <w:lang w:val="en-US"/>
        </w:rPr>
        <w:t>Current Directions in Psychological Science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20</w:t>
      </w:r>
      <w:r w:rsidRPr="00A76256">
        <w:rPr>
          <w:color w:val="222222"/>
          <w:shd w:val="clear" w:color="auto" w:fill="FFFFFF"/>
          <w:lang w:val="en-US"/>
        </w:rPr>
        <w:t>, 20-23.</w:t>
      </w:r>
    </w:p>
    <w:p w14:paraId="08F62C9C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Gabbert, F., Memon, A., &amp; Allan, K. (2003). Memory conformity: Can eyewitnesses influence each other's memories for an event?. </w:t>
      </w:r>
      <w:r w:rsidRPr="00A76256">
        <w:rPr>
          <w:i/>
          <w:iCs/>
          <w:color w:val="222222"/>
          <w:shd w:val="clear" w:color="auto" w:fill="FFFFFF"/>
          <w:lang w:val="en-US"/>
        </w:rPr>
        <w:t>Applied Cognitive Psychology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17</w:t>
      </w:r>
      <w:r w:rsidRPr="00A76256">
        <w:rPr>
          <w:color w:val="222222"/>
          <w:shd w:val="clear" w:color="auto" w:fill="FFFFFF"/>
          <w:lang w:val="en-US"/>
        </w:rPr>
        <w:t>, 533-543.</w:t>
      </w:r>
    </w:p>
    <w:p w14:paraId="671A11DE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Gabbert, F., Memon, A., &amp; Wright, D. B. (2006). Memory conformity: Disentangling the steps toward influence during a discussion. </w:t>
      </w:r>
      <w:r w:rsidRPr="00A76256">
        <w:rPr>
          <w:i/>
          <w:iCs/>
          <w:color w:val="222222"/>
          <w:shd w:val="clear" w:color="auto" w:fill="FFFFFF"/>
          <w:lang w:val="en-US"/>
        </w:rPr>
        <w:t>Psychonomic Bulletin &amp; Review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13</w:t>
      </w:r>
      <w:r w:rsidRPr="00A76256">
        <w:rPr>
          <w:color w:val="222222"/>
          <w:shd w:val="clear" w:color="auto" w:fill="FFFFFF"/>
          <w:lang w:val="en-US"/>
        </w:rPr>
        <w:t>, 480-485.</w:t>
      </w:r>
    </w:p>
    <w:p w14:paraId="6E2C7080" w14:textId="77777777" w:rsidR="00D60EA1" w:rsidRPr="00A76256" w:rsidRDefault="00D60EA1" w:rsidP="00D60EA1">
      <w:pPr>
        <w:ind w:left="720" w:hanging="720"/>
        <w:contextualSpacing/>
        <w:rPr>
          <w:lang w:val="en-US"/>
        </w:rPr>
      </w:pPr>
      <w:r w:rsidRPr="00A76256">
        <w:rPr>
          <w:lang w:val="en-US"/>
        </w:rPr>
        <w:t>Garrett, B. L. (2011).</w:t>
      </w:r>
      <w:r w:rsidRPr="00A76256">
        <w:rPr>
          <w:i/>
          <w:lang w:val="en-US"/>
        </w:rPr>
        <w:t xml:space="preserve"> Convicting the innocent</w:t>
      </w:r>
      <w:r w:rsidRPr="00A76256">
        <w:rPr>
          <w:lang w:val="en-US"/>
        </w:rPr>
        <w:t>. Cambridge, MA: Harvard University Press.</w:t>
      </w:r>
    </w:p>
    <w:p w14:paraId="39E4CC32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Gurney, D. J., Ellis, L. R., &amp; Vardon-Hynard, E. (2016). The saliency of gestural misinformation in the perception of a violent crime. </w:t>
      </w:r>
      <w:r w:rsidRPr="00A76256">
        <w:rPr>
          <w:i/>
          <w:iCs/>
          <w:color w:val="222222"/>
          <w:shd w:val="clear" w:color="auto" w:fill="FFFFFF"/>
          <w:lang w:val="en-US"/>
        </w:rPr>
        <w:t>Psychology, Crime &amp; Law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22</w:t>
      </w:r>
      <w:r w:rsidRPr="00A76256">
        <w:rPr>
          <w:color w:val="222222"/>
          <w:shd w:val="clear" w:color="auto" w:fill="FFFFFF"/>
          <w:lang w:val="en-US"/>
        </w:rPr>
        <w:t>, 651-665.</w:t>
      </w:r>
    </w:p>
    <w:p w14:paraId="197A7102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lastRenderedPageBreak/>
        <w:t>Gurney, D. J., Pine, K. J., &amp; Wiseman, R. (2013). The gestural misinformation effect: skewing eyewitness testimony through gesture. </w:t>
      </w:r>
      <w:r w:rsidRPr="00A76256">
        <w:rPr>
          <w:i/>
          <w:iCs/>
          <w:color w:val="222222"/>
          <w:shd w:val="clear" w:color="auto" w:fill="FFFFFF"/>
          <w:lang w:val="en-US"/>
        </w:rPr>
        <w:t>The American Journal of Psychology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126</w:t>
      </w:r>
      <w:r w:rsidRPr="00A76256">
        <w:rPr>
          <w:color w:val="222222"/>
          <w:shd w:val="clear" w:color="auto" w:fill="FFFFFF"/>
          <w:lang w:val="en-US"/>
        </w:rPr>
        <w:t>, 301-314.</w:t>
      </w:r>
    </w:p>
    <w:p w14:paraId="094E2136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Gurney, D. J., Vekaria, K. N., &amp; Howlett, N. (2014). A </w:t>
      </w:r>
      <w:r w:rsidR="00F36BAB" w:rsidRPr="00A76256">
        <w:rPr>
          <w:color w:val="222222"/>
          <w:shd w:val="clear" w:color="auto" w:fill="FFFFFF"/>
          <w:lang w:val="en-US"/>
        </w:rPr>
        <w:t>nod in the wrong direction: Does non-verbal feedback affect eyewitness confidence in i</w:t>
      </w:r>
      <w:r w:rsidRPr="00A76256">
        <w:rPr>
          <w:color w:val="222222"/>
          <w:shd w:val="clear" w:color="auto" w:fill="FFFFFF"/>
          <w:lang w:val="en-US"/>
        </w:rPr>
        <w:t>nterviews </w:t>
      </w:r>
      <w:r w:rsidRPr="00A76256">
        <w:rPr>
          <w:i/>
          <w:iCs/>
          <w:color w:val="222222"/>
          <w:shd w:val="clear" w:color="auto" w:fill="FFFFFF"/>
          <w:lang w:val="en-US"/>
        </w:rPr>
        <w:t>Psychiatry, Psychology and Law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21</w:t>
      </w:r>
      <w:r w:rsidRPr="00A76256">
        <w:rPr>
          <w:color w:val="222222"/>
          <w:shd w:val="clear" w:color="auto" w:fill="FFFFFF"/>
          <w:lang w:val="en-US"/>
        </w:rPr>
        <w:t>, 241-250.</w:t>
      </w:r>
    </w:p>
    <w:p w14:paraId="155CD309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Hege, A. C., &amp; Dodson, C. S. (2004). Why distinctive information reduces false memories: evidence for both impoverished relational-encoding and distinctiveness heuristic accounts. </w:t>
      </w:r>
      <w:r w:rsidRPr="00A76256">
        <w:rPr>
          <w:i/>
          <w:color w:val="222222"/>
          <w:shd w:val="clear" w:color="auto" w:fill="FFFFFF"/>
          <w:lang w:val="en-US"/>
        </w:rPr>
        <w:t>Journal of Experimental Psychology: Learning, Memory, and Cognition, 30</w:t>
      </w:r>
      <w:r w:rsidRPr="00A76256">
        <w:rPr>
          <w:color w:val="222222"/>
          <w:shd w:val="clear" w:color="auto" w:fill="FFFFFF"/>
          <w:lang w:val="en-US"/>
        </w:rPr>
        <w:t>, 787-795.</w:t>
      </w:r>
    </w:p>
    <w:p w14:paraId="2518BF83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Hope, L., Ost, J., Gabbert, F., Healey, S., &amp; Lenton, E. (2008). “With a little help from my friends…”: The role of co-witness relationship in susceptibility to misinformation. </w:t>
      </w:r>
      <w:r w:rsidRPr="00A76256">
        <w:rPr>
          <w:i/>
          <w:iCs/>
          <w:color w:val="222222"/>
          <w:shd w:val="clear" w:color="auto" w:fill="FFFFFF"/>
          <w:lang w:val="en-US"/>
        </w:rPr>
        <w:t>Acta Psychologica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127</w:t>
      </w:r>
      <w:r w:rsidRPr="00A76256">
        <w:rPr>
          <w:color w:val="222222"/>
          <w:shd w:val="clear" w:color="auto" w:fill="FFFFFF"/>
          <w:lang w:val="en-US"/>
        </w:rPr>
        <w:t>, 476-484.</w:t>
      </w:r>
    </w:p>
    <w:p w14:paraId="4177C3C1" w14:textId="77777777" w:rsidR="00D60EA1" w:rsidRPr="0015392B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15392B">
        <w:rPr>
          <w:color w:val="222222"/>
          <w:shd w:val="clear" w:color="auto" w:fill="FFFFFF"/>
          <w:lang w:val="en-US"/>
        </w:rPr>
        <w:t xml:space="preserve">Howe, M. L. (2005). Children (but not adults) can inhibit false memories. </w:t>
      </w:r>
      <w:r w:rsidRPr="0015392B">
        <w:rPr>
          <w:i/>
          <w:color w:val="222222"/>
          <w:shd w:val="clear" w:color="auto" w:fill="FFFFFF"/>
          <w:lang w:val="en-US"/>
        </w:rPr>
        <w:t>Psychological Science</w:t>
      </w:r>
      <w:r w:rsidRPr="0015392B">
        <w:rPr>
          <w:color w:val="222222"/>
          <w:shd w:val="clear" w:color="auto" w:fill="FFFFFF"/>
          <w:lang w:val="en-US"/>
        </w:rPr>
        <w:t xml:space="preserve">, </w:t>
      </w:r>
      <w:r w:rsidRPr="0015392B">
        <w:rPr>
          <w:i/>
          <w:color w:val="222222"/>
          <w:shd w:val="clear" w:color="auto" w:fill="FFFFFF"/>
          <w:lang w:val="en-US"/>
        </w:rPr>
        <w:t>16</w:t>
      </w:r>
      <w:r w:rsidRPr="0015392B">
        <w:rPr>
          <w:color w:val="222222"/>
          <w:shd w:val="clear" w:color="auto" w:fill="FFFFFF"/>
          <w:lang w:val="en-US"/>
        </w:rPr>
        <w:t>, 927-931.</w:t>
      </w:r>
    </w:p>
    <w:p w14:paraId="2A9DA1AD" w14:textId="77777777" w:rsidR="00D60EA1" w:rsidRPr="0015392B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15392B">
        <w:rPr>
          <w:color w:val="222222"/>
          <w:shd w:val="clear" w:color="auto" w:fill="FFFFFF"/>
          <w:lang w:val="en-US"/>
        </w:rPr>
        <w:t xml:space="preserve">Howe, M. L. (2006). Developmentally invariant dissociations in children’s true and false memories: Not all relatedness is created equal. </w:t>
      </w:r>
      <w:r w:rsidRPr="0015392B">
        <w:rPr>
          <w:i/>
          <w:color w:val="222222"/>
          <w:shd w:val="clear" w:color="auto" w:fill="FFFFFF"/>
          <w:lang w:val="en-US"/>
        </w:rPr>
        <w:t>Child Development</w:t>
      </w:r>
      <w:r w:rsidRPr="0015392B">
        <w:rPr>
          <w:color w:val="222222"/>
          <w:shd w:val="clear" w:color="auto" w:fill="FFFFFF"/>
          <w:lang w:val="en-US"/>
        </w:rPr>
        <w:t xml:space="preserve">, </w:t>
      </w:r>
      <w:r w:rsidRPr="0015392B">
        <w:rPr>
          <w:i/>
          <w:color w:val="222222"/>
          <w:shd w:val="clear" w:color="auto" w:fill="FFFFFF"/>
          <w:lang w:val="en-US"/>
        </w:rPr>
        <w:t>77</w:t>
      </w:r>
      <w:r w:rsidRPr="0015392B">
        <w:rPr>
          <w:color w:val="222222"/>
          <w:shd w:val="clear" w:color="auto" w:fill="FFFFFF"/>
          <w:lang w:val="en-US"/>
        </w:rPr>
        <w:t>, 1112-1123.</w:t>
      </w:r>
    </w:p>
    <w:p w14:paraId="7C502629" w14:textId="77777777" w:rsidR="00D60EA1" w:rsidRPr="0015392B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15392B">
        <w:rPr>
          <w:color w:val="222222"/>
          <w:shd w:val="clear" w:color="auto" w:fill="FFFFFF"/>
          <w:lang w:val="en-US"/>
        </w:rPr>
        <w:t xml:space="preserve">Howe, M. L., Candel, I., Otgaar, H., Malone, C., &amp; Wimmer, M. C. (2010). Valence and the development of immediate and long-term false memory illusions. </w:t>
      </w:r>
      <w:r w:rsidRPr="0015392B">
        <w:rPr>
          <w:i/>
          <w:color w:val="222222"/>
          <w:shd w:val="clear" w:color="auto" w:fill="FFFFFF"/>
          <w:lang w:val="en-US"/>
        </w:rPr>
        <w:t>Memory</w:t>
      </w:r>
      <w:r w:rsidRPr="0015392B">
        <w:rPr>
          <w:color w:val="222222"/>
          <w:shd w:val="clear" w:color="auto" w:fill="FFFFFF"/>
          <w:lang w:val="en-US"/>
        </w:rPr>
        <w:t xml:space="preserve">, </w:t>
      </w:r>
      <w:r w:rsidRPr="0015392B">
        <w:rPr>
          <w:i/>
          <w:color w:val="222222"/>
          <w:shd w:val="clear" w:color="auto" w:fill="FFFFFF"/>
          <w:lang w:val="en-US"/>
        </w:rPr>
        <w:t>18</w:t>
      </w:r>
      <w:r w:rsidRPr="0015392B">
        <w:rPr>
          <w:color w:val="222222"/>
          <w:shd w:val="clear" w:color="auto" w:fill="FFFFFF"/>
          <w:lang w:val="en-US"/>
        </w:rPr>
        <w:t>, 58-75.</w:t>
      </w:r>
    </w:p>
    <w:p w14:paraId="29D4FB91" w14:textId="77777777" w:rsidR="00D60EA1" w:rsidRPr="00A76256" w:rsidRDefault="00D60EA1" w:rsidP="00D60EA1">
      <w:pPr>
        <w:ind w:left="720" w:hanging="720"/>
        <w:contextualSpacing/>
        <w:rPr>
          <w:lang w:val="en-US"/>
        </w:rPr>
      </w:pPr>
      <w:r w:rsidRPr="0094717B">
        <w:rPr>
          <w:lang w:val="en-US"/>
        </w:rPr>
        <w:t xml:space="preserve">Howe, M. L., &amp; Knott, L. (2015). The fallibility of memory in judicial processes: Lessons from the past and their modern consequences. </w:t>
      </w:r>
      <w:r w:rsidRPr="00A76256">
        <w:rPr>
          <w:i/>
          <w:lang w:val="en-US"/>
        </w:rPr>
        <w:t>Memory, 23</w:t>
      </w:r>
      <w:r w:rsidRPr="00A76256">
        <w:rPr>
          <w:lang w:val="en-US"/>
        </w:rPr>
        <w:t>, 633–656.</w:t>
      </w:r>
    </w:p>
    <w:p w14:paraId="6AC3A923" w14:textId="77777777" w:rsidR="00D60EA1" w:rsidRPr="00A76256" w:rsidRDefault="00D60EA1" w:rsidP="00D60EA1">
      <w:pPr>
        <w:ind w:left="720" w:hanging="720"/>
        <w:contextualSpacing/>
        <w:rPr>
          <w:lang w:val="en-US"/>
        </w:rPr>
      </w:pPr>
      <w:r w:rsidRPr="00A76256">
        <w:rPr>
          <w:lang w:val="en-US"/>
        </w:rPr>
        <w:t xml:space="preserve">Howe, M. L., Knott, L. M., &amp; Conway, M. A. (2018). </w:t>
      </w:r>
      <w:r w:rsidRPr="00A76256">
        <w:rPr>
          <w:i/>
          <w:lang w:val="en-US"/>
        </w:rPr>
        <w:t xml:space="preserve">Memory and </w:t>
      </w:r>
      <w:r w:rsidR="00CB5641" w:rsidRPr="00A76256">
        <w:rPr>
          <w:i/>
          <w:lang w:val="en-US"/>
        </w:rPr>
        <w:t xml:space="preserve">miscarriages </w:t>
      </w:r>
      <w:r w:rsidRPr="00A76256">
        <w:rPr>
          <w:i/>
          <w:lang w:val="en-US"/>
        </w:rPr>
        <w:t xml:space="preserve">of </w:t>
      </w:r>
      <w:r w:rsidR="00CB5641" w:rsidRPr="00A76256">
        <w:rPr>
          <w:i/>
          <w:lang w:val="en-US"/>
        </w:rPr>
        <w:t>j</w:t>
      </w:r>
      <w:r w:rsidRPr="00A76256">
        <w:rPr>
          <w:i/>
          <w:lang w:val="en-US"/>
        </w:rPr>
        <w:t>ustice.</w:t>
      </w:r>
      <w:r w:rsidRPr="00A76256">
        <w:rPr>
          <w:lang w:val="en-US"/>
        </w:rPr>
        <w:t xml:space="preserve"> Abingdon, UK: Routledge.</w:t>
      </w:r>
    </w:p>
    <w:p w14:paraId="6F3C9E25" w14:textId="77777777" w:rsidR="00D60EA1" w:rsidRPr="0015392B" w:rsidRDefault="00D60EA1" w:rsidP="00D60EA1">
      <w:pPr>
        <w:ind w:left="720" w:hanging="720"/>
        <w:contextualSpacing/>
        <w:rPr>
          <w:lang w:val="en-US"/>
        </w:rPr>
      </w:pPr>
      <w:r w:rsidRPr="0015392B">
        <w:rPr>
          <w:lang w:val="en-US"/>
        </w:rPr>
        <w:lastRenderedPageBreak/>
        <w:t xml:space="preserve">Howe, M. L., Wimmer, M. C., Gagnon, N., &amp; Plumpton, S. (2009). An associative-activation theory of children’s and adults’ memory illusions. </w:t>
      </w:r>
      <w:r w:rsidRPr="0015392B">
        <w:rPr>
          <w:i/>
          <w:lang w:val="en-US"/>
        </w:rPr>
        <w:t>Journal of Memory and Language</w:t>
      </w:r>
      <w:r w:rsidRPr="0015392B">
        <w:rPr>
          <w:lang w:val="en-US"/>
        </w:rPr>
        <w:t xml:space="preserve">, </w:t>
      </w:r>
      <w:r w:rsidRPr="0015392B">
        <w:rPr>
          <w:i/>
          <w:lang w:val="en-US"/>
        </w:rPr>
        <w:t>60</w:t>
      </w:r>
      <w:r w:rsidRPr="0015392B">
        <w:rPr>
          <w:lang w:val="en-US"/>
        </w:rPr>
        <w:t>, 229-251.</w:t>
      </w:r>
    </w:p>
    <w:p w14:paraId="038BEA01" w14:textId="77777777" w:rsidR="00D60EA1" w:rsidRPr="00A76256" w:rsidRDefault="00464DE0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94717B">
        <w:rPr>
          <w:color w:val="222222"/>
          <w:shd w:val="clear" w:color="auto" w:fill="FFFFFF"/>
          <w:lang w:val="en-US"/>
        </w:rPr>
        <w:t>Kaplan, R. L., Van Damme, I., Levine, L. J., &amp; Loftus,</w:t>
      </w:r>
      <w:r w:rsidRPr="00A76256">
        <w:rPr>
          <w:color w:val="222222"/>
          <w:shd w:val="clear" w:color="auto" w:fill="FFFFFF"/>
          <w:lang w:val="en-US"/>
        </w:rPr>
        <w:t xml:space="preserve"> E. F. (2016). </w:t>
      </w:r>
      <w:r w:rsidR="00D60EA1" w:rsidRPr="00A76256">
        <w:rPr>
          <w:color w:val="222222"/>
          <w:shd w:val="clear" w:color="auto" w:fill="FFFFFF"/>
          <w:lang w:val="en-US"/>
        </w:rPr>
        <w:t xml:space="preserve">Emotion and false memory. </w:t>
      </w:r>
      <w:r w:rsidR="00D60EA1" w:rsidRPr="00A76256">
        <w:rPr>
          <w:i/>
          <w:color w:val="222222"/>
          <w:shd w:val="clear" w:color="auto" w:fill="FFFFFF"/>
          <w:lang w:val="en-US"/>
        </w:rPr>
        <w:t>Emotion Review, 8</w:t>
      </w:r>
      <w:r w:rsidR="00D60EA1" w:rsidRPr="00A76256">
        <w:rPr>
          <w:color w:val="222222"/>
          <w:shd w:val="clear" w:color="auto" w:fill="FFFFFF"/>
          <w:lang w:val="en-US"/>
        </w:rPr>
        <w:t>, 8-13.</w:t>
      </w:r>
    </w:p>
    <w:p w14:paraId="299CE5E2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Kebbell, M. R., &amp; Giles, D. C. (2000). Some experimental influences of lawyers' complicated questions on eyewitness confidence and accuracy. </w:t>
      </w:r>
      <w:r w:rsidRPr="00A76256">
        <w:rPr>
          <w:i/>
          <w:iCs/>
          <w:color w:val="222222"/>
          <w:shd w:val="clear" w:color="auto" w:fill="FFFFFF"/>
          <w:lang w:val="en-US"/>
        </w:rPr>
        <w:t>The Journal of Psychology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134</w:t>
      </w:r>
      <w:r w:rsidRPr="00A76256">
        <w:rPr>
          <w:color w:val="222222"/>
          <w:shd w:val="clear" w:color="auto" w:fill="FFFFFF"/>
          <w:lang w:val="en-US"/>
        </w:rPr>
        <w:t>, 129-139.</w:t>
      </w:r>
    </w:p>
    <w:p w14:paraId="032BC774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Kebbell, M. R., Evans, L., &amp; Johnson, S. D. (2010). The influence of lawyers' questions on witness accuracy, confidence, and reaction times and on mock jurors' interpretation of witness accuracy. </w:t>
      </w:r>
      <w:r w:rsidRPr="00A76256">
        <w:rPr>
          <w:i/>
          <w:iCs/>
          <w:color w:val="222222"/>
          <w:shd w:val="clear" w:color="auto" w:fill="FFFFFF"/>
          <w:lang w:val="en-US"/>
        </w:rPr>
        <w:t>Journal of Investigative Psychology and Offender Profiling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7</w:t>
      </w:r>
      <w:r w:rsidRPr="00A76256">
        <w:rPr>
          <w:color w:val="222222"/>
          <w:shd w:val="clear" w:color="auto" w:fill="FFFFFF"/>
          <w:lang w:val="en-US"/>
        </w:rPr>
        <w:t>, 262-272.</w:t>
      </w:r>
    </w:p>
    <w:p w14:paraId="418F5108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Kebbell, M. R., &amp; Johnson, S. D. (2000). Lawyers' questioning: The effect of confusing questions on witness confidence and accuracy. </w:t>
      </w:r>
      <w:r w:rsidRPr="00A76256">
        <w:rPr>
          <w:i/>
          <w:iCs/>
          <w:color w:val="222222"/>
          <w:shd w:val="clear" w:color="auto" w:fill="FFFFFF"/>
          <w:lang w:val="en-US"/>
        </w:rPr>
        <w:t>Law and Human Behavior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24</w:t>
      </w:r>
      <w:r w:rsidRPr="00A76256">
        <w:rPr>
          <w:color w:val="222222"/>
          <w:shd w:val="clear" w:color="auto" w:fill="FFFFFF"/>
          <w:lang w:val="en-US"/>
        </w:rPr>
        <w:t>, 629-641.</w:t>
      </w:r>
    </w:p>
    <w:p w14:paraId="322479F9" w14:textId="77777777" w:rsidR="00D60EA1" w:rsidRPr="00A76256" w:rsidRDefault="00D60EA1" w:rsidP="00D60EA1">
      <w:pPr>
        <w:ind w:left="720" w:hanging="720"/>
        <w:contextualSpacing/>
        <w:rPr>
          <w:lang w:val="en-US"/>
        </w:rPr>
      </w:pPr>
      <w:r w:rsidRPr="00A76256">
        <w:rPr>
          <w:lang w:val="en-US"/>
        </w:rPr>
        <w:t>Lilienfeld, S. O., Ammirati, R., &amp; Landfield, K. (2009). Giving debiasing away: Can psychological research on correcting cognitive errors promote human welfare?</w:t>
      </w:r>
      <w:r w:rsidR="00CB5641" w:rsidRPr="00A76256">
        <w:rPr>
          <w:lang w:val="en-US"/>
        </w:rPr>
        <w:t xml:space="preserve"> </w:t>
      </w:r>
      <w:r w:rsidRPr="00A76256">
        <w:rPr>
          <w:i/>
          <w:lang w:val="en-US"/>
        </w:rPr>
        <w:t>Perspectives on Psychological Science, 4</w:t>
      </w:r>
      <w:r w:rsidRPr="00A76256">
        <w:rPr>
          <w:lang w:val="en-US"/>
        </w:rPr>
        <w:t>, 390-398.</w:t>
      </w:r>
    </w:p>
    <w:p w14:paraId="3C681CAD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Loftus, E. F. (1975). Leading questions and the eyewitness report. </w:t>
      </w:r>
      <w:r w:rsidRPr="00A76256">
        <w:rPr>
          <w:i/>
          <w:iCs/>
          <w:color w:val="222222"/>
          <w:shd w:val="clear" w:color="auto" w:fill="FFFFFF"/>
          <w:lang w:val="en-US"/>
        </w:rPr>
        <w:t>Cognitive Psychology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7</w:t>
      </w:r>
      <w:r w:rsidRPr="00A76256">
        <w:rPr>
          <w:color w:val="222222"/>
          <w:shd w:val="clear" w:color="auto" w:fill="FFFFFF"/>
          <w:lang w:val="en-US"/>
        </w:rPr>
        <w:t>, 560-572.</w:t>
      </w:r>
    </w:p>
    <w:p w14:paraId="0120DCD0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Loftus, E. (2003). Our changeable memories: Legal and practical implications. </w:t>
      </w:r>
      <w:r w:rsidRPr="00A76256">
        <w:rPr>
          <w:i/>
          <w:iCs/>
          <w:color w:val="222222"/>
          <w:shd w:val="clear" w:color="auto" w:fill="FFFFFF"/>
          <w:lang w:val="en-US"/>
        </w:rPr>
        <w:t xml:space="preserve">Nature </w:t>
      </w:r>
      <w:r w:rsidR="00CB5641" w:rsidRPr="00A76256">
        <w:rPr>
          <w:i/>
          <w:iCs/>
          <w:color w:val="222222"/>
          <w:shd w:val="clear" w:color="auto" w:fill="FFFFFF"/>
          <w:lang w:val="en-US"/>
        </w:rPr>
        <w:t>R</w:t>
      </w:r>
      <w:r w:rsidRPr="00A76256">
        <w:rPr>
          <w:i/>
          <w:iCs/>
          <w:color w:val="222222"/>
          <w:shd w:val="clear" w:color="auto" w:fill="FFFFFF"/>
          <w:lang w:val="en-US"/>
        </w:rPr>
        <w:t>eviews. Neuroscience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4</w:t>
      </w:r>
      <w:r w:rsidRPr="00A76256">
        <w:rPr>
          <w:color w:val="222222"/>
          <w:shd w:val="clear" w:color="auto" w:fill="FFFFFF"/>
          <w:lang w:val="en-US"/>
        </w:rPr>
        <w:t>, 231-234.</w:t>
      </w:r>
    </w:p>
    <w:p w14:paraId="64C3C15F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Loftus, E. F. (2004). Memories of things unseen. </w:t>
      </w:r>
      <w:r w:rsidRPr="00A76256">
        <w:rPr>
          <w:i/>
          <w:iCs/>
          <w:color w:val="222222"/>
          <w:shd w:val="clear" w:color="auto" w:fill="FFFFFF"/>
          <w:lang w:val="en-US"/>
        </w:rPr>
        <w:t>Current Directions in Psychological Science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13</w:t>
      </w:r>
      <w:r w:rsidRPr="00A76256">
        <w:rPr>
          <w:color w:val="222222"/>
          <w:shd w:val="clear" w:color="auto" w:fill="FFFFFF"/>
          <w:lang w:val="en-US"/>
        </w:rPr>
        <w:t>, 145-147.</w:t>
      </w:r>
    </w:p>
    <w:p w14:paraId="44DE40FD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lastRenderedPageBreak/>
        <w:t>Loftus, E. F. (2005). Planting misinformation in the human mind: A 30-year investigation of the malleability of memory. </w:t>
      </w:r>
      <w:r w:rsidRPr="00A76256">
        <w:rPr>
          <w:i/>
          <w:iCs/>
          <w:color w:val="222222"/>
          <w:shd w:val="clear" w:color="auto" w:fill="FFFFFF"/>
          <w:lang w:val="en-US"/>
        </w:rPr>
        <w:t>Learning &amp; Memory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12</w:t>
      </w:r>
      <w:r w:rsidRPr="00A76256">
        <w:rPr>
          <w:color w:val="222222"/>
          <w:shd w:val="clear" w:color="auto" w:fill="FFFFFF"/>
          <w:lang w:val="en-US"/>
        </w:rPr>
        <w:t>, 361-366.</w:t>
      </w:r>
    </w:p>
    <w:p w14:paraId="1D70094C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Loftus, E. F. (2013). 25 years of eyewitness science…… finally pays off. </w:t>
      </w:r>
      <w:r w:rsidRPr="00A76256">
        <w:rPr>
          <w:i/>
          <w:iCs/>
          <w:color w:val="222222"/>
          <w:shd w:val="clear" w:color="auto" w:fill="FFFFFF"/>
          <w:lang w:val="en-US"/>
        </w:rPr>
        <w:t>Perspectives on Psychological Science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8</w:t>
      </w:r>
      <w:r w:rsidRPr="00A76256">
        <w:rPr>
          <w:color w:val="222222"/>
          <w:shd w:val="clear" w:color="auto" w:fill="FFFFFF"/>
          <w:lang w:val="en-US"/>
        </w:rPr>
        <w:t>, 556-557.</w:t>
      </w:r>
    </w:p>
    <w:p w14:paraId="6E2164D9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Memon, A., Meissner, C. A., &amp; Fraser, J. (2010). The Cognitive Interview: A meta-analytic review and study space analysis of the past 25 years. </w:t>
      </w:r>
      <w:r w:rsidRPr="00A76256">
        <w:rPr>
          <w:i/>
          <w:color w:val="222222"/>
          <w:shd w:val="clear" w:color="auto" w:fill="FFFFFF"/>
          <w:lang w:val="en-US"/>
        </w:rPr>
        <w:t>Psychology, Public Policy, and Law, 16</w:t>
      </w:r>
      <w:r w:rsidRPr="00A76256">
        <w:rPr>
          <w:color w:val="222222"/>
          <w:shd w:val="clear" w:color="auto" w:fill="FFFFFF"/>
          <w:lang w:val="en-US"/>
        </w:rPr>
        <w:t>, 340-372.</w:t>
      </w:r>
    </w:p>
    <w:p w14:paraId="1226DA89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Morgan, C. A., Southwick, S., Steffian, G., Hazlett, G. A., &amp; Loftus, E. F. (2013). Misinformation can influence memory for recently experienced, highly stressful events. </w:t>
      </w:r>
      <w:r w:rsidRPr="00A76256">
        <w:rPr>
          <w:i/>
          <w:color w:val="222222"/>
          <w:shd w:val="clear" w:color="auto" w:fill="FFFFFF"/>
          <w:lang w:val="en-US"/>
        </w:rPr>
        <w:t xml:space="preserve">International </w:t>
      </w:r>
      <w:r w:rsidR="00CB5641" w:rsidRPr="00A76256">
        <w:rPr>
          <w:i/>
          <w:color w:val="222222"/>
          <w:shd w:val="clear" w:color="auto" w:fill="FFFFFF"/>
          <w:lang w:val="en-US"/>
        </w:rPr>
        <w:t>J</w:t>
      </w:r>
      <w:r w:rsidRPr="00A76256">
        <w:rPr>
          <w:i/>
          <w:color w:val="222222"/>
          <w:shd w:val="clear" w:color="auto" w:fill="FFFFFF"/>
          <w:lang w:val="en-US"/>
        </w:rPr>
        <w:t xml:space="preserve">ournal of </w:t>
      </w:r>
      <w:r w:rsidR="00CB5641" w:rsidRPr="00A76256">
        <w:rPr>
          <w:i/>
          <w:color w:val="222222"/>
          <w:shd w:val="clear" w:color="auto" w:fill="FFFFFF"/>
          <w:lang w:val="en-US"/>
        </w:rPr>
        <w:t>L</w:t>
      </w:r>
      <w:r w:rsidRPr="00A76256">
        <w:rPr>
          <w:i/>
          <w:color w:val="222222"/>
          <w:shd w:val="clear" w:color="auto" w:fill="FFFFFF"/>
          <w:lang w:val="en-US"/>
        </w:rPr>
        <w:t xml:space="preserve">aw and </w:t>
      </w:r>
      <w:r w:rsidR="00CB5641" w:rsidRPr="00A76256">
        <w:rPr>
          <w:i/>
          <w:color w:val="222222"/>
          <w:shd w:val="clear" w:color="auto" w:fill="FFFFFF"/>
          <w:lang w:val="en-US"/>
        </w:rPr>
        <w:t>P</w:t>
      </w:r>
      <w:r w:rsidRPr="00A76256">
        <w:rPr>
          <w:i/>
          <w:color w:val="222222"/>
          <w:shd w:val="clear" w:color="auto" w:fill="FFFFFF"/>
          <w:lang w:val="en-US"/>
        </w:rPr>
        <w:t>sychiatry, 36</w:t>
      </w:r>
      <w:r w:rsidRPr="00A76256">
        <w:rPr>
          <w:color w:val="222222"/>
          <w:shd w:val="clear" w:color="auto" w:fill="FFFFFF"/>
          <w:lang w:val="en-US"/>
        </w:rPr>
        <w:t>, 11-17.</w:t>
      </w:r>
    </w:p>
    <w:p w14:paraId="779A7D6D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Norman, K. A., &amp; Schacter, D. L. (1997). False recognition in younger and older adults: Exploring the characteristics of illusory memories. </w:t>
      </w:r>
      <w:r w:rsidRPr="00A76256">
        <w:rPr>
          <w:i/>
          <w:iCs/>
          <w:color w:val="222222"/>
          <w:shd w:val="clear" w:color="auto" w:fill="FFFFFF"/>
          <w:lang w:val="en-US"/>
        </w:rPr>
        <w:t>Memory &amp; Cognition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25</w:t>
      </w:r>
      <w:r w:rsidRPr="00A76256">
        <w:rPr>
          <w:color w:val="222222"/>
          <w:shd w:val="clear" w:color="auto" w:fill="FFFFFF"/>
          <w:lang w:val="en-US"/>
        </w:rPr>
        <w:t>, 838-848.</w:t>
      </w:r>
    </w:p>
    <w:p w14:paraId="7CCABF9F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Otgaar, H., Candel, I., Merckelbach, H., &amp; Wade, K. A. (2009). Abducted by a UFO: Prevalence information affects young children's false memories for an implausible event. </w:t>
      </w:r>
      <w:r w:rsidRPr="00A76256">
        <w:rPr>
          <w:i/>
          <w:iCs/>
          <w:color w:val="222222"/>
          <w:shd w:val="clear" w:color="auto" w:fill="FFFFFF"/>
          <w:lang w:val="en-US"/>
        </w:rPr>
        <w:t>Applied Cognitive Psychology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23</w:t>
      </w:r>
      <w:r w:rsidRPr="00A76256">
        <w:rPr>
          <w:color w:val="222222"/>
          <w:shd w:val="clear" w:color="auto" w:fill="FFFFFF"/>
          <w:lang w:val="en-US"/>
        </w:rPr>
        <w:t>, 115-125.</w:t>
      </w:r>
    </w:p>
    <w:p w14:paraId="09262EE0" w14:textId="77777777" w:rsidR="00D60EA1" w:rsidRPr="00A76256" w:rsidRDefault="00840E42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lang w:val="en-US"/>
        </w:rPr>
        <w:t>Otgaar, H., &amp; Howe, M.L. (in press</w:t>
      </w:r>
      <w:r w:rsidR="00D60EA1" w:rsidRPr="00A76256">
        <w:rPr>
          <w:lang w:val="en-US"/>
        </w:rPr>
        <w:t xml:space="preserve">). </w:t>
      </w:r>
      <w:r w:rsidR="00D60EA1" w:rsidRPr="00A76256">
        <w:rPr>
          <w:i/>
          <w:lang w:val="en-US"/>
        </w:rPr>
        <w:t>Finding the truth in the courtroom: Dealing with deception, lies, and memories</w:t>
      </w:r>
      <w:r w:rsidR="00D60EA1" w:rsidRPr="00A76256">
        <w:rPr>
          <w:lang w:val="en-US"/>
        </w:rPr>
        <w:t>. Oxford University Press.</w:t>
      </w:r>
    </w:p>
    <w:p w14:paraId="18E10172" w14:textId="77777777" w:rsidR="00D60EA1" w:rsidRPr="0015392B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Otgaar, H., Howe, M. L., Brackmann, N., &amp; Smeets, T. (2016). The malleability of developmental trends in neutral and negative memory illusions. </w:t>
      </w:r>
      <w:r w:rsidRPr="0015392B">
        <w:rPr>
          <w:i/>
          <w:color w:val="222222"/>
          <w:shd w:val="clear" w:color="auto" w:fill="FFFFFF"/>
          <w:lang w:val="en-US"/>
        </w:rPr>
        <w:t>Journal of Experimental Psychology: General, 145</w:t>
      </w:r>
      <w:r w:rsidRPr="0015392B">
        <w:rPr>
          <w:color w:val="222222"/>
          <w:shd w:val="clear" w:color="auto" w:fill="FFFFFF"/>
          <w:lang w:val="en-US"/>
        </w:rPr>
        <w:t>, 31.</w:t>
      </w:r>
    </w:p>
    <w:p w14:paraId="0B01437D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15392B">
        <w:rPr>
          <w:color w:val="222222"/>
          <w:shd w:val="clear" w:color="auto" w:fill="FFFFFF"/>
          <w:lang w:val="en-US"/>
        </w:rPr>
        <w:t xml:space="preserve">Otgaar, H., Howe, M. L., Brackmann, N., &amp; van Helvoort, D. H. (2017). </w:t>
      </w:r>
      <w:r w:rsidRPr="0094717B">
        <w:rPr>
          <w:color w:val="222222"/>
          <w:shd w:val="clear" w:color="auto" w:fill="FFFFFF"/>
          <w:lang w:val="en-US"/>
        </w:rPr>
        <w:t>Eliminating age differences in children’s and adults’ suggestibility and memory conformity effect</w:t>
      </w:r>
      <w:r w:rsidRPr="00A76256">
        <w:rPr>
          <w:color w:val="222222"/>
          <w:shd w:val="clear" w:color="auto" w:fill="FFFFFF"/>
          <w:lang w:val="en-US"/>
        </w:rPr>
        <w:t>s. </w:t>
      </w:r>
      <w:r w:rsidRPr="00A76256">
        <w:rPr>
          <w:i/>
          <w:iCs/>
          <w:color w:val="222222"/>
          <w:shd w:val="clear" w:color="auto" w:fill="FFFFFF"/>
          <w:lang w:val="en-US"/>
        </w:rPr>
        <w:t xml:space="preserve">Developmental </w:t>
      </w:r>
      <w:r w:rsidR="00CB5641" w:rsidRPr="00A76256">
        <w:rPr>
          <w:i/>
          <w:iCs/>
          <w:color w:val="222222"/>
          <w:shd w:val="clear" w:color="auto" w:fill="FFFFFF"/>
          <w:lang w:val="en-US"/>
        </w:rPr>
        <w:t>P</w:t>
      </w:r>
      <w:r w:rsidRPr="00A76256">
        <w:rPr>
          <w:i/>
          <w:iCs/>
          <w:color w:val="222222"/>
          <w:shd w:val="clear" w:color="auto" w:fill="FFFFFF"/>
          <w:lang w:val="en-US"/>
        </w:rPr>
        <w:t>sychology</w:t>
      </w:r>
      <w:r w:rsidRPr="00A76256">
        <w:rPr>
          <w:color w:val="222222"/>
          <w:shd w:val="clear" w:color="auto" w:fill="FFFFFF"/>
          <w:lang w:val="en-US"/>
        </w:rPr>
        <w:t xml:space="preserve">, </w:t>
      </w:r>
      <w:r w:rsidRPr="00A76256">
        <w:rPr>
          <w:i/>
          <w:iCs/>
          <w:color w:val="222222"/>
          <w:shd w:val="clear" w:color="auto" w:fill="FFFFFF"/>
          <w:lang w:val="en-US"/>
        </w:rPr>
        <w:t>53</w:t>
      </w:r>
      <w:r w:rsidRPr="00A76256">
        <w:rPr>
          <w:color w:val="222222"/>
          <w:shd w:val="clear" w:color="auto" w:fill="FFFFFF"/>
          <w:lang w:val="en-US"/>
        </w:rPr>
        <w:t>, 962-970.</w:t>
      </w:r>
    </w:p>
    <w:p w14:paraId="4A86DA6A" w14:textId="77777777" w:rsidR="0048269A" w:rsidRPr="00A76256" w:rsidRDefault="00D60EA1" w:rsidP="0048269A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lastRenderedPageBreak/>
        <w:t>Otgaar, H., Sauerland, M., &amp; Petrila, J. P. (2013). Novel shifts in memory research and their impact on the legal process: introduction to the special issue on memory formation and suggestibility in the legal process. </w:t>
      </w:r>
      <w:r w:rsidRPr="00A76256">
        <w:rPr>
          <w:i/>
          <w:iCs/>
          <w:color w:val="222222"/>
          <w:shd w:val="clear" w:color="auto" w:fill="FFFFFF"/>
          <w:lang w:val="en-US"/>
        </w:rPr>
        <w:t>Behavioral Sciences &amp; the Law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31</w:t>
      </w:r>
      <w:r w:rsidRPr="00A76256">
        <w:rPr>
          <w:color w:val="222222"/>
          <w:shd w:val="clear" w:color="auto" w:fill="FFFFFF"/>
          <w:lang w:val="en-US"/>
        </w:rPr>
        <w:t>, 531-540.</w:t>
      </w:r>
    </w:p>
    <w:p w14:paraId="327603B4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Paterson, H. M., Kemp, R., &amp; McIntyre, S. (2012). Can a witness report hearsay evidence unintentionally? The effects of discussion on eyewitness memory. </w:t>
      </w:r>
      <w:r w:rsidRPr="00A76256">
        <w:rPr>
          <w:i/>
          <w:iCs/>
          <w:color w:val="222222"/>
          <w:shd w:val="clear" w:color="auto" w:fill="FFFFFF"/>
          <w:lang w:val="en-US"/>
        </w:rPr>
        <w:t>Psychology, Crime &amp; Law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18</w:t>
      </w:r>
      <w:r w:rsidRPr="00A76256">
        <w:rPr>
          <w:color w:val="222222"/>
          <w:shd w:val="clear" w:color="auto" w:fill="FFFFFF"/>
          <w:lang w:val="en-US"/>
        </w:rPr>
        <w:t>, 505-527.</w:t>
      </w:r>
    </w:p>
    <w:p w14:paraId="7478D925" w14:textId="77777777" w:rsidR="0048269A" w:rsidRPr="00A76256" w:rsidRDefault="0048269A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Peterson, J. L., Hickman, M. J., Strom, K. J., &amp; Johnson, D. J. (2013). Effect of forensic evidence on criminal justice case processing. </w:t>
      </w:r>
      <w:r w:rsidRPr="00A76256">
        <w:rPr>
          <w:i/>
          <w:color w:val="222222"/>
          <w:shd w:val="clear" w:color="auto" w:fill="FFFFFF"/>
          <w:lang w:val="en-US"/>
        </w:rPr>
        <w:t>Journal of Forensic Sciences, 58</w:t>
      </w:r>
      <w:r w:rsidRPr="00A76256">
        <w:rPr>
          <w:color w:val="222222"/>
          <w:shd w:val="clear" w:color="auto" w:fill="FFFFFF"/>
          <w:lang w:val="en-US"/>
        </w:rPr>
        <w:t>, 78-90.</w:t>
      </w:r>
    </w:p>
    <w:p w14:paraId="5B2F4897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Payne, J. D., Nadel, L., Allen, J. J., Thomas, K. G., &amp; Jacobs, W. J. (2002). The effects of experimentally induced stress on false recognition. </w:t>
      </w:r>
      <w:r w:rsidRPr="00A76256">
        <w:rPr>
          <w:i/>
          <w:color w:val="222222"/>
          <w:shd w:val="clear" w:color="auto" w:fill="FFFFFF"/>
          <w:lang w:val="en-US"/>
        </w:rPr>
        <w:t>Memory, 10</w:t>
      </w:r>
      <w:r w:rsidRPr="00A76256">
        <w:rPr>
          <w:color w:val="222222"/>
          <w:shd w:val="clear" w:color="auto" w:fill="FFFFFF"/>
          <w:lang w:val="en-US"/>
        </w:rPr>
        <w:t>, 1-6.</w:t>
      </w:r>
    </w:p>
    <w:p w14:paraId="4000B547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Porter, S., Taylor, K., &amp; ten Brinke, L. (2008). Memory for media: Investigation of false memories for negatively and positively charged public events. </w:t>
      </w:r>
      <w:r w:rsidRPr="00A76256">
        <w:rPr>
          <w:i/>
          <w:color w:val="222222"/>
          <w:shd w:val="clear" w:color="auto" w:fill="FFFFFF"/>
          <w:lang w:val="en-US"/>
        </w:rPr>
        <w:t>Memory, 16</w:t>
      </w:r>
      <w:r w:rsidRPr="00A76256">
        <w:rPr>
          <w:color w:val="222222"/>
          <w:shd w:val="clear" w:color="auto" w:fill="FFFFFF"/>
          <w:lang w:val="en-US"/>
        </w:rPr>
        <w:t>, 658-666.</w:t>
      </w:r>
    </w:p>
    <w:p w14:paraId="76373843" w14:textId="77777777" w:rsidR="00D60EA1" w:rsidRPr="00A76256" w:rsidRDefault="00464DE0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Roediger III, H. L., Balota, D. A., &amp; Watson, J. M. (2001). </w:t>
      </w:r>
      <w:r w:rsidR="00D60EA1" w:rsidRPr="00A76256">
        <w:rPr>
          <w:color w:val="222222"/>
          <w:shd w:val="clear" w:color="auto" w:fill="FFFFFF"/>
          <w:lang w:val="en-US"/>
        </w:rPr>
        <w:t xml:space="preserve">Spreading activation and arousal of false memories. </w:t>
      </w:r>
      <w:r w:rsidR="00840E42" w:rsidRPr="00A76256">
        <w:rPr>
          <w:color w:val="222222"/>
          <w:shd w:val="clear" w:color="auto" w:fill="FFFFFF"/>
          <w:lang w:val="en-US"/>
        </w:rPr>
        <w:t xml:space="preserve">In H. L. Roediger III, J. S. Nairne, I. Neath, &amp; A. M. Surprenant (Eds), </w:t>
      </w:r>
      <w:r w:rsidR="00D60EA1" w:rsidRPr="00A76256">
        <w:rPr>
          <w:i/>
          <w:color w:val="222222"/>
          <w:shd w:val="clear" w:color="auto" w:fill="FFFFFF"/>
          <w:lang w:val="en-US"/>
        </w:rPr>
        <w:t>The nature of remembering: Essays in honor of Robert G. Crowder</w:t>
      </w:r>
      <w:r w:rsidR="00840E42" w:rsidRPr="00A76256">
        <w:rPr>
          <w:color w:val="222222"/>
          <w:shd w:val="clear" w:color="auto" w:fill="FFFFFF"/>
          <w:lang w:val="en-US"/>
        </w:rPr>
        <w:t xml:space="preserve"> (pp. </w:t>
      </w:r>
      <w:r w:rsidR="00D60EA1" w:rsidRPr="00A76256">
        <w:rPr>
          <w:color w:val="222222"/>
          <w:shd w:val="clear" w:color="auto" w:fill="FFFFFF"/>
          <w:lang w:val="en-US"/>
        </w:rPr>
        <w:t>95-115</w:t>
      </w:r>
      <w:r w:rsidR="00840E42" w:rsidRPr="00A76256">
        <w:rPr>
          <w:color w:val="222222"/>
          <w:shd w:val="clear" w:color="auto" w:fill="FFFFFF"/>
          <w:lang w:val="en-US"/>
        </w:rPr>
        <w:t>)</w:t>
      </w:r>
      <w:r w:rsidR="00D60EA1" w:rsidRPr="00A76256">
        <w:rPr>
          <w:color w:val="222222"/>
          <w:shd w:val="clear" w:color="auto" w:fill="FFFFFF"/>
          <w:lang w:val="en-US"/>
        </w:rPr>
        <w:t>.</w:t>
      </w:r>
      <w:r w:rsidR="00840E42" w:rsidRPr="00A76256">
        <w:rPr>
          <w:color w:val="222222"/>
          <w:shd w:val="clear" w:color="auto" w:fill="FFFFFF"/>
          <w:lang w:val="en-US"/>
        </w:rPr>
        <w:t xml:space="preserve"> Washington DC: American Psychological Association.</w:t>
      </w:r>
    </w:p>
    <w:p w14:paraId="3F764984" w14:textId="77777777" w:rsidR="00D60EA1" w:rsidRPr="00A76256" w:rsidRDefault="00D60EA1" w:rsidP="00D60EA1">
      <w:pPr>
        <w:ind w:left="720" w:hanging="720"/>
        <w:contextualSpacing/>
        <w:rPr>
          <w:rFonts w:eastAsia="Times New Roman"/>
          <w:iCs/>
          <w:lang w:val="en-US" w:eastAsia="en-US"/>
        </w:rPr>
      </w:pPr>
      <w:r w:rsidRPr="00A76256">
        <w:rPr>
          <w:rFonts w:eastAsia="Times New Roman"/>
          <w:iCs/>
          <w:lang w:val="en-US" w:eastAsia="en-US"/>
        </w:rPr>
        <w:t xml:space="preserve">Roediger, H.L., &amp; McDermott, K.B. (1995). Creating false memories: remembering words not presented in lists. </w:t>
      </w:r>
      <w:r w:rsidRPr="00A76256">
        <w:rPr>
          <w:rFonts w:eastAsia="Times New Roman"/>
          <w:i/>
          <w:iCs/>
          <w:lang w:val="en-US" w:eastAsia="en-US"/>
        </w:rPr>
        <w:t>Journal of Experimental Psychology: Learning, Memory and Cognition</w:t>
      </w:r>
      <w:r w:rsidRPr="00A76256">
        <w:rPr>
          <w:rFonts w:eastAsia="Times New Roman"/>
          <w:iCs/>
          <w:lang w:val="en-US" w:eastAsia="en-US"/>
        </w:rPr>
        <w:t xml:space="preserve">, </w:t>
      </w:r>
      <w:r w:rsidRPr="00A76256">
        <w:rPr>
          <w:rFonts w:eastAsia="Times New Roman"/>
          <w:i/>
          <w:iCs/>
          <w:lang w:val="en-US" w:eastAsia="en-US"/>
        </w:rPr>
        <w:t>21</w:t>
      </w:r>
      <w:r w:rsidRPr="00A76256">
        <w:rPr>
          <w:rFonts w:eastAsia="Times New Roman"/>
          <w:iCs/>
          <w:lang w:val="en-US" w:eastAsia="en-US"/>
        </w:rPr>
        <w:t>, 803–14.</w:t>
      </w:r>
    </w:p>
    <w:p w14:paraId="37EF2B70" w14:textId="062EF4E8" w:rsidR="00D60EA1" w:rsidRPr="00A76256" w:rsidRDefault="00D60EA1" w:rsidP="00D60EA1">
      <w:pPr>
        <w:ind w:left="720" w:hanging="720"/>
        <w:contextualSpacing/>
        <w:rPr>
          <w:lang w:val="en-US"/>
        </w:rPr>
      </w:pPr>
      <w:r w:rsidRPr="00A76256">
        <w:rPr>
          <w:lang w:val="en-US"/>
        </w:rPr>
        <w:t xml:space="preserve">Schacter, D. L. </w:t>
      </w:r>
      <w:r w:rsidR="00CB5641" w:rsidRPr="00A76256">
        <w:rPr>
          <w:lang w:val="en-US"/>
        </w:rPr>
        <w:t xml:space="preserve">(2012). </w:t>
      </w:r>
      <w:r w:rsidRPr="00A76256">
        <w:rPr>
          <w:lang w:val="en-US"/>
        </w:rPr>
        <w:t xml:space="preserve">Adaptive constructive processes and the future of memory. </w:t>
      </w:r>
      <w:r w:rsidR="00464DE0" w:rsidRPr="00A76256">
        <w:rPr>
          <w:i/>
          <w:lang w:val="en-US"/>
        </w:rPr>
        <w:t>American Psychologist</w:t>
      </w:r>
      <w:r w:rsidRPr="00A76256">
        <w:rPr>
          <w:lang w:val="en-US"/>
        </w:rPr>
        <w:t xml:space="preserve">, </w:t>
      </w:r>
      <w:r w:rsidR="00464DE0" w:rsidRPr="00A76256">
        <w:rPr>
          <w:i/>
          <w:lang w:val="en-US"/>
        </w:rPr>
        <w:t>67</w:t>
      </w:r>
      <w:r w:rsidRPr="00A76256">
        <w:rPr>
          <w:lang w:val="en-US"/>
        </w:rPr>
        <w:t>, 603–613.</w:t>
      </w:r>
    </w:p>
    <w:p w14:paraId="6D624366" w14:textId="77777777" w:rsidR="00D60EA1" w:rsidRPr="00A76256" w:rsidRDefault="00D60EA1" w:rsidP="00D60EA1">
      <w:pPr>
        <w:ind w:left="720" w:hanging="720"/>
        <w:contextualSpacing/>
        <w:rPr>
          <w:lang w:val="en-US"/>
        </w:rPr>
      </w:pPr>
      <w:r w:rsidRPr="00A76256">
        <w:rPr>
          <w:lang w:val="en-US"/>
        </w:rPr>
        <w:lastRenderedPageBreak/>
        <w:t xml:space="preserve">Schacter, D.L., Chamberlain, J., Gaesser, B. &amp; Gerlach, K. Neuroimaging of true, false, and imaginary memories. in </w:t>
      </w:r>
      <w:r w:rsidRPr="00A76256">
        <w:rPr>
          <w:i/>
          <w:lang w:val="en-US"/>
        </w:rPr>
        <w:t>Memory and Law</w:t>
      </w:r>
      <w:r w:rsidRPr="00A76256">
        <w:rPr>
          <w:lang w:val="en-US"/>
        </w:rPr>
        <w:t xml:space="preserve"> (ed. L. Nadel &amp; W.P. Sinnott-Armstrong) 233-262. (Oxford University Press, New York, NY, 2012).</w:t>
      </w:r>
    </w:p>
    <w:p w14:paraId="6DC0867B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Schacter, D. L., Israel, L., &amp; Racine, C. (1999). Suppressing false recognition in younger and older adults: The distinctiveness heuristic. </w:t>
      </w:r>
      <w:r w:rsidRPr="00A76256">
        <w:rPr>
          <w:i/>
          <w:color w:val="222222"/>
          <w:shd w:val="clear" w:color="auto" w:fill="FFFFFF"/>
          <w:lang w:val="en-US"/>
        </w:rPr>
        <w:t xml:space="preserve">Journal of Memory and </w:t>
      </w:r>
      <w:r w:rsidR="00CB5641" w:rsidRPr="00A76256">
        <w:rPr>
          <w:i/>
          <w:color w:val="222222"/>
          <w:shd w:val="clear" w:color="auto" w:fill="FFFFFF"/>
          <w:lang w:val="en-US"/>
        </w:rPr>
        <w:t>L</w:t>
      </w:r>
      <w:r w:rsidRPr="00A76256">
        <w:rPr>
          <w:i/>
          <w:color w:val="222222"/>
          <w:shd w:val="clear" w:color="auto" w:fill="FFFFFF"/>
          <w:lang w:val="en-US"/>
        </w:rPr>
        <w:t>anguage, 40,</w:t>
      </w:r>
      <w:r w:rsidRPr="00A76256">
        <w:rPr>
          <w:color w:val="222222"/>
          <w:shd w:val="clear" w:color="auto" w:fill="FFFFFF"/>
          <w:lang w:val="en-US"/>
        </w:rPr>
        <w:t xml:space="preserve"> 1-24.</w:t>
      </w:r>
    </w:p>
    <w:p w14:paraId="0DF40237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Schacter, D. L., &amp; Loftus, E. F. (2013). Memory and law: what can cognitive neuroscience contribute? </w:t>
      </w:r>
      <w:r w:rsidRPr="00A76256">
        <w:rPr>
          <w:i/>
          <w:iCs/>
          <w:color w:val="222222"/>
          <w:shd w:val="clear" w:color="auto" w:fill="FFFFFF"/>
          <w:lang w:val="en-US"/>
        </w:rPr>
        <w:t>Nature neuroscience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16</w:t>
      </w:r>
      <w:r w:rsidRPr="00A76256">
        <w:rPr>
          <w:color w:val="222222"/>
          <w:shd w:val="clear" w:color="auto" w:fill="FFFFFF"/>
          <w:lang w:val="en-US"/>
        </w:rPr>
        <w:t>, 119-123.</w:t>
      </w:r>
    </w:p>
    <w:p w14:paraId="6505B040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Searcy, J., Bartlett, J. C., &amp; Memon, A. (2000). Influence of post</w:t>
      </w:r>
      <w:r w:rsidRPr="00A76256">
        <w:rPr>
          <w:rFonts w:ascii="Cambria Math" w:hAnsi="Cambria Math" w:cs="Cambria Math" w:hint="eastAsia"/>
          <w:color w:val="222222"/>
          <w:shd w:val="clear" w:color="auto" w:fill="FFFFFF"/>
          <w:lang w:val="en-US"/>
        </w:rPr>
        <w:t>‐</w:t>
      </w:r>
      <w:r w:rsidRPr="00A76256">
        <w:rPr>
          <w:color w:val="222222"/>
          <w:shd w:val="clear" w:color="auto" w:fill="FFFFFF"/>
          <w:lang w:val="en-US"/>
        </w:rPr>
        <w:t>event narratives, line</w:t>
      </w:r>
      <w:r w:rsidRPr="00A76256">
        <w:rPr>
          <w:rFonts w:ascii="Cambria Math" w:hAnsi="Cambria Math" w:cs="Cambria Math" w:hint="eastAsia"/>
          <w:color w:val="222222"/>
          <w:shd w:val="clear" w:color="auto" w:fill="FFFFFF"/>
          <w:lang w:val="en-US"/>
        </w:rPr>
        <w:t>‐</w:t>
      </w:r>
      <w:r w:rsidRPr="00A76256">
        <w:rPr>
          <w:color w:val="222222"/>
          <w:shd w:val="clear" w:color="auto" w:fill="FFFFFF"/>
          <w:lang w:val="en-US"/>
        </w:rPr>
        <w:t>up conditions and individual differences on false identification by young and older eyewitnesses. </w:t>
      </w:r>
      <w:r w:rsidRPr="00A76256">
        <w:rPr>
          <w:i/>
          <w:iCs/>
          <w:color w:val="222222"/>
          <w:shd w:val="clear" w:color="auto" w:fill="FFFFFF"/>
          <w:lang w:val="en-US"/>
        </w:rPr>
        <w:t>Legal and Criminological Psychology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5</w:t>
      </w:r>
      <w:r w:rsidRPr="00A76256">
        <w:rPr>
          <w:color w:val="222222"/>
          <w:shd w:val="clear" w:color="auto" w:fill="FFFFFF"/>
          <w:lang w:val="en-US"/>
        </w:rPr>
        <w:t>, 219-235.</w:t>
      </w:r>
    </w:p>
    <w:p w14:paraId="264770E7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Sharman, S. J., &amp; Powell, M. B. (2012). A comparison of adult witnesses' suggestibility across various types of leading questions. </w:t>
      </w:r>
      <w:r w:rsidRPr="00A76256">
        <w:rPr>
          <w:i/>
          <w:iCs/>
          <w:color w:val="222222"/>
          <w:shd w:val="clear" w:color="auto" w:fill="FFFFFF"/>
          <w:lang w:val="en-US"/>
        </w:rPr>
        <w:t>Applied Cognitive Psychology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26</w:t>
      </w:r>
      <w:r w:rsidRPr="00A76256">
        <w:rPr>
          <w:color w:val="222222"/>
          <w:shd w:val="clear" w:color="auto" w:fill="FFFFFF"/>
          <w:lang w:val="en-US"/>
        </w:rPr>
        <w:t>, 48-53.</w:t>
      </w:r>
    </w:p>
    <w:p w14:paraId="1DC305BE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Skagerberg, E. M., &amp; Wright, D. B. (2008). The prevalence of co-witnesses and co-witness discussions in real eyewitnesses. </w:t>
      </w:r>
      <w:r w:rsidRPr="00A76256">
        <w:rPr>
          <w:i/>
          <w:iCs/>
          <w:color w:val="222222"/>
          <w:shd w:val="clear" w:color="auto" w:fill="FFFFFF"/>
          <w:lang w:val="en-US"/>
        </w:rPr>
        <w:t>Psychology, Crime &amp; Law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14</w:t>
      </w:r>
      <w:r w:rsidRPr="00A76256">
        <w:rPr>
          <w:color w:val="222222"/>
          <w:shd w:val="clear" w:color="auto" w:fill="FFFFFF"/>
          <w:lang w:val="en-US"/>
        </w:rPr>
        <w:t>, 513-521.</w:t>
      </w:r>
    </w:p>
    <w:p w14:paraId="5DC009DC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Skagerberg, E. M., &amp; Wright, D. B. (2009). Susceptibility to postidentification feedback is affected by source credibility. </w:t>
      </w:r>
      <w:r w:rsidRPr="00A76256">
        <w:rPr>
          <w:i/>
          <w:iCs/>
          <w:color w:val="222222"/>
          <w:shd w:val="clear" w:color="auto" w:fill="FFFFFF"/>
          <w:lang w:val="en-US"/>
        </w:rPr>
        <w:t>Applied Cognitive Psychology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23</w:t>
      </w:r>
      <w:r w:rsidRPr="00A76256">
        <w:rPr>
          <w:color w:val="222222"/>
          <w:shd w:val="clear" w:color="auto" w:fill="FFFFFF"/>
          <w:lang w:val="en-US"/>
        </w:rPr>
        <w:t>, 506-523.</w:t>
      </w:r>
    </w:p>
    <w:p w14:paraId="2B4733D6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Slotnick, S. D., &amp; Schacter, D. L. (2004). A sensory signature that distinguishes true from false memories. </w:t>
      </w:r>
      <w:r w:rsidRPr="00A76256">
        <w:rPr>
          <w:i/>
          <w:iCs/>
          <w:color w:val="222222"/>
          <w:shd w:val="clear" w:color="auto" w:fill="FFFFFF"/>
          <w:lang w:val="en-US"/>
        </w:rPr>
        <w:t xml:space="preserve">Nature </w:t>
      </w:r>
      <w:r w:rsidR="00CB5641" w:rsidRPr="00A76256">
        <w:rPr>
          <w:i/>
          <w:iCs/>
          <w:color w:val="222222"/>
          <w:shd w:val="clear" w:color="auto" w:fill="FFFFFF"/>
          <w:lang w:val="en-US"/>
        </w:rPr>
        <w:t>Neuroscience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7</w:t>
      </w:r>
      <w:r w:rsidRPr="00A76256">
        <w:rPr>
          <w:color w:val="222222"/>
          <w:shd w:val="clear" w:color="auto" w:fill="FFFFFF"/>
          <w:lang w:val="en-US"/>
        </w:rPr>
        <w:t>, 664-672.</w:t>
      </w:r>
    </w:p>
    <w:p w14:paraId="659C5655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Slotnick, S. D., &amp; Schacter, D. L. (2006). The nature of memory related activity in early visual areas. </w:t>
      </w:r>
      <w:r w:rsidRPr="00A76256">
        <w:rPr>
          <w:i/>
          <w:iCs/>
          <w:color w:val="222222"/>
          <w:shd w:val="clear" w:color="auto" w:fill="FFFFFF"/>
          <w:lang w:val="en-US"/>
        </w:rPr>
        <w:t>Neuropsychologia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44</w:t>
      </w:r>
      <w:r w:rsidRPr="00A76256">
        <w:rPr>
          <w:color w:val="222222"/>
          <w:shd w:val="clear" w:color="auto" w:fill="FFFFFF"/>
          <w:lang w:val="en-US"/>
        </w:rPr>
        <w:t>, 2874-2886.</w:t>
      </w:r>
    </w:p>
    <w:p w14:paraId="39A8E08F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lastRenderedPageBreak/>
        <w:t>Smalarz, L., &amp; Wells, G. L. (2014). Post-identification feedback to eyewitnesses impairs evaluators’ abilities to discriminate between accurate and mistaken testimony. </w:t>
      </w:r>
      <w:r w:rsidRPr="00A76256">
        <w:rPr>
          <w:i/>
          <w:iCs/>
          <w:color w:val="222222"/>
          <w:shd w:val="clear" w:color="auto" w:fill="FFFFFF"/>
          <w:lang w:val="en-US"/>
        </w:rPr>
        <w:t>Law and Human Behavior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38</w:t>
      </w:r>
      <w:r w:rsidRPr="00A76256">
        <w:rPr>
          <w:color w:val="222222"/>
          <w:shd w:val="clear" w:color="auto" w:fill="FFFFFF"/>
          <w:lang w:val="en-US"/>
        </w:rPr>
        <w:t>, 194-202.</w:t>
      </w:r>
    </w:p>
    <w:p w14:paraId="1EBB9416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Smeets, T., Jelicic, M., &amp; Merckelbach, H. (2006). The effect of acute stress on memory depends on word valence. </w:t>
      </w:r>
      <w:r w:rsidRPr="00A76256">
        <w:rPr>
          <w:i/>
          <w:color w:val="222222"/>
          <w:shd w:val="clear" w:color="auto" w:fill="FFFFFF"/>
          <w:lang w:val="en-US"/>
        </w:rPr>
        <w:t>International Journal of Psychophysiology, 62</w:t>
      </w:r>
      <w:r w:rsidRPr="00A76256">
        <w:rPr>
          <w:color w:val="222222"/>
          <w:shd w:val="clear" w:color="auto" w:fill="FFFFFF"/>
          <w:lang w:val="en-US"/>
        </w:rPr>
        <w:t>, 30-37.</w:t>
      </w:r>
    </w:p>
    <w:p w14:paraId="1D2CC412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Smeets, T., Otgaar, H., Candel, I., &amp; Wolf, O. T. (2008). True or false? Memory is differentially affected by stress-induced cortisol elevations and sympathetic activity at consolidation and retrieval. </w:t>
      </w:r>
      <w:r w:rsidRPr="00A76256">
        <w:rPr>
          <w:i/>
          <w:color w:val="222222"/>
          <w:shd w:val="clear" w:color="auto" w:fill="FFFFFF"/>
          <w:lang w:val="en-US"/>
        </w:rPr>
        <w:t>Psychoneuroendocrinology, 33</w:t>
      </w:r>
      <w:r w:rsidRPr="00A76256">
        <w:rPr>
          <w:color w:val="222222"/>
          <w:shd w:val="clear" w:color="auto" w:fill="FFFFFF"/>
          <w:lang w:val="en-US"/>
        </w:rPr>
        <w:t>, 1378-1386.</w:t>
      </w:r>
    </w:p>
    <w:p w14:paraId="596AA33B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Stark, C. E., Okado, Y., &amp; Loftus, E. F. (2010). Imaging the reconstruction of true and false memories using sensory reactivation and the misinformation paradigms. </w:t>
      </w:r>
      <w:r w:rsidRPr="00A76256">
        <w:rPr>
          <w:i/>
          <w:iCs/>
          <w:color w:val="222222"/>
          <w:shd w:val="clear" w:color="auto" w:fill="FFFFFF"/>
          <w:lang w:val="en-US"/>
        </w:rPr>
        <w:t>Learning &amp; Memory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17</w:t>
      </w:r>
      <w:r w:rsidRPr="00A76256">
        <w:rPr>
          <w:color w:val="222222"/>
          <w:shd w:val="clear" w:color="auto" w:fill="FFFFFF"/>
          <w:lang w:val="en-US"/>
        </w:rPr>
        <w:t>, 485-488.</w:t>
      </w:r>
    </w:p>
    <w:p w14:paraId="6B04ED37" w14:textId="77777777" w:rsidR="00D60EA1" w:rsidRPr="00A76256" w:rsidRDefault="00D60EA1" w:rsidP="00D60EA1">
      <w:pPr>
        <w:ind w:left="720" w:hanging="720"/>
        <w:contextualSpacing/>
        <w:rPr>
          <w:lang w:val="en-US"/>
        </w:rPr>
      </w:pPr>
      <w:r w:rsidRPr="00A76256">
        <w:rPr>
          <w:lang w:val="en-US"/>
        </w:rPr>
        <w:t>State v. Henderson (2011), 208 N.J. 208.</w:t>
      </w:r>
    </w:p>
    <w:p w14:paraId="370D4E91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Steblay, N. K., Wells, G. L., &amp; Douglass, A. B. (2014). The eyewitness post identification feedback effect 15 years later: Theoretical and policy implications. </w:t>
      </w:r>
      <w:r w:rsidRPr="00A76256">
        <w:rPr>
          <w:i/>
          <w:color w:val="222222"/>
          <w:shd w:val="clear" w:color="auto" w:fill="FFFFFF"/>
          <w:lang w:val="en-US"/>
        </w:rPr>
        <w:t>Psychology, Public Policy, and Law, 20</w:t>
      </w:r>
      <w:r w:rsidRPr="00A76256">
        <w:rPr>
          <w:color w:val="222222"/>
          <w:shd w:val="clear" w:color="auto" w:fill="FFFFFF"/>
          <w:lang w:val="en-US"/>
        </w:rPr>
        <w:t>, 1-18.</w:t>
      </w:r>
    </w:p>
    <w:p w14:paraId="148BE69F" w14:textId="77777777" w:rsidR="00D60EA1" w:rsidRPr="0015392B" w:rsidRDefault="00464DE0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Vallano, J. P., &amp; Compo, N. S. (2011). </w:t>
      </w:r>
      <w:r w:rsidR="00D60EA1" w:rsidRPr="00A76256">
        <w:rPr>
          <w:color w:val="222222"/>
          <w:shd w:val="clear" w:color="auto" w:fill="FFFFFF"/>
          <w:lang w:val="en-US"/>
        </w:rPr>
        <w:t>A comfortable witness is a good witness: Rapport</w:t>
      </w:r>
      <w:r w:rsidR="00D60EA1" w:rsidRPr="00A76256">
        <w:rPr>
          <w:rFonts w:ascii="Cambria Math" w:hAnsi="Cambria Math" w:cs="Cambria Math" w:hint="eastAsia"/>
          <w:color w:val="222222"/>
          <w:shd w:val="clear" w:color="auto" w:fill="FFFFFF"/>
          <w:lang w:val="en-US"/>
        </w:rPr>
        <w:t>‐</w:t>
      </w:r>
      <w:r w:rsidR="00D60EA1" w:rsidRPr="00A76256">
        <w:rPr>
          <w:color w:val="222222"/>
          <w:shd w:val="clear" w:color="auto" w:fill="FFFFFF"/>
          <w:lang w:val="en-US"/>
        </w:rPr>
        <w:t>building and susceptibility to misinformation in an investigative mock</w:t>
      </w:r>
      <w:r w:rsidR="00D60EA1" w:rsidRPr="00A76256">
        <w:rPr>
          <w:rFonts w:ascii="Cambria Math" w:hAnsi="Cambria Math" w:cs="Cambria Math" w:hint="eastAsia"/>
          <w:color w:val="222222"/>
          <w:shd w:val="clear" w:color="auto" w:fill="FFFFFF"/>
          <w:lang w:val="en-US"/>
        </w:rPr>
        <w:t>‐</w:t>
      </w:r>
      <w:r w:rsidR="00D60EA1" w:rsidRPr="00A76256">
        <w:rPr>
          <w:color w:val="222222"/>
          <w:shd w:val="clear" w:color="auto" w:fill="FFFFFF"/>
          <w:lang w:val="en-US"/>
        </w:rPr>
        <w:t>crime interview. </w:t>
      </w:r>
      <w:r w:rsidR="00D60EA1" w:rsidRPr="0015392B">
        <w:rPr>
          <w:i/>
          <w:color w:val="222222"/>
          <w:shd w:val="clear" w:color="auto" w:fill="FFFFFF"/>
          <w:lang w:val="en-US"/>
        </w:rPr>
        <w:t>Applied Cognitive Psychology</w:t>
      </w:r>
      <w:r w:rsidR="00D60EA1" w:rsidRPr="0015392B">
        <w:rPr>
          <w:color w:val="222222"/>
          <w:shd w:val="clear" w:color="auto" w:fill="FFFFFF"/>
          <w:lang w:val="en-US"/>
        </w:rPr>
        <w:t>, </w:t>
      </w:r>
      <w:r w:rsidR="00D60EA1" w:rsidRPr="0015392B">
        <w:rPr>
          <w:i/>
          <w:color w:val="222222"/>
          <w:shd w:val="clear" w:color="auto" w:fill="FFFFFF"/>
          <w:lang w:val="en-US"/>
        </w:rPr>
        <w:t>25</w:t>
      </w:r>
      <w:r w:rsidR="00D60EA1" w:rsidRPr="0015392B">
        <w:rPr>
          <w:color w:val="222222"/>
          <w:shd w:val="clear" w:color="auto" w:fill="FFFFFF"/>
          <w:lang w:val="en-US"/>
        </w:rPr>
        <w:t>, 960-970.</w:t>
      </w:r>
    </w:p>
    <w:p w14:paraId="561B2259" w14:textId="7FCE080E" w:rsidR="00D60EA1" w:rsidRPr="00A76256" w:rsidRDefault="00D60EA1" w:rsidP="00D60EA1">
      <w:pPr>
        <w:ind w:left="720" w:hanging="720"/>
        <w:contextualSpacing/>
        <w:rPr>
          <w:lang w:val="en-US"/>
        </w:rPr>
      </w:pPr>
      <w:r w:rsidRPr="0015392B">
        <w:rPr>
          <w:lang w:val="en-US"/>
        </w:rPr>
        <w:t xml:space="preserve">Van de Ven, V., Otgaar, H., &amp; Howe, M. L. (2017). </w:t>
      </w:r>
      <w:r w:rsidRPr="0094717B">
        <w:rPr>
          <w:lang w:val="en-US"/>
        </w:rPr>
        <w:t xml:space="preserve">A neurobiological account of false memories. In </w:t>
      </w:r>
      <w:r w:rsidRPr="00A76256">
        <w:rPr>
          <w:i/>
          <w:lang w:val="en-US"/>
        </w:rPr>
        <w:t>Finding the truth in the courtroom: Dealing with deception, lies, and memories</w:t>
      </w:r>
      <w:r w:rsidRPr="00A76256">
        <w:rPr>
          <w:lang w:val="en-US"/>
        </w:rPr>
        <w:t>. Oxford University Press.</w:t>
      </w:r>
      <w:del w:id="1261" w:author="Author" w:date="2018-03-17T15:57:00Z">
        <w:r w:rsidRPr="00A76256" w:rsidDel="004B0EDF">
          <w:rPr>
            <w:lang w:val="en-US"/>
          </w:rPr>
          <w:delText xml:space="preserve"> </w:delText>
        </w:r>
      </w:del>
    </w:p>
    <w:p w14:paraId="6A01A033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lastRenderedPageBreak/>
        <w:t>Wells, G. L., Olson, E. A., &amp; Charman, S. D. (2003). Distorted retrospective eyewitness reports as functions of feedback and delay. </w:t>
      </w:r>
      <w:r w:rsidRPr="00A76256">
        <w:rPr>
          <w:i/>
          <w:iCs/>
          <w:color w:val="222222"/>
          <w:shd w:val="clear" w:color="auto" w:fill="FFFFFF"/>
          <w:lang w:val="en-US"/>
        </w:rPr>
        <w:t>Journal of Experimental Psychology: Applied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9</w:t>
      </w:r>
      <w:r w:rsidRPr="00A76256">
        <w:rPr>
          <w:color w:val="222222"/>
          <w:shd w:val="clear" w:color="auto" w:fill="FFFFFF"/>
          <w:lang w:val="en-US"/>
        </w:rPr>
        <w:t>, 42-52.</w:t>
      </w:r>
    </w:p>
    <w:p w14:paraId="5B6BA5A2" w14:textId="77777777" w:rsidR="002508B0" w:rsidRPr="00A76256" w:rsidRDefault="002508B0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 xml:space="preserve">Wise, R. A., &amp; Safer, M. A. (2012). A method for analyzing the accuracy of eyewitness testimony in criminal cases. </w:t>
      </w:r>
      <w:r w:rsidRPr="00A76256">
        <w:rPr>
          <w:i/>
          <w:color w:val="222222"/>
          <w:shd w:val="clear" w:color="auto" w:fill="FFFFFF"/>
          <w:lang w:val="en-US"/>
        </w:rPr>
        <w:t>Court Review, 48</w:t>
      </w:r>
      <w:r w:rsidRPr="00A76256">
        <w:rPr>
          <w:color w:val="222222"/>
          <w:shd w:val="clear" w:color="auto" w:fill="FFFFFF"/>
          <w:lang w:val="en-US"/>
        </w:rPr>
        <w:t>, 22-34.</w:t>
      </w:r>
    </w:p>
    <w:p w14:paraId="4BBE2146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Wright, D. B., &amp; Skagerberg, E. M. (2007). Postidentification feedback affects real eyewitnesses. </w:t>
      </w:r>
      <w:r w:rsidRPr="00A76256">
        <w:rPr>
          <w:i/>
          <w:iCs/>
          <w:color w:val="222222"/>
          <w:shd w:val="clear" w:color="auto" w:fill="FFFFFF"/>
          <w:lang w:val="en-US"/>
        </w:rPr>
        <w:t>Psychological Science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18</w:t>
      </w:r>
      <w:r w:rsidRPr="00A76256">
        <w:rPr>
          <w:color w:val="222222"/>
          <w:shd w:val="clear" w:color="auto" w:fill="FFFFFF"/>
          <w:lang w:val="en-US"/>
        </w:rPr>
        <w:t>, 172-178.</w:t>
      </w:r>
    </w:p>
    <w:p w14:paraId="580F6A12" w14:textId="77777777" w:rsidR="00D60EA1" w:rsidRPr="00A76256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Wright, D. B., Memon, A., Skagerberg, E. M., &amp; Gabbert, F. (2009). When eyewitnesses talk. </w:t>
      </w:r>
      <w:r w:rsidRPr="00A76256">
        <w:rPr>
          <w:i/>
          <w:iCs/>
          <w:color w:val="222222"/>
          <w:shd w:val="clear" w:color="auto" w:fill="FFFFFF"/>
          <w:lang w:val="en-US"/>
        </w:rPr>
        <w:t>Current Directions in Psychological Science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18</w:t>
      </w:r>
      <w:r w:rsidRPr="00A76256">
        <w:rPr>
          <w:color w:val="222222"/>
          <w:shd w:val="clear" w:color="auto" w:fill="FFFFFF"/>
          <w:lang w:val="en-US"/>
        </w:rPr>
        <w:t>, 174-178.</w:t>
      </w:r>
    </w:p>
    <w:p w14:paraId="6265271A" w14:textId="77777777" w:rsidR="00D60EA1" w:rsidRPr="00A76256" w:rsidRDefault="00D60EA1" w:rsidP="00D60EA1">
      <w:pPr>
        <w:ind w:left="720" w:hanging="720"/>
        <w:contextualSpacing/>
        <w:rPr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Zajac, R., Dickson, J., Munn, R., &amp; O'neill, S. (2016). Trussht me, I know what I sshaw: The acceptance of misinformation from an apparently unreliable co</w:t>
      </w:r>
      <w:r w:rsidRPr="00A76256">
        <w:rPr>
          <w:rFonts w:ascii="Cambria Math" w:hAnsi="Cambria Math" w:cs="Cambria Math" w:hint="eastAsia"/>
          <w:color w:val="222222"/>
          <w:shd w:val="clear" w:color="auto" w:fill="FFFFFF"/>
          <w:lang w:val="en-US"/>
        </w:rPr>
        <w:t>‐</w:t>
      </w:r>
      <w:r w:rsidRPr="00A76256">
        <w:rPr>
          <w:color w:val="222222"/>
          <w:shd w:val="clear" w:color="auto" w:fill="FFFFFF"/>
          <w:lang w:val="en-US"/>
        </w:rPr>
        <w:t>witness. </w:t>
      </w:r>
      <w:r w:rsidRPr="00A76256">
        <w:rPr>
          <w:i/>
          <w:iCs/>
          <w:color w:val="222222"/>
          <w:shd w:val="clear" w:color="auto" w:fill="FFFFFF"/>
          <w:lang w:val="en-US"/>
        </w:rPr>
        <w:t>Legal and Criminological Psychology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21</w:t>
      </w:r>
      <w:r w:rsidRPr="00A76256">
        <w:rPr>
          <w:color w:val="222222"/>
          <w:shd w:val="clear" w:color="auto" w:fill="FFFFFF"/>
          <w:lang w:val="en-US"/>
        </w:rPr>
        <w:t>, 127-140.</w:t>
      </w:r>
    </w:p>
    <w:p w14:paraId="5D9A063B" w14:textId="77777777" w:rsidR="00D60EA1" w:rsidRPr="00C656BE" w:rsidRDefault="00D60EA1" w:rsidP="00D60EA1">
      <w:pPr>
        <w:ind w:left="720" w:hanging="720"/>
        <w:contextualSpacing/>
        <w:rPr>
          <w:color w:val="222222"/>
          <w:shd w:val="clear" w:color="auto" w:fill="FFFFFF"/>
          <w:lang w:val="en-US"/>
        </w:rPr>
      </w:pPr>
      <w:r w:rsidRPr="00A76256">
        <w:rPr>
          <w:color w:val="222222"/>
          <w:shd w:val="clear" w:color="auto" w:fill="FFFFFF"/>
          <w:lang w:val="en-US"/>
        </w:rPr>
        <w:t>Zajac, R., &amp; Henderson, N. (2009). Don't it make my brown eyes blue: Co-witness misinformation about a target's appearance can impair target-absent line-up performance. </w:t>
      </w:r>
      <w:r w:rsidRPr="00A76256">
        <w:rPr>
          <w:i/>
          <w:iCs/>
          <w:color w:val="222222"/>
          <w:shd w:val="clear" w:color="auto" w:fill="FFFFFF"/>
          <w:lang w:val="en-US"/>
        </w:rPr>
        <w:t>Memory</w:t>
      </w:r>
      <w:r w:rsidRPr="00A76256">
        <w:rPr>
          <w:color w:val="222222"/>
          <w:shd w:val="clear" w:color="auto" w:fill="FFFFFF"/>
          <w:lang w:val="en-US"/>
        </w:rPr>
        <w:t>, </w:t>
      </w:r>
      <w:r w:rsidRPr="00A76256">
        <w:rPr>
          <w:i/>
          <w:iCs/>
          <w:color w:val="222222"/>
          <w:shd w:val="clear" w:color="auto" w:fill="FFFFFF"/>
          <w:lang w:val="en-US"/>
        </w:rPr>
        <w:t>17</w:t>
      </w:r>
      <w:r w:rsidRPr="00A76256">
        <w:rPr>
          <w:color w:val="222222"/>
          <w:shd w:val="clear" w:color="auto" w:fill="FFFFFF"/>
          <w:lang w:val="en-US"/>
        </w:rPr>
        <w:t>, 266-278.</w:t>
      </w:r>
    </w:p>
    <w:p w14:paraId="78EDF3F3" w14:textId="77777777" w:rsidR="00D60EA1" w:rsidRPr="00C656BE" w:rsidRDefault="00D60EA1" w:rsidP="00D60EA1">
      <w:pPr>
        <w:ind w:left="720" w:hanging="720"/>
        <w:contextualSpacing/>
        <w:rPr>
          <w:lang w:val="en-US"/>
        </w:rPr>
      </w:pPr>
    </w:p>
    <w:p w14:paraId="5BB4AE68" w14:textId="77777777" w:rsidR="00D60EA1" w:rsidRPr="00C656BE" w:rsidRDefault="00D60EA1" w:rsidP="00D60EA1">
      <w:pPr>
        <w:rPr>
          <w:lang w:val="en-US"/>
        </w:rPr>
      </w:pPr>
    </w:p>
    <w:sectPr w:rsidR="00D60EA1" w:rsidRPr="00C656BE" w:rsidSect="007759DB">
      <w:headerReference w:type="default" r:id="rId11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5" w:author="Author" w:date="2018-03-17T15:49:00Z" w:initials="Editor">
    <w:p w14:paraId="4889443F" w14:textId="06EB53B3" w:rsidR="00654BDB" w:rsidRDefault="00654BD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Remark: </w:t>
      </w:r>
      <w:r w:rsidR="0096766F">
        <w:t>Please note that in the later sections, you have stated eight years. Please check and revise accordingly.</w:t>
      </w:r>
    </w:p>
  </w:comment>
  <w:comment w:id="266" w:author="Author" w:date="2018-03-17T15:50:00Z" w:initials="Editor">
    <w:p w14:paraId="21A828BE" w14:textId="4631B3F2" w:rsidR="00057E26" w:rsidRDefault="00057E2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Remark: </w:t>
      </w:r>
      <w:r w:rsidR="00DE2EBA">
        <w:t>Please consider naming this stage.</w:t>
      </w:r>
    </w:p>
  </w:comment>
  <w:comment w:id="434" w:author="Author" w:date="2018-03-17T15:51:00Z" w:initials="Editor">
    <w:p w14:paraId="6FE7EFA8" w14:textId="34056131" w:rsidR="0097631F" w:rsidRDefault="0097631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Remark: </w:t>
      </w:r>
      <w:r w:rsidR="00911B41">
        <w:t>Please consider providing the appropriate dat</w:t>
      </w:r>
      <w:r w:rsidR="002F534C">
        <w:t>a to supp</w:t>
      </w:r>
      <w:r w:rsidR="00911B41">
        <w:t>ort this.</w:t>
      </w:r>
    </w:p>
  </w:comment>
  <w:comment w:id="825" w:author="Author" w:date="2018-03-17T15:51:00Z" w:initials="Editor">
    <w:p w14:paraId="1868749D" w14:textId="6ECABD06" w:rsidR="0067623D" w:rsidRDefault="006762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Remark: </w:t>
      </w:r>
      <w:r w:rsidRPr="0067623D">
        <w:t>Please ensure the edit conveys your intended meaning.</w:t>
      </w:r>
    </w:p>
  </w:comment>
  <w:comment w:id="1117" w:author="Author" w:date="2018-03-17T15:52:00Z" w:initials="Editor">
    <w:p w14:paraId="64699566" w14:textId="274961D7" w:rsidR="0067623D" w:rsidRDefault="0067623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Remark: </w:t>
      </w:r>
      <w:r w:rsidR="000A3751">
        <w:t xml:space="preserve">Please refer to the comment </w:t>
      </w:r>
      <w:r w:rsidR="006442EC">
        <w:t>in t</w:t>
      </w:r>
      <w:r w:rsidR="007232EC">
        <w:t>he second paragraph of the docu</w:t>
      </w:r>
      <w:r w:rsidR="006442EC">
        <w:t>m</w:t>
      </w:r>
      <w:r w:rsidR="007232EC">
        <w:t>ent</w:t>
      </w:r>
      <w:r w:rsidR="006442EC">
        <w:t>.</w:t>
      </w:r>
    </w:p>
  </w:comment>
  <w:comment w:id="1229" w:author="Author" w:date="2018-03-17T15:52:00Z" w:initials="Editor">
    <w:p w14:paraId="36B9503C" w14:textId="3CB41931" w:rsidR="0050159D" w:rsidRDefault="005015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Remark: </w:t>
      </w:r>
      <w:r w:rsidRPr="0050159D">
        <w:t>Please clarify your intended meaning.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60DB74" w14:textId="77777777" w:rsidR="007E0EBC" w:rsidRDefault="007E0EBC" w:rsidP="00766727">
      <w:pPr>
        <w:spacing w:line="240" w:lineRule="auto"/>
      </w:pPr>
      <w:r>
        <w:separator/>
      </w:r>
    </w:p>
  </w:endnote>
  <w:endnote w:type="continuationSeparator" w:id="0">
    <w:p w14:paraId="2D748A56" w14:textId="77777777" w:rsidR="007E0EBC" w:rsidRDefault="007E0EBC" w:rsidP="00766727">
      <w:pPr>
        <w:spacing w:line="240" w:lineRule="auto"/>
      </w:pPr>
      <w:r>
        <w:continuationSeparator/>
      </w:r>
    </w:p>
  </w:endnote>
  <w:endnote w:type="continuationNotice" w:id="1">
    <w:p w14:paraId="70F7928E" w14:textId="77777777" w:rsidR="007E0EBC" w:rsidRDefault="007E0EBC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BD73E6" w14:textId="77777777" w:rsidR="007E0EBC" w:rsidRDefault="007E0EBC" w:rsidP="00766727">
      <w:pPr>
        <w:spacing w:line="240" w:lineRule="auto"/>
      </w:pPr>
      <w:r>
        <w:separator/>
      </w:r>
    </w:p>
  </w:footnote>
  <w:footnote w:type="continuationSeparator" w:id="0">
    <w:p w14:paraId="58DB3FB1" w14:textId="77777777" w:rsidR="007E0EBC" w:rsidRDefault="007E0EBC" w:rsidP="00766727">
      <w:pPr>
        <w:spacing w:line="240" w:lineRule="auto"/>
      </w:pPr>
      <w:r>
        <w:continuationSeparator/>
      </w:r>
    </w:p>
  </w:footnote>
  <w:footnote w:type="continuationNotice" w:id="1">
    <w:p w14:paraId="734A6D9E" w14:textId="77777777" w:rsidR="007E0EBC" w:rsidRDefault="007E0EBC">
      <w:pPr>
        <w:spacing w:line="240" w:lineRule="auto"/>
      </w:pPr>
    </w:p>
  </w:footnote>
  <w:footnote w:id="2">
    <w:p w14:paraId="5665DEBF" w14:textId="77777777" w:rsidR="00C656BE" w:rsidRPr="00A517BF" w:rsidRDefault="00C656BE">
      <w:pPr>
        <w:pStyle w:val="FootnoteText"/>
        <w:rPr>
          <w:lang w:val="en-US"/>
          <w:rPrChange w:id="60" w:author="Author" w:date="2018-03-17T15:49:00Z">
            <w:rPr/>
          </w:rPrChange>
        </w:rPr>
      </w:pPr>
      <w:r w:rsidRPr="00A517BF">
        <w:rPr>
          <w:rStyle w:val="FootnoteReference"/>
          <w:lang w:val="en-US"/>
          <w:rPrChange w:id="61" w:author="Author" w:date="2018-03-17T15:49:00Z">
            <w:rPr>
              <w:rStyle w:val="FootnoteReference"/>
            </w:rPr>
          </w:rPrChange>
        </w:rPr>
        <w:footnoteRef/>
      </w:r>
      <w:r w:rsidRPr="00A517BF">
        <w:rPr>
          <w:lang w:val="en-US"/>
          <w:rPrChange w:id="62" w:author="Author" w:date="2018-03-17T15:49:00Z">
            <w:rPr/>
          </w:rPrChange>
        </w:rPr>
        <w:t xml:space="preserve"> http://news.sina.com.cn/c/2005-04-14/04075642673s.shtml</w:t>
      </w:r>
    </w:p>
  </w:footnote>
  <w:footnote w:id="3">
    <w:p w14:paraId="1D1F27EB" w14:textId="77777777" w:rsidR="00C656BE" w:rsidRPr="00A517BF" w:rsidRDefault="00C656BE">
      <w:pPr>
        <w:pStyle w:val="FootnoteText"/>
        <w:rPr>
          <w:lang w:val="en-US"/>
          <w:rPrChange w:id="89" w:author="Author" w:date="2018-03-17T15:49:00Z">
            <w:rPr/>
          </w:rPrChange>
        </w:rPr>
      </w:pPr>
      <w:r w:rsidRPr="00A517BF">
        <w:rPr>
          <w:rStyle w:val="FootnoteReference"/>
          <w:lang w:val="en-US"/>
          <w:rPrChange w:id="90" w:author="Author" w:date="2018-03-17T15:49:00Z">
            <w:rPr>
              <w:rStyle w:val="FootnoteReference"/>
            </w:rPr>
          </w:rPrChange>
        </w:rPr>
        <w:footnoteRef/>
      </w:r>
      <w:r w:rsidRPr="00A517BF">
        <w:rPr>
          <w:lang w:val="en-US"/>
          <w:rPrChange w:id="91" w:author="Author" w:date="2018-03-17T15:49:00Z">
            <w:rPr/>
          </w:rPrChange>
        </w:rPr>
        <w:t xml:space="preserve"> http://news.sina.com.cn/c/2007-03-20/120311454076s.shtml</w:t>
      </w:r>
    </w:p>
  </w:footnote>
  <w:footnote w:id="4">
    <w:p w14:paraId="4F4B36BD" w14:textId="77777777" w:rsidR="00C656BE" w:rsidRPr="00A517BF" w:rsidRDefault="00C656BE">
      <w:pPr>
        <w:pStyle w:val="FootnoteText"/>
        <w:rPr>
          <w:lang w:val="en-US"/>
          <w:rPrChange w:id="586" w:author="Author" w:date="2018-03-17T15:49:00Z">
            <w:rPr/>
          </w:rPrChange>
        </w:rPr>
      </w:pPr>
      <w:r w:rsidRPr="00A517BF">
        <w:rPr>
          <w:rStyle w:val="FootnoteReference"/>
          <w:lang w:val="en-US"/>
          <w:rPrChange w:id="587" w:author="Author" w:date="2018-03-17T15:49:00Z">
            <w:rPr>
              <w:rStyle w:val="FootnoteReference"/>
            </w:rPr>
          </w:rPrChange>
        </w:rPr>
        <w:footnoteRef/>
      </w:r>
      <w:r w:rsidRPr="00A517BF">
        <w:rPr>
          <w:lang w:val="en-US"/>
          <w:rPrChange w:id="588" w:author="Author" w:date="2018-03-17T15:49:00Z">
            <w:rPr/>
          </w:rPrChange>
        </w:rPr>
        <w:t xml:space="preserve"> https://en.wikipedia.org/wiki/Memory_conformity</w:t>
      </w:r>
    </w:p>
  </w:footnote>
  <w:footnote w:id="5">
    <w:p w14:paraId="23219A81" w14:textId="6963AFB4" w:rsidR="00C656BE" w:rsidRPr="00A517BF" w:rsidRDefault="00C656BE">
      <w:pPr>
        <w:pStyle w:val="FootnoteText"/>
        <w:rPr>
          <w:lang w:val="en-US"/>
          <w:rPrChange w:id="1210" w:author="Author" w:date="2018-03-17T15:49:00Z">
            <w:rPr/>
          </w:rPrChange>
        </w:rPr>
      </w:pPr>
      <w:r w:rsidRPr="00A517BF">
        <w:rPr>
          <w:rStyle w:val="FootnoteReference"/>
          <w:lang w:val="en-US"/>
          <w:rPrChange w:id="1211" w:author="Author" w:date="2018-03-17T15:49:00Z">
            <w:rPr>
              <w:rStyle w:val="FootnoteReference"/>
            </w:rPr>
          </w:rPrChange>
        </w:rPr>
        <w:footnoteRef/>
      </w:r>
      <w:r w:rsidRPr="00A517BF">
        <w:rPr>
          <w:lang w:val="en-US"/>
          <w:rPrChange w:id="1212" w:author="Author" w:date="2018-03-17T15:49:00Z">
            <w:rPr/>
          </w:rPrChange>
        </w:rPr>
        <w:t xml:space="preserve"> http://data.stats.gov.cn/easyquery.htm?cn=C01&amp;zb=A0B01&amp;sj=2016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068629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BE2EFC" w14:textId="77777777" w:rsidR="00C656BE" w:rsidRDefault="00C656B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23CA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371D5722" w14:textId="77777777" w:rsidR="00C656BE" w:rsidRPr="007C0CDF" w:rsidRDefault="00C656BE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markup="0"/>
  <w:trackRevisions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YwMzc2MzAzNjU0MrdQ0lEKTi0uzszPAykwqgUAmhnF5CwAAAA="/>
  </w:docVars>
  <w:rsids>
    <w:rsidRoot w:val="00631117"/>
    <w:rsid w:val="0000217B"/>
    <w:rsid w:val="0000390A"/>
    <w:rsid w:val="00011582"/>
    <w:rsid w:val="00015C57"/>
    <w:rsid w:val="00015D9E"/>
    <w:rsid w:val="000239FF"/>
    <w:rsid w:val="000252F1"/>
    <w:rsid w:val="000261F3"/>
    <w:rsid w:val="00026BC4"/>
    <w:rsid w:val="00026F5F"/>
    <w:rsid w:val="00032A64"/>
    <w:rsid w:val="000354F0"/>
    <w:rsid w:val="00037C72"/>
    <w:rsid w:val="00040D10"/>
    <w:rsid w:val="0004312E"/>
    <w:rsid w:val="0004584E"/>
    <w:rsid w:val="000478FA"/>
    <w:rsid w:val="00050E2D"/>
    <w:rsid w:val="00051CE4"/>
    <w:rsid w:val="000547B7"/>
    <w:rsid w:val="00054C0D"/>
    <w:rsid w:val="000555AA"/>
    <w:rsid w:val="000576B2"/>
    <w:rsid w:val="00057E26"/>
    <w:rsid w:val="00057F14"/>
    <w:rsid w:val="00060FB2"/>
    <w:rsid w:val="000618F9"/>
    <w:rsid w:val="00062DF3"/>
    <w:rsid w:val="00064CAF"/>
    <w:rsid w:val="00064FC5"/>
    <w:rsid w:val="00066646"/>
    <w:rsid w:val="00066D1B"/>
    <w:rsid w:val="00066F2F"/>
    <w:rsid w:val="00070E02"/>
    <w:rsid w:val="00073380"/>
    <w:rsid w:val="0007489A"/>
    <w:rsid w:val="0007498B"/>
    <w:rsid w:val="00075A64"/>
    <w:rsid w:val="00075DA5"/>
    <w:rsid w:val="00082682"/>
    <w:rsid w:val="0008652C"/>
    <w:rsid w:val="00086FC9"/>
    <w:rsid w:val="00091AF4"/>
    <w:rsid w:val="00095F17"/>
    <w:rsid w:val="000967CA"/>
    <w:rsid w:val="00096DF6"/>
    <w:rsid w:val="000973D9"/>
    <w:rsid w:val="000A3751"/>
    <w:rsid w:val="000A6999"/>
    <w:rsid w:val="000B1253"/>
    <w:rsid w:val="000B2A29"/>
    <w:rsid w:val="000B5397"/>
    <w:rsid w:val="000B6942"/>
    <w:rsid w:val="000C3626"/>
    <w:rsid w:val="000C41FB"/>
    <w:rsid w:val="000C48AF"/>
    <w:rsid w:val="000C5971"/>
    <w:rsid w:val="000C5AFE"/>
    <w:rsid w:val="000C5FCB"/>
    <w:rsid w:val="000D0B2C"/>
    <w:rsid w:val="000D372D"/>
    <w:rsid w:val="000D6387"/>
    <w:rsid w:val="000D7C10"/>
    <w:rsid w:val="000E0265"/>
    <w:rsid w:val="000E0B91"/>
    <w:rsid w:val="000E2E5B"/>
    <w:rsid w:val="000E47B2"/>
    <w:rsid w:val="000E4F7A"/>
    <w:rsid w:val="000F1F47"/>
    <w:rsid w:val="000F2E43"/>
    <w:rsid w:val="000F3481"/>
    <w:rsid w:val="000F3E92"/>
    <w:rsid w:val="000F638D"/>
    <w:rsid w:val="000F78EA"/>
    <w:rsid w:val="001010C7"/>
    <w:rsid w:val="001024A5"/>
    <w:rsid w:val="00103225"/>
    <w:rsid w:val="001032D1"/>
    <w:rsid w:val="001054AC"/>
    <w:rsid w:val="00105711"/>
    <w:rsid w:val="00111B19"/>
    <w:rsid w:val="00112DF0"/>
    <w:rsid w:val="0011419E"/>
    <w:rsid w:val="001145C6"/>
    <w:rsid w:val="001160A8"/>
    <w:rsid w:val="00120881"/>
    <w:rsid w:val="00122A60"/>
    <w:rsid w:val="00122CA4"/>
    <w:rsid w:val="00122F89"/>
    <w:rsid w:val="001267DB"/>
    <w:rsid w:val="00127D62"/>
    <w:rsid w:val="001308B9"/>
    <w:rsid w:val="00130C6E"/>
    <w:rsid w:val="001329F4"/>
    <w:rsid w:val="001374BF"/>
    <w:rsid w:val="001378F7"/>
    <w:rsid w:val="00137F7A"/>
    <w:rsid w:val="00140136"/>
    <w:rsid w:val="001409E0"/>
    <w:rsid w:val="001432F5"/>
    <w:rsid w:val="00143418"/>
    <w:rsid w:val="00144736"/>
    <w:rsid w:val="001449ED"/>
    <w:rsid w:val="001478DA"/>
    <w:rsid w:val="00152E5C"/>
    <w:rsid w:val="00153798"/>
    <w:rsid w:val="0015392B"/>
    <w:rsid w:val="00155B38"/>
    <w:rsid w:val="00155B40"/>
    <w:rsid w:val="00161B03"/>
    <w:rsid w:val="00161B5D"/>
    <w:rsid w:val="001627CE"/>
    <w:rsid w:val="0016475E"/>
    <w:rsid w:val="0017070A"/>
    <w:rsid w:val="00173AC9"/>
    <w:rsid w:val="00175217"/>
    <w:rsid w:val="00175B5F"/>
    <w:rsid w:val="0017651C"/>
    <w:rsid w:val="00182E1A"/>
    <w:rsid w:val="00183F01"/>
    <w:rsid w:val="00185951"/>
    <w:rsid w:val="001914E1"/>
    <w:rsid w:val="001924E1"/>
    <w:rsid w:val="00192621"/>
    <w:rsid w:val="001930A5"/>
    <w:rsid w:val="00193790"/>
    <w:rsid w:val="00195F06"/>
    <w:rsid w:val="001972A3"/>
    <w:rsid w:val="00197408"/>
    <w:rsid w:val="0019747A"/>
    <w:rsid w:val="001A1BE7"/>
    <w:rsid w:val="001A2D86"/>
    <w:rsid w:val="001A5991"/>
    <w:rsid w:val="001B14BB"/>
    <w:rsid w:val="001B5460"/>
    <w:rsid w:val="001B58B6"/>
    <w:rsid w:val="001C0F2D"/>
    <w:rsid w:val="001C2415"/>
    <w:rsid w:val="001C2F5D"/>
    <w:rsid w:val="001C3403"/>
    <w:rsid w:val="001C3938"/>
    <w:rsid w:val="001C4D03"/>
    <w:rsid w:val="001D233B"/>
    <w:rsid w:val="001D4D04"/>
    <w:rsid w:val="001E3B99"/>
    <w:rsid w:val="001E3C96"/>
    <w:rsid w:val="001E3D2D"/>
    <w:rsid w:val="001E75E4"/>
    <w:rsid w:val="001F1070"/>
    <w:rsid w:val="001F2B64"/>
    <w:rsid w:val="001F791F"/>
    <w:rsid w:val="001F7AD2"/>
    <w:rsid w:val="0020156B"/>
    <w:rsid w:val="00201654"/>
    <w:rsid w:val="002039B9"/>
    <w:rsid w:val="00204DC4"/>
    <w:rsid w:val="00204EF6"/>
    <w:rsid w:val="002069E0"/>
    <w:rsid w:val="00207D02"/>
    <w:rsid w:val="00211378"/>
    <w:rsid w:val="002115E6"/>
    <w:rsid w:val="00211B85"/>
    <w:rsid w:val="00211BD5"/>
    <w:rsid w:val="00213741"/>
    <w:rsid w:val="0021493E"/>
    <w:rsid w:val="00216959"/>
    <w:rsid w:val="00217845"/>
    <w:rsid w:val="00221F2C"/>
    <w:rsid w:val="002223E7"/>
    <w:rsid w:val="0022263E"/>
    <w:rsid w:val="00222D2A"/>
    <w:rsid w:val="00223C87"/>
    <w:rsid w:val="00225D0A"/>
    <w:rsid w:val="002328FD"/>
    <w:rsid w:val="00233982"/>
    <w:rsid w:val="00234828"/>
    <w:rsid w:val="002351B6"/>
    <w:rsid w:val="002408DB"/>
    <w:rsid w:val="00243BC8"/>
    <w:rsid w:val="00243CDD"/>
    <w:rsid w:val="00244ACA"/>
    <w:rsid w:val="00245D89"/>
    <w:rsid w:val="0024719E"/>
    <w:rsid w:val="002508B0"/>
    <w:rsid w:val="0025237D"/>
    <w:rsid w:val="00252B41"/>
    <w:rsid w:val="00254971"/>
    <w:rsid w:val="00256DCE"/>
    <w:rsid w:val="00257FF8"/>
    <w:rsid w:val="00261981"/>
    <w:rsid w:val="002643EE"/>
    <w:rsid w:val="00270F81"/>
    <w:rsid w:val="00271C8A"/>
    <w:rsid w:val="00272507"/>
    <w:rsid w:val="00273896"/>
    <w:rsid w:val="0027522D"/>
    <w:rsid w:val="00275D14"/>
    <w:rsid w:val="00277F40"/>
    <w:rsid w:val="0029026C"/>
    <w:rsid w:val="0029089F"/>
    <w:rsid w:val="00290A03"/>
    <w:rsid w:val="00290CA0"/>
    <w:rsid w:val="00290CBB"/>
    <w:rsid w:val="00295270"/>
    <w:rsid w:val="00296160"/>
    <w:rsid w:val="002A25D8"/>
    <w:rsid w:val="002A40DF"/>
    <w:rsid w:val="002A569A"/>
    <w:rsid w:val="002A5B0F"/>
    <w:rsid w:val="002A5DC3"/>
    <w:rsid w:val="002A6A09"/>
    <w:rsid w:val="002B1714"/>
    <w:rsid w:val="002B5376"/>
    <w:rsid w:val="002C2531"/>
    <w:rsid w:val="002C35D7"/>
    <w:rsid w:val="002C491D"/>
    <w:rsid w:val="002C760F"/>
    <w:rsid w:val="002D2FB8"/>
    <w:rsid w:val="002D458F"/>
    <w:rsid w:val="002D4B23"/>
    <w:rsid w:val="002E3D45"/>
    <w:rsid w:val="002E501A"/>
    <w:rsid w:val="002E51F3"/>
    <w:rsid w:val="002E7BCB"/>
    <w:rsid w:val="002F3001"/>
    <w:rsid w:val="002F379B"/>
    <w:rsid w:val="002F4C1E"/>
    <w:rsid w:val="002F534C"/>
    <w:rsid w:val="00301D7F"/>
    <w:rsid w:val="00301F55"/>
    <w:rsid w:val="00306C95"/>
    <w:rsid w:val="00312811"/>
    <w:rsid w:val="00313845"/>
    <w:rsid w:val="00313B77"/>
    <w:rsid w:val="00313E77"/>
    <w:rsid w:val="00314F76"/>
    <w:rsid w:val="00315B71"/>
    <w:rsid w:val="00315D8C"/>
    <w:rsid w:val="00317723"/>
    <w:rsid w:val="00321953"/>
    <w:rsid w:val="003221BC"/>
    <w:rsid w:val="003221E0"/>
    <w:rsid w:val="00323792"/>
    <w:rsid w:val="0032493C"/>
    <w:rsid w:val="0033206B"/>
    <w:rsid w:val="00333F47"/>
    <w:rsid w:val="0034072C"/>
    <w:rsid w:val="00340B43"/>
    <w:rsid w:val="003435E7"/>
    <w:rsid w:val="00345485"/>
    <w:rsid w:val="00345C6C"/>
    <w:rsid w:val="00352F39"/>
    <w:rsid w:val="00355D47"/>
    <w:rsid w:val="00355E94"/>
    <w:rsid w:val="00360A14"/>
    <w:rsid w:val="00361468"/>
    <w:rsid w:val="00363A14"/>
    <w:rsid w:val="0036473E"/>
    <w:rsid w:val="003655E6"/>
    <w:rsid w:val="003676D8"/>
    <w:rsid w:val="00371016"/>
    <w:rsid w:val="0037232B"/>
    <w:rsid w:val="003723A8"/>
    <w:rsid w:val="00374904"/>
    <w:rsid w:val="003757F9"/>
    <w:rsid w:val="003772E9"/>
    <w:rsid w:val="00377DCA"/>
    <w:rsid w:val="003805CB"/>
    <w:rsid w:val="003806BD"/>
    <w:rsid w:val="0038452D"/>
    <w:rsid w:val="00384C9C"/>
    <w:rsid w:val="003860C5"/>
    <w:rsid w:val="003934BE"/>
    <w:rsid w:val="00393D60"/>
    <w:rsid w:val="003941DC"/>
    <w:rsid w:val="00394E44"/>
    <w:rsid w:val="00396189"/>
    <w:rsid w:val="00397331"/>
    <w:rsid w:val="003A3000"/>
    <w:rsid w:val="003A3FF5"/>
    <w:rsid w:val="003A57C1"/>
    <w:rsid w:val="003A5B94"/>
    <w:rsid w:val="003A60AD"/>
    <w:rsid w:val="003A6C3A"/>
    <w:rsid w:val="003B083F"/>
    <w:rsid w:val="003B13A4"/>
    <w:rsid w:val="003B1808"/>
    <w:rsid w:val="003B1E83"/>
    <w:rsid w:val="003B25D1"/>
    <w:rsid w:val="003B35A2"/>
    <w:rsid w:val="003B3D6B"/>
    <w:rsid w:val="003B53E2"/>
    <w:rsid w:val="003B5BC1"/>
    <w:rsid w:val="003B77FA"/>
    <w:rsid w:val="003B7A53"/>
    <w:rsid w:val="003D198C"/>
    <w:rsid w:val="003D31E0"/>
    <w:rsid w:val="003D35C1"/>
    <w:rsid w:val="003D4166"/>
    <w:rsid w:val="003D46EA"/>
    <w:rsid w:val="003D60D0"/>
    <w:rsid w:val="003E0317"/>
    <w:rsid w:val="003E06DB"/>
    <w:rsid w:val="003E7642"/>
    <w:rsid w:val="003F086F"/>
    <w:rsid w:val="003F1F31"/>
    <w:rsid w:val="003F1FBC"/>
    <w:rsid w:val="003F5555"/>
    <w:rsid w:val="003F5FAB"/>
    <w:rsid w:val="003F6C14"/>
    <w:rsid w:val="0040619A"/>
    <w:rsid w:val="0040694A"/>
    <w:rsid w:val="0041022D"/>
    <w:rsid w:val="00410D43"/>
    <w:rsid w:val="00412720"/>
    <w:rsid w:val="00413F78"/>
    <w:rsid w:val="00421527"/>
    <w:rsid w:val="00421D01"/>
    <w:rsid w:val="004232DC"/>
    <w:rsid w:val="00424461"/>
    <w:rsid w:val="00424602"/>
    <w:rsid w:val="0042649A"/>
    <w:rsid w:val="00426595"/>
    <w:rsid w:val="004276DF"/>
    <w:rsid w:val="00427F5C"/>
    <w:rsid w:val="004311E9"/>
    <w:rsid w:val="00431F06"/>
    <w:rsid w:val="004328E5"/>
    <w:rsid w:val="00433F24"/>
    <w:rsid w:val="00437726"/>
    <w:rsid w:val="004403C1"/>
    <w:rsid w:val="00442B74"/>
    <w:rsid w:val="00444282"/>
    <w:rsid w:val="0044479F"/>
    <w:rsid w:val="00444982"/>
    <w:rsid w:val="00444D51"/>
    <w:rsid w:val="004453D2"/>
    <w:rsid w:val="004537F1"/>
    <w:rsid w:val="0045621C"/>
    <w:rsid w:val="00456EF7"/>
    <w:rsid w:val="004579E9"/>
    <w:rsid w:val="0046124F"/>
    <w:rsid w:val="004613D1"/>
    <w:rsid w:val="0046157E"/>
    <w:rsid w:val="0046404C"/>
    <w:rsid w:val="00464DE0"/>
    <w:rsid w:val="00465BFA"/>
    <w:rsid w:val="00467037"/>
    <w:rsid w:val="004703BB"/>
    <w:rsid w:val="00470760"/>
    <w:rsid w:val="0047120D"/>
    <w:rsid w:val="00472307"/>
    <w:rsid w:val="004727AA"/>
    <w:rsid w:val="00475E0F"/>
    <w:rsid w:val="00476FF8"/>
    <w:rsid w:val="00477D8C"/>
    <w:rsid w:val="00482277"/>
    <w:rsid w:val="0048269A"/>
    <w:rsid w:val="0048401F"/>
    <w:rsid w:val="00484A69"/>
    <w:rsid w:val="004902E6"/>
    <w:rsid w:val="004934A9"/>
    <w:rsid w:val="00496753"/>
    <w:rsid w:val="004970AE"/>
    <w:rsid w:val="004A072A"/>
    <w:rsid w:val="004A236C"/>
    <w:rsid w:val="004A4DAA"/>
    <w:rsid w:val="004A7066"/>
    <w:rsid w:val="004B0EDF"/>
    <w:rsid w:val="004B17DB"/>
    <w:rsid w:val="004B2A6A"/>
    <w:rsid w:val="004B4FE4"/>
    <w:rsid w:val="004B5570"/>
    <w:rsid w:val="004B7420"/>
    <w:rsid w:val="004C2697"/>
    <w:rsid w:val="004C3353"/>
    <w:rsid w:val="004C5AF7"/>
    <w:rsid w:val="004D4772"/>
    <w:rsid w:val="004D5683"/>
    <w:rsid w:val="004D56A0"/>
    <w:rsid w:val="004D7E5E"/>
    <w:rsid w:val="004E2C2A"/>
    <w:rsid w:val="004E35BE"/>
    <w:rsid w:val="004E3F10"/>
    <w:rsid w:val="004E606F"/>
    <w:rsid w:val="004E7327"/>
    <w:rsid w:val="004F0AAE"/>
    <w:rsid w:val="004F2708"/>
    <w:rsid w:val="004F2A1E"/>
    <w:rsid w:val="004F4E0D"/>
    <w:rsid w:val="004F50F8"/>
    <w:rsid w:val="004F5E1D"/>
    <w:rsid w:val="004F64F9"/>
    <w:rsid w:val="005000E1"/>
    <w:rsid w:val="00500A3A"/>
    <w:rsid w:val="00500B94"/>
    <w:rsid w:val="0050159D"/>
    <w:rsid w:val="0050452F"/>
    <w:rsid w:val="00505FF7"/>
    <w:rsid w:val="00510642"/>
    <w:rsid w:val="0051076B"/>
    <w:rsid w:val="005118A1"/>
    <w:rsid w:val="00512BEF"/>
    <w:rsid w:val="00516E4A"/>
    <w:rsid w:val="00523444"/>
    <w:rsid w:val="00524EAE"/>
    <w:rsid w:val="005258F7"/>
    <w:rsid w:val="00530A3B"/>
    <w:rsid w:val="00530DAF"/>
    <w:rsid w:val="005312F9"/>
    <w:rsid w:val="00531459"/>
    <w:rsid w:val="005332BA"/>
    <w:rsid w:val="00536772"/>
    <w:rsid w:val="005404BC"/>
    <w:rsid w:val="00541B6B"/>
    <w:rsid w:val="00544CEF"/>
    <w:rsid w:val="00546214"/>
    <w:rsid w:val="00550122"/>
    <w:rsid w:val="00550E58"/>
    <w:rsid w:val="0055537F"/>
    <w:rsid w:val="00555FD2"/>
    <w:rsid w:val="00556FB0"/>
    <w:rsid w:val="0056139E"/>
    <w:rsid w:val="00562F32"/>
    <w:rsid w:val="0056378A"/>
    <w:rsid w:val="00564C56"/>
    <w:rsid w:val="005665C9"/>
    <w:rsid w:val="00571888"/>
    <w:rsid w:val="00572574"/>
    <w:rsid w:val="0057767F"/>
    <w:rsid w:val="0058270F"/>
    <w:rsid w:val="00587EA3"/>
    <w:rsid w:val="005900F1"/>
    <w:rsid w:val="00592BAE"/>
    <w:rsid w:val="00596FC1"/>
    <w:rsid w:val="00597451"/>
    <w:rsid w:val="005A0CDE"/>
    <w:rsid w:val="005A0D2E"/>
    <w:rsid w:val="005A0D5F"/>
    <w:rsid w:val="005A1EC7"/>
    <w:rsid w:val="005A497E"/>
    <w:rsid w:val="005A5CFB"/>
    <w:rsid w:val="005A5E1C"/>
    <w:rsid w:val="005A68F2"/>
    <w:rsid w:val="005B0F46"/>
    <w:rsid w:val="005B35C9"/>
    <w:rsid w:val="005B3B3D"/>
    <w:rsid w:val="005B5B8D"/>
    <w:rsid w:val="005C5234"/>
    <w:rsid w:val="005C7BEE"/>
    <w:rsid w:val="005D14A6"/>
    <w:rsid w:val="005D15A5"/>
    <w:rsid w:val="005D2851"/>
    <w:rsid w:val="005D393B"/>
    <w:rsid w:val="005D4DA2"/>
    <w:rsid w:val="005D53E1"/>
    <w:rsid w:val="005D6DDB"/>
    <w:rsid w:val="005D754A"/>
    <w:rsid w:val="005D78E9"/>
    <w:rsid w:val="005E0011"/>
    <w:rsid w:val="005E07D0"/>
    <w:rsid w:val="005E0E3C"/>
    <w:rsid w:val="005E5155"/>
    <w:rsid w:val="005E627B"/>
    <w:rsid w:val="005F134B"/>
    <w:rsid w:val="005F277C"/>
    <w:rsid w:val="005F28CF"/>
    <w:rsid w:val="005F2D5C"/>
    <w:rsid w:val="005F39CE"/>
    <w:rsid w:val="005F462F"/>
    <w:rsid w:val="005F5FCE"/>
    <w:rsid w:val="005F677E"/>
    <w:rsid w:val="006007B5"/>
    <w:rsid w:val="00600BD5"/>
    <w:rsid w:val="006014E4"/>
    <w:rsid w:val="006024F1"/>
    <w:rsid w:val="00604C39"/>
    <w:rsid w:val="00605446"/>
    <w:rsid w:val="0061117A"/>
    <w:rsid w:val="00612DC1"/>
    <w:rsid w:val="00614651"/>
    <w:rsid w:val="0061515C"/>
    <w:rsid w:val="00617810"/>
    <w:rsid w:val="006201D5"/>
    <w:rsid w:val="00622342"/>
    <w:rsid w:val="00626889"/>
    <w:rsid w:val="00631117"/>
    <w:rsid w:val="00631809"/>
    <w:rsid w:val="006318F0"/>
    <w:rsid w:val="006354D6"/>
    <w:rsid w:val="006442EC"/>
    <w:rsid w:val="00644F17"/>
    <w:rsid w:val="006529B6"/>
    <w:rsid w:val="006529FD"/>
    <w:rsid w:val="00654BDB"/>
    <w:rsid w:val="00660E31"/>
    <w:rsid w:val="00661522"/>
    <w:rsid w:val="00665561"/>
    <w:rsid w:val="006666A3"/>
    <w:rsid w:val="00666B9E"/>
    <w:rsid w:val="00667665"/>
    <w:rsid w:val="0067280F"/>
    <w:rsid w:val="0067623D"/>
    <w:rsid w:val="00676CE3"/>
    <w:rsid w:val="0068000C"/>
    <w:rsid w:val="0068063E"/>
    <w:rsid w:val="00684983"/>
    <w:rsid w:val="00685260"/>
    <w:rsid w:val="00686511"/>
    <w:rsid w:val="00686CD1"/>
    <w:rsid w:val="006870EB"/>
    <w:rsid w:val="006919C2"/>
    <w:rsid w:val="00692D93"/>
    <w:rsid w:val="006939AB"/>
    <w:rsid w:val="00697327"/>
    <w:rsid w:val="00697511"/>
    <w:rsid w:val="00697D47"/>
    <w:rsid w:val="006A24A0"/>
    <w:rsid w:val="006A4CC5"/>
    <w:rsid w:val="006A5EF4"/>
    <w:rsid w:val="006A5F5A"/>
    <w:rsid w:val="006B2135"/>
    <w:rsid w:val="006B57E6"/>
    <w:rsid w:val="006B7FFC"/>
    <w:rsid w:val="006C0175"/>
    <w:rsid w:val="006C0742"/>
    <w:rsid w:val="006C22C1"/>
    <w:rsid w:val="006C3110"/>
    <w:rsid w:val="006C3C0D"/>
    <w:rsid w:val="006C47F1"/>
    <w:rsid w:val="006D02BA"/>
    <w:rsid w:val="006D1661"/>
    <w:rsid w:val="006D48D0"/>
    <w:rsid w:val="006D520B"/>
    <w:rsid w:val="006D58AA"/>
    <w:rsid w:val="006D620B"/>
    <w:rsid w:val="006D731F"/>
    <w:rsid w:val="006E3B82"/>
    <w:rsid w:val="006E5CB9"/>
    <w:rsid w:val="006E7888"/>
    <w:rsid w:val="006F045F"/>
    <w:rsid w:val="006F137C"/>
    <w:rsid w:val="006F304E"/>
    <w:rsid w:val="006F6DCE"/>
    <w:rsid w:val="007039D3"/>
    <w:rsid w:val="007052C9"/>
    <w:rsid w:val="0071026B"/>
    <w:rsid w:val="00710850"/>
    <w:rsid w:val="007134EE"/>
    <w:rsid w:val="007135D2"/>
    <w:rsid w:val="00714F42"/>
    <w:rsid w:val="00716458"/>
    <w:rsid w:val="00717089"/>
    <w:rsid w:val="0072045C"/>
    <w:rsid w:val="007212FA"/>
    <w:rsid w:val="00721F51"/>
    <w:rsid w:val="007223D9"/>
    <w:rsid w:val="007223FF"/>
    <w:rsid w:val="0072329B"/>
    <w:rsid w:val="007232EC"/>
    <w:rsid w:val="00723F75"/>
    <w:rsid w:val="007246A1"/>
    <w:rsid w:val="00730C85"/>
    <w:rsid w:val="00730F1D"/>
    <w:rsid w:val="007311FA"/>
    <w:rsid w:val="00736128"/>
    <w:rsid w:val="0073647F"/>
    <w:rsid w:val="007427D7"/>
    <w:rsid w:val="00742BCD"/>
    <w:rsid w:val="00743933"/>
    <w:rsid w:val="007447C1"/>
    <w:rsid w:val="00746289"/>
    <w:rsid w:val="00746872"/>
    <w:rsid w:val="007511FE"/>
    <w:rsid w:val="007527E0"/>
    <w:rsid w:val="007528F4"/>
    <w:rsid w:val="007536F7"/>
    <w:rsid w:val="0075440A"/>
    <w:rsid w:val="00754DDA"/>
    <w:rsid w:val="00754EFF"/>
    <w:rsid w:val="007551C8"/>
    <w:rsid w:val="00756727"/>
    <w:rsid w:val="00757826"/>
    <w:rsid w:val="007579BC"/>
    <w:rsid w:val="00762185"/>
    <w:rsid w:val="0076361A"/>
    <w:rsid w:val="0076439A"/>
    <w:rsid w:val="00765294"/>
    <w:rsid w:val="007659EF"/>
    <w:rsid w:val="00766727"/>
    <w:rsid w:val="00767001"/>
    <w:rsid w:val="007707FE"/>
    <w:rsid w:val="007759DB"/>
    <w:rsid w:val="00777F67"/>
    <w:rsid w:val="00780B01"/>
    <w:rsid w:val="00782CB1"/>
    <w:rsid w:val="00783580"/>
    <w:rsid w:val="00787AA5"/>
    <w:rsid w:val="007942D0"/>
    <w:rsid w:val="007A311A"/>
    <w:rsid w:val="007A3937"/>
    <w:rsid w:val="007A54DB"/>
    <w:rsid w:val="007A6BA1"/>
    <w:rsid w:val="007B093C"/>
    <w:rsid w:val="007B1624"/>
    <w:rsid w:val="007B1AA3"/>
    <w:rsid w:val="007B25E2"/>
    <w:rsid w:val="007B3AE9"/>
    <w:rsid w:val="007B4699"/>
    <w:rsid w:val="007B50BF"/>
    <w:rsid w:val="007B5DA8"/>
    <w:rsid w:val="007C0CDF"/>
    <w:rsid w:val="007C1DD7"/>
    <w:rsid w:val="007C3EE3"/>
    <w:rsid w:val="007C6362"/>
    <w:rsid w:val="007C6EE8"/>
    <w:rsid w:val="007D02B7"/>
    <w:rsid w:val="007D227C"/>
    <w:rsid w:val="007D2B51"/>
    <w:rsid w:val="007D5E00"/>
    <w:rsid w:val="007E0CA7"/>
    <w:rsid w:val="007E0EBC"/>
    <w:rsid w:val="007E16FF"/>
    <w:rsid w:val="007E23B7"/>
    <w:rsid w:val="007E38CE"/>
    <w:rsid w:val="007E547C"/>
    <w:rsid w:val="007E5D09"/>
    <w:rsid w:val="007E7480"/>
    <w:rsid w:val="007E7A79"/>
    <w:rsid w:val="007F0DFA"/>
    <w:rsid w:val="007F2556"/>
    <w:rsid w:val="007F28F3"/>
    <w:rsid w:val="007F36E6"/>
    <w:rsid w:val="007F4283"/>
    <w:rsid w:val="007F5541"/>
    <w:rsid w:val="007F6087"/>
    <w:rsid w:val="008003D8"/>
    <w:rsid w:val="00803CF2"/>
    <w:rsid w:val="00803F76"/>
    <w:rsid w:val="008058E1"/>
    <w:rsid w:val="00806CC7"/>
    <w:rsid w:val="008075A1"/>
    <w:rsid w:val="00811063"/>
    <w:rsid w:val="00811089"/>
    <w:rsid w:val="008112DA"/>
    <w:rsid w:val="0081191D"/>
    <w:rsid w:val="00813D30"/>
    <w:rsid w:val="00814A4C"/>
    <w:rsid w:val="00814AE2"/>
    <w:rsid w:val="008154AC"/>
    <w:rsid w:val="00817A5E"/>
    <w:rsid w:val="00821CC4"/>
    <w:rsid w:val="00821F7E"/>
    <w:rsid w:val="008236B6"/>
    <w:rsid w:val="008244D5"/>
    <w:rsid w:val="008301EF"/>
    <w:rsid w:val="008309A8"/>
    <w:rsid w:val="00833350"/>
    <w:rsid w:val="0084021D"/>
    <w:rsid w:val="00840E42"/>
    <w:rsid w:val="00841D2E"/>
    <w:rsid w:val="008429A6"/>
    <w:rsid w:val="0084392E"/>
    <w:rsid w:val="00843BEE"/>
    <w:rsid w:val="00845447"/>
    <w:rsid w:val="0084545D"/>
    <w:rsid w:val="0084607A"/>
    <w:rsid w:val="00846380"/>
    <w:rsid w:val="0084666F"/>
    <w:rsid w:val="00852C0B"/>
    <w:rsid w:val="0085612F"/>
    <w:rsid w:val="00856794"/>
    <w:rsid w:val="00857D69"/>
    <w:rsid w:val="00860138"/>
    <w:rsid w:val="00861599"/>
    <w:rsid w:val="008625BA"/>
    <w:rsid w:val="00865635"/>
    <w:rsid w:val="0087295F"/>
    <w:rsid w:val="008736D1"/>
    <w:rsid w:val="00874EDB"/>
    <w:rsid w:val="00877B9C"/>
    <w:rsid w:val="00882BC7"/>
    <w:rsid w:val="00883E41"/>
    <w:rsid w:val="0088413E"/>
    <w:rsid w:val="00885317"/>
    <w:rsid w:val="008876B0"/>
    <w:rsid w:val="0089181B"/>
    <w:rsid w:val="00892CE3"/>
    <w:rsid w:val="008A1B53"/>
    <w:rsid w:val="008A25C8"/>
    <w:rsid w:val="008B2F9D"/>
    <w:rsid w:val="008B3B88"/>
    <w:rsid w:val="008B3D3F"/>
    <w:rsid w:val="008B5272"/>
    <w:rsid w:val="008B564B"/>
    <w:rsid w:val="008C092E"/>
    <w:rsid w:val="008C0BCA"/>
    <w:rsid w:val="008C6895"/>
    <w:rsid w:val="008C78FC"/>
    <w:rsid w:val="008D23CA"/>
    <w:rsid w:val="008D3076"/>
    <w:rsid w:val="008D3F53"/>
    <w:rsid w:val="008D726B"/>
    <w:rsid w:val="008D7657"/>
    <w:rsid w:val="008D7B39"/>
    <w:rsid w:val="008E226F"/>
    <w:rsid w:val="008E6C41"/>
    <w:rsid w:val="008E7827"/>
    <w:rsid w:val="008F02FE"/>
    <w:rsid w:val="008F61AE"/>
    <w:rsid w:val="009012AF"/>
    <w:rsid w:val="0090287D"/>
    <w:rsid w:val="0090458B"/>
    <w:rsid w:val="00904E2F"/>
    <w:rsid w:val="00906A90"/>
    <w:rsid w:val="00907EE6"/>
    <w:rsid w:val="00911193"/>
    <w:rsid w:val="00911564"/>
    <w:rsid w:val="00911B41"/>
    <w:rsid w:val="00912287"/>
    <w:rsid w:val="00914F6B"/>
    <w:rsid w:val="0091519F"/>
    <w:rsid w:val="009156B2"/>
    <w:rsid w:val="0091698D"/>
    <w:rsid w:val="009179C0"/>
    <w:rsid w:val="00920866"/>
    <w:rsid w:val="00921091"/>
    <w:rsid w:val="00921F73"/>
    <w:rsid w:val="00924779"/>
    <w:rsid w:val="00924B7E"/>
    <w:rsid w:val="009308B1"/>
    <w:rsid w:val="009368D0"/>
    <w:rsid w:val="00940F10"/>
    <w:rsid w:val="00944B5C"/>
    <w:rsid w:val="00945119"/>
    <w:rsid w:val="00946489"/>
    <w:rsid w:val="0094717B"/>
    <w:rsid w:val="00950C19"/>
    <w:rsid w:val="00950E9F"/>
    <w:rsid w:val="00955504"/>
    <w:rsid w:val="00955BF4"/>
    <w:rsid w:val="00957070"/>
    <w:rsid w:val="009626EB"/>
    <w:rsid w:val="00962DE7"/>
    <w:rsid w:val="0096766F"/>
    <w:rsid w:val="00970423"/>
    <w:rsid w:val="00972F47"/>
    <w:rsid w:val="00974234"/>
    <w:rsid w:val="0097631F"/>
    <w:rsid w:val="00976CAD"/>
    <w:rsid w:val="00980234"/>
    <w:rsid w:val="0098076B"/>
    <w:rsid w:val="009809E9"/>
    <w:rsid w:val="00980CB9"/>
    <w:rsid w:val="009811D5"/>
    <w:rsid w:val="0098137E"/>
    <w:rsid w:val="00985199"/>
    <w:rsid w:val="0098633B"/>
    <w:rsid w:val="00992C3B"/>
    <w:rsid w:val="00996CC9"/>
    <w:rsid w:val="00996D7C"/>
    <w:rsid w:val="00996E41"/>
    <w:rsid w:val="00997744"/>
    <w:rsid w:val="009A014A"/>
    <w:rsid w:val="009A02A0"/>
    <w:rsid w:val="009A0A6B"/>
    <w:rsid w:val="009A43E3"/>
    <w:rsid w:val="009A5A7E"/>
    <w:rsid w:val="009B1952"/>
    <w:rsid w:val="009B1C96"/>
    <w:rsid w:val="009B3EA4"/>
    <w:rsid w:val="009B7CE8"/>
    <w:rsid w:val="009C0597"/>
    <w:rsid w:val="009C579D"/>
    <w:rsid w:val="009C6D7C"/>
    <w:rsid w:val="009D1688"/>
    <w:rsid w:val="009D213C"/>
    <w:rsid w:val="009D241E"/>
    <w:rsid w:val="009D4BF1"/>
    <w:rsid w:val="009D6710"/>
    <w:rsid w:val="009E17BC"/>
    <w:rsid w:val="009E2B55"/>
    <w:rsid w:val="009E36A6"/>
    <w:rsid w:val="009E79F8"/>
    <w:rsid w:val="009F11FE"/>
    <w:rsid w:val="009F18EC"/>
    <w:rsid w:val="009F4513"/>
    <w:rsid w:val="009F56DF"/>
    <w:rsid w:val="009F66E2"/>
    <w:rsid w:val="00A00951"/>
    <w:rsid w:val="00A036DD"/>
    <w:rsid w:val="00A05C3A"/>
    <w:rsid w:val="00A06868"/>
    <w:rsid w:val="00A06978"/>
    <w:rsid w:val="00A072A9"/>
    <w:rsid w:val="00A127F2"/>
    <w:rsid w:val="00A13088"/>
    <w:rsid w:val="00A132C8"/>
    <w:rsid w:val="00A13AC3"/>
    <w:rsid w:val="00A13CB4"/>
    <w:rsid w:val="00A14215"/>
    <w:rsid w:val="00A15DCE"/>
    <w:rsid w:val="00A15EB4"/>
    <w:rsid w:val="00A160C1"/>
    <w:rsid w:val="00A200FC"/>
    <w:rsid w:val="00A217F7"/>
    <w:rsid w:val="00A22089"/>
    <w:rsid w:val="00A22479"/>
    <w:rsid w:val="00A23193"/>
    <w:rsid w:val="00A23E94"/>
    <w:rsid w:val="00A3193B"/>
    <w:rsid w:val="00A34DD4"/>
    <w:rsid w:val="00A35A11"/>
    <w:rsid w:val="00A367DF"/>
    <w:rsid w:val="00A370F3"/>
    <w:rsid w:val="00A37A10"/>
    <w:rsid w:val="00A37EB2"/>
    <w:rsid w:val="00A37F2A"/>
    <w:rsid w:val="00A4073A"/>
    <w:rsid w:val="00A4467F"/>
    <w:rsid w:val="00A45CAD"/>
    <w:rsid w:val="00A47018"/>
    <w:rsid w:val="00A474B3"/>
    <w:rsid w:val="00A517BF"/>
    <w:rsid w:val="00A5476C"/>
    <w:rsid w:val="00A60585"/>
    <w:rsid w:val="00A61248"/>
    <w:rsid w:val="00A63CAE"/>
    <w:rsid w:val="00A63E38"/>
    <w:rsid w:val="00A64F89"/>
    <w:rsid w:val="00A6531E"/>
    <w:rsid w:val="00A75E8D"/>
    <w:rsid w:val="00A76003"/>
    <w:rsid w:val="00A76256"/>
    <w:rsid w:val="00A76856"/>
    <w:rsid w:val="00A773CA"/>
    <w:rsid w:val="00A77AD3"/>
    <w:rsid w:val="00A77F2C"/>
    <w:rsid w:val="00A84AC4"/>
    <w:rsid w:val="00A86CEF"/>
    <w:rsid w:val="00A90452"/>
    <w:rsid w:val="00A932B5"/>
    <w:rsid w:val="00A94F5D"/>
    <w:rsid w:val="00A952DC"/>
    <w:rsid w:val="00A97AB1"/>
    <w:rsid w:val="00AA0FA1"/>
    <w:rsid w:val="00AA1796"/>
    <w:rsid w:val="00AA281E"/>
    <w:rsid w:val="00AA4460"/>
    <w:rsid w:val="00AA53BF"/>
    <w:rsid w:val="00AA6767"/>
    <w:rsid w:val="00AA7C72"/>
    <w:rsid w:val="00AB2876"/>
    <w:rsid w:val="00AB334B"/>
    <w:rsid w:val="00AB3C3C"/>
    <w:rsid w:val="00AB4FE8"/>
    <w:rsid w:val="00AB7280"/>
    <w:rsid w:val="00AC20B5"/>
    <w:rsid w:val="00AC2394"/>
    <w:rsid w:val="00AC4540"/>
    <w:rsid w:val="00AC73D0"/>
    <w:rsid w:val="00AC79D7"/>
    <w:rsid w:val="00AD0A33"/>
    <w:rsid w:val="00AD1ADF"/>
    <w:rsid w:val="00AD3971"/>
    <w:rsid w:val="00AD496D"/>
    <w:rsid w:val="00AD5A46"/>
    <w:rsid w:val="00AD7B69"/>
    <w:rsid w:val="00AD7D9F"/>
    <w:rsid w:val="00AE3940"/>
    <w:rsid w:val="00AE3CBC"/>
    <w:rsid w:val="00AE58E5"/>
    <w:rsid w:val="00AE6D88"/>
    <w:rsid w:val="00AE6F52"/>
    <w:rsid w:val="00AF1E48"/>
    <w:rsid w:val="00AF34DE"/>
    <w:rsid w:val="00AF560D"/>
    <w:rsid w:val="00AF5BE6"/>
    <w:rsid w:val="00AF656A"/>
    <w:rsid w:val="00B00A67"/>
    <w:rsid w:val="00B02A1F"/>
    <w:rsid w:val="00B1514C"/>
    <w:rsid w:val="00B1546C"/>
    <w:rsid w:val="00B16C04"/>
    <w:rsid w:val="00B222F1"/>
    <w:rsid w:val="00B25B1F"/>
    <w:rsid w:val="00B26ABC"/>
    <w:rsid w:val="00B3044D"/>
    <w:rsid w:val="00B31138"/>
    <w:rsid w:val="00B34E8A"/>
    <w:rsid w:val="00B36047"/>
    <w:rsid w:val="00B366B4"/>
    <w:rsid w:val="00B375E8"/>
    <w:rsid w:val="00B40B26"/>
    <w:rsid w:val="00B41AC8"/>
    <w:rsid w:val="00B41DF1"/>
    <w:rsid w:val="00B42A70"/>
    <w:rsid w:val="00B438C8"/>
    <w:rsid w:val="00B4445F"/>
    <w:rsid w:val="00B47FF6"/>
    <w:rsid w:val="00B53ACF"/>
    <w:rsid w:val="00B53EF4"/>
    <w:rsid w:val="00B564FD"/>
    <w:rsid w:val="00B603ED"/>
    <w:rsid w:val="00B60BD6"/>
    <w:rsid w:val="00B60CA2"/>
    <w:rsid w:val="00B60F42"/>
    <w:rsid w:val="00B62FD5"/>
    <w:rsid w:val="00B63157"/>
    <w:rsid w:val="00B63258"/>
    <w:rsid w:val="00B6783D"/>
    <w:rsid w:val="00B72B70"/>
    <w:rsid w:val="00B74146"/>
    <w:rsid w:val="00B7532F"/>
    <w:rsid w:val="00B760F8"/>
    <w:rsid w:val="00B7674B"/>
    <w:rsid w:val="00B8130D"/>
    <w:rsid w:val="00B81AB3"/>
    <w:rsid w:val="00B82AF9"/>
    <w:rsid w:val="00B833DC"/>
    <w:rsid w:val="00B8612B"/>
    <w:rsid w:val="00B8680A"/>
    <w:rsid w:val="00B900B8"/>
    <w:rsid w:val="00B90F93"/>
    <w:rsid w:val="00B9526F"/>
    <w:rsid w:val="00B953A4"/>
    <w:rsid w:val="00B95413"/>
    <w:rsid w:val="00B95688"/>
    <w:rsid w:val="00B97B7A"/>
    <w:rsid w:val="00BA1744"/>
    <w:rsid w:val="00BA432B"/>
    <w:rsid w:val="00BA51C0"/>
    <w:rsid w:val="00BA5333"/>
    <w:rsid w:val="00BA57F2"/>
    <w:rsid w:val="00BB1D66"/>
    <w:rsid w:val="00BB2D8B"/>
    <w:rsid w:val="00BB39DC"/>
    <w:rsid w:val="00BB6B59"/>
    <w:rsid w:val="00BB7150"/>
    <w:rsid w:val="00BC7C56"/>
    <w:rsid w:val="00BD1ADF"/>
    <w:rsid w:val="00BD3197"/>
    <w:rsid w:val="00BD52E4"/>
    <w:rsid w:val="00BD615A"/>
    <w:rsid w:val="00BD792A"/>
    <w:rsid w:val="00BD794E"/>
    <w:rsid w:val="00BE0FC0"/>
    <w:rsid w:val="00BE1DC4"/>
    <w:rsid w:val="00BE303B"/>
    <w:rsid w:val="00BE4895"/>
    <w:rsid w:val="00BE4E1F"/>
    <w:rsid w:val="00BE679A"/>
    <w:rsid w:val="00BF05B4"/>
    <w:rsid w:val="00BF216D"/>
    <w:rsid w:val="00BF43AB"/>
    <w:rsid w:val="00BF4C98"/>
    <w:rsid w:val="00BF698A"/>
    <w:rsid w:val="00C00638"/>
    <w:rsid w:val="00C02C27"/>
    <w:rsid w:val="00C058E3"/>
    <w:rsid w:val="00C07752"/>
    <w:rsid w:val="00C103FF"/>
    <w:rsid w:val="00C1089C"/>
    <w:rsid w:val="00C1184A"/>
    <w:rsid w:val="00C135B7"/>
    <w:rsid w:val="00C206AF"/>
    <w:rsid w:val="00C213B1"/>
    <w:rsid w:val="00C21E8F"/>
    <w:rsid w:val="00C2263A"/>
    <w:rsid w:val="00C24F4C"/>
    <w:rsid w:val="00C3170F"/>
    <w:rsid w:val="00C31A47"/>
    <w:rsid w:val="00C31B5B"/>
    <w:rsid w:val="00C3243A"/>
    <w:rsid w:val="00C328D6"/>
    <w:rsid w:val="00C32C5C"/>
    <w:rsid w:val="00C3373B"/>
    <w:rsid w:val="00C342F8"/>
    <w:rsid w:val="00C349A2"/>
    <w:rsid w:val="00C401D9"/>
    <w:rsid w:val="00C4381D"/>
    <w:rsid w:val="00C471C7"/>
    <w:rsid w:val="00C47DFC"/>
    <w:rsid w:val="00C5140B"/>
    <w:rsid w:val="00C52AE0"/>
    <w:rsid w:val="00C60982"/>
    <w:rsid w:val="00C6115F"/>
    <w:rsid w:val="00C656BE"/>
    <w:rsid w:val="00C65BF5"/>
    <w:rsid w:val="00C67F7A"/>
    <w:rsid w:val="00C70F2A"/>
    <w:rsid w:val="00C71F95"/>
    <w:rsid w:val="00C72C0A"/>
    <w:rsid w:val="00C72E01"/>
    <w:rsid w:val="00C74C9D"/>
    <w:rsid w:val="00C80452"/>
    <w:rsid w:val="00C80B69"/>
    <w:rsid w:val="00C85D8C"/>
    <w:rsid w:val="00C86181"/>
    <w:rsid w:val="00C9000F"/>
    <w:rsid w:val="00C90A11"/>
    <w:rsid w:val="00C9117C"/>
    <w:rsid w:val="00C93EC1"/>
    <w:rsid w:val="00C9500F"/>
    <w:rsid w:val="00C96146"/>
    <w:rsid w:val="00C97D6D"/>
    <w:rsid w:val="00CA2E59"/>
    <w:rsid w:val="00CA69C0"/>
    <w:rsid w:val="00CA6D8E"/>
    <w:rsid w:val="00CB1132"/>
    <w:rsid w:val="00CB363A"/>
    <w:rsid w:val="00CB3AD7"/>
    <w:rsid w:val="00CB5641"/>
    <w:rsid w:val="00CB5FE9"/>
    <w:rsid w:val="00CB6A84"/>
    <w:rsid w:val="00CC2D5D"/>
    <w:rsid w:val="00CC3143"/>
    <w:rsid w:val="00CC57AF"/>
    <w:rsid w:val="00CC5AEB"/>
    <w:rsid w:val="00CC6034"/>
    <w:rsid w:val="00CC767B"/>
    <w:rsid w:val="00CD00F5"/>
    <w:rsid w:val="00CD05C4"/>
    <w:rsid w:val="00CD0D38"/>
    <w:rsid w:val="00CD13CB"/>
    <w:rsid w:val="00CD1C14"/>
    <w:rsid w:val="00CD1F02"/>
    <w:rsid w:val="00CD245F"/>
    <w:rsid w:val="00CD5297"/>
    <w:rsid w:val="00CD625F"/>
    <w:rsid w:val="00CD6984"/>
    <w:rsid w:val="00CE0F8C"/>
    <w:rsid w:val="00CE5B54"/>
    <w:rsid w:val="00CE7307"/>
    <w:rsid w:val="00CF2C1D"/>
    <w:rsid w:val="00CF56F8"/>
    <w:rsid w:val="00D00E06"/>
    <w:rsid w:val="00D011A9"/>
    <w:rsid w:val="00D04D2F"/>
    <w:rsid w:val="00D052CA"/>
    <w:rsid w:val="00D14815"/>
    <w:rsid w:val="00D159DC"/>
    <w:rsid w:val="00D2196A"/>
    <w:rsid w:val="00D2403A"/>
    <w:rsid w:val="00D30924"/>
    <w:rsid w:val="00D322C6"/>
    <w:rsid w:val="00D32BED"/>
    <w:rsid w:val="00D343DC"/>
    <w:rsid w:val="00D3471A"/>
    <w:rsid w:val="00D35F47"/>
    <w:rsid w:val="00D3755C"/>
    <w:rsid w:val="00D3755E"/>
    <w:rsid w:val="00D4046E"/>
    <w:rsid w:val="00D40E4D"/>
    <w:rsid w:val="00D41495"/>
    <w:rsid w:val="00D4260A"/>
    <w:rsid w:val="00D42CA2"/>
    <w:rsid w:val="00D42D2B"/>
    <w:rsid w:val="00D430E9"/>
    <w:rsid w:val="00D44650"/>
    <w:rsid w:val="00D44C4F"/>
    <w:rsid w:val="00D51891"/>
    <w:rsid w:val="00D5791B"/>
    <w:rsid w:val="00D60EA1"/>
    <w:rsid w:val="00D61485"/>
    <w:rsid w:val="00D61966"/>
    <w:rsid w:val="00D64504"/>
    <w:rsid w:val="00D6549C"/>
    <w:rsid w:val="00D6615C"/>
    <w:rsid w:val="00D71CEF"/>
    <w:rsid w:val="00D72BCD"/>
    <w:rsid w:val="00D7440C"/>
    <w:rsid w:val="00D764D5"/>
    <w:rsid w:val="00D80320"/>
    <w:rsid w:val="00D80D97"/>
    <w:rsid w:val="00D8238C"/>
    <w:rsid w:val="00D83C1B"/>
    <w:rsid w:val="00D84F97"/>
    <w:rsid w:val="00D8560B"/>
    <w:rsid w:val="00D90968"/>
    <w:rsid w:val="00D90A15"/>
    <w:rsid w:val="00D91B90"/>
    <w:rsid w:val="00D94B04"/>
    <w:rsid w:val="00D94F2C"/>
    <w:rsid w:val="00DA119B"/>
    <w:rsid w:val="00DA4100"/>
    <w:rsid w:val="00DB1D4B"/>
    <w:rsid w:val="00DB267F"/>
    <w:rsid w:val="00DB4697"/>
    <w:rsid w:val="00DB6812"/>
    <w:rsid w:val="00DC0647"/>
    <w:rsid w:val="00DC3992"/>
    <w:rsid w:val="00DC4370"/>
    <w:rsid w:val="00DC5845"/>
    <w:rsid w:val="00DC6874"/>
    <w:rsid w:val="00DC727F"/>
    <w:rsid w:val="00DD0938"/>
    <w:rsid w:val="00DD147C"/>
    <w:rsid w:val="00DD460A"/>
    <w:rsid w:val="00DD51F3"/>
    <w:rsid w:val="00DD7A72"/>
    <w:rsid w:val="00DE15DB"/>
    <w:rsid w:val="00DE2EBA"/>
    <w:rsid w:val="00DE7B3F"/>
    <w:rsid w:val="00DE7FF7"/>
    <w:rsid w:val="00DF145E"/>
    <w:rsid w:val="00DF1F5C"/>
    <w:rsid w:val="00DF2D96"/>
    <w:rsid w:val="00DF31AB"/>
    <w:rsid w:val="00DF460A"/>
    <w:rsid w:val="00DF4E7B"/>
    <w:rsid w:val="00E015CE"/>
    <w:rsid w:val="00E01AF7"/>
    <w:rsid w:val="00E01C3A"/>
    <w:rsid w:val="00E03348"/>
    <w:rsid w:val="00E03846"/>
    <w:rsid w:val="00E061C1"/>
    <w:rsid w:val="00E06C15"/>
    <w:rsid w:val="00E07525"/>
    <w:rsid w:val="00E1001C"/>
    <w:rsid w:val="00E104CC"/>
    <w:rsid w:val="00E12220"/>
    <w:rsid w:val="00E124B9"/>
    <w:rsid w:val="00E16E50"/>
    <w:rsid w:val="00E2067C"/>
    <w:rsid w:val="00E20B97"/>
    <w:rsid w:val="00E215AC"/>
    <w:rsid w:val="00E22874"/>
    <w:rsid w:val="00E24569"/>
    <w:rsid w:val="00E26030"/>
    <w:rsid w:val="00E264F7"/>
    <w:rsid w:val="00E26E22"/>
    <w:rsid w:val="00E31B10"/>
    <w:rsid w:val="00E31C64"/>
    <w:rsid w:val="00E337CD"/>
    <w:rsid w:val="00E368D7"/>
    <w:rsid w:val="00E3728A"/>
    <w:rsid w:val="00E373A8"/>
    <w:rsid w:val="00E418F3"/>
    <w:rsid w:val="00E430BE"/>
    <w:rsid w:val="00E50453"/>
    <w:rsid w:val="00E50D32"/>
    <w:rsid w:val="00E51ED1"/>
    <w:rsid w:val="00E52218"/>
    <w:rsid w:val="00E52800"/>
    <w:rsid w:val="00E553A0"/>
    <w:rsid w:val="00E612F9"/>
    <w:rsid w:val="00E643EB"/>
    <w:rsid w:val="00E6512F"/>
    <w:rsid w:val="00E66935"/>
    <w:rsid w:val="00E67368"/>
    <w:rsid w:val="00E7493B"/>
    <w:rsid w:val="00E74B1D"/>
    <w:rsid w:val="00E7535C"/>
    <w:rsid w:val="00E7646E"/>
    <w:rsid w:val="00E816DA"/>
    <w:rsid w:val="00E869C0"/>
    <w:rsid w:val="00E86BC5"/>
    <w:rsid w:val="00E9225E"/>
    <w:rsid w:val="00EA0F0C"/>
    <w:rsid w:val="00EA33F8"/>
    <w:rsid w:val="00EA6325"/>
    <w:rsid w:val="00EA7315"/>
    <w:rsid w:val="00EA75C9"/>
    <w:rsid w:val="00EB27FA"/>
    <w:rsid w:val="00EB3932"/>
    <w:rsid w:val="00EB3BEF"/>
    <w:rsid w:val="00EB41D5"/>
    <w:rsid w:val="00EB5EA8"/>
    <w:rsid w:val="00EB784D"/>
    <w:rsid w:val="00EC12D0"/>
    <w:rsid w:val="00EC1D7D"/>
    <w:rsid w:val="00EC28AE"/>
    <w:rsid w:val="00EC4F51"/>
    <w:rsid w:val="00EC5608"/>
    <w:rsid w:val="00EC5723"/>
    <w:rsid w:val="00EC625D"/>
    <w:rsid w:val="00ED0FD2"/>
    <w:rsid w:val="00ED438A"/>
    <w:rsid w:val="00ED44E0"/>
    <w:rsid w:val="00ED511D"/>
    <w:rsid w:val="00ED563F"/>
    <w:rsid w:val="00ED748F"/>
    <w:rsid w:val="00EE3766"/>
    <w:rsid w:val="00EE3F7E"/>
    <w:rsid w:val="00EE55E2"/>
    <w:rsid w:val="00EE7BA6"/>
    <w:rsid w:val="00EE7D07"/>
    <w:rsid w:val="00EE7D61"/>
    <w:rsid w:val="00EF0E87"/>
    <w:rsid w:val="00EF2731"/>
    <w:rsid w:val="00EF3B7F"/>
    <w:rsid w:val="00EF7542"/>
    <w:rsid w:val="00F005A5"/>
    <w:rsid w:val="00F024D9"/>
    <w:rsid w:val="00F032A8"/>
    <w:rsid w:val="00F03871"/>
    <w:rsid w:val="00F0463E"/>
    <w:rsid w:val="00F07519"/>
    <w:rsid w:val="00F07610"/>
    <w:rsid w:val="00F103D7"/>
    <w:rsid w:val="00F116C2"/>
    <w:rsid w:val="00F142B6"/>
    <w:rsid w:val="00F15706"/>
    <w:rsid w:val="00F1596B"/>
    <w:rsid w:val="00F16559"/>
    <w:rsid w:val="00F1720C"/>
    <w:rsid w:val="00F2178F"/>
    <w:rsid w:val="00F23574"/>
    <w:rsid w:val="00F236DB"/>
    <w:rsid w:val="00F243FA"/>
    <w:rsid w:val="00F26F93"/>
    <w:rsid w:val="00F30A20"/>
    <w:rsid w:val="00F31B75"/>
    <w:rsid w:val="00F35022"/>
    <w:rsid w:val="00F352FE"/>
    <w:rsid w:val="00F353BF"/>
    <w:rsid w:val="00F35C73"/>
    <w:rsid w:val="00F36BAB"/>
    <w:rsid w:val="00F405ED"/>
    <w:rsid w:val="00F4339B"/>
    <w:rsid w:val="00F45234"/>
    <w:rsid w:val="00F471FC"/>
    <w:rsid w:val="00F474D6"/>
    <w:rsid w:val="00F509AE"/>
    <w:rsid w:val="00F54F94"/>
    <w:rsid w:val="00F60ACB"/>
    <w:rsid w:val="00F60E13"/>
    <w:rsid w:val="00F628DC"/>
    <w:rsid w:val="00F6338E"/>
    <w:rsid w:val="00F643A8"/>
    <w:rsid w:val="00F67309"/>
    <w:rsid w:val="00F67403"/>
    <w:rsid w:val="00F716A2"/>
    <w:rsid w:val="00F752A2"/>
    <w:rsid w:val="00F76F79"/>
    <w:rsid w:val="00F804AF"/>
    <w:rsid w:val="00F856A1"/>
    <w:rsid w:val="00F860E1"/>
    <w:rsid w:val="00F874D9"/>
    <w:rsid w:val="00F91793"/>
    <w:rsid w:val="00F958C0"/>
    <w:rsid w:val="00FA0037"/>
    <w:rsid w:val="00FA288C"/>
    <w:rsid w:val="00FA49B1"/>
    <w:rsid w:val="00FA4B9C"/>
    <w:rsid w:val="00FB19F6"/>
    <w:rsid w:val="00FB3CD7"/>
    <w:rsid w:val="00FB53FE"/>
    <w:rsid w:val="00FB5871"/>
    <w:rsid w:val="00FB58EE"/>
    <w:rsid w:val="00FB7B5F"/>
    <w:rsid w:val="00FB7F9E"/>
    <w:rsid w:val="00FC0F6F"/>
    <w:rsid w:val="00FC175B"/>
    <w:rsid w:val="00FC246E"/>
    <w:rsid w:val="00FC39EA"/>
    <w:rsid w:val="00FC6FF1"/>
    <w:rsid w:val="00FD1C49"/>
    <w:rsid w:val="00FD5D27"/>
    <w:rsid w:val="00FD7EDC"/>
    <w:rsid w:val="00FE5D1D"/>
    <w:rsid w:val="00FF08D7"/>
    <w:rsid w:val="00FF12C2"/>
    <w:rsid w:val="00FF31A7"/>
    <w:rsid w:val="00FF562E"/>
    <w:rsid w:val="00FF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616EB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sz w:val="24"/>
        <w:szCs w:val="24"/>
        <w:lang w:val="nl-NL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6672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7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72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C0CDF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DF"/>
  </w:style>
  <w:style w:type="paragraph" w:styleId="Footer">
    <w:name w:val="footer"/>
    <w:basedOn w:val="Normal"/>
    <w:link w:val="FooterChar"/>
    <w:uiPriority w:val="99"/>
    <w:unhideWhenUsed/>
    <w:rsid w:val="007C0CD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DF"/>
  </w:style>
  <w:style w:type="paragraph" w:styleId="BalloonText">
    <w:name w:val="Balloon Text"/>
    <w:basedOn w:val="Normal"/>
    <w:link w:val="BalloonTextChar"/>
    <w:uiPriority w:val="99"/>
    <w:semiHidden/>
    <w:unhideWhenUsed/>
    <w:rsid w:val="0024719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9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25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55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5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5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55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4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21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sz w:val="24"/>
        <w:szCs w:val="24"/>
        <w:lang w:val="nl-NL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76672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6672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6672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C0CDF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0CDF"/>
  </w:style>
  <w:style w:type="paragraph" w:styleId="Footer">
    <w:name w:val="footer"/>
    <w:basedOn w:val="Normal"/>
    <w:link w:val="FooterChar"/>
    <w:uiPriority w:val="99"/>
    <w:unhideWhenUsed/>
    <w:rsid w:val="007C0CDF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0CDF"/>
  </w:style>
  <w:style w:type="paragraph" w:styleId="BalloonText">
    <w:name w:val="Balloon Text"/>
    <w:basedOn w:val="Normal"/>
    <w:link w:val="BalloonTextChar"/>
    <w:uiPriority w:val="99"/>
    <w:semiHidden/>
    <w:unhideWhenUsed/>
    <w:rsid w:val="0024719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9E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255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556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55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55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556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4CC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62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5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houchu@fudan.edu.c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ane.wang@maastrichtuniversity.n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innocenceproject.org" TargetMode="External"/><Relationship Id="rId4" Type="http://schemas.openxmlformats.org/officeDocument/2006/relationships/webSettings" Target="web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35</Pages>
  <Words>8929</Words>
  <Characters>55766</Characters>
  <Application>Microsoft Office Word</Application>
  <DocSecurity>0</DocSecurity>
  <Lines>464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Vrudhhi Shah</dc:creator>
  <cp:lastModifiedBy>Author</cp:lastModifiedBy>
  <cp:revision>30</cp:revision>
  <dcterms:created xsi:type="dcterms:W3CDTF">2018-03-14T18:54:00Z</dcterms:created>
  <dcterms:modified xsi:type="dcterms:W3CDTF">2018-03-17T10:45:00Z</dcterms:modified>
</cp:coreProperties>
</file>