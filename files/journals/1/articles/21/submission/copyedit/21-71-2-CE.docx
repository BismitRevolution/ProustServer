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9AF0D" w14:textId="66F86BC8" w:rsidR="00A666E5" w:rsidRPr="00DA4138" w:rsidRDefault="00F87BD8" w:rsidP="00A666E5">
      <w:pPr>
        <w:pStyle w:val="Title"/>
      </w:pPr>
      <w:r>
        <w:t xml:space="preserve">Comparison of Rates of </w:t>
      </w:r>
      <w:r w:rsidR="00A666E5">
        <w:t>Psychotic Experiences, Depressive Symptoms, Anxiety Symptoms</w:t>
      </w:r>
      <w:ins w:id="0" w:author="Author" w:date="2018-03-27T13:07:00Z">
        <w:r w:rsidR="00397FB5">
          <w:t>,</w:t>
        </w:r>
      </w:ins>
      <w:r w:rsidR="00A666E5">
        <w:t xml:space="preserve"> and Common Mental Health Risk Factors </w:t>
      </w:r>
      <w:r w:rsidR="00115F1A">
        <w:t>of</w:t>
      </w:r>
      <w:r w:rsidR="00A666E5">
        <w:t xml:space="preserve"> </w:t>
      </w:r>
      <w:r>
        <w:t xml:space="preserve">People Living in </w:t>
      </w:r>
      <w:r w:rsidR="00A666E5">
        <w:t xml:space="preserve">Urban and Non-Urban </w:t>
      </w:r>
      <w:r>
        <w:t>Areas</w:t>
      </w:r>
      <w:r w:rsidR="00A666E5">
        <w:t xml:space="preserve"> in Indonesia</w:t>
      </w:r>
    </w:p>
    <w:p w14:paraId="5A8D6255" w14:textId="2C333C06" w:rsidR="00A666E5" w:rsidRPr="00C46C49" w:rsidRDefault="00A666E5" w:rsidP="00A666E5">
      <w:pPr>
        <w:ind w:firstLine="0"/>
        <w:contextualSpacing/>
        <w:jc w:val="center"/>
        <w:rPr>
          <w:rFonts w:eastAsia="Times New Roman"/>
          <w:vertAlign w:val="superscript"/>
          <w:lang w:val="it-IT" w:eastAsia="it-IT"/>
        </w:rPr>
      </w:pPr>
      <w:r w:rsidRPr="00C46C49">
        <w:rPr>
          <w:rFonts w:eastAsia="Times New Roman"/>
        </w:rPr>
        <w:t>Edo S. Jaya</w:t>
      </w:r>
      <w:r w:rsidR="0055052A">
        <w:rPr>
          <w:rFonts w:eastAsia="Times New Roman"/>
          <w:vertAlign w:val="superscript"/>
        </w:rPr>
        <w:t xml:space="preserve"> </w:t>
      </w:r>
      <w:r>
        <w:rPr>
          <w:rFonts w:eastAsia="Times New Roman"/>
        </w:rPr>
        <w:t>and Sri Wulandari</w:t>
      </w:r>
    </w:p>
    <w:p w14:paraId="7D024432" w14:textId="77777777" w:rsidR="00A666E5" w:rsidRPr="00A666E5" w:rsidRDefault="00A666E5" w:rsidP="00A666E5">
      <w:pPr>
        <w:rPr>
          <w:rFonts w:eastAsia="Times New Roman"/>
          <w:lang w:val="it-IT"/>
        </w:rPr>
      </w:pPr>
    </w:p>
    <w:p w14:paraId="5AFF32E4" w14:textId="77777777" w:rsidR="00A666E5" w:rsidRDefault="00A666E5" w:rsidP="00A666E5">
      <w:pPr>
        <w:ind w:firstLine="0"/>
        <w:jc w:val="center"/>
        <w:rPr>
          <w:rFonts w:eastAsia="Times New Roman"/>
        </w:rPr>
      </w:pPr>
      <w:r>
        <w:rPr>
          <w:rFonts w:eastAsia="Times New Roman"/>
        </w:rPr>
        <w:t xml:space="preserve">Psychosis </w:t>
      </w:r>
      <w:r w:rsidR="006A6BFA">
        <w:rPr>
          <w:rFonts w:eastAsia="Times New Roman"/>
        </w:rPr>
        <w:t xml:space="preserve">Studies </w:t>
      </w:r>
      <w:r>
        <w:rPr>
          <w:rFonts w:eastAsia="Times New Roman"/>
        </w:rPr>
        <w:t xml:space="preserve">Research Group, </w:t>
      </w:r>
      <w:r w:rsidRPr="00E42505">
        <w:rPr>
          <w:rFonts w:eastAsia="Times New Roman"/>
        </w:rPr>
        <w:t>Faculty of Psychology, Universitas Indonesia, Depok West Java, Indonesia</w:t>
      </w:r>
    </w:p>
    <w:p w14:paraId="1E7723A8" w14:textId="77777777" w:rsidR="00A666E5" w:rsidRDefault="00A666E5">
      <w:pPr>
        <w:spacing w:after="200" w:line="276" w:lineRule="auto"/>
        <w:ind w:firstLine="0"/>
        <w:rPr>
          <w:rFonts w:ascii="Times New Roman" w:hAnsi="Times New Roman" w:cs="Times New Roman"/>
          <w:b/>
          <w:noProof/>
          <w:highlight w:val="yellow"/>
        </w:rPr>
      </w:pPr>
      <w:r>
        <w:rPr>
          <w:rFonts w:ascii="Times New Roman" w:hAnsi="Times New Roman" w:cs="Times New Roman"/>
          <w:b/>
          <w:noProof/>
          <w:highlight w:val="yellow"/>
        </w:rPr>
        <w:br w:type="page"/>
      </w:r>
    </w:p>
    <w:p w14:paraId="5B9FACA3" w14:textId="77777777" w:rsidR="006A0ECF" w:rsidRDefault="006A0ECF" w:rsidP="00A666E5">
      <w:pPr>
        <w:ind w:firstLine="0"/>
        <w:jc w:val="center"/>
        <w:rPr>
          <w:rFonts w:ascii="Times New Roman" w:hAnsi="Times New Roman" w:cs="Times New Roman"/>
          <w:b/>
          <w:noProof/>
        </w:rPr>
      </w:pPr>
      <w:r w:rsidRPr="00FE41AD">
        <w:rPr>
          <w:rFonts w:ascii="Times New Roman" w:hAnsi="Times New Roman" w:cs="Times New Roman"/>
          <w:b/>
          <w:noProof/>
        </w:rPr>
        <w:lastRenderedPageBreak/>
        <w:t>ABSTRACT</w:t>
      </w:r>
    </w:p>
    <w:p w14:paraId="17AEC36E" w14:textId="77777777" w:rsidR="006A0ECF" w:rsidRDefault="006A0ECF" w:rsidP="006A0ECF">
      <w:pPr>
        <w:jc w:val="center"/>
        <w:rPr>
          <w:rFonts w:ascii="Times New Roman" w:hAnsi="Times New Roman" w:cs="Times New Roman"/>
          <w:b/>
          <w:noProof/>
        </w:rPr>
      </w:pPr>
    </w:p>
    <w:p w14:paraId="52018BE3" w14:textId="336CF057" w:rsidR="001C3C70" w:rsidRDefault="0021611B" w:rsidP="0021611B">
      <w:pPr>
        <w:ind w:firstLine="0"/>
        <w:rPr>
          <w:rFonts w:ascii="Times New Roman" w:hAnsi="Times New Roman" w:cs="Times New Roman"/>
        </w:rPr>
      </w:pPr>
      <w:r w:rsidRPr="00335BA9">
        <w:rPr>
          <w:rFonts w:ascii="Times New Roman" w:hAnsi="Times New Roman" w:cs="Times New Roman"/>
          <w:b/>
          <w:noProof/>
        </w:rPr>
        <w:t>Background.</w:t>
      </w:r>
      <w:r>
        <w:rPr>
          <w:rFonts w:ascii="Times New Roman" w:hAnsi="Times New Roman" w:cs="Times New Roman"/>
          <w:noProof/>
        </w:rPr>
        <w:t xml:space="preserve"> </w:t>
      </w:r>
      <w:del w:id="1" w:author="Author" w:date="2018-03-27T13:07:00Z">
        <w:r w:rsidR="007248A4">
          <w:rPr>
            <w:rFonts w:ascii="Times New Roman" w:hAnsi="Times New Roman" w:cs="Times New Roman"/>
          </w:rPr>
          <w:delText xml:space="preserve"> </w:delText>
        </w:r>
      </w:del>
      <w:r w:rsidR="00F87BD8">
        <w:rPr>
          <w:rFonts w:ascii="Times New Roman" w:hAnsi="Times New Roman" w:cs="Times New Roman"/>
        </w:rPr>
        <w:t>The</w:t>
      </w:r>
      <w:r w:rsidR="007248A4">
        <w:rPr>
          <w:rFonts w:ascii="Times New Roman" w:hAnsi="Times New Roman" w:cs="Times New Roman"/>
        </w:rPr>
        <w:t xml:space="preserve"> prevalence of </w:t>
      </w:r>
      <w:r>
        <w:rPr>
          <w:rFonts w:ascii="Times New Roman" w:hAnsi="Times New Roman" w:cs="Times New Roman"/>
        </w:rPr>
        <w:t xml:space="preserve">risk factors </w:t>
      </w:r>
      <w:r w:rsidR="00F87BD8">
        <w:rPr>
          <w:rFonts w:ascii="Times New Roman" w:hAnsi="Times New Roman" w:cs="Times New Roman"/>
        </w:rPr>
        <w:t>and</w:t>
      </w:r>
      <w:r>
        <w:rPr>
          <w:rFonts w:ascii="Times New Roman" w:hAnsi="Times New Roman" w:cs="Times New Roman"/>
        </w:rPr>
        <w:t xml:space="preserve"> symptoms </w:t>
      </w:r>
      <w:r>
        <w:rPr>
          <w:rFonts w:ascii="Times New Roman" w:hAnsi="Times New Roman" w:cs="Times New Roman"/>
          <w:noProof/>
        </w:rPr>
        <w:t>of</w:t>
      </w:r>
      <w:r>
        <w:rPr>
          <w:rFonts w:ascii="Times New Roman" w:hAnsi="Times New Roman" w:cs="Times New Roman"/>
        </w:rPr>
        <w:t xml:space="preserve"> mental</w:t>
      </w:r>
      <w:del w:id="2" w:author="Author" w:date="2018-03-27T13:07:00Z">
        <w:r>
          <w:rPr>
            <w:rFonts w:ascii="Times New Roman" w:hAnsi="Times New Roman" w:cs="Times New Roman"/>
          </w:rPr>
          <w:delText>-</w:delText>
        </w:r>
      </w:del>
      <w:ins w:id="3" w:author="Author" w:date="2018-03-27T13:07:00Z">
        <w:r w:rsidR="00397FB5">
          <w:rPr>
            <w:rFonts w:ascii="Times New Roman" w:hAnsi="Times New Roman" w:cs="Times New Roman"/>
          </w:rPr>
          <w:t xml:space="preserve"> </w:t>
        </w:r>
      </w:ins>
      <w:r>
        <w:rPr>
          <w:rFonts w:ascii="Times New Roman" w:hAnsi="Times New Roman" w:cs="Times New Roman"/>
        </w:rPr>
        <w:t>health problems</w:t>
      </w:r>
      <w:r w:rsidR="00F87BD8">
        <w:rPr>
          <w:rFonts w:ascii="Times New Roman" w:hAnsi="Times New Roman" w:cs="Times New Roman"/>
        </w:rPr>
        <w:t xml:space="preserve"> </w:t>
      </w:r>
      <w:del w:id="4" w:author="Author" w:date="2018-03-27T13:07:00Z">
        <w:r w:rsidR="00F87BD8">
          <w:rPr>
            <w:rFonts w:ascii="Times New Roman" w:hAnsi="Times New Roman" w:cs="Times New Roman"/>
          </w:rPr>
          <w:delText>has been found to be</w:delText>
        </w:r>
      </w:del>
      <w:ins w:id="5" w:author="Author" w:date="2018-03-27T13:07:00Z">
        <w:r w:rsidR="00397FB5">
          <w:rPr>
            <w:rFonts w:ascii="Times New Roman" w:hAnsi="Times New Roman" w:cs="Times New Roman"/>
          </w:rPr>
          <w:t>is</w:t>
        </w:r>
      </w:ins>
      <w:r w:rsidR="00397FB5">
        <w:rPr>
          <w:rFonts w:ascii="Times New Roman" w:hAnsi="Times New Roman" w:cs="Times New Roman"/>
        </w:rPr>
        <w:t xml:space="preserve"> </w:t>
      </w:r>
      <w:r w:rsidR="00F87BD8">
        <w:rPr>
          <w:rFonts w:ascii="Times New Roman" w:hAnsi="Times New Roman" w:cs="Times New Roman"/>
        </w:rPr>
        <w:t>higher in urban</w:t>
      </w:r>
      <w:r w:rsidR="003B7268">
        <w:rPr>
          <w:rFonts w:ascii="Times New Roman" w:hAnsi="Times New Roman" w:cs="Times New Roman"/>
        </w:rPr>
        <w:t xml:space="preserve"> </w:t>
      </w:r>
      <w:ins w:id="6" w:author="Author" w:date="2018-03-27T13:07:00Z">
        <w:r w:rsidR="003B7268">
          <w:rPr>
            <w:rFonts w:ascii="Times New Roman" w:hAnsi="Times New Roman" w:cs="Times New Roman"/>
          </w:rPr>
          <w:t>areas</w:t>
        </w:r>
        <w:r w:rsidR="00F87BD8">
          <w:rPr>
            <w:rFonts w:ascii="Times New Roman" w:hAnsi="Times New Roman" w:cs="Times New Roman"/>
          </w:rPr>
          <w:t xml:space="preserve"> </w:t>
        </w:r>
      </w:ins>
      <w:r w:rsidR="00F87BD8">
        <w:rPr>
          <w:rFonts w:ascii="Times New Roman" w:hAnsi="Times New Roman" w:cs="Times New Roman"/>
        </w:rPr>
        <w:t>than</w:t>
      </w:r>
      <w:ins w:id="7" w:author="Author" w:date="2018-03-27T13:07:00Z">
        <w:r w:rsidR="00F87BD8">
          <w:rPr>
            <w:rFonts w:ascii="Times New Roman" w:hAnsi="Times New Roman" w:cs="Times New Roman"/>
          </w:rPr>
          <w:t xml:space="preserve"> </w:t>
        </w:r>
        <w:r w:rsidR="003B7268">
          <w:rPr>
            <w:rFonts w:ascii="Times New Roman" w:hAnsi="Times New Roman" w:cs="Times New Roman"/>
          </w:rPr>
          <w:t>in</w:t>
        </w:r>
      </w:ins>
      <w:r w:rsidR="003B7268">
        <w:rPr>
          <w:rFonts w:ascii="Times New Roman" w:hAnsi="Times New Roman" w:cs="Times New Roman"/>
        </w:rPr>
        <w:t xml:space="preserve"> </w:t>
      </w:r>
      <w:r w:rsidR="00F87BD8">
        <w:rPr>
          <w:rFonts w:ascii="Times New Roman" w:hAnsi="Times New Roman" w:cs="Times New Roman"/>
        </w:rPr>
        <w:t>non-urban areas</w:t>
      </w:r>
      <w:r>
        <w:rPr>
          <w:rFonts w:ascii="Times New Roman" w:hAnsi="Times New Roman" w:cs="Times New Roman"/>
        </w:rPr>
        <w:t xml:space="preserve">. However, </w:t>
      </w:r>
      <w:r w:rsidR="006A6BFA">
        <w:rPr>
          <w:rFonts w:ascii="Times New Roman" w:hAnsi="Times New Roman" w:cs="Times New Roman"/>
        </w:rPr>
        <w:t xml:space="preserve">most studies </w:t>
      </w:r>
      <w:r w:rsidR="00B95CC1" w:rsidRPr="00FC55C0">
        <w:rPr>
          <w:rFonts w:ascii="Times New Roman" w:hAnsi="Times New Roman" w:cs="Times New Roman"/>
          <w:noProof/>
        </w:rPr>
        <w:t>are</w:t>
      </w:r>
      <w:r w:rsidR="006A6BFA" w:rsidRPr="00FC55C0">
        <w:rPr>
          <w:rFonts w:ascii="Times New Roman" w:hAnsi="Times New Roman" w:cs="Times New Roman"/>
          <w:noProof/>
        </w:rPr>
        <w:t xml:space="preserve"> conducted</w:t>
      </w:r>
      <w:r w:rsidR="006A6BFA">
        <w:rPr>
          <w:rFonts w:ascii="Times New Roman" w:hAnsi="Times New Roman" w:cs="Times New Roman"/>
        </w:rPr>
        <w:t xml:space="preserve"> in developed countries</w:t>
      </w:r>
      <w:r w:rsidR="00B95CC1">
        <w:rPr>
          <w:rFonts w:ascii="Times New Roman" w:hAnsi="Times New Roman" w:cs="Times New Roman"/>
        </w:rPr>
        <w:t>,</w:t>
      </w:r>
      <w:r w:rsidR="006A6BFA">
        <w:rPr>
          <w:rFonts w:ascii="Times New Roman" w:hAnsi="Times New Roman" w:cs="Times New Roman"/>
        </w:rPr>
        <w:t xml:space="preserve"> </w:t>
      </w:r>
      <w:r w:rsidR="006A6BFA" w:rsidRPr="00B95CC1">
        <w:rPr>
          <w:rFonts w:ascii="Times New Roman" w:hAnsi="Times New Roman" w:cs="Times New Roman"/>
          <w:noProof/>
        </w:rPr>
        <w:t>and</w:t>
      </w:r>
      <w:r w:rsidR="006A6BFA">
        <w:rPr>
          <w:rFonts w:ascii="Times New Roman" w:hAnsi="Times New Roman" w:cs="Times New Roman"/>
        </w:rPr>
        <w:t xml:space="preserve"> </w:t>
      </w:r>
      <w:r w:rsidR="00B95CC1">
        <w:rPr>
          <w:rFonts w:ascii="Times New Roman" w:hAnsi="Times New Roman" w:cs="Times New Roman"/>
        </w:rPr>
        <w:t>we are unsure</w:t>
      </w:r>
      <w:r w:rsidR="006A6BFA">
        <w:rPr>
          <w:rFonts w:ascii="Times New Roman" w:hAnsi="Times New Roman" w:cs="Times New Roman"/>
        </w:rPr>
        <w:t xml:space="preserve"> whether a similar </w:t>
      </w:r>
      <w:r w:rsidR="00F87BD8">
        <w:rPr>
          <w:rFonts w:ascii="Times New Roman" w:hAnsi="Times New Roman" w:cs="Times New Roman"/>
        </w:rPr>
        <w:t>pattern</w:t>
      </w:r>
      <w:r w:rsidR="006A6BFA">
        <w:rPr>
          <w:rFonts w:ascii="Times New Roman" w:hAnsi="Times New Roman" w:cs="Times New Roman"/>
        </w:rPr>
        <w:t xml:space="preserve"> can </w:t>
      </w:r>
      <w:r w:rsidR="006A6BFA" w:rsidRPr="00B95CC1">
        <w:rPr>
          <w:rFonts w:ascii="Times New Roman" w:hAnsi="Times New Roman" w:cs="Times New Roman"/>
          <w:noProof/>
        </w:rPr>
        <w:t>be observed</w:t>
      </w:r>
      <w:r w:rsidR="006A6BFA">
        <w:rPr>
          <w:rFonts w:ascii="Times New Roman" w:hAnsi="Times New Roman" w:cs="Times New Roman"/>
        </w:rPr>
        <w:t xml:space="preserve"> in a developing country</w:t>
      </w:r>
      <w:r>
        <w:rPr>
          <w:rFonts w:ascii="Times New Roman" w:hAnsi="Times New Roman" w:cs="Times New Roman"/>
        </w:rPr>
        <w:t xml:space="preserve">. </w:t>
      </w:r>
      <w:r w:rsidR="00F87BD8">
        <w:rPr>
          <w:rFonts w:ascii="Times New Roman" w:hAnsi="Times New Roman" w:cs="Times New Roman"/>
        </w:rPr>
        <w:t>Here</w:t>
      </w:r>
      <w:ins w:id="8" w:author="Author" w:date="2018-03-27T13:07:00Z">
        <w:r w:rsidR="00397FB5">
          <w:rPr>
            <w:rFonts w:ascii="Times New Roman" w:hAnsi="Times New Roman" w:cs="Times New Roman"/>
          </w:rPr>
          <w:t>,</w:t>
        </w:r>
      </w:ins>
      <w:r w:rsidR="006A6BFA">
        <w:rPr>
          <w:rFonts w:ascii="Times New Roman" w:hAnsi="Times New Roman" w:cs="Times New Roman"/>
        </w:rPr>
        <w:t xml:space="preserve"> we compared</w:t>
      </w:r>
      <w:r>
        <w:rPr>
          <w:rFonts w:ascii="Times New Roman" w:hAnsi="Times New Roman" w:cs="Times New Roman"/>
        </w:rPr>
        <w:t xml:space="preserve"> </w:t>
      </w:r>
      <w:r w:rsidR="00F87BD8">
        <w:rPr>
          <w:rFonts w:ascii="Times New Roman" w:hAnsi="Times New Roman" w:cs="Times New Roman"/>
        </w:rPr>
        <w:t xml:space="preserve">rates of common mental health </w:t>
      </w:r>
      <w:r>
        <w:rPr>
          <w:rFonts w:ascii="Times New Roman" w:hAnsi="Times New Roman" w:cs="Times New Roman"/>
          <w:noProof/>
        </w:rPr>
        <w:t>risk</w:t>
      </w:r>
      <w:del w:id="9" w:author="Author" w:date="2018-03-27T13:07:00Z">
        <w:r>
          <w:rPr>
            <w:rFonts w:ascii="Times New Roman" w:hAnsi="Times New Roman" w:cs="Times New Roman"/>
            <w:noProof/>
          </w:rPr>
          <w:delText>-</w:delText>
        </w:r>
      </w:del>
      <w:ins w:id="10" w:author="Author" w:date="2018-03-27T13:07:00Z">
        <w:r w:rsidR="00397FB5">
          <w:rPr>
            <w:rFonts w:ascii="Times New Roman" w:hAnsi="Times New Roman" w:cs="Times New Roman"/>
            <w:noProof/>
          </w:rPr>
          <w:t xml:space="preserve"> </w:t>
        </w:r>
      </w:ins>
      <w:r>
        <w:rPr>
          <w:rFonts w:ascii="Times New Roman" w:hAnsi="Times New Roman" w:cs="Times New Roman"/>
          <w:noProof/>
        </w:rPr>
        <w:t xml:space="preserve">factors and symptoms of psychosis, </w:t>
      </w:r>
      <w:r w:rsidRPr="00FE41AD">
        <w:rPr>
          <w:rFonts w:ascii="Times New Roman" w:hAnsi="Times New Roman" w:cs="Times New Roman"/>
          <w:noProof/>
        </w:rPr>
        <w:t>depression,</w:t>
      </w:r>
      <w:r w:rsidR="00FE41AD" w:rsidRPr="00FE41AD">
        <w:rPr>
          <w:rFonts w:ascii="Times New Roman" w:hAnsi="Times New Roman" w:cs="Times New Roman"/>
          <w:noProof/>
        </w:rPr>
        <w:t xml:space="preserve"> </w:t>
      </w:r>
      <w:r w:rsidRPr="00FE41AD">
        <w:rPr>
          <w:rFonts w:ascii="Times New Roman" w:hAnsi="Times New Roman" w:cs="Times New Roman"/>
          <w:noProof/>
        </w:rPr>
        <w:t>and</w:t>
      </w:r>
      <w:r>
        <w:rPr>
          <w:rFonts w:ascii="Times New Roman" w:hAnsi="Times New Roman" w:cs="Times New Roman"/>
          <w:noProof/>
        </w:rPr>
        <w:t xml:space="preserve"> anxiety </w:t>
      </w:r>
      <w:r w:rsidR="0087659E">
        <w:rPr>
          <w:rFonts w:ascii="Times New Roman" w:hAnsi="Times New Roman" w:cs="Times New Roman"/>
          <w:noProof/>
        </w:rPr>
        <w:t xml:space="preserve">between urban and non-urban </w:t>
      </w:r>
      <w:r w:rsidR="00386B44">
        <w:rPr>
          <w:rFonts w:ascii="Times New Roman" w:hAnsi="Times New Roman" w:cs="Times New Roman"/>
          <w:noProof/>
        </w:rPr>
        <w:t>residents</w:t>
      </w:r>
      <w:r>
        <w:rPr>
          <w:rFonts w:ascii="Times New Roman" w:hAnsi="Times New Roman" w:cs="Times New Roman"/>
          <w:noProof/>
        </w:rPr>
        <w:t xml:space="preserve">. </w:t>
      </w:r>
      <w:r w:rsidRPr="00335BA9">
        <w:rPr>
          <w:rFonts w:ascii="Times New Roman" w:hAnsi="Times New Roman" w:cs="Times New Roman"/>
          <w:b/>
          <w:noProof/>
        </w:rPr>
        <w:t>Method.</w:t>
      </w:r>
      <w:r>
        <w:rPr>
          <w:rFonts w:ascii="Times New Roman" w:hAnsi="Times New Roman" w:cs="Times New Roman"/>
          <w:noProof/>
        </w:rPr>
        <w:t xml:space="preserve"> </w:t>
      </w:r>
      <w:r w:rsidRPr="00102678">
        <w:rPr>
          <w:rFonts w:ascii="Times New Roman" w:hAnsi="Times New Roman" w:cs="Times New Roman"/>
          <w:noProof/>
        </w:rPr>
        <w:t>A community sample</w:t>
      </w:r>
      <w:r>
        <w:rPr>
          <w:rFonts w:ascii="Times New Roman" w:hAnsi="Times New Roman" w:cs="Times New Roman"/>
          <w:noProof/>
        </w:rPr>
        <w:t xml:space="preserve"> of 844 participants completed an anonymous </w:t>
      </w:r>
      <w:r w:rsidR="00386B44">
        <w:rPr>
          <w:rFonts w:ascii="Times New Roman" w:hAnsi="Times New Roman" w:cs="Times New Roman"/>
          <w:noProof/>
        </w:rPr>
        <w:t xml:space="preserve">cross-sectional </w:t>
      </w:r>
      <w:r>
        <w:rPr>
          <w:rFonts w:ascii="Times New Roman" w:hAnsi="Times New Roman" w:cs="Times New Roman"/>
          <w:noProof/>
        </w:rPr>
        <w:t xml:space="preserve">online survey. </w:t>
      </w:r>
      <w:r w:rsidR="00386B44">
        <w:rPr>
          <w:rFonts w:ascii="Times New Roman" w:hAnsi="Times New Roman" w:cs="Times New Roman"/>
          <w:noProof/>
        </w:rPr>
        <w:t xml:space="preserve">T-tests and </w:t>
      </w:r>
      <w:r w:rsidR="00386B44" w:rsidRPr="001F2B9D">
        <w:rPr>
          <w:rFonts w:ascii="Times New Roman" w:hAnsi="Times New Roman" w:cs="Times New Roman"/>
        </w:rPr>
        <w:t>Mann</w:t>
      </w:r>
      <w:del w:id="11" w:author="Author" w:date="2018-03-27T13:07:00Z">
        <w:r w:rsidR="00386B44" w:rsidRPr="001F2B9D">
          <w:rPr>
            <w:rFonts w:ascii="Times New Roman" w:hAnsi="Times New Roman" w:cs="Times New Roman"/>
          </w:rPr>
          <w:delText>-</w:delText>
        </w:r>
      </w:del>
      <w:ins w:id="12" w:author="Author" w:date="2018-03-27T13:07:00Z">
        <w:r w:rsidR="00AA31BC">
          <w:rPr>
            <w:rFonts w:ascii="Times New Roman" w:hAnsi="Times New Roman" w:cs="Times New Roman"/>
          </w:rPr>
          <w:t>–</w:t>
        </w:r>
      </w:ins>
      <w:r w:rsidR="00386B44" w:rsidRPr="001F2B9D">
        <w:rPr>
          <w:rFonts w:ascii="Times New Roman" w:hAnsi="Times New Roman" w:cs="Times New Roman"/>
        </w:rPr>
        <w:t xml:space="preserve">Whitney U </w:t>
      </w:r>
      <w:del w:id="13" w:author="Author" w:date="2018-03-27T13:07:00Z">
        <w:r w:rsidR="00386B44" w:rsidRPr="001F2B9D">
          <w:rPr>
            <w:rFonts w:ascii="Times New Roman" w:hAnsi="Times New Roman" w:cs="Times New Roman"/>
          </w:rPr>
          <w:delText>Test</w:delText>
        </w:r>
      </w:del>
      <w:ins w:id="14" w:author="Author" w:date="2018-03-27T13:07:00Z">
        <w:r w:rsidR="00AA31BC">
          <w:rPr>
            <w:rFonts w:ascii="Times New Roman" w:hAnsi="Times New Roman" w:cs="Times New Roman"/>
          </w:rPr>
          <w:t>t</w:t>
        </w:r>
        <w:r w:rsidR="00386B44" w:rsidRPr="001F2B9D">
          <w:rPr>
            <w:rFonts w:ascii="Times New Roman" w:hAnsi="Times New Roman" w:cs="Times New Roman"/>
          </w:rPr>
          <w:t>est</w:t>
        </w:r>
      </w:ins>
      <w:r w:rsidR="00386B44">
        <w:rPr>
          <w:rFonts w:ascii="Times New Roman" w:hAnsi="Times New Roman" w:cs="Times New Roman"/>
          <w:noProof/>
        </w:rPr>
        <w:t xml:space="preserve"> were used to compare p</w:t>
      </w:r>
      <w:r>
        <w:rPr>
          <w:rFonts w:ascii="Times New Roman" w:hAnsi="Times New Roman" w:cs="Times New Roman"/>
          <w:noProof/>
        </w:rPr>
        <w:t>articipants’ scores on mental hea</w:t>
      </w:r>
      <w:r w:rsidR="008F3687">
        <w:rPr>
          <w:rFonts w:ascii="Times New Roman" w:hAnsi="Times New Roman" w:cs="Times New Roman"/>
          <w:noProof/>
        </w:rPr>
        <w:t>lth</w:t>
      </w:r>
      <w:del w:id="15" w:author="Author" w:date="2018-03-27T13:07:00Z">
        <w:r w:rsidR="008F3687">
          <w:rPr>
            <w:rFonts w:ascii="Times New Roman" w:hAnsi="Times New Roman" w:cs="Times New Roman"/>
            <w:noProof/>
          </w:rPr>
          <w:delText>-</w:delText>
        </w:r>
      </w:del>
      <w:ins w:id="16" w:author="Author" w:date="2018-03-27T13:07:00Z">
        <w:r w:rsidR="00AA31BC">
          <w:rPr>
            <w:rFonts w:ascii="Times New Roman" w:hAnsi="Times New Roman" w:cs="Times New Roman"/>
            <w:noProof/>
          </w:rPr>
          <w:t xml:space="preserve"> </w:t>
        </w:r>
      </w:ins>
      <w:r>
        <w:rPr>
          <w:rFonts w:ascii="Times New Roman" w:hAnsi="Times New Roman" w:cs="Times New Roman"/>
          <w:noProof/>
        </w:rPr>
        <w:t>risk factors and symptoms</w:t>
      </w:r>
      <w:r w:rsidR="00AA31BC">
        <w:rPr>
          <w:rFonts w:ascii="Times New Roman" w:hAnsi="Times New Roman" w:cs="Times New Roman"/>
          <w:noProof/>
        </w:rPr>
        <w:t xml:space="preserve"> </w:t>
      </w:r>
      <w:del w:id="17" w:author="Author" w:date="2018-03-27T13:07:00Z">
        <w:r>
          <w:rPr>
            <w:rFonts w:ascii="Times New Roman" w:hAnsi="Times New Roman" w:cs="Times New Roman"/>
            <w:noProof/>
          </w:rPr>
          <w:delText xml:space="preserve">based </w:delText>
        </w:r>
      </w:del>
      <w:r>
        <w:rPr>
          <w:rFonts w:ascii="Times New Roman" w:hAnsi="Times New Roman" w:cs="Times New Roman"/>
          <w:noProof/>
        </w:rPr>
        <w:t>on</w:t>
      </w:r>
      <w:r w:rsidR="00AA31BC">
        <w:rPr>
          <w:rFonts w:ascii="Times New Roman" w:hAnsi="Times New Roman" w:cs="Times New Roman"/>
          <w:noProof/>
        </w:rPr>
        <w:t xml:space="preserve"> </w:t>
      </w:r>
      <w:ins w:id="18" w:author="Author" w:date="2018-03-27T13:07:00Z">
        <w:r w:rsidR="00AA31BC">
          <w:rPr>
            <w:rFonts w:ascii="Times New Roman" w:hAnsi="Times New Roman" w:cs="Times New Roman"/>
            <w:noProof/>
          </w:rPr>
          <w:t>the basis of</w:t>
        </w:r>
        <w:r>
          <w:rPr>
            <w:rFonts w:ascii="Times New Roman" w:hAnsi="Times New Roman" w:cs="Times New Roman"/>
            <w:noProof/>
          </w:rPr>
          <w:t xml:space="preserve"> </w:t>
        </w:r>
      </w:ins>
      <w:r>
        <w:rPr>
          <w:rFonts w:ascii="Times New Roman" w:hAnsi="Times New Roman" w:cs="Times New Roman"/>
          <w:noProof/>
        </w:rPr>
        <w:t xml:space="preserve">their area of residence. </w:t>
      </w:r>
      <w:del w:id="19" w:author="Author" w:date="2018-03-27T13:07:00Z">
        <w:r>
          <w:rPr>
            <w:rFonts w:ascii="Times New Roman" w:hAnsi="Times New Roman" w:cs="Times New Roman"/>
            <w:noProof/>
          </w:rPr>
          <w:delText xml:space="preserve"> </w:delText>
        </w:r>
      </w:del>
      <w:r w:rsidRPr="00335BA9">
        <w:rPr>
          <w:rFonts w:ascii="Times New Roman" w:hAnsi="Times New Roman" w:cs="Times New Roman"/>
          <w:b/>
        </w:rPr>
        <w:t>Result.</w:t>
      </w:r>
      <w:r>
        <w:rPr>
          <w:rFonts w:ascii="Times New Roman" w:hAnsi="Times New Roman" w:cs="Times New Roman"/>
        </w:rPr>
        <w:t xml:space="preserve"> Participants living in </w:t>
      </w:r>
      <w:r w:rsidRPr="006C2791">
        <w:rPr>
          <w:rFonts w:ascii="Times New Roman" w:hAnsi="Times New Roman" w:cs="Times New Roman"/>
          <w:noProof/>
        </w:rPr>
        <w:t>urban</w:t>
      </w:r>
      <w:r>
        <w:rPr>
          <w:rFonts w:ascii="Times New Roman" w:hAnsi="Times New Roman" w:cs="Times New Roman"/>
        </w:rPr>
        <w:t xml:space="preserve"> area</w:t>
      </w:r>
      <w:r w:rsidR="00984FBB">
        <w:rPr>
          <w:rFonts w:ascii="Times New Roman" w:hAnsi="Times New Roman" w:cs="Times New Roman"/>
        </w:rPr>
        <w:t>s</w:t>
      </w:r>
      <w:r>
        <w:rPr>
          <w:rFonts w:ascii="Times New Roman" w:hAnsi="Times New Roman" w:cs="Times New Roman"/>
        </w:rPr>
        <w:t xml:space="preserve"> </w:t>
      </w:r>
      <w:r w:rsidR="00984FBB">
        <w:rPr>
          <w:rFonts w:ascii="Times New Roman" w:hAnsi="Times New Roman" w:cs="Times New Roman"/>
        </w:rPr>
        <w:t>experienced</w:t>
      </w:r>
      <w:r w:rsidR="00F110A4">
        <w:rPr>
          <w:rFonts w:ascii="Times New Roman" w:hAnsi="Times New Roman" w:cs="Times New Roman"/>
        </w:rPr>
        <w:t xml:space="preserve"> </w:t>
      </w:r>
      <w:r>
        <w:rPr>
          <w:rFonts w:ascii="Times New Roman" w:hAnsi="Times New Roman" w:cs="Times New Roman"/>
        </w:rPr>
        <w:t xml:space="preserve">higher </w:t>
      </w:r>
      <w:r w:rsidR="00984FBB">
        <w:rPr>
          <w:rFonts w:ascii="Times New Roman" w:hAnsi="Times New Roman" w:cs="Times New Roman"/>
        </w:rPr>
        <w:t xml:space="preserve">frequency of </w:t>
      </w:r>
      <w:r>
        <w:rPr>
          <w:rFonts w:ascii="Times New Roman" w:hAnsi="Times New Roman" w:cs="Times New Roman"/>
        </w:rPr>
        <w:t xml:space="preserve">loneliness, </w:t>
      </w:r>
      <w:del w:id="20" w:author="Author" w:date="2018-03-27T13:07:00Z">
        <w:r w:rsidR="00984FBB">
          <w:rPr>
            <w:rFonts w:ascii="Times New Roman" w:hAnsi="Times New Roman" w:cs="Times New Roman"/>
          </w:rPr>
          <w:delText>being bullied</w:delText>
        </w:r>
      </w:del>
      <w:ins w:id="21" w:author="Author" w:date="2018-03-27T13:07:00Z">
        <w:r w:rsidR="00984FBB">
          <w:rPr>
            <w:rFonts w:ascii="Times New Roman" w:hAnsi="Times New Roman" w:cs="Times New Roman"/>
          </w:rPr>
          <w:t>bull</w:t>
        </w:r>
        <w:r w:rsidR="00BC4A6A">
          <w:rPr>
            <w:rFonts w:ascii="Times New Roman" w:hAnsi="Times New Roman" w:cs="Times New Roman"/>
          </w:rPr>
          <w:t>ying</w:t>
        </w:r>
      </w:ins>
      <w:r w:rsidR="00BC4A6A">
        <w:rPr>
          <w:rFonts w:ascii="Times New Roman" w:hAnsi="Times New Roman" w:cs="Times New Roman"/>
        </w:rPr>
        <w:t xml:space="preserve"> </w:t>
      </w:r>
      <w:r>
        <w:rPr>
          <w:rFonts w:ascii="Times New Roman" w:hAnsi="Times New Roman" w:cs="Times New Roman"/>
        </w:rPr>
        <w:t xml:space="preserve">at home, </w:t>
      </w:r>
      <w:r w:rsidRPr="006C2791">
        <w:rPr>
          <w:rFonts w:ascii="Times New Roman" w:hAnsi="Times New Roman" w:cs="Times New Roman"/>
          <w:noProof/>
        </w:rPr>
        <w:t>positive</w:t>
      </w:r>
      <w:r>
        <w:rPr>
          <w:rFonts w:ascii="Times New Roman" w:hAnsi="Times New Roman" w:cs="Times New Roman"/>
        </w:rPr>
        <w:t xml:space="preserve"> symptoms of psychosis, depression</w:t>
      </w:r>
      <w:r w:rsidR="00984FBB">
        <w:rPr>
          <w:rFonts w:ascii="Times New Roman" w:hAnsi="Times New Roman" w:cs="Times New Roman"/>
        </w:rPr>
        <w:t>, and stronger</w:t>
      </w:r>
      <w:r w:rsidR="00984FBB" w:rsidRPr="00984FBB">
        <w:rPr>
          <w:rFonts w:ascii="Times New Roman" w:hAnsi="Times New Roman" w:cs="Times New Roman"/>
        </w:rPr>
        <w:t xml:space="preserve"> </w:t>
      </w:r>
      <w:r w:rsidR="00984FBB">
        <w:rPr>
          <w:rFonts w:ascii="Times New Roman" w:hAnsi="Times New Roman" w:cs="Times New Roman"/>
        </w:rPr>
        <w:t>beliefs of negative schema</w:t>
      </w:r>
      <w:r w:rsidR="00303689">
        <w:rPr>
          <w:rFonts w:ascii="Times New Roman" w:hAnsi="Times New Roman" w:cs="Times New Roman"/>
        </w:rPr>
        <w:t>s</w:t>
      </w:r>
      <w:r>
        <w:rPr>
          <w:rFonts w:ascii="Times New Roman" w:hAnsi="Times New Roman" w:cs="Times New Roman"/>
        </w:rPr>
        <w:t xml:space="preserve">. </w:t>
      </w:r>
      <w:r w:rsidRPr="00335BA9">
        <w:rPr>
          <w:rFonts w:ascii="Times New Roman" w:hAnsi="Times New Roman" w:cs="Times New Roman"/>
          <w:b/>
        </w:rPr>
        <w:t>Discussion.</w:t>
      </w:r>
      <w:r>
        <w:rPr>
          <w:rFonts w:ascii="Times New Roman" w:hAnsi="Times New Roman" w:cs="Times New Roman"/>
        </w:rPr>
        <w:t xml:space="preserve"> A </w:t>
      </w:r>
      <w:r w:rsidR="00D35721">
        <w:rPr>
          <w:rFonts w:ascii="Times New Roman" w:hAnsi="Times New Roman" w:cs="Times New Roman"/>
        </w:rPr>
        <w:t xml:space="preserve">similar pattern of higher frequencies of risk factors and symptoms </w:t>
      </w:r>
      <w:r w:rsidR="00D35721">
        <w:rPr>
          <w:rFonts w:ascii="Times New Roman" w:hAnsi="Times New Roman" w:cs="Times New Roman"/>
          <w:noProof/>
        </w:rPr>
        <w:t>of</w:t>
      </w:r>
      <w:r w:rsidR="00D35721">
        <w:rPr>
          <w:rFonts w:ascii="Times New Roman" w:hAnsi="Times New Roman" w:cs="Times New Roman"/>
        </w:rPr>
        <w:t xml:space="preserve"> mental</w:t>
      </w:r>
      <w:del w:id="22" w:author="Author" w:date="2018-03-27T13:07:00Z">
        <w:r w:rsidR="00D35721">
          <w:rPr>
            <w:rFonts w:ascii="Times New Roman" w:hAnsi="Times New Roman" w:cs="Times New Roman"/>
          </w:rPr>
          <w:delText>-</w:delText>
        </w:r>
      </w:del>
      <w:ins w:id="23" w:author="Author" w:date="2018-03-27T13:07:00Z">
        <w:r w:rsidR="00AA31BC">
          <w:rPr>
            <w:rFonts w:ascii="Times New Roman" w:hAnsi="Times New Roman" w:cs="Times New Roman"/>
          </w:rPr>
          <w:t xml:space="preserve"> </w:t>
        </w:r>
      </w:ins>
      <w:r w:rsidR="00D35721">
        <w:rPr>
          <w:rFonts w:ascii="Times New Roman" w:hAnsi="Times New Roman" w:cs="Times New Roman"/>
        </w:rPr>
        <w:t>health problems</w:t>
      </w:r>
      <w:r>
        <w:rPr>
          <w:rFonts w:ascii="Times New Roman" w:hAnsi="Times New Roman" w:cs="Times New Roman"/>
        </w:rPr>
        <w:t xml:space="preserve"> </w:t>
      </w:r>
      <w:r w:rsidR="00D35721">
        <w:rPr>
          <w:rFonts w:ascii="Times New Roman" w:hAnsi="Times New Roman" w:cs="Times New Roman"/>
        </w:rPr>
        <w:t xml:space="preserve">among people living in urban areas </w:t>
      </w:r>
      <w:r w:rsidRPr="00B95CC1">
        <w:rPr>
          <w:rFonts w:ascii="Times New Roman" w:hAnsi="Times New Roman" w:cs="Times New Roman"/>
          <w:noProof/>
        </w:rPr>
        <w:t>was found</w:t>
      </w:r>
      <w:r>
        <w:rPr>
          <w:rFonts w:ascii="Times New Roman" w:hAnsi="Times New Roman" w:cs="Times New Roman"/>
        </w:rPr>
        <w:t xml:space="preserve"> </w:t>
      </w:r>
      <w:r w:rsidR="008F3687" w:rsidRPr="008F3687">
        <w:rPr>
          <w:rFonts w:ascii="Times New Roman" w:hAnsi="Times New Roman" w:cs="Times New Roman"/>
          <w:noProof/>
        </w:rPr>
        <w:t xml:space="preserve">in </w:t>
      </w:r>
      <w:r w:rsidRPr="008F3687">
        <w:rPr>
          <w:rFonts w:ascii="Times New Roman" w:hAnsi="Times New Roman" w:cs="Times New Roman"/>
          <w:noProof/>
        </w:rPr>
        <w:t>a</w:t>
      </w:r>
      <w:r>
        <w:rPr>
          <w:rFonts w:ascii="Times New Roman" w:hAnsi="Times New Roman" w:cs="Times New Roman"/>
        </w:rPr>
        <w:t xml:space="preserve"> developing </w:t>
      </w:r>
      <w:r w:rsidRPr="008F3687">
        <w:rPr>
          <w:rFonts w:ascii="Times New Roman" w:hAnsi="Times New Roman" w:cs="Times New Roman"/>
          <w:noProof/>
        </w:rPr>
        <w:t>country</w:t>
      </w:r>
      <w:r>
        <w:rPr>
          <w:rFonts w:ascii="Times New Roman" w:hAnsi="Times New Roman" w:cs="Times New Roman"/>
        </w:rPr>
        <w:t xml:space="preserve">. Urban living may be linked </w:t>
      </w:r>
      <w:ins w:id="24" w:author="Author" w:date="2018-03-27T13:07:00Z">
        <w:r w:rsidR="00AA31BC">
          <w:rPr>
            <w:rFonts w:ascii="Times New Roman" w:hAnsi="Times New Roman" w:cs="Times New Roman"/>
          </w:rPr>
          <w:t xml:space="preserve">to </w:t>
        </w:r>
      </w:ins>
      <w:r>
        <w:rPr>
          <w:rFonts w:ascii="Times New Roman" w:hAnsi="Times New Roman" w:cs="Times New Roman"/>
        </w:rPr>
        <w:t xml:space="preserve">exposure </w:t>
      </w:r>
      <w:del w:id="25" w:author="Author" w:date="2018-03-27T13:07:00Z">
        <w:r w:rsidR="003A0528">
          <w:rPr>
            <w:rFonts w:ascii="Times New Roman" w:hAnsi="Times New Roman" w:cs="Times New Roman"/>
          </w:rPr>
          <w:delText>of</w:delText>
        </w:r>
      </w:del>
      <w:ins w:id="26" w:author="Author" w:date="2018-03-27T13:07:00Z">
        <w:r w:rsidR="00AA31BC">
          <w:rPr>
            <w:rFonts w:ascii="Times New Roman" w:hAnsi="Times New Roman" w:cs="Times New Roman"/>
          </w:rPr>
          <w:t>to</w:t>
        </w:r>
      </w:ins>
      <w:r w:rsidR="00AA31BC">
        <w:rPr>
          <w:rFonts w:ascii="Times New Roman" w:hAnsi="Times New Roman" w:cs="Times New Roman"/>
        </w:rPr>
        <w:t xml:space="preserve"> </w:t>
      </w:r>
      <w:r w:rsidR="00693DA3">
        <w:rPr>
          <w:rFonts w:ascii="Times New Roman" w:hAnsi="Times New Roman" w:cs="Times New Roman"/>
        </w:rPr>
        <w:t>mental health risk factors</w:t>
      </w:r>
      <w:del w:id="27" w:author="Author" w:date="2018-03-27T13:07:00Z">
        <w:r w:rsidR="00693DA3">
          <w:rPr>
            <w:rFonts w:ascii="Times New Roman" w:hAnsi="Times New Roman" w:cs="Times New Roman"/>
          </w:rPr>
          <w:delText xml:space="preserve"> </w:delText>
        </w:r>
        <w:r>
          <w:rPr>
            <w:rFonts w:ascii="Times New Roman" w:hAnsi="Times New Roman" w:cs="Times New Roman"/>
          </w:rPr>
          <w:delText xml:space="preserve">and </w:delText>
        </w:r>
        <w:r w:rsidR="00F110A4">
          <w:rPr>
            <w:rFonts w:ascii="Times New Roman" w:hAnsi="Times New Roman" w:cs="Times New Roman"/>
          </w:rPr>
          <w:delText xml:space="preserve">thus, </w:delText>
        </w:r>
        <w:r w:rsidR="003A0528">
          <w:rPr>
            <w:rFonts w:ascii="Times New Roman" w:hAnsi="Times New Roman" w:cs="Times New Roman"/>
          </w:rPr>
          <w:delText>increase</w:delText>
        </w:r>
      </w:del>
      <w:ins w:id="28" w:author="Author" w:date="2018-03-27T13:07:00Z">
        <w:r w:rsidR="00F110A4">
          <w:rPr>
            <w:rFonts w:ascii="Times New Roman" w:hAnsi="Times New Roman" w:cs="Times New Roman"/>
          </w:rPr>
          <w:t>,</w:t>
        </w:r>
        <w:r w:rsidR="00AA31BC">
          <w:rPr>
            <w:rFonts w:ascii="Times New Roman" w:hAnsi="Times New Roman" w:cs="Times New Roman"/>
          </w:rPr>
          <w:t xml:space="preserve"> thereby</w:t>
        </w:r>
        <w:r w:rsidR="00F110A4">
          <w:rPr>
            <w:rFonts w:ascii="Times New Roman" w:hAnsi="Times New Roman" w:cs="Times New Roman"/>
          </w:rPr>
          <w:t xml:space="preserve"> </w:t>
        </w:r>
        <w:r w:rsidR="00AA31BC">
          <w:rPr>
            <w:rFonts w:ascii="Times New Roman" w:hAnsi="Times New Roman" w:cs="Times New Roman"/>
          </w:rPr>
          <w:t>increasing</w:t>
        </w:r>
      </w:ins>
      <w:r w:rsidR="00AA31BC">
        <w:rPr>
          <w:rFonts w:ascii="Times New Roman" w:hAnsi="Times New Roman" w:cs="Times New Roman"/>
        </w:rPr>
        <w:t xml:space="preserve"> </w:t>
      </w:r>
      <w:r>
        <w:rPr>
          <w:rFonts w:ascii="Times New Roman" w:hAnsi="Times New Roman" w:cs="Times New Roman"/>
        </w:rPr>
        <w:t xml:space="preserve">the risk </w:t>
      </w:r>
      <w:r>
        <w:rPr>
          <w:rFonts w:ascii="Times New Roman" w:hAnsi="Times New Roman" w:cs="Times New Roman"/>
          <w:noProof/>
        </w:rPr>
        <w:t>of</w:t>
      </w:r>
      <w:r>
        <w:rPr>
          <w:rFonts w:ascii="Times New Roman" w:hAnsi="Times New Roman" w:cs="Times New Roman"/>
        </w:rPr>
        <w:t xml:space="preserve"> having symptoms of mental health problems. Future research should </w:t>
      </w:r>
      <w:r w:rsidR="00F110A4">
        <w:rPr>
          <w:rFonts w:ascii="Times New Roman" w:hAnsi="Times New Roman" w:cs="Times New Roman"/>
        </w:rPr>
        <w:t xml:space="preserve">investigate this mechanism </w:t>
      </w:r>
      <w:del w:id="29" w:author="Author" w:date="2018-03-27T13:07:00Z">
        <w:r w:rsidR="00F110A4">
          <w:rPr>
            <w:rFonts w:ascii="Times New Roman" w:hAnsi="Times New Roman" w:cs="Times New Roman"/>
          </w:rPr>
          <w:delText>in a</w:delText>
        </w:r>
      </w:del>
      <w:ins w:id="30" w:author="Author" w:date="2018-03-27T13:07:00Z">
        <w:r w:rsidR="00AA31BC">
          <w:rPr>
            <w:rFonts w:ascii="Times New Roman" w:hAnsi="Times New Roman" w:cs="Times New Roman"/>
          </w:rPr>
          <w:t>with</w:t>
        </w:r>
      </w:ins>
      <w:r w:rsidR="00AA31BC">
        <w:rPr>
          <w:rFonts w:ascii="Times New Roman" w:hAnsi="Times New Roman" w:cs="Times New Roman"/>
        </w:rPr>
        <w:t xml:space="preserve"> </w:t>
      </w:r>
      <w:r w:rsidR="00F110A4">
        <w:rPr>
          <w:rFonts w:ascii="Times New Roman" w:hAnsi="Times New Roman" w:cs="Times New Roman"/>
        </w:rPr>
        <w:t>longitudinal data.</w:t>
      </w:r>
    </w:p>
    <w:p w14:paraId="206063FA" w14:textId="77777777" w:rsidR="001C3C70" w:rsidRDefault="001C3C70" w:rsidP="0021611B">
      <w:pPr>
        <w:ind w:firstLine="0"/>
        <w:rPr>
          <w:rFonts w:ascii="Times New Roman" w:hAnsi="Times New Roman" w:cs="Times New Roman"/>
        </w:rPr>
      </w:pPr>
    </w:p>
    <w:p w14:paraId="2CE81F80" w14:textId="77777777" w:rsidR="0021611B" w:rsidRPr="00644C8F" w:rsidRDefault="0021611B" w:rsidP="0021611B">
      <w:pPr>
        <w:ind w:firstLine="0"/>
        <w:rPr>
          <w:rFonts w:ascii="Times New Roman" w:hAnsi="Times New Roman" w:cs="Times New Roman"/>
          <w:i/>
        </w:rPr>
      </w:pPr>
      <w:r w:rsidRPr="006A0ECF">
        <w:rPr>
          <w:rFonts w:ascii="Times New Roman" w:hAnsi="Times New Roman" w:cs="Times New Roman"/>
        </w:rPr>
        <w:t xml:space="preserve">Keywords: </w:t>
      </w:r>
      <w:r w:rsidR="00CB5863" w:rsidRPr="00644C8F">
        <w:rPr>
          <w:rFonts w:ascii="Times New Roman" w:hAnsi="Times New Roman" w:cs="Times New Roman"/>
          <w:i/>
        </w:rPr>
        <w:t xml:space="preserve">Anxiety, Depression, </w:t>
      </w:r>
      <w:r w:rsidR="00693DA3">
        <w:rPr>
          <w:rFonts w:ascii="Times New Roman" w:hAnsi="Times New Roman" w:cs="Times New Roman"/>
          <w:i/>
        </w:rPr>
        <w:t>Psychotic Experiences</w:t>
      </w:r>
      <w:r w:rsidR="006A0ECF" w:rsidRPr="00644C8F">
        <w:rPr>
          <w:rFonts w:ascii="Times New Roman" w:hAnsi="Times New Roman" w:cs="Times New Roman"/>
          <w:i/>
        </w:rPr>
        <w:t xml:space="preserve">; Risk </w:t>
      </w:r>
      <w:r w:rsidR="00CB5863" w:rsidRPr="00644C8F">
        <w:rPr>
          <w:rFonts w:ascii="Times New Roman" w:hAnsi="Times New Roman" w:cs="Times New Roman"/>
          <w:i/>
        </w:rPr>
        <w:t>f</w:t>
      </w:r>
      <w:r w:rsidR="006A0ECF" w:rsidRPr="00644C8F">
        <w:rPr>
          <w:rFonts w:ascii="Times New Roman" w:hAnsi="Times New Roman" w:cs="Times New Roman"/>
          <w:i/>
        </w:rPr>
        <w:t xml:space="preserve">actors; </w:t>
      </w:r>
      <w:r w:rsidR="00693DA3">
        <w:rPr>
          <w:rFonts w:ascii="Times New Roman" w:hAnsi="Times New Roman" w:cs="Times New Roman"/>
          <w:i/>
        </w:rPr>
        <w:t>Schizophrenia,</w:t>
      </w:r>
      <w:r w:rsidRPr="00644C8F">
        <w:rPr>
          <w:rFonts w:ascii="Times New Roman" w:hAnsi="Times New Roman" w:cs="Times New Roman"/>
          <w:i/>
        </w:rPr>
        <w:t xml:space="preserve"> Urbanicity</w:t>
      </w:r>
    </w:p>
    <w:p w14:paraId="600D3562" w14:textId="77777777" w:rsidR="0021611B" w:rsidRDefault="0021611B" w:rsidP="0021611B">
      <w:pPr>
        <w:ind w:firstLine="0"/>
        <w:rPr>
          <w:rFonts w:ascii="Times New Roman" w:hAnsi="Times New Roman" w:cs="Times New Roman"/>
        </w:rPr>
      </w:pPr>
    </w:p>
    <w:p w14:paraId="75C5E02B" w14:textId="77777777" w:rsidR="00CB5863" w:rsidRDefault="00CB5863" w:rsidP="0021611B">
      <w:pPr>
        <w:ind w:firstLine="0"/>
        <w:rPr>
          <w:rFonts w:ascii="Times New Roman" w:hAnsi="Times New Roman" w:cs="Times New Roman"/>
        </w:rPr>
      </w:pPr>
    </w:p>
    <w:p w14:paraId="4335BD38" w14:textId="77777777" w:rsidR="00F110A4" w:rsidRDefault="00F110A4" w:rsidP="0021611B">
      <w:pPr>
        <w:ind w:firstLine="0"/>
        <w:rPr>
          <w:rFonts w:ascii="Times New Roman" w:hAnsi="Times New Roman" w:cs="Times New Roman"/>
        </w:rPr>
      </w:pPr>
    </w:p>
    <w:p w14:paraId="7FA8E0E3" w14:textId="77777777" w:rsidR="00693DA3" w:rsidRDefault="00693DA3" w:rsidP="0021611B">
      <w:pPr>
        <w:ind w:firstLine="0"/>
        <w:rPr>
          <w:rFonts w:ascii="Times New Roman" w:hAnsi="Times New Roman" w:cs="Times New Roman"/>
        </w:rPr>
      </w:pPr>
    </w:p>
    <w:p w14:paraId="0CC8529D" w14:textId="77777777" w:rsidR="004106FB" w:rsidRPr="00FE41AD" w:rsidRDefault="004106FB" w:rsidP="004106FB">
      <w:pPr>
        <w:pStyle w:val="ListParagraph"/>
        <w:numPr>
          <w:ilvl w:val="0"/>
          <w:numId w:val="2"/>
        </w:numPr>
        <w:ind w:left="360"/>
        <w:rPr>
          <w:rFonts w:ascii="Times New Roman" w:hAnsi="Times New Roman" w:cs="Times New Roman"/>
          <w:b/>
        </w:rPr>
      </w:pPr>
      <w:r w:rsidRPr="00FE41AD">
        <w:rPr>
          <w:rFonts w:ascii="Times New Roman" w:hAnsi="Times New Roman" w:cs="Times New Roman"/>
          <w:b/>
        </w:rPr>
        <w:lastRenderedPageBreak/>
        <w:t>Introduction</w:t>
      </w:r>
    </w:p>
    <w:p w14:paraId="7C16051B" w14:textId="08D17D68" w:rsidR="004106FB" w:rsidRDefault="004106FB" w:rsidP="004106FB">
      <w:pPr>
        <w:ind w:firstLine="0"/>
      </w:pPr>
      <w:r>
        <w:rPr>
          <w:rFonts w:ascii="Times New Roman" w:hAnsi="Times New Roman" w:cs="Times New Roman"/>
        </w:rPr>
        <w:tab/>
        <w:t>The differences in rates of mental disorders between</w:t>
      </w:r>
      <w:r w:rsidR="00CB1023">
        <w:rPr>
          <w:rFonts w:ascii="Times New Roman" w:hAnsi="Times New Roman" w:cs="Times New Roman"/>
        </w:rPr>
        <w:t xml:space="preserve"> people living in</w:t>
      </w:r>
      <w:r>
        <w:rPr>
          <w:rFonts w:ascii="Times New Roman" w:hAnsi="Times New Roman" w:cs="Times New Roman"/>
        </w:rPr>
        <w:t xml:space="preserve"> urban </w:t>
      </w:r>
      <w:r w:rsidRPr="00D16178">
        <w:rPr>
          <w:rFonts w:ascii="Times New Roman" w:hAnsi="Times New Roman" w:cs="Times New Roman"/>
          <w:noProof/>
        </w:rPr>
        <w:t>ver</w:t>
      </w:r>
      <w:r>
        <w:rPr>
          <w:rFonts w:ascii="Times New Roman" w:hAnsi="Times New Roman" w:cs="Times New Roman"/>
          <w:noProof/>
        </w:rPr>
        <w:t>sus</w:t>
      </w:r>
      <w:r>
        <w:rPr>
          <w:rFonts w:ascii="Times New Roman" w:hAnsi="Times New Roman" w:cs="Times New Roman"/>
        </w:rPr>
        <w:t xml:space="preserve"> non-urban </w:t>
      </w:r>
      <w:r w:rsidR="00CB1023">
        <w:rPr>
          <w:rFonts w:ascii="Times New Roman" w:hAnsi="Times New Roman" w:cs="Times New Roman"/>
        </w:rPr>
        <w:t>areas</w:t>
      </w:r>
      <w:r>
        <w:rPr>
          <w:rFonts w:ascii="Times New Roman" w:hAnsi="Times New Roman" w:cs="Times New Roman"/>
        </w:rPr>
        <w:t xml:space="preserve"> are well</w:t>
      </w:r>
      <w:del w:id="31" w:author="Author" w:date="2018-03-27T13:07:00Z">
        <w:r>
          <w:rPr>
            <w:rFonts w:ascii="Times New Roman" w:hAnsi="Times New Roman" w:cs="Times New Roman"/>
          </w:rPr>
          <w:delText>-</w:delText>
        </w:r>
      </w:del>
      <w:ins w:id="32" w:author="Author" w:date="2018-03-27T13:07:00Z">
        <w:r w:rsidR="00AA31BC">
          <w:rPr>
            <w:rFonts w:ascii="Times New Roman" w:hAnsi="Times New Roman" w:cs="Times New Roman"/>
          </w:rPr>
          <w:t xml:space="preserve"> </w:t>
        </w:r>
      </w:ins>
      <w:r>
        <w:rPr>
          <w:rFonts w:ascii="Times New Roman" w:hAnsi="Times New Roman" w:cs="Times New Roman"/>
        </w:rPr>
        <w:t xml:space="preserve">known. </w:t>
      </w:r>
      <w:r w:rsidRPr="00B95CC1">
        <w:rPr>
          <w:rFonts w:ascii="Times New Roman" w:hAnsi="Times New Roman" w:cs="Times New Roman"/>
          <w:noProof/>
        </w:rPr>
        <w:t>This</w:t>
      </w:r>
      <w:r w:rsidR="00B95CC1" w:rsidRPr="00B95CC1">
        <w:rPr>
          <w:rFonts w:ascii="Times New Roman" w:hAnsi="Times New Roman" w:cs="Times New Roman"/>
          <w:noProof/>
        </w:rPr>
        <w:t xml:space="preserve"> pattern</w:t>
      </w:r>
      <w:r>
        <w:rPr>
          <w:rFonts w:ascii="Times New Roman" w:hAnsi="Times New Roman" w:cs="Times New Roman"/>
        </w:rPr>
        <w:t xml:space="preserve"> can be traced b</w:t>
      </w:r>
      <w:bookmarkStart w:id="33" w:name="_GoBack"/>
      <w:bookmarkEnd w:id="33"/>
      <w:r>
        <w:rPr>
          <w:rFonts w:ascii="Times New Roman" w:hAnsi="Times New Roman" w:cs="Times New Roman"/>
        </w:rPr>
        <w:t xml:space="preserve">ack to 100 years ago when a book </w:t>
      </w:r>
      <w:r w:rsidRPr="00B95CC1">
        <w:rPr>
          <w:rFonts w:ascii="Times New Roman" w:hAnsi="Times New Roman" w:cs="Times New Roman"/>
          <w:noProof/>
        </w:rPr>
        <w:t>was published</w:t>
      </w:r>
      <w:r>
        <w:rPr>
          <w:rFonts w:ascii="Times New Roman" w:hAnsi="Times New Roman" w:cs="Times New Roman"/>
        </w:rPr>
        <w:t xml:space="preserve"> showing that the rates of “insanity” </w:t>
      </w:r>
      <w:del w:id="34" w:author="Author" w:date="2018-03-27T13:07:00Z">
        <w:r>
          <w:rPr>
            <w:rFonts w:ascii="Times New Roman" w:hAnsi="Times New Roman" w:cs="Times New Roman"/>
          </w:rPr>
          <w:delText>varies</w:delText>
        </w:r>
      </w:del>
      <w:ins w:id="35" w:author="Author" w:date="2018-03-27T13:07:00Z">
        <w:r>
          <w:rPr>
            <w:rFonts w:ascii="Times New Roman" w:hAnsi="Times New Roman" w:cs="Times New Roman"/>
          </w:rPr>
          <w:t>var</w:t>
        </w:r>
        <w:r w:rsidR="00AA31BC">
          <w:rPr>
            <w:rFonts w:ascii="Times New Roman" w:hAnsi="Times New Roman" w:cs="Times New Roman"/>
          </w:rPr>
          <w:t>y</w:t>
        </w:r>
      </w:ins>
      <w:r>
        <w:rPr>
          <w:rFonts w:ascii="Times New Roman" w:hAnsi="Times New Roman" w:cs="Times New Roman"/>
        </w:rPr>
        <w:t xml:space="preserve"> according to</w:t>
      </w:r>
      <w:del w:id="36" w:author="Author" w:date="2018-03-27T13:07:00Z">
        <w:r>
          <w:rPr>
            <w:rFonts w:ascii="Times New Roman" w:hAnsi="Times New Roman" w:cs="Times New Roman"/>
          </w:rPr>
          <w:delText xml:space="preserve"> the</w:delText>
        </w:r>
      </w:del>
      <w:r>
        <w:rPr>
          <w:rFonts w:ascii="Times New Roman" w:hAnsi="Times New Roman" w:cs="Times New Roman"/>
        </w:rPr>
        <w:t xml:space="preserve"> </w:t>
      </w:r>
      <w:r w:rsidRPr="00D16178">
        <w:rPr>
          <w:rFonts w:ascii="Times New Roman" w:hAnsi="Times New Roman" w:cs="Times New Roman"/>
          <w:noProof/>
        </w:rPr>
        <w:t>geographical</w:t>
      </w:r>
      <w:r>
        <w:rPr>
          <w:rFonts w:ascii="Times New Roman" w:hAnsi="Times New Roman" w:cs="Times New Roman"/>
        </w:rPr>
        <w:t xml:space="preserve"> location in the United States </w:t>
      </w:r>
      <w:del w:id="37" w:author="Author" w:date="2018-03-27T13:26:00Z">
        <w:r w:rsidDel="00FF6B66">
          <w:rPr>
            <w:rFonts w:ascii="Times New Roman" w:hAnsi="Times New Roman" w:cs="Times New Roman"/>
          </w:rPr>
          <w:delText xml:space="preserve"> </w:delText>
        </w:r>
      </w:del>
      <w:r>
        <w:rPr>
          <w:rFonts w:ascii="Times New Roman" w:hAnsi="Times New Roman" w:cs="Times New Roman"/>
        </w:rPr>
        <w:fldChar w:fldCharType="begin"/>
      </w:r>
      <w:r>
        <w:rPr>
          <w:rFonts w:ascii="Times New Roman" w:hAnsi="Times New Roman" w:cs="Times New Roman"/>
        </w:rPr>
        <w:instrText xml:space="preserve"> ADDIN ZOTERO_ITEM CSL_CITATION {"citationID":"a1ootb9dfib","properties":{"formattedCitation":"(White, 1903)","plainCitation":"(White, 1903)"},"citationItems":[{"id":308,"uris":["http://zotero.org/users/1509854/items/2GFUTJXF"],"uri":["http://zotero.org/users/1509854/items/2GFUTJXF"],"itemData":{"id":308,"type":"book","title":"The geographical distribution of insanity in the United States","publisher":"Judd &amp; Detweiler, printers","number-of-pages":"374","source":"Google Books","language":"en","author":[{"family":"White","given":"William Alanson"}],"issued":{"date-parts":[["1903"]]}}}],"schema":"https://github.com/citation-style-language/schema/raw/master/csl-citation.json"} </w:instrText>
      </w:r>
      <w:r>
        <w:rPr>
          <w:rFonts w:ascii="Times New Roman" w:hAnsi="Times New Roman" w:cs="Times New Roman"/>
        </w:rPr>
        <w:fldChar w:fldCharType="separate"/>
      </w:r>
      <w:r w:rsidRPr="00A666E5">
        <w:rPr>
          <w:rFonts w:ascii="Times New Roman" w:hAnsi="Times New Roman" w:cs="Times New Roman"/>
        </w:rPr>
        <w:t>(White, 1903)</w:t>
      </w:r>
      <w:r>
        <w:rPr>
          <w:rFonts w:ascii="Times New Roman" w:hAnsi="Times New Roman" w:cs="Times New Roman"/>
        </w:rPr>
        <w:fldChar w:fldCharType="end"/>
      </w:r>
      <w:r w:rsidRPr="00B95CC1">
        <w:rPr>
          <w:rFonts w:ascii="Times New Roman" w:hAnsi="Times New Roman" w:cs="Times New Roman"/>
          <w:noProof/>
        </w:rPr>
        <w:t xml:space="preserve">, </w:t>
      </w:r>
      <w:r w:rsidR="00B95CC1">
        <w:rPr>
          <w:rFonts w:ascii="Times New Roman" w:hAnsi="Times New Roman" w:cs="Times New Roman"/>
          <w:noProof/>
        </w:rPr>
        <w:t xml:space="preserve">in which </w:t>
      </w:r>
      <w:del w:id="38" w:author="Author" w:date="2018-03-27T13:07:00Z">
        <w:r w:rsidR="00B95CC1">
          <w:rPr>
            <w:rFonts w:ascii="Times New Roman" w:hAnsi="Times New Roman" w:cs="Times New Roman"/>
            <w:noProof/>
          </w:rPr>
          <w:delText>he shows that</w:delText>
        </w:r>
      </w:del>
      <w:ins w:id="39" w:author="Author" w:date="2018-03-27T13:07:00Z">
        <w:r w:rsidR="00AA31BC">
          <w:rPr>
            <w:rFonts w:ascii="Times New Roman" w:hAnsi="Times New Roman" w:cs="Times New Roman"/>
            <w:noProof/>
          </w:rPr>
          <w:t>the</w:t>
        </w:r>
      </w:ins>
      <w:r>
        <w:rPr>
          <w:rFonts w:ascii="Times New Roman" w:hAnsi="Times New Roman" w:cs="Times New Roman"/>
        </w:rPr>
        <w:t xml:space="preserve"> rates </w:t>
      </w:r>
      <w:del w:id="40" w:author="Author" w:date="2018-03-27T13:07:00Z">
        <w:r>
          <w:rPr>
            <w:rFonts w:ascii="Times New Roman" w:hAnsi="Times New Roman" w:cs="Times New Roman"/>
          </w:rPr>
          <w:delText>are</w:delText>
        </w:r>
      </w:del>
      <w:ins w:id="41" w:author="Author" w:date="2018-03-27T13:07:00Z">
        <w:r w:rsidR="00AA31BC">
          <w:rPr>
            <w:rFonts w:ascii="Times New Roman" w:hAnsi="Times New Roman" w:cs="Times New Roman"/>
          </w:rPr>
          <w:t>were shown to be</w:t>
        </w:r>
      </w:ins>
      <w:r w:rsidR="00AA31BC">
        <w:rPr>
          <w:rFonts w:ascii="Times New Roman" w:hAnsi="Times New Roman" w:cs="Times New Roman"/>
        </w:rPr>
        <w:t xml:space="preserve"> </w:t>
      </w:r>
      <w:r>
        <w:rPr>
          <w:rFonts w:ascii="Times New Roman" w:hAnsi="Times New Roman" w:cs="Times New Roman"/>
        </w:rPr>
        <w:t xml:space="preserve">higher in an </w:t>
      </w:r>
      <w:r w:rsidRPr="00D16178">
        <w:rPr>
          <w:rFonts w:ascii="Times New Roman" w:hAnsi="Times New Roman" w:cs="Times New Roman"/>
          <w:noProof/>
        </w:rPr>
        <w:t>urban</w:t>
      </w:r>
      <w:r>
        <w:rPr>
          <w:rFonts w:ascii="Times New Roman" w:hAnsi="Times New Roman" w:cs="Times New Roman"/>
        </w:rPr>
        <w:t xml:space="preserve"> area. Since then, many more studies have </w:t>
      </w:r>
      <w:r w:rsidRPr="00B95CC1">
        <w:rPr>
          <w:rFonts w:ascii="Times New Roman" w:hAnsi="Times New Roman" w:cs="Times New Roman"/>
          <w:noProof/>
        </w:rPr>
        <w:t>been conducted</w:t>
      </w:r>
      <w:r w:rsidRPr="00D16178">
        <w:rPr>
          <w:rFonts w:ascii="Times New Roman" w:hAnsi="Times New Roman" w:cs="Times New Roman"/>
          <w:noProof/>
        </w:rPr>
        <w:t>, and</w:t>
      </w:r>
      <w:r>
        <w:rPr>
          <w:rFonts w:ascii="Times New Roman" w:hAnsi="Times New Roman" w:cs="Times New Roman"/>
        </w:rPr>
        <w:t xml:space="preserve"> recent reviews have shown that rates of mental disorders such as psychosis are higher in </w:t>
      </w:r>
      <w:r w:rsidRPr="00D16178">
        <w:rPr>
          <w:rFonts w:ascii="Times New Roman" w:hAnsi="Times New Roman" w:cs="Times New Roman"/>
          <w:noProof/>
        </w:rPr>
        <w:t>urban</w:t>
      </w:r>
      <w:r>
        <w:rPr>
          <w:rFonts w:ascii="Times New Roman" w:hAnsi="Times New Roman" w:cs="Times New Roman"/>
        </w:rPr>
        <w:t xml:space="preserve"> area</w:t>
      </w:r>
      <w:r w:rsidR="001B2D7D">
        <w:rPr>
          <w:rFonts w:ascii="Times New Roman" w:hAnsi="Times New Roman" w:cs="Times New Roman"/>
        </w:rPr>
        <w:t>s</w:t>
      </w:r>
      <w:r>
        <w:rPr>
          <w:rFonts w:ascii="Times New Roman" w:hAnsi="Times New Roman" w:cs="Times New Roman"/>
        </w:rPr>
        <w:t xml:space="preserve"> (Van Os, 2004; Kelly et al., 2010). </w:t>
      </w:r>
    </w:p>
    <w:p w14:paraId="73CEE639" w14:textId="5EAD47F1" w:rsidR="004106FB" w:rsidRDefault="004106FB" w:rsidP="004106FB">
      <w:pPr>
        <w:ind w:firstLine="0"/>
      </w:pPr>
      <w:r>
        <w:tab/>
        <w:t xml:space="preserve">Studies have consistently demonstrated the differential effect of urbanicity on the prevalence rate of the diagnosis of schizophrenia, broader psychosis disorders, and other mental health disorders. </w:t>
      </w:r>
      <w:r w:rsidRPr="00D16178">
        <w:rPr>
          <w:noProof/>
        </w:rPr>
        <w:t>A</w:t>
      </w:r>
      <w:r>
        <w:rPr>
          <w:noProof/>
        </w:rPr>
        <w:t xml:space="preserve"> s</w:t>
      </w:r>
      <w:r w:rsidRPr="00D16178">
        <w:rPr>
          <w:noProof/>
        </w:rPr>
        <w:t>tudy</w:t>
      </w:r>
      <w:r>
        <w:t xml:space="preserve"> found that male participants </w:t>
      </w:r>
      <w:r w:rsidRPr="00024994">
        <w:rPr>
          <w:noProof/>
        </w:rPr>
        <w:t>l</w:t>
      </w:r>
      <w:r>
        <w:rPr>
          <w:noProof/>
        </w:rPr>
        <w:t>iving</w:t>
      </w:r>
      <w:r>
        <w:t xml:space="preserve"> in urban area</w:t>
      </w:r>
      <w:r w:rsidR="00E17AC2">
        <w:t>s</w:t>
      </w:r>
      <w:r>
        <w:t xml:space="preserve"> </w:t>
      </w:r>
      <w:r>
        <w:rPr>
          <w:noProof/>
        </w:rPr>
        <w:t>had incidence rates of schizophrenia two times</w:t>
      </w:r>
      <w:r>
        <w:t xml:space="preserve"> higher </w:t>
      </w:r>
      <w:r w:rsidRPr="00241189">
        <w:rPr>
          <w:noProof/>
        </w:rPr>
        <w:t>tha</w:t>
      </w:r>
      <w:r>
        <w:rPr>
          <w:noProof/>
        </w:rPr>
        <w:t>n</w:t>
      </w:r>
      <w:r w:rsidR="00AA31BC">
        <w:rPr>
          <w:noProof/>
        </w:rPr>
        <w:t xml:space="preserve"> </w:t>
      </w:r>
      <w:ins w:id="42" w:author="Author" w:date="2018-03-27T13:07:00Z">
        <w:r w:rsidR="00AA31BC">
          <w:rPr>
            <w:noProof/>
          </w:rPr>
          <w:t>that</w:t>
        </w:r>
        <w:r>
          <w:t xml:space="preserve"> </w:t>
        </w:r>
      </w:ins>
      <w:r>
        <w:t xml:space="preserve">of males living in </w:t>
      </w:r>
      <w:r w:rsidRPr="00241189">
        <w:rPr>
          <w:noProof/>
        </w:rPr>
        <w:t>rural</w:t>
      </w:r>
      <w:r>
        <w:t xml:space="preserve"> areas (</w:t>
      </w:r>
      <w:r w:rsidRPr="00D16178">
        <w:rPr>
          <w:noProof/>
        </w:rPr>
        <w:t>Kelly</w:t>
      </w:r>
      <w:r>
        <w:t xml:space="preserve"> et al., 2010). </w:t>
      </w:r>
      <w:r w:rsidRPr="00D16178">
        <w:rPr>
          <w:noProof/>
        </w:rPr>
        <w:t xml:space="preserve">The differential effect of residency area </w:t>
      </w:r>
      <w:r w:rsidRPr="00B95CC1">
        <w:rPr>
          <w:noProof/>
        </w:rPr>
        <w:t>was also observed</w:t>
      </w:r>
      <w:r w:rsidRPr="00D16178">
        <w:rPr>
          <w:noProof/>
        </w:rPr>
        <w:t xml:space="preserve"> </w:t>
      </w:r>
      <w:del w:id="43" w:author="Author" w:date="2018-03-27T13:07:00Z">
        <w:r w:rsidRPr="00D16178">
          <w:rPr>
            <w:noProof/>
          </w:rPr>
          <w:delText>on</w:delText>
        </w:r>
      </w:del>
      <w:ins w:id="44" w:author="Author" w:date="2018-03-27T13:07:00Z">
        <w:r w:rsidR="00BC4A6A">
          <w:rPr>
            <w:noProof/>
          </w:rPr>
          <w:t>i</w:t>
        </w:r>
        <w:r w:rsidR="00BC4A6A" w:rsidRPr="00D16178">
          <w:rPr>
            <w:noProof/>
          </w:rPr>
          <w:t>n</w:t>
        </w:r>
      </w:ins>
      <w:r w:rsidR="00BC4A6A" w:rsidRPr="00D16178">
        <w:rPr>
          <w:noProof/>
        </w:rPr>
        <w:t xml:space="preserve"> </w:t>
      </w:r>
      <w:r w:rsidRPr="00D16178">
        <w:rPr>
          <w:noProof/>
        </w:rPr>
        <w:t>other DSM Axis-I disorders, such as major depression, simple phobia, social phobia, dysthymic disorder, agoraphobia, panic disorder, generalized anxiety disorder, obsessive-compulsive disorder, or bipolar disorder (Kringlen, Torgersen &amp; Cramer, 2006).</w:t>
      </w:r>
      <w:r>
        <w:rPr>
          <w:noProof/>
        </w:rPr>
        <w:t xml:space="preserve"> </w:t>
      </w:r>
      <w:r w:rsidRPr="00D16178">
        <w:rPr>
          <w:noProof/>
        </w:rPr>
        <w:t xml:space="preserve">Compared </w:t>
      </w:r>
      <w:del w:id="45" w:author="Author" w:date="2018-03-27T13:07:00Z">
        <w:r w:rsidRPr="00D16178">
          <w:rPr>
            <w:noProof/>
          </w:rPr>
          <w:delText>to</w:delText>
        </w:r>
      </w:del>
      <w:ins w:id="46" w:author="Author" w:date="2018-03-27T13:07:00Z">
        <w:r w:rsidR="00AA31BC">
          <w:rPr>
            <w:noProof/>
          </w:rPr>
          <w:t>with</w:t>
        </w:r>
      </w:ins>
      <w:r w:rsidRPr="00D16178">
        <w:rPr>
          <w:noProof/>
        </w:rPr>
        <w:t xml:space="preserve"> the participants residing in </w:t>
      </w:r>
      <w:r w:rsidRPr="00FE41AD">
        <w:rPr>
          <w:noProof/>
        </w:rPr>
        <w:t>rural</w:t>
      </w:r>
      <w:r w:rsidRPr="00D16178">
        <w:rPr>
          <w:noProof/>
        </w:rPr>
        <w:t xml:space="preserve"> </w:t>
      </w:r>
      <w:del w:id="47" w:author="Author" w:date="2018-03-27T13:07:00Z">
        <w:r w:rsidRPr="00D16178">
          <w:rPr>
            <w:noProof/>
          </w:rPr>
          <w:delText>area</w:delText>
        </w:r>
      </w:del>
      <w:ins w:id="48" w:author="Author" w:date="2018-03-27T13:07:00Z">
        <w:r w:rsidRPr="00D16178">
          <w:rPr>
            <w:noProof/>
          </w:rPr>
          <w:t>area</w:t>
        </w:r>
        <w:r w:rsidR="00AA31BC">
          <w:rPr>
            <w:noProof/>
          </w:rPr>
          <w:t>s</w:t>
        </w:r>
      </w:ins>
      <w:r w:rsidRPr="00D16178">
        <w:rPr>
          <w:noProof/>
        </w:rPr>
        <w:t>, city</w:t>
      </w:r>
      <w:del w:id="49" w:author="Author" w:date="2018-03-27T13:07:00Z">
        <w:r w:rsidRPr="00D16178">
          <w:rPr>
            <w:noProof/>
          </w:rPr>
          <w:delText>-</w:delText>
        </w:r>
      </w:del>
      <w:ins w:id="50" w:author="Author" w:date="2018-03-27T13:07:00Z">
        <w:r w:rsidR="00AA31BC">
          <w:rPr>
            <w:noProof/>
          </w:rPr>
          <w:t xml:space="preserve"> </w:t>
        </w:r>
      </w:ins>
      <w:r w:rsidRPr="00D16178">
        <w:rPr>
          <w:noProof/>
        </w:rPr>
        <w:t>dwellers showed</w:t>
      </w:r>
      <w:ins w:id="51" w:author="Author" w:date="2018-03-27T13:07:00Z">
        <w:r w:rsidR="00AA31BC">
          <w:rPr>
            <w:noProof/>
          </w:rPr>
          <w:t xml:space="preserve"> a</w:t>
        </w:r>
      </w:ins>
      <w:r w:rsidRPr="00D16178">
        <w:rPr>
          <w:noProof/>
        </w:rPr>
        <w:t xml:space="preserve"> relatively higher lifetime and 12-month prevalence of </w:t>
      </w:r>
      <w:r>
        <w:rPr>
          <w:noProof/>
        </w:rPr>
        <w:t>the diagnosis of those disorders</w:t>
      </w:r>
      <w:r w:rsidRPr="00D16178">
        <w:rPr>
          <w:noProof/>
        </w:rPr>
        <w:t xml:space="preserve"> (</w:t>
      </w:r>
      <w:r w:rsidRPr="00B95CC1">
        <w:rPr>
          <w:noProof/>
        </w:rPr>
        <w:t>Kringle,</w:t>
      </w:r>
      <w:r w:rsidRPr="00D16178">
        <w:rPr>
          <w:noProof/>
        </w:rPr>
        <w:t xml:space="preserve"> et al., 2006).</w:t>
      </w:r>
      <w:r>
        <w:t xml:space="preserve"> </w:t>
      </w:r>
      <w:r w:rsidRPr="00C918F6">
        <w:rPr>
          <w:noProof/>
        </w:rPr>
        <w:t>In term of</w:t>
      </w:r>
      <w:r w:rsidRPr="001837F1">
        <w:rPr>
          <w:noProof/>
        </w:rPr>
        <w:t xml:space="preserve"> the</w:t>
      </w:r>
      <w:r>
        <w:rPr>
          <w:noProof/>
        </w:rPr>
        <w:t xml:space="preserve"> severity of the disorder, </w:t>
      </w:r>
      <w:r>
        <w:t xml:space="preserve">this study </w:t>
      </w:r>
      <w:r w:rsidRPr="00C918F6">
        <w:rPr>
          <w:noProof/>
        </w:rPr>
        <w:t xml:space="preserve">also </w:t>
      </w:r>
      <w:r>
        <w:rPr>
          <w:noProof/>
        </w:rPr>
        <w:t>found</w:t>
      </w:r>
      <w:r>
        <w:t xml:space="preserve"> that city</w:t>
      </w:r>
      <w:del w:id="52" w:author="Author" w:date="2018-03-27T13:07:00Z">
        <w:r>
          <w:delText>-</w:delText>
        </w:r>
      </w:del>
      <w:ins w:id="53" w:author="Author" w:date="2018-03-27T13:07:00Z">
        <w:r w:rsidR="00AA31BC">
          <w:t xml:space="preserve"> </w:t>
        </w:r>
      </w:ins>
      <w:r>
        <w:t>dwellers had</w:t>
      </w:r>
      <w:ins w:id="54" w:author="Author" w:date="2018-03-27T13:07:00Z">
        <w:r>
          <w:t xml:space="preserve"> </w:t>
        </w:r>
        <w:r w:rsidR="00AA31BC">
          <w:t>a</w:t>
        </w:r>
      </w:ins>
      <w:r w:rsidR="00AA31BC">
        <w:t xml:space="preserve"> </w:t>
      </w:r>
      <w:r w:rsidRPr="00FE41AD">
        <w:rPr>
          <w:noProof/>
        </w:rPr>
        <w:t>higher</w:t>
      </w:r>
      <w:r>
        <w:t xml:space="preserve"> prevalence of severe mental health problems, as defined by having three or more Axis-I disorders (</w:t>
      </w:r>
      <w:r w:rsidR="00B95CC1" w:rsidRPr="00FC55C0">
        <w:rPr>
          <w:noProof/>
        </w:rPr>
        <w:t>Kringle</w:t>
      </w:r>
      <w:r>
        <w:t xml:space="preserve"> et al., 2006). </w:t>
      </w:r>
    </w:p>
    <w:p w14:paraId="63631E01" w14:textId="050E59A5" w:rsidR="004106FB" w:rsidRDefault="004106FB" w:rsidP="004106FB">
      <w:pPr>
        <w:ind w:firstLine="0"/>
      </w:pPr>
      <w:r>
        <w:tab/>
        <w:t xml:space="preserve">Another way to define urbanicity was by </w:t>
      </w:r>
      <w:del w:id="55" w:author="Author" w:date="2018-03-27T13:07:00Z">
        <w:r>
          <w:rPr>
            <w:noProof/>
          </w:rPr>
          <w:delText xml:space="preserve">the </w:delText>
        </w:r>
        <w:r>
          <w:delText xml:space="preserve">density of the </w:delText>
        </w:r>
      </w:del>
      <w:r w:rsidR="00AA31BC">
        <w:rPr>
          <w:noProof/>
        </w:rPr>
        <w:t>population</w:t>
      </w:r>
      <w:ins w:id="56" w:author="Author" w:date="2018-03-27T13:07:00Z">
        <w:r w:rsidR="00AA31BC">
          <w:rPr>
            <w:noProof/>
          </w:rPr>
          <w:t xml:space="preserve"> </w:t>
        </w:r>
        <w:r>
          <w:t>density</w:t>
        </w:r>
      </w:ins>
      <w:r>
        <w:t>. People who live in the most densely populated areas had</w:t>
      </w:r>
      <w:r w:rsidR="00AA31BC">
        <w:t xml:space="preserve"> </w:t>
      </w:r>
      <w:ins w:id="57" w:author="Author" w:date="2018-03-27T13:07:00Z">
        <w:r w:rsidR="00AA31BC">
          <w:t>a</w:t>
        </w:r>
        <w:r>
          <w:t xml:space="preserve"> </w:t>
        </w:r>
      </w:ins>
      <w:r>
        <w:t>68</w:t>
      </w:r>
      <w:del w:id="58" w:author="Author" w:date="2018-03-27T13:07:00Z">
        <w:r>
          <w:delText>-</w:delText>
        </w:r>
      </w:del>
      <w:ins w:id="59" w:author="Author" w:date="2018-03-27T13:07:00Z">
        <w:r w:rsidR="00AA31BC">
          <w:t>%</w:t>
        </w:r>
        <w:r w:rsidR="00AA31BC">
          <w:rPr>
            <w:rFonts w:cs="Times"/>
          </w:rPr>
          <w:t>–</w:t>
        </w:r>
      </w:ins>
      <w:r>
        <w:t>77%</w:t>
      </w:r>
      <w:r w:rsidR="00AA31BC">
        <w:t xml:space="preserve"> </w:t>
      </w:r>
      <w:del w:id="60" w:author="Author" w:date="2018-03-27T13:07:00Z">
        <w:r>
          <w:delText>more</w:delText>
        </w:r>
      </w:del>
      <w:ins w:id="61" w:author="Author" w:date="2018-03-27T13:07:00Z">
        <w:r w:rsidR="00AA31BC">
          <w:t>higher</w:t>
        </w:r>
      </w:ins>
      <w:r w:rsidR="00AA31BC">
        <w:t xml:space="preserve"> </w:t>
      </w:r>
      <w:r w:rsidRPr="00C918F6">
        <w:rPr>
          <w:noProof/>
        </w:rPr>
        <w:t>ri</w:t>
      </w:r>
      <w:r>
        <w:rPr>
          <w:noProof/>
        </w:rPr>
        <w:t>s</w:t>
      </w:r>
      <w:r w:rsidRPr="00C918F6">
        <w:rPr>
          <w:noProof/>
        </w:rPr>
        <w:t>k</w:t>
      </w:r>
      <w:r>
        <w:t xml:space="preserve"> of developing psychosis and 12</w:t>
      </w:r>
      <w:del w:id="62" w:author="Author" w:date="2018-03-27T13:07:00Z">
        <w:r>
          <w:delText>-</w:delText>
        </w:r>
      </w:del>
      <w:ins w:id="63" w:author="Author" w:date="2018-03-27T13:07:00Z">
        <w:r w:rsidR="00AA31BC">
          <w:t>%</w:t>
        </w:r>
        <w:r w:rsidR="00AA31BC">
          <w:rPr>
            <w:rFonts w:cs="Times"/>
          </w:rPr>
          <w:t>–</w:t>
        </w:r>
      </w:ins>
      <w:r>
        <w:t xml:space="preserve">20% </w:t>
      </w:r>
      <w:del w:id="64" w:author="Author" w:date="2018-03-27T13:07:00Z">
        <w:r>
          <w:delText>more</w:delText>
        </w:r>
      </w:del>
      <w:ins w:id="65" w:author="Author" w:date="2018-03-27T13:07:00Z">
        <w:r w:rsidR="00AA31BC">
          <w:t>higher</w:t>
        </w:r>
      </w:ins>
      <w:r w:rsidR="00AA31BC">
        <w:t xml:space="preserve"> </w:t>
      </w:r>
      <w:r>
        <w:t xml:space="preserve">risk of developing depression compared </w:t>
      </w:r>
      <w:del w:id="66" w:author="Author" w:date="2018-03-27T13:07:00Z">
        <w:r>
          <w:delText>to</w:delText>
        </w:r>
      </w:del>
      <w:ins w:id="67" w:author="Author" w:date="2018-03-27T13:07:00Z">
        <w:r w:rsidR="00AA31BC">
          <w:t>with</w:t>
        </w:r>
      </w:ins>
      <w:r w:rsidR="00AA31BC">
        <w:t xml:space="preserve"> </w:t>
      </w:r>
      <w:r>
        <w:t xml:space="preserve">the </w:t>
      </w:r>
      <w:r>
        <w:lastRenderedPageBreak/>
        <w:t xml:space="preserve">baseline group (Sundquist, Frank, &amp; Sundquist; 2004). Furthermore, </w:t>
      </w:r>
      <w:r w:rsidRPr="00C918F6">
        <w:rPr>
          <w:noProof/>
        </w:rPr>
        <w:t xml:space="preserve">Pedersen and Mortensen (2001) found that alongside the number of the inhabitants in a particular area, the effect of urbanicity on the risk for schizophrenia was also affected by the accumulated number of years spent in urban </w:t>
      </w:r>
      <w:r>
        <w:rPr>
          <w:noProof/>
        </w:rPr>
        <w:t>versus</w:t>
      </w:r>
      <w:r w:rsidRPr="00C918F6">
        <w:rPr>
          <w:noProof/>
        </w:rPr>
        <w:t xml:space="preserve"> non-urban area</w:t>
      </w:r>
      <w:r w:rsidR="00E17AC2">
        <w:rPr>
          <w:noProof/>
        </w:rPr>
        <w:t>s</w:t>
      </w:r>
      <w:r w:rsidRPr="00C918F6">
        <w:rPr>
          <w:noProof/>
        </w:rPr>
        <w:t xml:space="preserve"> during </w:t>
      </w:r>
      <w:ins w:id="68" w:author="Author" w:date="2018-03-27T13:07:00Z">
        <w:r w:rsidR="00AA31BC">
          <w:rPr>
            <w:noProof/>
          </w:rPr>
          <w:t xml:space="preserve">their </w:t>
        </w:r>
      </w:ins>
      <w:r w:rsidRPr="00C918F6">
        <w:rPr>
          <w:noProof/>
        </w:rPr>
        <w:t>upbringing.</w:t>
      </w:r>
      <w:r>
        <w:rPr>
          <w:noProof/>
        </w:rPr>
        <w:t xml:space="preserve"> People who lived in </w:t>
      </w:r>
      <w:del w:id="69" w:author="Author" w:date="2018-03-27T13:07:00Z">
        <w:r>
          <w:rPr>
            <w:noProof/>
          </w:rPr>
          <w:delText xml:space="preserve">the </w:delText>
        </w:r>
      </w:del>
      <w:r>
        <w:rPr>
          <w:noProof/>
        </w:rPr>
        <w:t>urban area</w:t>
      </w:r>
      <w:r w:rsidR="00E17AC2">
        <w:rPr>
          <w:noProof/>
        </w:rPr>
        <w:t>s</w:t>
      </w:r>
      <w:r>
        <w:rPr>
          <w:noProof/>
        </w:rPr>
        <w:t xml:space="preserve"> during their first 15 years showed </w:t>
      </w:r>
      <w:ins w:id="70" w:author="Author" w:date="2018-03-27T13:07:00Z">
        <w:r w:rsidR="00BC4A6A">
          <w:rPr>
            <w:noProof/>
          </w:rPr>
          <w:t xml:space="preserve">a </w:t>
        </w:r>
      </w:ins>
      <w:r>
        <w:rPr>
          <w:noProof/>
        </w:rPr>
        <w:t>2.75</w:t>
      </w:r>
      <w:del w:id="71" w:author="Author" w:date="2018-03-27T13:07:00Z">
        <w:r>
          <w:rPr>
            <w:noProof/>
          </w:rPr>
          <w:delText xml:space="preserve"> </w:delText>
        </w:r>
      </w:del>
      <w:ins w:id="72" w:author="Author" w:date="2018-03-27T13:07:00Z">
        <w:r w:rsidR="00AA31BC">
          <w:rPr>
            <w:noProof/>
          </w:rPr>
          <w:t>-</w:t>
        </w:r>
      </w:ins>
      <w:r>
        <w:rPr>
          <w:noProof/>
        </w:rPr>
        <w:t xml:space="preserve">fold increased </w:t>
      </w:r>
      <w:r w:rsidRPr="00FE41AD">
        <w:rPr>
          <w:noProof/>
        </w:rPr>
        <w:t>risk</w:t>
      </w:r>
      <w:r>
        <w:rPr>
          <w:noProof/>
        </w:rPr>
        <w:t xml:space="preserve"> of developing schizophrenia (Pederson &amp; Mortensen, 2001). </w:t>
      </w:r>
    </w:p>
    <w:p w14:paraId="6C82EB98" w14:textId="300D8B8D" w:rsidR="004106FB" w:rsidRDefault="004106FB" w:rsidP="004106FB">
      <w:pPr>
        <w:ind w:firstLine="0"/>
        <w:rPr>
          <w:noProof/>
        </w:rPr>
      </w:pPr>
      <w:r>
        <w:tab/>
        <w:t xml:space="preserve">The effect of urbanicity on the prevalence of psychosis </w:t>
      </w:r>
      <w:r w:rsidR="002966B8">
        <w:t>is further</w:t>
      </w:r>
      <w:r w:rsidRPr="00C918F6">
        <w:rPr>
          <w:noProof/>
        </w:rPr>
        <w:t xml:space="preserve"> supported</w:t>
      </w:r>
      <w:r>
        <w:t xml:space="preserve"> by a meta-analysis that includes epidemiological studies with </w:t>
      </w:r>
      <w:r w:rsidRPr="00D16178">
        <w:rPr>
          <w:noProof/>
        </w:rPr>
        <w:t>a predominantly</w:t>
      </w:r>
      <w:r>
        <w:t xml:space="preserve"> European population (Vassos, Pedersen, Murray, Collier, &amp; Lewis, 2012). </w:t>
      </w:r>
      <w:r w:rsidRPr="00D16178">
        <w:rPr>
          <w:noProof/>
        </w:rPr>
        <w:t>When stri</w:t>
      </w:r>
      <w:r>
        <w:rPr>
          <w:noProof/>
        </w:rPr>
        <w:t xml:space="preserve">ct criteria </w:t>
      </w:r>
      <w:r w:rsidRPr="00D16178">
        <w:rPr>
          <w:noProof/>
        </w:rPr>
        <w:t>w</w:t>
      </w:r>
      <w:r>
        <w:rPr>
          <w:noProof/>
        </w:rPr>
        <w:t xml:space="preserve">ere applied to define schizophrenia and urbanicity, </w:t>
      </w:r>
      <w:r w:rsidRPr="00D16178">
        <w:rPr>
          <w:noProof/>
        </w:rPr>
        <w:t xml:space="preserve">the estimated pooled </w:t>
      </w:r>
      <w:del w:id="73" w:author="Author" w:date="2018-03-27T13:07:00Z">
        <w:r w:rsidRPr="00D16178">
          <w:rPr>
            <w:noProof/>
          </w:rPr>
          <w:delText>Odd Ratio</w:delText>
        </w:r>
      </w:del>
      <w:ins w:id="74" w:author="Author" w:date="2018-03-27T13:07:00Z">
        <w:r w:rsidR="00BC4A6A">
          <w:rPr>
            <w:noProof/>
          </w:rPr>
          <w:t>o</w:t>
        </w:r>
        <w:r w:rsidRPr="00D16178">
          <w:rPr>
            <w:noProof/>
          </w:rPr>
          <w:t xml:space="preserve">dd </w:t>
        </w:r>
        <w:r w:rsidR="00BC4A6A">
          <w:rPr>
            <w:noProof/>
          </w:rPr>
          <w:t>r</w:t>
        </w:r>
        <w:r w:rsidRPr="00D16178">
          <w:rPr>
            <w:noProof/>
          </w:rPr>
          <w:t>atio</w:t>
        </w:r>
      </w:ins>
      <w:r w:rsidRPr="00D16178">
        <w:rPr>
          <w:noProof/>
        </w:rPr>
        <w:t xml:space="preserve"> (OR) for schizophrenia was 2.37. A</w:t>
      </w:r>
      <w:r>
        <w:rPr>
          <w:noProof/>
        </w:rPr>
        <w:t xml:space="preserve">n </w:t>
      </w:r>
      <w:del w:id="75" w:author="Author" w:date="2018-03-27T13:07:00Z">
        <w:r>
          <w:rPr>
            <w:noProof/>
          </w:rPr>
          <w:delText>odd ratio</w:delText>
        </w:r>
      </w:del>
      <w:ins w:id="76" w:author="Author" w:date="2018-03-27T13:07:00Z">
        <w:r w:rsidR="00BC4A6A">
          <w:rPr>
            <w:noProof/>
          </w:rPr>
          <w:t>OR</w:t>
        </w:r>
      </w:ins>
      <w:r w:rsidR="00BC4A6A">
        <w:rPr>
          <w:noProof/>
        </w:rPr>
        <w:t xml:space="preserve"> </w:t>
      </w:r>
      <w:r>
        <w:rPr>
          <w:noProof/>
        </w:rPr>
        <w:t xml:space="preserve">of 2.38 </w:t>
      </w:r>
      <w:r w:rsidRPr="00D16178">
        <w:rPr>
          <w:noProof/>
        </w:rPr>
        <w:t>was found</w:t>
      </w:r>
      <w:r>
        <w:t xml:space="preserve"> </w:t>
      </w:r>
      <w:r>
        <w:rPr>
          <w:noProof/>
        </w:rPr>
        <w:t xml:space="preserve">when </w:t>
      </w:r>
      <w:ins w:id="77" w:author="Author" w:date="2018-03-27T13:07:00Z">
        <w:r w:rsidR="00BC4A6A">
          <w:rPr>
            <w:noProof/>
          </w:rPr>
          <w:t xml:space="preserve">a </w:t>
        </w:r>
      </w:ins>
      <w:r w:rsidRPr="00D16178">
        <w:rPr>
          <w:noProof/>
        </w:rPr>
        <w:t>broader</w:t>
      </w:r>
      <w:r w:rsidR="00BC4A6A">
        <w:t xml:space="preserve"> </w:t>
      </w:r>
      <w:r>
        <w:t>definition</w:t>
      </w:r>
      <w:ins w:id="78" w:author="Author" w:date="2018-03-27T13:07:00Z">
        <w:r w:rsidR="00BC4A6A">
          <w:t xml:space="preserve"> of</w:t>
        </w:r>
      </w:ins>
      <w:r>
        <w:t xml:space="preserve"> psychosis, urbanicity (place of residence, population size, population </w:t>
      </w:r>
      <w:r w:rsidRPr="00D16178">
        <w:rPr>
          <w:noProof/>
        </w:rPr>
        <w:t>density)</w:t>
      </w:r>
      <w:r>
        <w:rPr>
          <w:noProof/>
        </w:rPr>
        <w:t>, and time of exposure (</w:t>
      </w:r>
      <w:r w:rsidRPr="00D16178">
        <w:rPr>
          <w:noProof/>
        </w:rPr>
        <w:t>during</w:t>
      </w:r>
      <w:r>
        <w:rPr>
          <w:noProof/>
        </w:rPr>
        <w:t xml:space="preserve"> </w:t>
      </w:r>
      <w:del w:id="79" w:author="Author" w:date="2018-03-27T13:07:00Z">
        <w:r w:rsidRPr="00D16178">
          <w:rPr>
            <w:noProof/>
          </w:rPr>
          <w:delText>the</w:delText>
        </w:r>
        <w:r>
          <w:rPr>
            <w:noProof/>
          </w:rPr>
          <w:delText xml:space="preserve"> </w:delText>
        </w:r>
      </w:del>
      <w:r>
        <w:rPr>
          <w:noProof/>
        </w:rPr>
        <w:t xml:space="preserve">birth, upbringing, and </w:t>
      </w:r>
      <w:r w:rsidRPr="00FE41AD">
        <w:rPr>
          <w:noProof/>
        </w:rPr>
        <w:t>onset</w:t>
      </w:r>
      <w:r>
        <w:rPr>
          <w:noProof/>
        </w:rPr>
        <w:t xml:space="preserve"> of illness) were applied to include more studies for the analysis (Vassos et al., 2012).</w:t>
      </w:r>
    </w:p>
    <w:p w14:paraId="75952140" w14:textId="7E6AA0C1" w:rsidR="004106FB" w:rsidRPr="00D16178" w:rsidRDefault="004106FB" w:rsidP="004106FB">
      <w:pPr>
        <w:ind w:firstLine="0"/>
        <w:rPr>
          <w:noProof/>
        </w:rPr>
      </w:pPr>
      <w:r>
        <w:rPr>
          <w:noProof/>
        </w:rPr>
        <w:tab/>
      </w:r>
      <w:r w:rsidRPr="00D16178">
        <w:rPr>
          <w:noProof/>
        </w:rPr>
        <w:t xml:space="preserve">The effect of urbanicity was </w:t>
      </w:r>
      <w:ins w:id="80" w:author="Author" w:date="2018-03-27T13:07:00Z">
        <w:r w:rsidRPr="00D16178">
          <w:rPr>
            <w:noProof/>
          </w:rPr>
          <w:t xml:space="preserve">related </w:t>
        </w:r>
      </w:ins>
      <w:r w:rsidR="00BC4A6A" w:rsidRPr="00D16178">
        <w:rPr>
          <w:noProof/>
        </w:rPr>
        <w:t xml:space="preserve">not only </w:t>
      </w:r>
      <w:del w:id="81" w:author="Author" w:date="2018-03-27T13:07:00Z">
        <w:r w:rsidRPr="00D16178">
          <w:rPr>
            <w:noProof/>
          </w:rPr>
          <w:delText xml:space="preserve">related </w:delText>
        </w:r>
      </w:del>
      <w:r w:rsidRPr="00D16178">
        <w:rPr>
          <w:noProof/>
        </w:rPr>
        <w:t>to the diagnosis of psychotic disorder</w:t>
      </w:r>
      <w:del w:id="82" w:author="Author" w:date="2018-03-27T13:07:00Z">
        <w:r w:rsidRPr="00D16178">
          <w:rPr>
            <w:noProof/>
          </w:rPr>
          <w:delText>,</w:delText>
        </w:r>
      </w:del>
      <w:r w:rsidRPr="00D16178">
        <w:rPr>
          <w:noProof/>
        </w:rPr>
        <w:t xml:space="preserve"> but also to the symptom</w:t>
      </w:r>
      <w:r>
        <w:rPr>
          <w:noProof/>
        </w:rPr>
        <w:t>s of psychosis (</w:t>
      </w:r>
      <w:r w:rsidR="00FC3921">
        <w:rPr>
          <w:noProof/>
        </w:rPr>
        <w:t>v</w:t>
      </w:r>
      <w:r w:rsidR="00FC3921" w:rsidRPr="00D16178">
        <w:rPr>
          <w:noProof/>
        </w:rPr>
        <w:t xml:space="preserve">an </w:t>
      </w:r>
      <w:r w:rsidRPr="00D16178">
        <w:rPr>
          <w:noProof/>
        </w:rPr>
        <w:t>Os, Hanssen, Bijl, &amp; Vollebergh, 2001</w:t>
      </w:r>
      <w:r>
        <w:rPr>
          <w:noProof/>
        </w:rPr>
        <w:t>). An epidemiologic</w:t>
      </w:r>
      <w:r w:rsidR="002966B8">
        <w:rPr>
          <w:noProof/>
        </w:rPr>
        <w:t>al</w:t>
      </w:r>
      <w:r w:rsidRPr="00D16178">
        <w:rPr>
          <w:noProof/>
        </w:rPr>
        <w:t xml:space="preserve"> study </w:t>
      </w:r>
      <w:r w:rsidR="00A42689">
        <w:rPr>
          <w:noProof/>
        </w:rPr>
        <w:t xml:space="preserve">using a sample from the </w:t>
      </w:r>
      <w:r w:rsidRPr="00D16178">
        <w:rPr>
          <w:noProof/>
        </w:rPr>
        <w:t>Netherland</w:t>
      </w:r>
      <w:r w:rsidR="00A42689">
        <w:rPr>
          <w:noProof/>
        </w:rPr>
        <w:t>s</w:t>
      </w:r>
      <w:r w:rsidRPr="00D16178">
        <w:rPr>
          <w:noProof/>
        </w:rPr>
        <w:t xml:space="preserve"> </w:t>
      </w:r>
      <w:r w:rsidR="00A42689">
        <w:rPr>
          <w:noProof/>
        </w:rPr>
        <w:t>shows</w:t>
      </w:r>
      <w:r>
        <w:rPr>
          <w:noProof/>
        </w:rPr>
        <w:t xml:space="preserve"> that</w:t>
      </w:r>
      <w:r w:rsidR="00AA31BC">
        <w:rPr>
          <w:noProof/>
        </w:rPr>
        <w:t xml:space="preserve"> </w:t>
      </w:r>
      <w:ins w:id="83" w:author="Author" w:date="2018-03-27T13:07:00Z">
        <w:r w:rsidR="00AA31BC">
          <w:rPr>
            <w:noProof/>
          </w:rPr>
          <w:t>the</w:t>
        </w:r>
        <w:r>
          <w:rPr>
            <w:noProof/>
          </w:rPr>
          <w:t xml:space="preserve"> </w:t>
        </w:r>
      </w:ins>
      <w:r>
        <w:rPr>
          <w:noProof/>
        </w:rPr>
        <w:t xml:space="preserve">lifetime </w:t>
      </w:r>
      <w:r w:rsidRPr="00D16178">
        <w:rPr>
          <w:noProof/>
        </w:rPr>
        <w:t>prevalence of diagnosis of psyc</w:t>
      </w:r>
      <w:r>
        <w:rPr>
          <w:noProof/>
        </w:rPr>
        <w:t>hotic disorder, clinician-assessed psychotic symptoms, and rating of p</w:t>
      </w:r>
      <w:r w:rsidR="00B95CC1">
        <w:rPr>
          <w:noProof/>
        </w:rPr>
        <w:t>sychosis-like symptoms increase</w:t>
      </w:r>
      <w:r>
        <w:rPr>
          <w:noProof/>
        </w:rPr>
        <w:t xml:space="preserve"> in parallel with the level of population density (</w:t>
      </w:r>
      <w:r w:rsidR="00FC3921">
        <w:rPr>
          <w:noProof/>
        </w:rPr>
        <w:t xml:space="preserve">van </w:t>
      </w:r>
      <w:r>
        <w:rPr>
          <w:noProof/>
        </w:rPr>
        <w:t xml:space="preserve">Os et al., 2001). </w:t>
      </w:r>
      <w:del w:id="84" w:author="Author" w:date="2018-03-27T13:07:00Z">
        <w:r>
          <w:rPr>
            <w:noProof/>
          </w:rPr>
          <w:delText>There was a</w:delText>
        </w:r>
      </w:del>
      <w:ins w:id="85" w:author="Author" w:date="2018-03-27T13:07:00Z">
        <w:r w:rsidR="00AA31BC">
          <w:rPr>
            <w:noProof/>
          </w:rPr>
          <w:t>A</w:t>
        </w:r>
      </w:ins>
      <w:r>
        <w:rPr>
          <w:noProof/>
        </w:rPr>
        <w:t xml:space="preserve"> </w:t>
      </w:r>
      <w:r w:rsidRPr="00D16178">
        <w:rPr>
          <w:noProof/>
        </w:rPr>
        <w:t>negl</w:t>
      </w:r>
      <w:r>
        <w:rPr>
          <w:noProof/>
        </w:rPr>
        <w:t>ig</w:t>
      </w:r>
      <w:r w:rsidRPr="00D16178">
        <w:rPr>
          <w:noProof/>
        </w:rPr>
        <w:t>ible</w:t>
      </w:r>
      <w:r>
        <w:rPr>
          <w:noProof/>
        </w:rPr>
        <w:t xml:space="preserve"> change </w:t>
      </w:r>
      <w:ins w:id="86" w:author="Author" w:date="2018-03-27T13:07:00Z">
        <w:r w:rsidR="00AA31BC">
          <w:rPr>
            <w:noProof/>
          </w:rPr>
          <w:t xml:space="preserve">occurred </w:t>
        </w:r>
      </w:ins>
      <w:r>
        <w:rPr>
          <w:noProof/>
        </w:rPr>
        <w:t>i</w:t>
      </w:r>
      <w:r w:rsidRPr="00D16178">
        <w:rPr>
          <w:noProof/>
        </w:rPr>
        <w:t>n</w:t>
      </w:r>
      <w:r>
        <w:rPr>
          <w:noProof/>
        </w:rPr>
        <w:t xml:space="preserve"> the parameter </w:t>
      </w:r>
      <w:r w:rsidRPr="00D16178">
        <w:rPr>
          <w:noProof/>
        </w:rPr>
        <w:t xml:space="preserve">when </w:t>
      </w:r>
      <w:r w:rsidR="00B95CC1">
        <w:rPr>
          <w:noProof/>
        </w:rPr>
        <w:t xml:space="preserve">they adjusted </w:t>
      </w:r>
      <w:r w:rsidR="00B95CC1" w:rsidRPr="00FC55C0">
        <w:rPr>
          <w:noProof/>
        </w:rPr>
        <w:t>for</w:t>
      </w:r>
      <w:r w:rsidRPr="00FC55C0">
        <w:rPr>
          <w:noProof/>
        </w:rPr>
        <w:t xml:space="preserve"> age, sex, level of education, and country of birth of</w:t>
      </w:r>
      <w:r w:rsidR="00AA31BC">
        <w:rPr>
          <w:noProof/>
        </w:rPr>
        <w:t xml:space="preserve"> </w:t>
      </w:r>
      <w:ins w:id="87" w:author="Author" w:date="2018-03-27T13:07:00Z">
        <w:r w:rsidR="00AA31BC">
          <w:rPr>
            <w:noProof/>
          </w:rPr>
          <w:t>the</w:t>
        </w:r>
        <w:r w:rsidRPr="00FC55C0">
          <w:rPr>
            <w:noProof/>
          </w:rPr>
          <w:t xml:space="preserve"> </w:t>
        </w:r>
      </w:ins>
      <w:r w:rsidRPr="00FC55C0">
        <w:rPr>
          <w:noProof/>
        </w:rPr>
        <w:t>subject and parents.</w:t>
      </w:r>
      <w:r>
        <w:rPr>
          <w:noProof/>
        </w:rPr>
        <w:t xml:space="preserve"> Moreover,</w:t>
      </w:r>
      <w:r w:rsidR="00AA31BC">
        <w:rPr>
          <w:noProof/>
        </w:rPr>
        <w:t xml:space="preserve"> </w:t>
      </w:r>
      <w:ins w:id="88" w:author="Author" w:date="2018-03-27T13:07:00Z">
        <w:r w:rsidR="00AA31BC">
          <w:rPr>
            <w:noProof/>
          </w:rPr>
          <w:t>the</w:t>
        </w:r>
        <w:r>
          <w:rPr>
            <w:noProof/>
          </w:rPr>
          <w:t xml:space="preserve"> </w:t>
        </w:r>
      </w:ins>
      <w:r>
        <w:rPr>
          <w:noProof/>
        </w:rPr>
        <w:t xml:space="preserve">community level of </w:t>
      </w:r>
      <w:r w:rsidRPr="00D16178">
        <w:rPr>
          <w:noProof/>
        </w:rPr>
        <w:t xml:space="preserve">psychotic symptoms </w:t>
      </w:r>
      <w:del w:id="89" w:author="Author" w:date="2018-03-27T13:07:00Z">
        <w:r w:rsidRPr="00FE41AD">
          <w:rPr>
            <w:noProof/>
          </w:rPr>
          <w:delText>were</w:delText>
        </w:r>
      </w:del>
      <w:ins w:id="90" w:author="Author" w:date="2018-03-27T13:07:00Z">
        <w:r w:rsidR="00AA31BC" w:rsidRPr="00FE41AD">
          <w:rPr>
            <w:noProof/>
          </w:rPr>
          <w:t>w</w:t>
        </w:r>
        <w:r w:rsidR="00AA31BC">
          <w:rPr>
            <w:noProof/>
          </w:rPr>
          <w:t>as</w:t>
        </w:r>
      </w:ins>
      <w:r w:rsidR="00AA31BC" w:rsidRPr="00D16178">
        <w:rPr>
          <w:noProof/>
        </w:rPr>
        <w:t xml:space="preserve"> </w:t>
      </w:r>
      <w:r w:rsidRPr="00D16178">
        <w:rPr>
          <w:noProof/>
        </w:rPr>
        <w:t xml:space="preserve">strongly correlated with </w:t>
      </w:r>
      <w:r w:rsidRPr="00FE41AD">
        <w:rPr>
          <w:noProof/>
        </w:rPr>
        <w:t>diagnosis</w:t>
      </w:r>
      <w:r w:rsidRPr="00D16178">
        <w:rPr>
          <w:noProof/>
        </w:rPr>
        <w:t xml:space="preserve"> of psychotic disor</w:t>
      </w:r>
      <w:r>
        <w:rPr>
          <w:noProof/>
        </w:rPr>
        <w:t xml:space="preserve">der at all </w:t>
      </w:r>
      <w:del w:id="91" w:author="Author" w:date="2018-03-27T13:07:00Z">
        <w:r>
          <w:rPr>
            <w:noProof/>
          </w:rPr>
          <w:delText>level</w:delText>
        </w:r>
      </w:del>
      <w:ins w:id="92" w:author="Author" w:date="2018-03-27T13:07:00Z">
        <w:r>
          <w:rPr>
            <w:noProof/>
          </w:rPr>
          <w:t>level</w:t>
        </w:r>
        <w:r w:rsidR="00AA31BC">
          <w:rPr>
            <w:noProof/>
          </w:rPr>
          <w:t>s</w:t>
        </w:r>
      </w:ins>
      <w:r>
        <w:rPr>
          <w:noProof/>
        </w:rPr>
        <w:t xml:space="preserve"> of urbanicity, suggesting that urban environment was not only associated with</w:t>
      </w:r>
      <w:r w:rsidR="00AA31BC">
        <w:rPr>
          <w:noProof/>
        </w:rPr>
        <w:t xml:space="preserve"> </w:t>
      </w:r>
      <w:ins w:id="93" w:author="Author" w:date="2018-03-27T13:07:00Z">
        <w:r w:rsidR="00AA31BC">
          <w:rPr>
            <w:noProof/>
          </w:rPr>
          <w:t>an</w:t>
        </w:r>
        <w:r>
          <w:rPr>
            <w:noProof/>
          </w:rPr>
          <w:t xml:space="preserve"> </w:t>
        </w:r>
      </w:ins>
      <w:r>
        <w:rPr>
          <w:noProof/>
        </w:rPr>
        <w:lastRenderedPageBreak/>
        <w:t xml:space="preserve">increased level of psychotic disorders but also </w:t>
      </w:r>
      <w:del w:id="94" w:author="Author" w:date="2018-03-27T13:07:00Z">
        <w:r>
          <w:rPr>
            <w:noProof/>
          </w:rPr>
          <w:delText>to the</w:delText>
        </w:r>
      </w:del>
      <w:ins w:id="95" w:author="Author" w:date="2018-03-27T13:07:00Z">
        <w:r w:rsidR="00AA31BC">
          <w:rPr>
            <w:noProof/>
          </w:rPr>
          <w:t>with an</w:t>
        </w:r>
      </w:ins>
      <w:r>
        <w:rPr>
          <w:noProof/>
        </w:rPr>
        <w:t xml:space="preserve"> increased level of psychosis susceptibility (</w:t>
      </w:r>
      <w:r w:rsidR="00FC3921">
        <w:rPr>
          <w:noProof/>
        </w:rPr>
        <w:t>van O</w:t>
      </w:r>
      <w:r w:rsidRPr="00FE41AD">
        <w:rPr>
          <w:noProof/>
        </w:rPr>
        <w:t>s</w:t>
      </w:r>
      <w:r>
        <w:rPr>
          <w:noProof/>
        </w:rPr>
        <w:t xml:space="preserve"> et al., 2001). </w:t>
      </w:r>
    </w:p>
    <w:p w14:paraId="752977FA" w14:textId="1A4D0AEC" w:rsidR="004106FB" w:rsidRDefault="004106FB" w:rsidP="004106FB">
      <w:pPr>
        <w:ind w:firstLine="0"/>
        <w:rPr>
          <w:noProof/>
        </w:rPr>
      </w:pPr>
      <w:r>
        <w:rPr>
          <w:noProof/>
        </w:rPr>
        <w:tab/>
      </w:r>
      <w:r w:rsidRPr="00D16178">
        <w:rPr>
          <w:noProof/>
        </w:rPr>
        <w:t xml:space="preserve">The effect of urbanicity </w:t>
      </w:r>
      <w:r w:rsidR="00B95CC1">
        <w:rPr>
          <w:noProof/>
        </w:rPr>
        <w:t xml:space="preserve">has also </w:t>
      </w:r>
      <w:r w:rsidR="00B95CC1" w:rsidRPr="00B95CC1">
        <w:rPr>
          <w:noProof/>
        </w:rPr>
        <w:t>been found</w:t>
      </w:r>
      <w:r w:rsidRPr="00D16178">
        <w:rPr>
          <w:noProof/>
        </w:rPr>
        <w:t xml:space="preserve"> outside developed countries and Western culture</w:t>
      </w:r>
      <w:ins w:id="96" w:author="Author" w:date="2018-03-27T13:07:00Z">
        <w:r w:rsidR="00AA31BC">
          <w:rPr>
            <w:noProof/>
          </w:rPr>
          <w:t>,</w:t>
        </w:r>
      </w:ins>
      <w:r w:rsidRPr="00D16178">
        <w:rPr>
          <w:noProof/>
        </w:rPr>
        <w:t xml:space="preserve"> where the urban environment may have different physical and social </w:t>
      </w:r>
      <w:r w:rsidR="00B95CC1">
        <w:rPr>
          <w:noProof/>
        </w:rPr>
        <w:t>settings</w:t>
      </w:r>
      <w:r w:rsidRPr="00D16178">
        <w:rPr>
          <w:noProof/>
        </w:rPr>
        <w:t xml:space="preserve">. </w:t>
      </w:r>
      <w:r w:rsidRPr="00B95CC1">
        <w:rPr>
          <w:noProof/>
        </w:rPr>
        <w:t>A s</w:t>
      </w:r>
      <w:r w:rsidR="00B95CC1" w:rsidRPr="00B95CC1">
        <w:rPr>
          <w:noProof/>
        </w:rPr>
        <w:t xml:space="preserve">tudy in Uganda with young adults </w:t>
      </w:r>
      <w:r w:rsidRPr="00B95CC1">
        <w:rPr>
          <w:noProof/>
        </w:rPr>
        <w:t>(18</w:t>
      </w:r>
      <w:del w:id="97" w:author="Author" w:date="2018-03-27T13:07:00Z">
        <w:r w:rsidRPr="00B95CC1">
          <w:rPr>
            <w:noProof/>
          </w:rPr>
          <w:delText>-</w:delText>
        </w:r>
      </w:del>
      <w:ins w:id="98" w:author="Author" w:date="2018-03-27T13:07:00Z">
        <w:r w:rsidR="00AA31BC">
          <w:rPr>
            <w:rFonts w:cs="Times"/>
            <w:noProof/>
          </w:rPr>
          <w:t>–</w:t>
        </w:r>
      </w:ins>
      <w:r w:rsidRPr="00B95CC1">
        <w:rPr>
          <w:noProof/>
        </w:rPr>
        <w:t xml:space="preserve">30 years old) examined the relationship between </w:t>
      </w:r>
      <w:r w:rsidR="00460750">
        <w:rPr>
          <w:noProof/>
        </w:rPr>
        <w:t xml:space="preserve">urbanicity (urban </w:t>
      </w:r>
      <w:del w:id="99" w:author="Author" w:date="2018-03-27T13:07:00Z">
        <w:r w:rsidR="00460750" w:rsidRPr="00AC4B76">
          <w:rPr>
            <w:noProof/>
          </w:rPr>
          <w:delText>vs</w:delText>
        </w:r>
        <w:r w:rsidR="00AC4B76">
          <w:rPr>
            <w:noProof/>
          </w:rPr>
          <w:delText>.</w:delText>
        </w:r>
      </w:del>
      <w:ins w:id="100" w:author="Author" w:date="2018-03-27T13:07:00Z">
        <w:r w:rsidR="00BC4A6A">
          <w:rPr>
            <w:noProof/>
          </w:rPr>
          <w:t>versus</w:t>
        </w:r>
      </w:ins>
      <w:r w:rsidR="00460750">
        <w:rPr>
          <w:noProof/>
        </w:rPr>
        <w:t xml:space="preserve"> semi-urban </w:t>
      </w:r>
      <w:del w:id="101" w:author="Author" w:date="2018-03-27T13:07:00Z">
        <w:r w:rsidR="00460750" w:rsidRPr="00AC4B76">
          <w:rPr>
            <w:noProof/>
          </w:rPr>
          <w:delText>vs</w:delText>
        </w:r>
        <w:r w:rsidR="00AC4B76">
          <w:rPr>
            <w:noProof/>
          </w:rPr>
          <w:delText>.</w:delText>
        </w:r>
      </w:del>
      <w:ins w:id="102" w:author="Author" w:date="2018-03-27T13:07:00Z">
        <w:r w:rsidR="00BC4A6A">
          <w:rPr>
            <w:noProof/>
          </w:rPr>
          <w:t>versus</w:t>
        </w:r>
      </w:ins>
      <w:r w:rsidR="00460750">
        <w:rPr>
          <w:noProof/>
        </w:rPr>
        <w:t xml:space="preserve"> rural </w:t>
      </w:r>
      <w:r w:rsidRPr="00B95CC1">
        <w:rPr>
          <w:noProof/>
        </w:rPr>
        <w:t>place of birth</w:t>
      </w:r>
      <w:r w:rsidR="00B95CC1" w:rsidRPr="00B95CC1">
        <w:rPr>
          <w:noProof/>
        </w:rPr>
        <w:t>)</w:t>
      </w:r>
      <w:r w:rsidRPr="00B95CC1">
        <w:rPr>
          <w:noProof/>
        </w:rPr>
        <w:t xml:space="preserve"> and</w:t>
      </w:r>
      <w:r w:rsidR="00B95CC1" w:rsidRPr="00B95CC1">
        <w:rPr>
          <w:noProof/>
        </w:rPr>
        <w:t xml:space="preserve"> </w:t>
      </w:r>
      <w:r w:rsidR="00460750">
        <w:rPr>
          <w:noProof/>
        </w:rPr>
        <w:t xml:space="preserve">symptoms of </w:t>
      </w:r>
      <w:r w:rsidR="00B95CC1" w:rsidRPr="00B95CC1">
        <w:rPr>
          <w:noProof/>
        </w:rPr>
        <w:t>mental health problem</w:t>
      </w:r>
      <w:r w:rsidR="00460750">
        <w:rPr>
          <w:noProof/>
        </w:rPr>
        <w:t>s</w:t>
      </w:r>
      <w:r w:rsidR="00B95CC1" w:rsidRPr="00B95CC1">
        <w:rPr>
          <w:noProof/>
        </w:rPr>
        <w:t>, such as</w:t>
      </w:r>
      <w:r w:rsidRPr="00B95CC1">
        <w:rPr>
          <w:noProof/>
        </w:rPr>
        <w:t xml:space="preserve"> symptoms of psychosis, depression, and anxiety (Lundberg, Cantor-Graae, Rukundo, Ashaba, &amp; Ostergren, 2009).</w:t>
      </w:r>
      <w:r>
        <w:rPr>
          <w:noProof/>
        </w:rPr>
        <w:t xml:space="preserve"> </w:t>
      </w:r>
      <w:r w:rsidRPr="00B95CC1">
        <w:rPr>
          <w:noProof/>
        </w:rPr>
        <w:t>The study found that compare</w:t>
      </w:r>
      <w:r w:rsidR="0085456F" w:rsidRPr="00B95CC1">
        <w:rPr>
          <w:noProof/>
        </w:rPr>
        <w:t>d</w:t>
      </w:r>
      <w:r w:rsidRPr="00B95CC1">
        <w:rPr>
          <w:noProof/>
        </w:rPr>
        <w:t xml:space="preserve"> </w:t>
      </w:r>
      <w:del w:id="103" w:author="Author" w:date="2018-03-27T13:07:00Z">
        <w:r w:rsidRPr="00B95CC1">
          <w:rPr>
            <w:noProof/>
          </w:rPr>
          <w:delText>to</w:delText>
        </w:r>
      </w:del>
      <w:ins w:id="104" w:author="Author" w:date="2018-03-27T13:07:00Z">
        <w:r w:rsidR="00575C46">
          <w:rPr>
            <w:noProof/>
          </w:rPr>
          <w:t>with</w:t>
        </w:r>
      </w:ins>
      <w:r w:rsidR="00575C46">
        <w:rPr>
          <w:noProof/>
        </w:rPr>
        <w:t xml:space="preserve"> </w:t>
      </w:r>
      <w:r w:rsidR="00B95CC1" w:rsidRPr="00B95CC1">
        <w:rPr>
          <w:noProof/>
        </w:rPr>
        <w:t xml:space="preserve">people who are born in </w:t>
      </w:r>
      <w:r w:rsidRPr="00B95CC1">
        <w:rPr>
          <w:noProof/>
        </w:rPr>
        <w:t xml:space="preserve">rural </w:t>
      </w:r>
      <w:r w:rsidR="00B95CC1" w:rsidRPr="00B95CC1">
        <w:rPr>
          <w:noProof/>
        </w:rPr>
        <w:t>areas</w:t>
      </w:r>
      <w:r w:rsidRPr="00B95CC1">
        <w:rPr>
          <w:noProof/>
        </w:rPr>
        <w:t xml:space="preserve">, </w:t>
      </w:r>
      <w:r w:rsidR="00B95CC1" w:rsidRPr="00B95CC1">
        <w:rPr>
          <w:noProof/>
        </w:rPr>
        <w:t xml:space="preserve">people who are born in </w:t>
      </w:r>
      <w:r w:rsidRPr="00B95CC1">
        <w:rPr>
          <w:noProof/>
        </w:rPr>
        <w:t xml:space="preserve">urban </w:t>
      </w:r>
      <w:r w:rsidR="00B95CC1" w:rsidRPr="00B95CC1">
        <w:rPr>
          <w:noProof/>
        </w:rPr>
        <w:t>areas</w:t>
      </w:r>
      <w:r w:rsidRPr="00B95CC1">
        <w:rPr>
          <w:noProof/>
        </w:rPr>
        <w:t xml:space="preserve"> </w:t>
      </w:r>
      <w:r w:rsidR="00B95CC1" w:rsidRPr="00B95CC1">
        <w:rPr>
          <w:noProof/>
        </w:rPr>
        <w:t>have higher</w:t>
      </w:r>
      <w:r w:rsidRPr="00B95CC1">
        <w:rPr>
          <w:noProof/>
        </w:rPr>
        <w:t xml:space="preserve"> lifetime delusional ideation experience, symptoms of psychosis, depression, and anxiety </w:t>
      </w:r>
      <w:r w:rsidRPr="00FC55C0">
        <w:rPr>
          <w:noProof/>
        </w:rPr>
        <w:t xml:space="preserve">even after </w:t>
      </w:r>
      <w:del w:id="105" w:author="Author" w:date="2018-03-27T13:07:00Z">
        <w:r w:rsidRPr="00FC55C0">
          <w:rPr>
            <w:noProof/>
          </w:rPr>
          <w:delText>being adjusted</w:delText>
        </w:r>
      </w:del>
      <w:ins w:id="106" w:author="Author" w:date="2018-03-27T13:07:00Z">
        <w:r w:rsidR="00BC4A6A" w:rsidRPr="00FC55C0">
          <w:rPr>
            <w:noProof/>
          </w:rPr>
          <w:t>adjust</w:t>
        </w:r>
        <w:r w:rsidR="00BC4A6A">
          <w:rPr>
            <w:noProof/>
          </w:rPr>
          <w:t>ing</w:t>
        </w:r>
      </w:ins>
      <w:r w:rsidR="00BC4A6A" w:rsidRPr="00FC55C0">
        <w:rPr>
          <w:noProof/>
        </w:rPr>
        <w:t xml:space="preserve"> </w:t>
      </w:r>
      <w:r w:rsidRPr="00FC55C0">
        <w:rPr>
          <w:noProof/>
        </w:rPr>
        <w:t>for age, gender, and</w:t>
      </w:r>
      <w:r w:rsidRPr="00B95CC1">
        <w:rPr>
          <w:noProof/>
        </w:rPr>
        <w:t xml:space="preserve"> education (Lundberg et al., 2009).</w:t>
      </w:r>
      <w:r w:rsidR="00B95CC1">
        <w:rPr>
          <w:noProof/>
        </w:rPr>
        <w:t xml:space="preserve"> </w:t>
      </w:r>
      <w:r w:rsidR="00AC4B76">
        <w:rPr>
          <w:noProof/>
        </w:rPr>
        <w:t>Also,</w:t>
      </w:r>
      <w:r w:rsidR="00B95CC1">
        <w:rPr>
          <w:noProof/>
        </w:rPr>
        <w:t xml:space="preserve"> </w:t>
      </w:r>
      <w:del w:id="107" w:author="Author" w:date="2018-03-27T13:07:00Z">
        <w:r w:rsidR="00B95CC1">
          <w:rPr>
            <w:noProof/>
          </w:rPr>
          <w:delText xml:space="preserve">there is </w:delText>
        </w:r>
      </w:del>
      <w:r w:rsidR="00B95CC1">
        <w:rPr>
          <w:noProof/>
        </w:rPr>
        <w:t xml:space="preserve">a study </w:t>
      </w:r>
      <w:r w:rsidR="00AC4B76">
        <w:rPr>
          <w:noProof/>
        </w:rPr>
        <w:t xml:space="preserve">in China </w:t>
      </w:r>
      <w:del w:id="108" w:author="Author" w:date="2018-03-27T13:07:00Z">
        <w:r w:rsidR="00460750">
          <w:rPr>
            <w:noProof/>
          </w:rPr>
          <w:delText>investigating</w:delText>
        </w:r>
      </w:del>
      <w:ins w:id="109" w:author="Author" w:date="2018-03-27T13:07:00Z">
        <w:r w:rsidR="00575C46">
          <w:rPr>
            <w:noProof/>
          </w:rPr>
          <w:t>investigated</w:t>
        </w:r>
      </w:ins>
      <w:r w:rsidR="00575C46">
        <w:rPr>
          <w:noProof/>
        </w:rPr>
        <w:t xml:space="preserve"> </w:t>
      </w:r>
      <w:r w:rsidR="00B95CC1">
        <w:rPr>
          <w:noProof/>
        </w:rPr>
        <w:t xml:space="preserve">whether urbanicity (urban birth and current living), work </w:t>
      </w:r>
      <w:r w:rsidR="00B95CC1" w:rsidRPr="00FE41AD">
        <w:rPr>
          <w:noProof/>
        </w:rPr>
        <w:t>migrancy</w:t>
      </w:r>
      <w:r w:rsidR="00B95CC1">
        <w:rPr>
          <w:noProof/>
        </w:rPr>
        <w:t xml:space="preserve">, and residential stability related to prevalence and severity of psychotic experiences (PEs) </w:t>
      </w:r>
      <w:r>
        <w:rPr>
          <w:noProof/>
        </w:rPr>
        <w:t>with</w:t>
      </w:r>
      <w:r w:rsidR="00575C46">
        <w:rPr>
          <w:noProof/>
        </w:rPr>
        <w:t xml:space="preserve"> </w:t>
      </w:r>
      <w:ins w:id="110" w:author="Author" w:date="2018-03-27T13:07:00Z">
        <w:r w:rsidR="00575C46">
          <w:rPr>
            <w:noProof/>
          </w:rPr>
          <w:t>a</w:t>
        </w:r>
        <w:r>
          <w:rPr>
            <w:noProof/>
          </w:rPr>
          <w:t xml:space="preserve"> </w:t>
        </w:r>
      </w:ins>
      <w:r w:rsidRPr="00FE41AD">
        <w:rPr>
          <w:noProof/>
        </w:rPr>
        <w:t>young</w:t>
      </w:r>
      <w:r>
        <w:rPr>
          <w:noProof/>
        </w:rPr>
        <w:t xml:space="preserve"> adult male sample (18</w:t>
      </w:r>
      <w:del w:id="111" w:author="Author" w:date="2018-03-27T13:07:00Z">
        <w:r>
          <w:rPr>
            <w:noProof/>
          </w:rPr>
          <w:delText>-</w:delText>
        </w:r>
      </w:del>
      <w:ins w:id="112" w:author="Author" w:date="2018-03-27T13:07:00Z">
        <w:r w:rsidR="00575C46">
          <w:rPr>
            <w:rFonts w:cs="Times"/>
            <w:noProof/>
          </w:rPr>
          <w:t>–</w:t>
        </w:r>
      </w:ins>
      <w:r>
        <w:rPr>
          <w:noProof/>
        </w:rPr>
        <w:t xml:space="preserve">34 years old) </w:t>
      </w:r>
      <w:r w:rsidR="00B95CC1">
        <w:rPr>
          <w:noProof/>
        </w:rPr>
        <w:t>(</w:t>
      </w:r>
      <w:r w:rsidRPr="00AC4B76">
        <w:rPr>
          <w:noProof/>
        </w:rPr>
        <w:t>Coid</w:t>
      </w:r>
      <w:r>
        <w:rPr>
          <w:noProof/>
        </w:rPr>
        <w:t xml:space="preserve"> et al., 2017). </w:t>
      </w:r>
      <w:r w:rsidR="00460750">
        <w:rPr>
          <w:noProof/>
        </w:rPr>
        <w:t>They found that</w:t>
      </w:r>
      <w:ins w:id="113" w:author="Author" w:date="2018-03-27T13:07:00Z">
        <w:r>
          <w:rPr>
            <w:noProof/>
          </w:rPr>
          <w:t xml:space="preserve"> </w:t>
        </w:r>
        <w:r w:rsidR="00575C46">
          <w:rPr>
            <w:noProof/>
          </w:rPr>
          <w:t>the</w:t>
        </w:r>
      </w:ins>
      <w:r w:rsidR="00575C46">
        <w:rPr>
          <w:noProof/>
        </w:rPr>
        <w:t xml:space="preserve"> </w:t>
      </w:r>
      <w:r w:rsidRPr="00FE41AD">
        <w:rPr>
          <w:noProof/>
        </w:rPr>
        <w:t>prevalence</w:t>
      </w:r>
      <w:r>
        <w:rPr>
          <w:noProof/>
        </w:rPr>
        <w:t xml:space="preserve"> of </w:t>
      </w:r>
      <w:r w:rsidR="00460750">
        <w:rPr>
          <w:noProof/>
        </w:rPr>
        <w:t>three</w:t>
      </w:r>
      <w:r>
        <w:rPr>
          <w:noProof/>
        </w:rPr>
        <w:t xml:space="preserve"> or more PEs </w:t>
      </w:r>
      <w:r w:rsidRPr="00AC4B76">
        <w:rPr>
          <w:noProof/>
        </w:rPr>
        <w:t>was related</w:t>
      </w:r>
      <w:r>
        <w:rPr>
          <w:noProof/>
        </w:rPr>
        <w:t xml:space="preserve"> with urban birth, current living status, and residential stability. In Indonesia, a study </w:t>
      </w:r>
      <w:del w:id="114" w:author="Author" w:date="2018-03-27T13:07:00Z">
        <w:r>
          <w:rPr>
            <w:noProof/>
          </w:rPr>
          <w:delText>has been conducted to examine</w:delText>
        </w:r>
      </w:del>
      <w:ins w:id="115" w:author="Author" w:date="2018-03-27T13:07:00Z">
        <w:r>
          <w:rPr>
            <w:noProof/>
          </w:rPr>
          <w:t>examine</w:t>
        </w:r>
        <w:r w:rsidR="00575C46">
          <w:rPr>
            <w:noProof/>
          </w:rPr>
          <w:t>d</w:t>
        </w:r>
      </w:ins>
      <w:r>
        <w:rPr>
          <w:noProof/>
        </w:rPr>
        <w:t xml:space="preserve"> </w:t>
      </w:r>
      <w:r w:rsidRPr="00670611">
        <w:rPr>
          <w:noProof/>
        </w:rPr>
        <w:t>the</w:t>
      </w:r>
      <w:r>
        <w:rPr>
          <w:noProof/>
        </w:rPr>
        <w:t xml:space="preserve"> effect of urban</w:t>
      </w:r>
      <w:del w:id="116" w:author="Author" w:date="2018-03-27T13:07:00Z">
        <w:r>
          <w:rPr>
            <w:noProof/>
          </w:rPr>
          <w:delText>-</w:delText>
        </w:r>
      </w:del>
      <w:ins w:id="117" w:author="Author" w:date="2018-03-27T13:07:00Z">
        <w:r w:rsidR="00575C46">
          <w:rPr>
            <w:rFonts w:cs="Times"/>
            <w:noProof/>
          </w:rPr>
          <w:t>–</w:t>
        </w:r>
      </w:ins>
      <w:r>
        <w:rPr>
          <w:noProof/>
        </w:rPr>
        <w:t xml:space="preserve">rural migration on </w:t>
      </w:r>
      <w:r w:rsidRPr="00FE41AD">
        <w:rPr>
          <w:noProof/>
        </w:rPr>
        <w:t>psychological</w:t>
      </w:r>
      <w:r w:rsidR="00460750">
        <w:rPr>
          <w:noProof/>
        </w:rPr>
        <w:t xml:space="preserve"> </w:t>
      </w:r>
      <w:del w:id="118" w:author="Author" w:date="2018-03-27T13:07:00Z">
        <w:r w:rsidR="00460750">
          <w:rPr>
            <w:noProof/>
          </w:rPr>
          <w:delText>problem</w:delText>
        </w:r>
      </w:del>
      <w:ins w:id="119" w:author="Author" w:date="2018-03-27T13:07:00Z">
        <w:r w:rsidR="00460750">
          <w:rPr>
            <w:noProof/>
          </w:rPr>
          <w:t>problem</w:t>
        </w:r>
        <w:r w:rsidR="00575C46">
          <w:rPr>
            <w:noProof/>
          </w:rPr>
          <w:t>s</w:t>
        </w:r>
      </w:ins>
      <w:r w:rsidR="00460750">
        <w:rPr>
          <w:noProof/>
        </w:rPr>
        <w:t xml:space="preserve"> (Lu, 2010</w:t>
      </w:r>
      <w:del w:id="120" w:author="Author" w:date="2018-03-27T13:07:00Z">
        <w:r w:rsidR="00460750">
          <w:rPr>
            <w:noProof/>
          </w:rPr>
          <w:delText xml:space="preserve">), </w:delText>
        </w:r>
        <w:r>
          <w:rPr>
            <w:noProof/>
          </w:rPr>
          <w:delText xml:space="preserve">which </w:delText>
        </w:r>
        <w:r w:rsidR="00460750">
          <w:rPr>
            <w:noProof/>
          </w:rPr>
          <w:delText>shows</w:delText>
        </w:r>
      </w:del>
      <w:ins w:id="121" w:author="Author" w:date="2018-03-27T13:07:00Z">
        <w:r w:rsidR="00460750">
          <w:rPr>
            <w:noProof/>
          </w:rPr>
          <w:t>)</w:t>
        </w:r>
        <w:r w:rsidR="00575C46">
          <w:rPr>
            <w:noProof/>
          </w:rPr>
          <w:t xml:space="preserve"> and showed</w:t>
        </w:r>
      </w:ins>
      <w:r w:rsidR="00575C46">
        <w:rPr>
          <w:noProof/>
        </w:rPr>
        <w:t xml:space="preserve"> </w:t>
      </w:r>
      <w:r>
        <w:rPr>
          <w:noProof/>
        </w:rPr>
        <w:t xml:space="preserve">that moving from rural to </w:t>
      </w:r>
      <w:r w:rsidRPr="00FE41AD">
        <w:rPr>
          <w:noProof/>
        </w:rPr>
        <w:t>urban</w:t>
      </w:r>
      <w:r>
        <w:rPr>
          <w:noProof/>
        </w:rPr>
        <w:t xml:space="preserve"> area</w:t>
      </w:r>
      <w:r w:rsidR="00E17AC2">
        <w:rPr>
          <w:noProof/>
        </w:rPr>
        <w:t>s</w:t>
      </w:r>
      <w:r>
        <w:rPr>
          <w:noProof/>
        </w:rPr>
        <w:t xml:space="preserve"> increased participants’ experience of depressive symptoms. </w:t>
      </w:r>
      <w:r w:rsidR="00AC4B76">
        <w:rPr>
          <w:noProof/>
        </w:rPr>
        <w:t xml:space="preserve">Interestingly, the study </w:t>
      </w:r>
      <w:del w:id="122" w:author="Author" w:date="2018-03-27T13:07:00Z">
        <w:r w:rsidR="00AC4B76">
          <w:rPr>
            <w:noProof/>
          </w:rPr>
          <w:delText>shows</w:delText>
        </w:r>
      </w:del>
      <w:ins w:id="123" w:author="Author" w:date="2018-03-27T13:07:00Z">
        <w:r w:rsidR="00575C46">
          <w:rPr>
            <w:noProof/>
          </w:rPr>
          <w:t>showed</w:t>
        </w:r>
      </w:ins>
      <w:r w:rsidR="00575C46">
        <w:rPr>
          <w:noProof/>
        </w:rPr>
        <w:t xml:space="preserve"> </w:t>
      </w:r>
      <w:r w:rsidR="00AC4B76">
        <w:rPr>
          <w:noProof/>
        </w:rPr>
        <w:t xml:space="preserve">that </w:t>
      </w:r>
      <w:del w:id="124" w:author="Author" w:date="2018-03-27T13:07:00Z">
        <w:r w:rsidR="00AC4B76">
          <w:rPr>
            <w:noProof/>
          </w:rPr>
          <w:delText xml:space="preserve">increases of </w:delText>
        </w:r>
      </w:del>
      <w:r w:rsidR="00AC4B76">
        <w:rPr>
          <w:noProof/>
        </w:rPr>
        <w:t xml:space="preserve">depressive symptoms </w:t>
      </w:r>
      <w:del w:id="125" w:author="Author" w:date="2018-03-27T13:07:00Z">
        <w:r w:rsidR="00AC4B76" w:rsidRPr="00FC55C0">
          <w:rPr>
            <w:noProof/>
          </w:rPr>
          <w:delText>are</w:delText>
        </w:r>
      </w:del>
      <w:ins w:id="126" w:author="Author" w:date="2018-03-27T13:07:00Z">
        <w:r w:rsidR="00575C46">
          <w:rPr>
            <w:noProof/>
          </w:rPr>
          <w:t>increased</w:t>
        </w:r>
      </w:ins>
      <w:r w:rsidR="00575C46">
        <w:rPr>
          <w:noProof/>
        </w:rPr>
        <w:t xml:space="preserve"> </w:t>
      </w:r>
      <w:r w:rsidR="00AC4B76" w:rsidRPr="00FC55C0">
        <w:rPr>
          <w:noProof/>
        </w:rPr>
        <w:t>only</w:t>
      </w:r>
      <w:r w:rsidR="00575C46">
        <w:rPr>
          <w:noProof/>
        </w:rPr>
        <w:t xml:space="preserve"> </w:t>
      </w:r>
      <w:del w:id="127" w:author="Author" w:date="2018-03-27T13:07:00Z">
        <w:r w:rsidR="00081FE1" w:rsidRPr="00FC55C0">
          <w:rPr>
            <w:noProof/>
          </w:rPr>
          <w:delText>found</w:delText>
        </w:r>
        <w:r w:rsidR="00081FE1">
          <w:rPr>
            <w:noProof/>
          </w:rPr>
          <w:delText xml:space="preserve"> </w:delText>
        </w:r>
      </w:del>
      <w:r w:rsidR="00081FE1">
        <w:rPr>
          <w:noProof/>
        </w:rPr>
        <w:t>in</w:t>
      </w:r>
      <w:r w:rsidR="00AC4B76">
        <w:rPr>
          <w:noProof/>
        </w:rPr>
        <w:t xml:space="preserve"> participants who moved to urban areas </w:t>
      </w:r>
      <w:del w:id="128" w:author="Author" w:date="2018-03-27T13:07:00Z">
        <w:r w:rsidR="00AC4B76">
          <w:rPr>
            <w:noProof/>
          </w:rPr>
          <w:delText>alone.</w:delText>
        </w:r>
      </w:del>
      <w:ins w:id="129" w:author="Author" w:date="2018-03-27T13:07:00Z">
        <w:r w:rsidR="00BC4A6A">
          <w:rPr>
            <w:noProof/>
          </w:rPr>
          <w:t>by themselves</w:t>
        </w:r>
        <w:r w:rsidR="00AC4B76">
          <w:rPr>
            <w:noProof/>
          </w:rPr>
          <w:t>.</w:t>
        </w:r>
      </w:ins>
      <w:r w:rsidR="00AC4B76">
        <w:rPr>
          <w:noProof/>
        </w:rPr>
        <w:t xml:space="preserve"> </w:t>
      </w:r>
      <w:r>
        <w:rPr>
          <w:noProof/>
        </w:rPr>
        <w:t xml:space="preserve">Reduced social support was suggested </w:t>
      </w:r>
      <w:del w:id="130" w:author="Author" w:date="2018-03-27T13:07:00Z">
        <w:r>
          <w:rPr>
            <w:noProof/>
          </w:rPr>
          <w:delText xml:space="preserve">to </w:delText>
        </w:r>
        <w:r w:rsidR="00AC4B76">
          <w:rPr>
            <w:noProof/>
          </w:rPr>
          <w:delText>explain</w:delText>
        </w:r>
      </w:del>
      <w:ins w:id="131" w:author="Author" w:date="2018-03-27T13:07:00Z">
        <w:r w:rsidR="00575C46">
          <w:rPr>
            <w:noProof/>
          </w:rPr>
          <w:t>as an explanation for</w:t>
        </w:r>
      </w:ins>
      <w:r w:rsidR="00575C46">
        <w:rPr>
          <w:noProof/>
        </w:rPr>
        <w:t xml:space="preserve"> </w:t>
      </w:r>
      <w:r>
        <w:rPr>
          <w:noProof/>
        </w:rPr>
        <w:t xml:space="preserve">why </w:t>
      </w:r>
      <w:r w:rsidR="00AC4B76" w:rsidRPr="00081FE1">
        <w:rPr>
          <w:noProof/>
        </w:rPr>
        <w:t xml:space="preserve">only </w:t>
      </w:r>
      <w:ins w:id="132" w:author="Author" w:date="2018-03-27T13:07:00Z">
        <w:r w:rsidR="00575C46">
          <w:rPr>
            <w:noProof/>
          </w:rPr>
          <w:t xml:space="preserve">the </w:t>
        </w:r>
      </w:ins>
      <w:r w:rsidR="00AC4B76">
        <w:rPr>
          <w:noProof/>
        </w:rPr>
        <w:t>participants who moved to urban areas</w:t>
      </w:r>
      <w:r w:rsidR="00575C46">
        <w:rPr>
          <w:noProof/>
        </w:rPr>
        <w:t xml:space="preserve"> </w:t>
      </w:r>
      <w:del w:id="133" w:author="Author" w:date="2018-03-27T13:07:00Z">
        <w:r w:rsidR="00AC4B76" w:rsidRPr="00AC4B76">
          <w:rPr>
            <w:noProof/>
          </w:rPr>
          <w:delText>alone</w:delText>
        </w:r>
        <w:r>
          <w:rPr>
            <w:noProof/>
          </w:rPr>
          <w:delText xml:space="preserve"> </w:delText>
        </w:r>
        <w:r w:rsidR="00081FE1">
          <w:rPr>
            <w:noProof/>
          </w:rPr>
          <w:delText>experience</w:delText>
        </w:r>
      </w:del>
      <w:ins w:id="134" w:author="Author" w:date="2018-03-27T13:07:00Z">
        <w:r w:rsidR="00575C46">
          <w:rPr>
            <w:noProof/>
          </w:rPr>
          <w:t xml:space="preserve">by themselves </w:t>
        </w:r>
        <w:r w:rsidR="00081FE1">
          <w:rPr>
            <w:noProof/>
          </w:rPr>
          <w:t>experience</w:t>
        </w:r>
        <w:r w:rsidR="00575C46">
          <w:rPr>
            <w:noProof/>
          </w:rPr>
          <w:t>d</w:t>
        </w:r>
        <w:r w:rsidR="00081FE1">
          <w:rPr>
            <w:noProof/>
          </w:rPr>
          <w:t xml:space="preserve"> </w:t>
        </w:r>
        <w:r w:rsidR="00575C46">
          <w:rPr>
            <w:noProof/>
          </w:rPr>
          <w:t>an</w:t>
        </w:r>
      </w:ins>
      <w:r w:rsidR="00575C46">
        <w:rPr>
          <w:noProof/>
        </w:rPr>
        <w:t xml:space="preserve"> </w:t>
      </w:r>
      <w:r w:rsidR="00081FE1">
        <w:rPr>
          <w:noProof/>
        </w:rPr>
        <w:t xml:space="preserve">increase </w:t>
      </w:r>
      <w:del w:id="135" w:author="Author" w:date="2018-03-27T13:07:00Z">
        <w:r w:rsidR="00081FE1">
          <w:rPr>
            <w:noProof/>
          </w:rPr>
          <w:delText>of</w:delText>
        </w:r>
      </w:del>
      <w:ins w:id="136" w:author="Author" w:date="2018-03-27T13:07:00Z">
        <w:r w:rsidR="00575C46">
          <w:rPr>
            <w:noProof/>
          </w:rPr>
          <w:t>in</w:t>
        </w:r>
      </w:ins>
      <w:r w:rsidR="00575C46">
        <w:rPr>
          <w:noProof/>
        </w:rPr>
        <w:t xml:space="preserve"> </w:t>
      </w:r>
      <w:r w:rsidR="00081FE1">
        <w:rPr>
          <w:noProof/>
        </w:rPr>
        <w:t xml:space="preserve">depressive symptoms, </w:t>
      </w:r>
      <w:r>
        <w:rPr>
          <w:noProof/>
        </w:rPr>
        <w:t xml:space="preserve">but </w:t>
      </w:r>
      <w:r w:rsidR="00AC4B76">
        <w:rPr>
          <w:noProof/>
        </w:rPr>
        <w:t xml:space="preserve">participants </w:t>
      </w:r>
      <w:r>
        <w:rPr>
          <w:noProof/>
        </w:rPr>
        <w:t xml:space="preserve">who moved </w:t>
      </w:r>
      <w:r w:rsidR="00AC4B76">
        <w:rPr>
          <w:noProof/>
        </w:rPr>
        <w:t xml:space="preserve">to urban areas </w:t>
      </w:r>
      <w:r>
        <w:rPr>
          <w:noProof/>
        </w:rPr>
        <w:t>with family members</w:t>
      </w:r>
      <w:r w:rsidR="00081FE1">
        <w:rPr>
          <w:noProof/>
        </w:rPr>
        <w:t xml:space="preserve"> </w:t>
      </w:r>
      <w:del w:id="137" w:author="Author" w:date="2018-03-27T13:07:00Z">
        <w:r w:rsidR="00081FE1">
          <w:rPr>
            <w:noProof/>
          </w:rPr>
          <w:delText>do</w:delText>
        </w:r>
      </w:del>
      <w:ins w:id="138" w:author="Author" w:date="2018-03-27T13:07:00Z">
        <w:r w:rsidR="00575C46">
          <w:rPr>
            <w:noProof/>
          </w:rPr>
          <w:t>did</w:t>
        </w:r>
      </w:ins>
      <w:r w:rsidR="00575C46">
        <w:rPr>
          <w:noProof/>
        </w:rPr>
        <w:t xml:space="preserve"> </w:t>
      </w:r>
      <w:r w:rsidR="00081FE1">
        <w:rPr>
          <w:noProof/>
        </w:rPr>
        <w:t>not experience such changes</w:t>
      </w:r>
      <w:r>
        <w:rPr>
          <w:noProof/>
        </w:rPr>
        <w:t xml:space="preserve">. </w:t>
      </w:r>
    </w:p>
    <w:p w14:paraId="52ECA908" w14:textId="33A30040" w:rsidR="004106FB" w:rsidRPr="0021611B" w:rsidRDefault="004106FB" w:rsidP="004106FB">
      <w:pPr>
        <w:ind w:firstLine="0"/>
        <w:rPr>
          <w:rFonts w:ascii="Times New Roman" w:hAnsi="Times New Roman" w:cs="Times New Roman"/>
        </w:rPr>
      </w:pPr>
      <w:r>
        <w:lastRenderedPageBreak/>
        <w:tab/>
      </w:r>
      <w:r w:rsidRPr="00FE41AD">
        <w:t xml:space="preserve">However, we do not know why </w:t>
      </w:r>
      <w:r w:rsidRPr="00FE41AD">
        <w:rPr>
          <w:rFonts w:ascii="Times New Roman" w:hAnsi="Times New Roman" w:cs="Times New Roman"/>
        </w:rPr>
        <w:t xml:space="preserve">rates of mental disorders between urban </w:t>
      </w:r>
      <w:del w:id="139" w:author="Author" w:date="2018-03-27T13:07:00Z">
        <w:r w:rsidRPr="00AC4B76">
          <w:rPr>
            <w:rFonts w:ascii="Times New Roman" w:hAnsi="Times New Roman" w:cs="Times New Roman"/>
            <w:noProof/>
          </w:rPr>
          <w:delText>vs</w:delText>
        </w:r>
        <w:r w:rsidR="00AC4B76">
          <w:rPr>
            <w:rFonts w:ascii="Times New Roman" w:hAnsi="Times New Roman" w:cs="Times New Roman"/>
            <w:noProof/>
          </w:rPr>
          <w:delText>.</w:delText>
        </w:r>
      </w:del>
      <w:ins w:id="140" w:author="Author" w:date="2018-03-27T13:07:00Z">
        <w:r w:rsidR="00575C46">
          <w:rPr>
            <w:rFonts w:ascii="Times New Roman" w:hAnsi="Times New Roman" w:cs="Times New Roman"/>
            <w:noProof/>
          </w:rPr>
          <w:t>versus</w:t>
        </w:r>
      </w:ins>
      <w:r w:rsidRPr="00FE41AD">
        <w:rPr>
          <w:rFonts w:ascii="Times New Roman" w:hAnsi="Times New Roman" w:cs="Times New Roman"/>
        </w:rPr>
        <w:t xml:space="preserve"> non-urban dwellers differ. </w:t>
      </w:r>
      <w:del w:id="141" w:author="Author" w:date="2018-03-27T13:07:00Z">
        <w:r w:rsidRPr="00FE41AD">
          <w:rPr>
            <w:rFonts w:ascii="Times New Roman" w:hAnsi="Times New Roman" w:cs="Times New Roman"/>
          </w:rPr>
          <w:delText>There are several</w:delText>
        </w:r>
      </w:del>
      <w:ins w:id="142" w:author="Author" w:date="2018-03-27T13:07:00Z">
        <w:r w:rsidR="00575C46">
          <w:rPr>
            <w:rFonts w:ascii="Times New Roman" w:hAnsi="Times New Roman" w:cs="Times New Roman"/>
          </w:rPr>
          <w:t>S</w:t>
        </w:r>
        <w:r w:rsidRPr="00FE41AD">
          <w:rPr>
            <w:rFonts w:ascii="Times New Roman" w:hAnsi="Times New Roman" w:cs="Times New Roman"/>
          </w:rPr>
          <w:t>everal</w:t>
        </w:r>
      </w:ins>
      <w:r w:rsidRPr="00FE41AD">
        <w:rPr>
          <w:rFonts w:ascii="Times New Roman" w:hAnsi="Times New Roman" w:cs="Times New Roman"/>
        </w:rPr>
        <w:t xml:space="preserve"> possible explanations</w:t>
      </w:r>
      <w:del w:id="143" w:author="Author" w:date="2018-03-27T13:07:00Z">
        <w:r w:rsidRPr="00FE41AD">
          <w:rPr>
            <w:rFonts w:ascii="Times New Roman" w:hAnsi="Times New Roman" w:cs="Times New Roman"/>
          </w:rPr>
          <w:delText>.</w:delText>
        </w:r>
      </w:del>
      <w:ins w:id="144" w:author="Author" w:date="2018-03-27T13:07:00Z">
        <w:r w:rsidR="00575C46">
          <w:rPr>
            <w:rFonts w:ascii="Times New Roman" w:hAnsi="Times New Roman" w:cs="Times New Roman"/>
          </w:rPr>
          <w:t xml:space="preserve"> can be given</w:t>
        </w:r>
        <w:r w:rsidRPr="00FE41AD">
          <w:rPr>
            <w:rFonts w:ascii="Times New Roman" w:hAnsi="Times New Roman" w:cs="Times New Roman"/>
          </w:rPr>
          <w:t>.</w:t>
        </w:r>
      </w:ins>
      <w:r w:rsidRPr="00FE41AD">
        <w:rPr>
          <w:rFonts w:ascii="Times New Roman" w:hAnsi="Times New Roman" w:cs="Times New Roman"/>
        </w:rPr>
        <w:t xml:space="preserve"> First, </w:t>
      </w:r>
      <w:del w:id="145" w:author="Author" w:date="2018-03-27T13:07:00Z">
        <w:r w:rsidRPr="00FE41AD">
          <w:rPr>
            <w:rFonts w:ascii="Times New Roman" w:hAnsi="Times New Roman" w:cs="Times New Roman"/>
          </w:rPr>
          <w:delText xml:space="preserve">the </w:delText>
        </w:r>
      </w:del>
      <w:r w:rsidRPr="00FE41AD">
        <w:rPr>
          <w:rFonts w:ascii="Times New Roman" w:hAnsi="Times New Roman" w:cs="Times New Roman"/>
        </w:rPr>
        <w:t>medical coverage in urban areas</w:t>
      </w:r>
      <w:r w:rsidR="00575C46">
        <w:rPr>
          <w:rFonts w:ascii="Times New Roman" w:hAnsi="Times New Roman" w:cs="Times New Roman"/>
        </w:rPr>
        <w:t xml:space="preserve"> </w:t>
      </w:r>
      <w:del w:id="146" w:author="Author" w:date="2018-03-27T13:07:00Z">
        <w:r w:rsidRPr="00FE41AD">
          <w:rPr>
            <w:rFonts w:ascii="Times New Roman" w:hAnsi="Times New Roman" w:cs="Times New Roman"/>
            <w:noProof/>
          </w:rPr>
          <w:delText>are</w:delText>
        </w:r>
      </w:del>
      <w:ins w:id="147" w:author="Author" w:date="2018-03-27T13:07:00Z">
        <w:r w:rsidR="00575C46">
          <w:rPr>
            <w:rFonts w:ascii="Times New Roman" w:hAnsi="Times New Roman" w:cs="Times New Roman"/>
          </w:rPr>
          <w:t>is</w:t>
        </w:r>
      </w:ins>
      <w:r w:rsidRPr="00FE41AD">
        <w:rPr>
          <w:rFonts w:ascii="Times New Roman" w:hAnsi="Times New Roman" w:cs="Times New Roman"/>
        </w:rPr>
        <w:t xml:space="preserve"> better. </w:t>
      </w:r>
      <w:r w:rsidR="00081FE1">
        <w:rPr>
          <w:rFonts w:ascii="Times New Roman" w:hAnsi="Times New Roman" w:cs="Times New Roman"/>
          <w:noProof/>
        </w:rPr>
        <w:t>Unequal medical coverage</w:t>
      </w:r>
      <w:r w:rsidRPr="00FE41AD">
        <w:rPr>
          <w:rFonts w:ascii="Times New Roman" w:hAnsi="Times New Roman" w:cs="Times New Roman"/>
        </w:rPr>
        <w:t xml:space="preserve"> means that sufferers of mental disorders are not higher in urban areas in comparison to non-urban areas, but they are just detected and diagnosed better in urban areas. One consequence of this</w:t>
      </w:r>
      <w:r w:rsidR="00575C46">
        <w:rPr>
          <w:rFonts w:ascii="Times New Roman" w:hAnsi="Times New Roman" w:cs="Times New Roman"/>
        </w:rPr>
        <w:t xml:space="preserve"> </w:t>
      </w:r>
      <w:ins w:id="148" w:author="Author" w:date="2018-03-27T13:07:00Z">
        <w:r w:rsidR="00575C46">
          <w:rPr>
            <w:rFonts w:ascii="Times New Roman" w:hAnsi="Times New Roman" w:cs="Times New Roman"/>
          </w:rPr>
          <w:t>situation</w:t>
        </w:r>
        <w:r w:rsidRPr="00FE41AD">
          <w:rPr>
            <w:rFonts w:ascii="Times New Roman" w:hAnsi="Times New Roman" w:cs="Times New Roman"/>
          </w:rPr>
          <w:t xml:space="preserve"> </w:t>
        </w:r>
      </w:ins>
      <w:r w:rsidRPr="00FE41AD">
        <w:rPr>
          <w:rFonts w:ascii="Times New Roman" w:hAnsi="Times New Roman" w:cs="Times New Roman"/>
        </w:rPr>
        <w:t xml:space="preserve">is that the rates of mental </w:t>
      </w:r>
      <w:del w:id="149" w:author="Author" w:date="2018-03-27T13:07:00Z">
        <w:r w:rsidRPr="00FE41AD">
          <w:rPr>
            <w:rFonts w:ascii="Times New Roman" w:hAnsi="Times New Roman" w:cs="Times New Roman"/>
          </w:rPr>
          <w:delText>disorders</w:delText>
        </w:r>
      </w:del>
      <w:ins w:id="150" w:author="Author" w:date="2018-03-27T13:07:00Z">
        <w:r w:rsidRPr="00FE41AD">
          <w:rPr>
            <w:rFonts w:ascii="Times New Roman" w:hAnsi="Times New Roman" w:cs="Times New Roman"/>
          </w:rPr>
          <w:t>disorder</w:t>
        </w:r>
      </w:ins>
      <w:r w:rsidRPr="00FE41AD">
        <w:rPr>
          <w:rFonts w:ascii="Times New Roman" w:hAnsi="Times New Roman" w:cs="Times New Roman"/>
        </w:rPr>
        <w:t xml:space="preserve"> symptoms between urban </w:t>
      </w:r>
      <w:del w:id="151" w:author="Author" w:date="2018-03-27T13:07:00Z">
        <w:r w:rsidRPr="00081FE1">
          <w:rPr>
            <w:rFonts w:ascii="Times New Roman" w:hAnsi="Times New Roman" w:cs="Times New Roman"/>
            <w:noProof/>
          </w:rPr>
          <w:delText>vs</w:delText>
        </w:r>
        <w:r w:rsidR="00081FE1">
          <w:rPr>
            <w:rFonts w:ascii="Times New Roman" w:hAnsi="Times New Roman" w:cs="Times New Roman"/>
            <w:noProof/>
          </w:rPr>
          <w:delText>.</w:delText>
        </w:r>
      </w:del>
      <w:ins w:id="152" w:author="Author" w:date="2018-03-27T13:07:00Z">
        <w:r w:rsidR="00575C46">
          <w:rPr>
            <w:rFonts w:ascii="Times New Roman" w:hAnsi="Times New Roman" w:cs="Times New Roman"/>
            <w:noProof/>
          </w:rPr>
          <w:t>versus</w:t>
        </w:r>
      </w:ins>
      <w:r w:rsidRPr="00FE41AD">
        <w:rPr>
          <w:rFonts w:ascii="Times New Roman" w:hAnsi="Times New Roman" w:cs="Times New Roman"/>
        </w:rPr>
        <w:t xml:space="preserve"> non-urban dwellers should not differ. </w:t>
      </w:r>
      <w:commentRangeStart w:id="153"/>
      <w:r w:rsidRPr="00F24F0C">
        <w:rPr>
          <w:rFonts w:ascii="Times New Roman" w:hAnsi="Times New Roman" w:cs="Times New Roman"/>
          <w:highlight w:val="yellow"/>
        </w:rPr>
        <w:t xml:space="preserve">Second, </w:t>
      </w:r>
      <w:del w:id="154" w:author="Author" w:date="2018-03-27T13:07:00Z">
        <w:r w:rsidRPr="00F24F0C">
          <w:rPr>
            <w:rFonts w:ascii="Times New Roman" w:hAnsi="Times New Roman" w:cs="Times New Roman"/>
            <w:highlight w:val="yellow"/>
          </w:rPr>
          <w:delText xml:space="preserve">there </w:delText>
        </w:r>
        <w:r w:rsidRPr="00F24F0C">
          <w:rPr>
            <w:rFonts w:ascii="Times New Roman" w:hAnsi="Times New Roman" w:cs="Times New Roman"/>
            <w:noProof/>
            <w:highlight w:val="yellow"/>
          </w:rPr>
          <w:delText>is</w:delText>
        </w:r>
        <w:r w:rsidRPr="00F24F0C">
          <w:rPr>
            <w:rFonts w:ascii="Times New Roman" w:hAnsi="Times New Roman" w:cs="Times New Roman"/>
            <w:highlight w:val="yellow"/>
          </w:rPr>
          <w:delText xml:space="preserve"> higher </w:delText>
        </w:r>
      </w:del>
      <w:ins w:id="155" w:author="Author" w:date="2018-03-27T13:07:00Z">
        <w:r w:rsidR="00575C46" w:rsidRPr="00F24F0C">
          <w:rPr>
            <w:rFonts w:ascii="Times New Roman" w:hAnsi="Times New Roman" w:cs="Times New Roman"/>
            <w:highlight w:val="yellow"/>
          </w:rPr>
          <w:t>the</w:t>
        </w:r>
        <w:r w:rsidRPr="00F24F0C">
          <w:rPr>
            <w:rFonts w:ascii="Times New Roman" w:hAnsi="Times New Roman" w:cs="Times New Roman"/>
            <w:highlight w:val="yellow"/>
          </w:rPr>
          <w:t xml:space="preserve"> </w:t>
        </w:r>
      </w:ins>
      <w:r w:rsidRPr="00F24F0C">
        <w:rPr>
          <w:rFonts w:ascii="Times New Roman" w:hAnsi="Times New Roman" w:cs="Times New Roman"/>
          <w:highlight w:val="yellow"/>
        </w:rPr>
        <w:t>rates of people with mental disorders among urban dwellers</w:t>
      </w:r>
      <w:r w:rsidR="00575C46" w:rsidRPr="00F24F0C">
        <w:rPr>
          <w:rFonts w:ascii="Times New Roman" w:hAnsi="Times New Roman" w:cs="Times New Roman"/>
          <w:highlight w:val="yellow"/>
        </w:rPr>
        <w:t xml:space="preserve"> </w:t>
      </w:r>
      <w:del w:id="156" w:author="Author" w:date="2018-03-27T13:07:00Z">
        <w:r w:rsidRPr="00F24F0C">
          <w:rPr>
            <w:rFonts w:ascii="Times New Roman" w:hAnsi="Times New Roman" w:cs="Times New Roman"/>
            <w:highlight w:val="yellow"/>
          </w:rPr>
          <w:delText xml:space="preserve">because there </w:delText>
        </w:r>
      </w:del>
      <w:r w:rsidR="00575C46" w:rsidRPr="00F24F0C">
        <w:rPr>
          <w:rFonts w:ascii="Times New Roman" w:hAnsi="Times New Roman" w:cs="Times New Roman"/>
          <w:highlight w:val="yellow"/>
        </w:rPr>
        <w:t>are higher</w:t>
      </w:r>
      <w:r w:rsidRPr="00F24F0C">
        <w:rPr>
          <w:rFonts w:ascii="Times New Roman" w:hAnsi="Times New Roman" w:cs="Times New Roman"/>
          <w:highlight w:val="yellow"/>
        </w:rPr>
        <w:t xml:space="preserve"> </w:t>
      </w:r>
      <w:ins w:id="157" w:author="Author" w:date="2018-03-27T13:07:00Z">
        <w:r w:rsidRPr="00F24F0C">
          <w:rPr>
            <w:rFonts w:ascii="Times New Roman" w:hAnsi="Times New Roman" w:cs="Times New Roman"/>
            <w:highlight w:val="yellow"/>
          </w:rPr>
          <w:t xml:space="preserve">because </w:t>
        </w:r>
        <w:r w:rsidR="00575C46" w:rsidRPr="00F24F0C">
          <w:rPr>
            <w:rFonts w:ascii="Times New Roman" w:hAnsi="Times New Roman" w:cs="Times New Roman"/>
            <w:highlight w:val="yellow"/>
          </w:rPr>
          <w:t>the</w:t>
        </w:r>
        <w:r w:rsidRPr="00F24F0C">
          <w:rPr>
            <w:rFonts w:ascii="Times New Roman" w:hAnsi="Times New Roman" w:cs="Times New Roman"/>
            <w:highlight w:val="yellow"/>
          </w:rPr>
          <w:t xml:space="preserve"> </w:t>
        </w:r>
      </w:ins>
      <w:r w:rsidRPr="00F24F0C">
        <w:rPr>
          <w:rFonts w:ascii="Times New Roman" w:hAnsi="Times New Roman" w:cs="Times New Roman"/>
          <w:highlight w:val="yellow"/>
        </w:rPr>
        <w:t xml:space="preserve">number of people with </w:t>
      </w:r>
      <w:r w:rsidRPr="00F24F0C">
        <w:rPr>
          <w:rFonts w:ascii="Times New Roman" w:hAnsi="Times New Roman" w:cs="Times New Roman"/>
          <w:noProof/>
          <w:highlight w:val="yellow"/>
        </w:rPr>
        <w:t>mental</w:t>
      </w:r>
      <w:r w:rsidRPr="00F24F0C">
        <w:rPr>
          <w:rFonts w:ascii="Times New Roman" w:hAnsi="Times New Roman" w:cs="Times New Roman"/>
          <w:highlight w:val="yellow"/>
        </w:rPr>
        <w:t xml:space="preserve"> disorder</w:t>
      </w:r>
      <w:r w:rsidR="00575C46" w:rsidRPr="00F24F0C">
        <w:rPr>
          <w:rFonts w:ascii="Times New Roman" w:hAnsi="Times New Roman" w:cs="Times New Roman"/>
          <w:highlight w:val="yellow"/>
        </w:rPr>
        <w:t xml:space="preserve"> </w:t>
      </w:r>
      <w:del w:id="158" w:author="Author" w:date="2018-03-27T13:07:00Z">
        <w:r w:rsidRPr="00F24F0C">
          <w:rPr>
            <w:rFonts w:ascii="Times New Roman" w:hAnsi="Times New Roman" w:cs="Times New Roman"/>
            <w:highlight w:val="yellow"/>
          </w:rPr>
          <w:delText xml:space="preserve">because </w:delText>
        </w:r>
      </w:del>
      <w:ins w:id="159" w:author="Author" w:date="2018-03-27T13:07:00Z">
        <w:r w:rsidR="00575C46" w:rsidRPr="00F24F0C">
          <w:rPr>
            <w:rFonts w:ascii="Times New Roman" w:hAnsi="Times New Roman" w:cs="Times New Roman"/>
            <w:highlight w:val="yellow"/>
          </w:rPr>
          <w:t xml:space="preserve">is higher as a result of the higher number of </w:t>
        </w:r>
      </w:ins>
      <w:r w:rsidRPr="00F24F0C">
        <w:rPr>
          <w:rFonts w:ascii="Times New Roman" w:hAnsi="Times New Roman" w:cs="Times New Roman"/>
          <w:highlight w:val="yellow"/>
        </w:rPr>
        <w:t xml:space="preserve">common risk factors of mental disorders </w:t>
      </w:r>
      <w:del w:id="160" w:author="Author" w:date="2018-03-27T13:07:00Z">
        <w:r w:rsidRPr="00F24F0C">
          <w:rPr>
            <w:rFonts w:ascii="Times New Roman" w:hAnsi="Times New Roman" w:cs="Times New Roman"/>
            <w:highlight w:val="yellow"/>
          </w:rPr>
          <w:delText xml:space="preserve">are higher </w:delText>
        </w:r>
      </w:del>
      <w:r w:rsidRPr="00F24F0C">
        <w:rPr>
          <w:rFonts w:ascii="Times New Roman" w:hAnsi="Times New Roman" w:cs="Times New Roman"/>
          <w:highlight w:val="yellow"/>
        </w:rPr>
        <w:t>in urban areas</w:t>
      </w:r>
      <w:commentRangeEnd w:id="153"/>
      <w:r w:rsidR="00A14482">
        <w:rPr>
          <w:rStyle w:val="CommentReference"/>
        </w:rPr>
        <w:commentReference w:id="153"/>
      </w:r>
      <w:r w:rsidRPr="00FE41AD">
        <w:rPr>
          <w:rFonts w:ascii="Times New Roman" w:hAnsi="Times New Roman" w:cs="Times New Roman"/>
        </w:rPr>
        <w:t xml:space="preserve">. </w:t>
      </w:r>
      <w:r w:rsidR="00081FE1">
        <w:rPr>
          <w:rFonts w:ascii="Times New Roman" w:hAnsi="Times New Roman" w:cs="Times New Roman"/>
          <w:noProof/>
        </w:rPr>
        <w:t xml:space="preserve">If </w:t>
      </w:r>
      <w:r w:rsidR="00081FE1" w:rsidRPr="00DD7293">
        <w:rPr>
          <w:rFonts w:ascii="Times New Roman" w:hAnsi="Times New Roman" w:cs="Times New Roman"/>
          <w:noProof/>
        </w:rPr>
        <w:t>this</w:t>
      </w:r>
      <w:r w:rsidRPr="00DD7293">
        <w:rPr>
          <w:rFonts w:ascii="Times New Roman" w:hAnsi="Times New Roman" w:cs="Times New Roman"/>
          <w:noProof/>
        </w:rPr>
        <w:t xml:space="preserve"> </w:t>
      </w:r>
      <w:r w:rsidR="00081FE1" w:rsidRPr="00DD7293">
        <w:rPr>
          <w:rFonts w:ascii="Times New Roman" w:hAnsi="Times New Roman" w:cs="Times New Roman"/>
          <w:noProof/>
        </w:rPr>
        <w:t>explanation</w:t>
      </w:r>
      <w:r w:rsidR="00081FE1">
        <w:rPr>
          <w:rFonts w:ascii="Times New Roman" w:hAnsi="Times New Roman" w:cs="Times New Roman"/>
          <w:noProof/>
        </w:rPr>
        <w:t xml:space="preserve"> is true, </w:t>
      </w:r>
      <w:ins w:id="161" w:author="Author" w:date="2018-03-27T13:07:00Z">
        <w:r w:rsidR="00970575">
          <w:rPr>
            <w:rFonts w:ascii="Times New Roman" w:hAnsi="Times New Roman" w:cs="Times New Roman"/>
            <w:noProof/>
          </w:rPr>
          <w:t xml:space="preserve">then </w:t>
        </w:r>
      </w:ins>
      <w:r w:rsidR="00081FE1">
        <w:rPr>
          <w:rFonts w:ascii="Times New Roman" w:hAnsi="Times New Roman" w:cs="Times New Roman"/>
          <w:noProof/>
        </w:rPr>
        <w:t xml:space="preserve">it </w:t>
      </w:r>
      <w:r w:rsidRPr="00FE41AD">
        <w:rPr>
          <w:rFonts w:ascii="Times New Roman" w:hAnsi="Times New Roman" w:cs="Times New Roman"/>
          <w:noProof/>
        </w:rPr>
        <w:t>should be reflected by the observation</w:t>
      </w:r>
      <w:r w:rsidRPr="00FE41AD">
        <w:rPr>
          <w:rFonts w:ascii="Times New Roman" w:hAnsi="Times New Roman" w:cs="Times New Roman"/>
        </w:rPr>
        <w:t xml:space="preserve"> that </w:t>
      </w:r>
      <w:ins w:id="162" w:author="Author" w:date="2018-03-27T13:07:00Z">
        <w:r w:rsidR="00970575">
          <w:rPr>
            <w:rFonts w:ascii="Times New Roman" w:hAnsi="Times New Roman" w:cs="Times New Roman"/>
          </w:rPr>
          <w:t xml:space="preserve">the </w:t>
        </w:r>
      </w:ins>
      <w:r w:rsidRPr="00FE41AD">
        <w:rPr>
          <w:rFonts w:ascii="Times New Roman" w:hAnsi="Times New Roman" w:cs="Times New Roman"/>
        </w:rPr>
        <w:t xml:space="preserve">levels of mental disorder symptoms and common risk factors are higher in urban areas. Third, </w:t>
      </w:r>
      <w:del w:id="163" w:author="Author" w:date="2018-03-27T13:07:00Z">
        <w:r w:rsidRPr="00FE41AD">
          <w:rPr>
            <w:rFonts w:ascii="Times New Roman" w:hAnsi="Times New Roman" w:cs="Times New Roman"/>
          </w:rPr>
          <w:delText xml:space="preserve">there is </w:delText>
        </w:r>
        <w:r w:rsidRPr="00FE41AD">
          <w:rPr>
            <w:rFonts w:ascii="Times New Roman" w:hAnsi="Times New Roman" w:cs="Times New Roman"/>
            <w:noProof/>
          </w:rPr>
          <w:delText>higher</w:delText>
        </w:r>
      </w:del>
      <w:ins w:id="164" w:author="Author" w:date="2018-03-27T13:07:00Z">
        <w:r w:rsidR="00970575">
          <w:rPr>
            <w:rFonts w:ascii="Times New Roman" w:hAnsi="Times New Roman" w:cs="Times New Roman"/>
          </w:rPr>
          <w:t>the</w:t>
        </w:r>
      </w:ins>
      <w:r w:rsidRPr="00FE41AD">
        <w:rPr>
          <w:rFonts w:ascii="Times New Roman" w:hAnsi="Times New Roman" w:cs="Times New Roman"/>
        </w:rPr>
        <w:t xml:space="preserve"> number of people with </w:t>
      </w:r>
      <w:r w:rsidRPr="00FE41AD">
        <w:rPr>
          <w:rFonts w:ascii="Times New Roman" w:hAnsi="Times New Roman" w:cs="Times New Roman"/>
          <w:noProof/>
        </w:rPr>
        <w:t>mental</w:t>
      </w:r>
      <w:r w:rsidRPr="00FE41AD">
        <w:rPr>
          <w:rFonts w:ascii="Times New Roman" w:hAnsi="Times New Roman" w:cs="Times New Roman"/>
        </w:rPr>
        <w:t xml:space="preserve"> </w:t>
      </w:r>
      <w:del w:id="165" w:author="Author" w:date="2018-03-27T13:07:00Z">
        <w:r w:rsidRPr="00FE41AD">
          <w:rPr>
            <w:rFonts w:ascii="Times New Roman" w:hAnsi="Times New Roman" w:cs="Times New Roman"/>
          </w:rPr>
          <w:delText>disorder</w:delText>
        </w:r>
      </w:del>
      <w:ins w:id="166" w:author="Author" w:date="2018-03-27T13:07:00Z">
        <w:r w:rsidRPr="00FE41AD">
          <w:rPr>
            <w:rFonts w:ascii="Times New Roman" w:hAnsi="Times New Roman" w:cs="Times New Roman"/>
          </w:rPr>
          <w:t>disorder</w:t>
        </w:r>
        <w:r w:rsidR="00970575">
          <w:rPr>
            <w:rFonts w:ascii="Times New Roman" w:hAnsi="Times New Roman" w:cs="Times New Roman"/>
          </w:rPr>
          <w:t>s</w:t>
        </w:r>
      </w:ins>
      <w:r w:rsidRPr="00FE41AD">
        <w:rPr>
          <w:rFonts w:ascii="Times New Roman" w:hAnsi="Times New Roman" w:cs="Times New Roman"/>
        </w:rPr>
        <w:t xml:space="preserve"> in urban areas</w:t>
      </w:r>
      <w:ins w:id="167" w:author="Author" w:date="2018-03-27T13:07:00Z">
        <w:r w:rsidR="00970575">
          <w:rPr>
            <w:rFonts w:ascii="Times New Roman" w:hAnsi="Times New Roman" w:cs="Times New Roman"/>
          </w:rPr>
          <w:t xml:space="preserve"> is higher</w:t>
        </w:r>
      </w:ins>
      <w:r w:rsidRPr="00FE41AD">
        <w:rPr>
          <w:rFonts w:ascii="Times New Roman" w:hAnsi="Times New Roman" w:cs="Times New Roman"/>
        </w:rPr>
        <w:t>, but this</w:t>
      </w:r>
      <w:ins w:id="168" w:author="Author" w:date="2018-03-27T13:07:00Z">
        <w:r w:rsidRPr="00FE41AD">
          <w:rPr>
            <w:rFonts w:ascii="Times New Roman" w:hAnsi="Times New Roman" w:cs="Times New Roman"/>
          </w:rPr>
          <w:t xml:space="preserve"> </w:t>
        </w:r>
        <w:r w:rsidR="00970575">
          <w:rPr>
            <w:rFonts w:ascii="Times New Roman" w:hAnsi="Times New Roman" w:cs="Times New Roman"/>
          </w:rPr>
          <w:t>finding</w:t>
        </w:r>
      </w:ins>
      <w:r w:rsidR="00970575">
        <w:rPr>
          <w:rFonts w:ascii="Times New Roman" w:hAnsi="Times New Roman" w:cs="Times New Roman"/>
        </w:rPr>
        <w:t xml:space="preserve"> </w:t>
      </w:r>
      <w:r w:rsidRPr="00FE41AD">
        <w:rPr>
          <w:rFonts w:ascii="Times New Roman" w:hAnsi="Times New Roman" w:cs="Times New Roman"/>
        </w:rPr>
        <w:t xml:space="preserve">is not attributable to common risk factors </w:t>
      </w:r>
      <w:r w:rsidRPr="00A433E0">
        <w:rPr>
          <w:rFonts w:ascii="Times New Roman" w:hAnsi="Times New Roman" w:cs="Times New Roman"/>
          <w:noProof/>
        </w:rPr>
        <w:t>of</w:t>
      </w:r>
      <w:r w:rsidRPr="00FE41AD">
        <w:rPr>
          <w:rFonts w:ascii="Times New Roman" w:hAnsi="Times New Roman" w:cs="Times New Roman"/>
        </w:rPr>
        <w:t xml:space="preserve"> mental disorders. Thus, to examine possible </w:t>
      </w:r>
      <w:r w:rsidRPr="00FE41AD">
        <w:rPr>
          <w:rFonts w:ascii="Times New Roman" w:hAnsi="Times New Roman" w:cs="Times New Roman"/>
          <w:noProof/>
        </w:rPr>
        <w:t>explan</w:t>
      </w:r>
      <w:r w:rsidR="00FE41AD" w:rsidRPr="00FE41AD">
        <w:rPr>
          <w:rFonts w:ascii="Times New Roman" w:hAnsi="Times New Roman" w:cs="Times New Roman"/>
          <w:noProof/>
        </w:rPr>
        <w:t>a</w:t>
      </w:r>
      <w:r w:rsidRPr="00FE41AD">
        <w:rPr>
          <w:rFonts w:ascii="Times New Roman" w:hAnsi="Times New Roman" w:cs="Times New Roman"/>
          <w:noProof/>
        </w:rPr>
        <w:t>tions</w:t>
      </w:r>
      <w:r w:rsidRPr="00FE41AD">
        <w:rPr>
          <w:rFonts w:ascii="Times New Roman" w:hAnsi="Times New Roman" w:cs="Times New Roman"/>
        </w:rPr>
        <w:t xml:space="preserve"> above</w:t>
      </w:r>
      <w:del w:id="169" w:author="Author" w:date="2018-03-27T13:07:00Z">
        <w:r w:rsidRPr="00FE41AD">
          <w:rPr>
            <w:rFonts w:ascii="Times New Roman" w:hAnsi="Times New Roman" w:cs="Times New Roman"/>
          </w:rPr>
          <w:delText xml:space="preserve"> the present</w:delText>
        </w:r>
      </w:del>
      <w:ins w:id="170" w:author="Author" w:date="2018-03-27T13:07:00Z">
        <w:r w:rsidR="00970575">
          <w:rPr>
            <w:rFonts w:ascii="Times New Roman" w:hAnsi="Times New Roman" w:cs="Times New Roman"/>
          </w:rPr>
          <w:t>,</w:t>
        </w:r>
        <w:r w:rsidRPr="00FE41AD">
          <w:rPr>
            <w:rFonts w:ascii="Times New Roman" w:hAnsi="Times New Roman" w:cs="Times New Roman"/>
          </w:rPr>
          <w:t xml:space="preserve"> th</w:t>
        </w:r>
        <w:r w:rsidR="00970575">
          <w:rPr>
            <w:rFonts w:ascii="Times New Roman" w:hAnsi="Times New Roman" w:cs="Times New Roman"/>
          </w:rPr>
          <w:t>is</w:t>
        </w:r>
      </w:ins>
      <w:r w:rsidR="00970575">
        <w:rPr>
          <w:rFonts w:ascii="Times New Roman" w:hAnsi="Times New Roman" w:cs="Times New Roman"/>
        </w:rPr>
        <w:t xml:space="preserve"> </w:t>
      </w:r>
      <w:r w:rsidRPr="00FE41AD">
        <w:rPr>
          <w:rFonts w:ascii="Times New Roman" w:hAnsi="Times New Roman" w:cs="Times New Roman"/>
        </w:rPr>
        <w:t>study aims to compare participants’ mental health</w:t>
      </w:r>
      <w:del w:id="171" w:author="Author" w:date="2018-03-27T13:07:00Z">
        <w:r w:rsidRPr="00FE41AD">
          <w:rPr>
            <w:rFonts w:ascii="Times New Roman" w:hAnsi="Times New Roman" w:cs="Times New Roman"/>
          </w:rPr>
          <w:delText>-</w:delText>
        </w:r>
      </w:del>
      <w:ins w:id="172" w:author="Author" w:date="2018-03-27T13:07:00Z">
        <w:r w:rsidR="00970575">
          <w:rPr>
            <w:rFonts w:ascii="Times New Roman" w:hAnsi="Times New Roman" w:cs="Times New Roman"/>
          </w:rPr>
          <w:t xml:space="preserve"> </w:t>
        </w:r>
      </w:ins>
      <w:r w:rsidRPr="00FE41AD">
        <w:rPr>
          <w:rFonts w:ascii="Times New Roman" w:hAnsi="Times New Roman" w:cs="Times New Roman"/>
        </w:rPr>
        <w:t xml:space="preserve">risk factors and symptoms </w:t>
      </w:r>
      <w:del w:id="173" w:author="Author" w:date="2018-03-27T13:07:00Z">
        <w:r w:rsidRPr="00FE41AD">
          <w:rPr>
            <w:rFonts w:ascii="Times New Roman" w:hAnsi="Times New Roman" w:cs="Times New Roman"/>
          </w:rPr>
          <w:delText xml:space="preserve">based </w:delText>
        </w:r>
      </w:del>
      <w:r w:rsidRPr="00FE41AD">
        <w:rPr>
          <w:rFonts w:ascii="Times New Roman" w:hAnsi="Times New Roman" w:cs="Times New Roman"/>
        </w:rPr>
        <w:t>on</w:t>
      </w:r>
      <w:r w:rsidR="00970575">
        <w:rPr>
          <w:rFonts w:ascii="Times New Roman" w:hAnsi="Times New Roman" w:cs="Times New Roman"/>
        </w:rPr>
        <w:t xml:space="preserve"> </w:t>
      </w:r>
      <w:ins w:id="174" w:author="Author" w:date="2018-03-27T13:07:00Z">
        <w:r w:rsidR="00970575">
          <w:rPr>
            <w:rFonts w:ascii="Times New Roman" w:hAnsi="Times New Roman" w:cs="Times New Roman"/>
          </w:rPr>
          <w:t>the basis of</w:t>
        </w:r>
        <w:r w:rsidRPr="00FE41AD">
          <w:rPr>
            <w:rFonts w:ascii="Times New Roman" w:hAnsi="Times New Roman" w:cs="Times New Roman"/>
          </w:rPr>
          <w:t xml:space="preserve"> </w:t>
        </w:r>
      </w:ins>
      <w:r w:rsidRPr="00FE41AD">
        <w:rPr>
          <w:rFonts w:ascii="Times New Roman" w:hAnsi="Times New Roman" w:cs="Times New Roman"/>
        </w:rPr>
        <w:t xml:space="preserve">their area of residence. Specifically, we hypothesized that participants living in </w:t>
      </w:r>
      <w:del w:id="175" w:author="Author" w:date="2018-03-27T13:07:00Z">
        <w:r w:rsidRPr="00FE41AD">
          <w:rPr>
            <w:rFonts w:ascii="Times New Roman" w:hAnsi="Times New Roman" w:cs="Times New Roman"/>
          </w:rPr>
          <w:delText xml:space="preserve">the </w:delText>
        </w:r>
      </w:del>
      <w:r w:rsidRPr="00FE41AD">
        <w:rPr>
          <w:rFonts w:ascii="Times New Roman" w:hAnsi="Times New Roman" w:cs="Times New Roman"/>
          <w:noProof/>
        </w:rPr>
        <w:t>urban</w:t>
      </w:r>
      <w:r w:rsidRPr="00FE41AD">
        <w:rPr>
          <w:rFonts w:ascii="Times New Roman" w:hAnsi="Times New Roman" w:cs="Times New Roman"/>
        </w:rPr>
        <w:t xml:space="preserve"> and non-</w:t>
      </w:r>
      <w:r w:rsidR="00E17AC2">
        <w:rPr>
          <w:rFonts w:ascii="Times New Roman" w:hAnsi="Times New Roman" w:cs="Times New Roman"/>
        </w:rPr>
        <w:t xml:space="preserve">urban areas </w:t>
      </w:r>
      <w:r w:rsidRPr="00FE41AD">
        <w:rPr>
          <w:rFonts w:ascii="Times New Roman" w:hAnsi="Times New Roman" w:cs="Times New Roman"/>
        </w:rPr>
        <w:t>would show differences in a)</w:t>
      </w:r>
      <w:r w:rsidR="00850000">
        <w:rPr>
          <w:rFonts w:ascii="Times New Roman" w:hAnsi="Times New Roman" w:cs="Times New Roman"/>
        </w:rPr>
        <w:t xml:space="preserve"> </w:t>
      </w:r>
      <w:r w:rsidR="00850000" w:rsidRPr="00FE41AD">
        <w:rPr>
          <w:rFonts w:ascii="Times New Roman" w:hAnsi="Times New Roman" w:cs="Times New Roman"/>
        </w:rPr>
        <w:t>common risk</w:t>
      </w:r>
      <w:del w:id="176" w:author="Author" w:date="2018-03-27T13:07:00Z">
        <w:r w:rsidR="00850000" w:rsidRPr="00FE41AD">
          <w:rPr>
            <w:rFonts w:ascii="Times New Roman" w:hAnsi="Times New Roman" w:cs="Times New Roman"/>
          </w:rPr>
          <w:delText>-</w:delText>
        </w:r>
      </w:del>
      <w:ins w:id="177" w:author="Author" w:date="2018-03-27T13:07:00Z">
        <w:r w:rsidR="00970575">
          <w:rPr>
            <w:rFonts w:ascii="Times New Roman" w:hAnsi="Times New Roman" w:cs="Times New Roman"/>
          </w:rPr>
          <w:t xml:space="preserve"> </w:t>
        </w:r>
      </w:ins>
      <w:r w:rsidR="00850000" w:rsidRPr="00FE41AD">
        <w:rPr>
          <w:rFonts w:ascii="Times New Roman" w:hAnsi="Times New Roman" w:cs="Times New Roman"/>
        </w:rPr>
        <w:t xml:space="preserve">factors such as loneliness, bullying victim experience, child abuse </w:t>
      </w:r>
      <w:r w:rsidR="00850000">
        <w:rPr>
          <w:rFonts w:ascii="Times New Roman" w:hAnsi="Times New Roman" w:cs="Times New Roman"/>
        </w:rPr>
        <w:t>experience, and negative schema</w:t>
      </w:r>
      <w:r w:rsidRPr="00FE41AD">
        <w:rPr>
          <w:rFonts w:ascii="Times New Roman" w:hAnsi="Times New Roman" w:cs="Times New Roman"/>
        </w:rPr>
        <w:t>;</w:t>
      </w:r>
      <w:r w:rsidR="00BC4A6A">
        <w:rPr>
          <w:rFonts w:ascii="Times New Roman" w:hAnsi="Times New Roman" w:cs="Times New Roman"/>
        </w:rPr>
        <w:t xml:space="preserve"> </w:t>
      </w:r>
      <w:ins w:id="178" w:author="Author" w:date="2018-03-27T13:07:00Z">
        <w:r w:rsidR="00BC4A6A">
          <w:rPr>
            <w:rFonts w:ascii="Times New Roman" w:hAnsi="Times New Roman" w:cs="Times New Roman"/>
          </w:rPr>
          <w:t>and</w:t>
        </w:r>
        <w:r w:rsidRPr="00FE41AD">
          <w:rPr>
            <w:rFonts w:ascii="Times New Roman" w:hAnsi="Times New Roman" w:cs="Times New Roman"/>
          </w:rPr>
          <w:t xml:space="preserve"> </w:t>
        </w:r>
      </w:ins>
      <w:r w:rsidRPr="00FE41AD">
        <w:rPr>
          <w:rFonts w:ascii="Times New Roman" w:hAnsi="Times New Roman" w:cs="Times New Roman"/>
        </w:rPr>
        <w:t>b)</w:t>
      </w:r>
      <w:r w:rsidR="00850000">
        <w:rPr>
          <w:rFonts w:ascii="Times New Roman" w:hAnsi="Times New Roman" w:cs="Times New Roman"/>
        </w:rPr>
        <w:t xml:space="preserve"> </w:t>
      </w:r>
      <w:r w:rsidR="00850000" w:rsidRPr="00FE41AD">
        <w:rPr>
          <w:rFonts w:ascii="Times New Roman" w:hAnsi="Times New Roman" w:cs="Times New Roman"/>
        </w:rPr>
        <w:t>symptoms of psychosis, depression, and anxiety</w:t>
      </w:r>
      <w:r w:rsidR="00850000">
        <w:rPr>
          <w:rFonts w:ascii="Times New Roman" w:hAnsi="Times New Roman" w:cs="Times New Roman"/>
        </w:rPr>
        <w:t>.</w:t>
      </w:r>
    </w:p>
    <w:p w14:paraId="5C1D7172" w14:textId="77777777" w:rsidR="00F078E2" w:rsidRPr="00C4138C" w:rsidRDefault="00F078E2" w:rsidP="009C7795">
      <w:pPr>
        <w:pStyle w:val="Heading1"/>
      </w:pPr>
      <w:r w:rsidRPr="00C4138C">
        <w:t>2. Method</w:t>
      </w:r>
    </w:p>
    <w:p w14:paraId="7095FE93" w14:textId="77777777" w:rsidR="009C7795" w:rsidRPr="00C4138C" w:rsidRDefault="009C7795" w:rsidP="009C7795">
      <w:pPr>
        <w:pStyle w:val="Heading2"/>
      </w:pPr>
      <w:r w:rsidRPr="00C4138C">
        <w:t>2.1. Participants and Procedure</w:t>
      </w:r>
    </w:p>
    <w:p w14:paraId="45543747" w14:textId="01F756C5" w:rsidR="009C7795" w:rsidRPr="001255E7" w:rsidRDefault="00DD7293" w:rsidP="009C7795">
      <w:r>
        <w:t>We recruited participants</w:t>
      </w:r>
      <w:r w:rsidR="009C7795">
        <w:t xml:space="preserve"> as </w:t>
      </w:r>
      <w:del w:id="179" w:author="Author" w:date="2018-03-27T13:07:00Z">
        <w:r w:rsidR="009C7795">
          <w:delText xml:space="preserve">a </w:delText>
        </w:r>
      </w:del>
      <w:r w:rsidR="009C7795">
        <w:t>part of a multi-national study on psychosis risk</w:t>
      </w:r>
      <w:del w:id="180" w:author="Author" w:date="2018-03-27T13:07:00Z">
        <w:r w:rsidR="009C7795">
          <w:delText>-</w:delText>
        </w:r>
      </w:del>
      <w:ins w:id="181" w:author="Author" w:date="2018-03-27T13:07:00Z">
        <w:r w:rsidR="00970575">
          <w:t xml:space="preserve"> </w:t>
        </w:r>
      </w:ins>
      <w:r w:rsidR="009C7795">
        <w:t>fac</w:t>
      </w:r>
      <w:r>
        <w:t xml:space="preserve">tors and </w:t>
      </w:r>
      <w:del w:id="182" w:author="Author" w:date="2018-03-27T13:07:00Z">
        <w:r>
          <w:delText>psychotic experiences</w:delText>
        </w:r>
      </w:del>
      <w:ins w:id="183" w:author="Author" w:date="2018-03-27T13:07:00Z">
        <w:r w:rsidR="00BC4A6A">
          <w:t>PEs</w:t>
        </w:r>
      </w:ins>
      <w:r>
        <w:t xml:space="preserve"> (part of this data has </w:t>
      </w:r>
      <w:r w:rsidRPr="00DD7293">
        <w:rPr>
          <w:noProof/>
        </w:rPr>
        <w:t>been published</w:t>
      </w:r>
      <w:r>
        <w:t xml:space="preserve"> in Jaya, Ascone, &amp; Lincoln, 2017</w:t>
      </w:r>
      <w:r w:rsidR="009C7795">
        <w:t xml:space="preserve">). Participants came from a community sample that covered the continuum of </w:t>
      </w:r>
      <w:del w:id="184" w:author="Author" w:date="2018-03-27T13:07:00Z">
        <w:r w:rsidR="009C7795">
          <w:delText xml:space="preserve">psychotic </w:delText>
        </w:r>
        <w:r w:rsidR="009C7795">
          <w:lastRenderedPageBreak/>
          <w:delText>experiences.</w:delText>
        </w:r>
      </w:del>
      <w:ins w:id="185" w:author="Author" w:date="2018-03-27T13:07:00Z">
        <w:r w:rsidR="00BC4A6A">
          <w:t>PEs</w:t>
        </w:r>
        <w:r w:rsidR="009C7795">
          <w:t>.</w:t>
        </w:r>
      </w:ins>
      <w:r w:rsidR="009C7795">
        <w:t xml:space="preserve"> </w:t>
      </w:r>
      <w:r w:rsidR="009C7795" w:rsidRPr="00C4138C">
        <w:t xml:space="preserve">Participants were recruited through Crowdflower </w:t>
      </w:r>
      <w:r w:rsidR="009C7795">
        <w:t>and other websites, such as</w:t>
      </w:r>
      <w:r w:rsidR="009C7795" w:rsidRPr="00C4138C">
        <w:t xml:space="preserve"> </w:t>
      </w:r>
      <w:del w:id="186" w:author="Author" w:date="2018-03-27T13:07:00Z">
        <w:r w:rsidR="009C7795" w:rsidRPr="00C4138C">
          <w:delText>internet</w:delText>
        </w:r>
      </w:del>
      <w:ins w:id="187" w:author="Author" w:date="2018-03-27T13:07:00Z">
        <w:r w:rsidR="00970575">
          <w:t>I</w:t>
        </w:r>
        <w:r w:rsidR="009C7795" w:rsidRPr="00C4138C">
          <w:t>nternet</w:t>
        </w:r>
      </w:ins>
      <w:r w:rsidR="009C7795" w:rsidRPr="00C4138C">
        <w:t xml:space="preserve"> forums</w:t>
      </w:r>
      <w:r w:rsidR="009C7795">
        <w:t xml:space="preserve"> or social networking websites</w:t>
      </w:r>
      <w:r w:rsidR="00BC4A6A">
        <w:t xml:space="preserve">, </w:t>
      </w:r>
      <w:r w:rsidR="009C7795">
        <w:t xml:space="preserve">and were requested </w:t>
      </w:r>
      <w:r w:rsidR="009C7795" w:rsidRPr="00C4138C">
        <w:t xml:space="preserve">to complete an anonymous 30-minute online survey. </w:t>
      </w:r>
      <w:r w:rsidR="00CB5863" w:rsidRPr="00CB5863">
        <w:rPr>
          <w:noProof/>
        </w:rPr>
        <w:t xml:space="preserve">To </w:t>
      </w:r>
      <w:r w:rsidR="009C7795" w:rsidRPr="00CB5863">
        <w:rPr>
          <w:noProof/>
        </w:rPr>
        <w:t>follow</w:t>
      </w:r>
      <w:r w:rsidR="009C7795">
        <w:t xml:space="preserve"> </w:t>
      </w:r>
      <w:r w:rsidR="009C7795" w:rsidRPr="00C4138C">
        <w:t xml:space="preserve">the sampling method from the </w:t>
      </w:r>
      <w:r w:rsidR="009C7795" w:rsidRPr="00A433E0">
        <w:rPr>
          <w:noProof/>
        </w:rPr>
        <w:t>COMED</w:t>
      </w:r>
      <w:r w:rsidR="009C7795" w:rsidRPr="00C4138C">
        <w:t xml:space="preserve"> study </w:t>
      </w:r>
      <w:r w:rsidR="009C7795" w:rsidRPr="00C4138C">
        <w:fldChar w:fldCharType="begin"/>
      </w:r>
      <w:r w:rsidR="00A666E5">
        <w:instrText xml:space="preserve"> ADDIN ZOTERO_ITEM CSL_CITATION {"citationID":"25mupp6s4v","properties":{"formattedCitation":"(Hanssen, Krabbendam, Vollema, Delespaul, &amp; Van Os, 2006)","plainCitation":"(Hanssen, Krabbendam, Vollema, Delespaul, &amp; Van Os, 2006)"},"citationItems":[{"id":987,"uris":["http://zotero.org/users/1509854/items/55JWQAJT"],"uri":["http://zotero.org/users/1509854/items/55JWQAJT"],"itemData":{"id":987,"type":"article-journal","title":"Evidence for instrument and family-specific variation of subclinical psychosis dimensions in the general population","container-title":"Journal of Abnormal Psychology","page":"5-14","volume":"115","issue":"1","source":"PubMed","abstract":"It is unknown to what degree dimensions of schizotypy (subclinical psychosis) show independent, family-specific variation in the general population. Psychologists administered the Community Assessment of Psychic Experiences, the Structured Interview for Schizotypy-Revised (SIS-R), and the Brief Psychiatric Rating Scale to 257 subjects pertaining to 82 general population families. All 3 instruments showed family-specific variation for positive and negative subclinical psychosis dimensions with between-families proportions of total variance between 10% and 40%. However, only the SIS-R showed family-specific variation of the negative dimension independent of its correlation with the positive dimension. The positive dimension of subclinical psychosis shows familial-specific variation in samples unselected for psychiatric disorder, suggesting dimensional liability in the population. The SIS-R additionally captures family-specific variation in the negative domain.","DOI":"10.1037/0021-843X.115.1.5","ISSN":"0021-843X","note":"PMID: 16492091","journalAbbreviation":"J Abnorm Psychol","language":"eng","author":[{"family":"Hanssen","given":"M."},{"family":"Krabbendam","given":"L."},{"family":"Vollema","given":"M."},{"family":"Delespaul","given":"P."},{"family":"Van Os","given":"J."}],"issued":{"date-parts":[["2006",2]]}}}],"schema":"https://github.com/citation-style-language/schema/raw/master/csl-citation.json"} </w:instrText>
      </w:r>
      <w:r w:rsidR="009C7795" w:rsidRPr="00C4138C">
        <w:fldChar w:fldCharType="separate"/>
      </w:r>
      <w:r w:rsidR="00A666E5" w:rsidRPr="00A666E5">
        <w:rPr>
          <w:rFonts w:cs="Times"/>
        </w:rPr>
        <w:t>(Hanssen, Krabbendam, Vollema, Delespaul, &amp; Van Os, 2006)</w:t>
      </w:r>
      <w:r w:rsidR="009C7795" w:rsidRPr="00C4138C">
        <w:fldChar w:fldCharType="end"/>
      </w:r>
      <w:r w:rsidR="009C7795" w:rsidRPr="00C4138C">
        <w:t>,</w:t>
      </w:r>
      <w:r w:rsidR="009C7795">
        <w:t xml:space="preserve"> w</w:t>
      </w:r>
      <w:r w:rsidR="009C7795" w:rsidRPr="00C4138C">
        <w:t xml:space="preserve">e </w:t>
      </w:r>
      <w:r w:rsidR="009C7795">
        <w:t xml:space="preserve">also </w:t>
      </w:r>
      <w:r w:rsidR="009C7795" w:rsidRPr="00C4138C">
        <w:t xml:space="preserve">advertised our study in </w:t>
      </w:r>
      <w:del w:id="188" w:author="Author" w:date="2018-03-27T13:07:00Z">
        <w:r w:rsidR="009C7795" w:rsidRPr="00C4138C">
          <w:delText>internet</w:delText>
        </w:r>
      </w:del>
      <w:ins w:id="189" w:author="Author" w:date="2018-03-27T13:07:00Z">
        <w:r w:rsidR="00970575">
          <w:t>I</w:t>
        </w:r>
        <w:r w:rsidR="00970575" w:rsidRPr="00C4138C">
          <w:t>nternet</w:t>
        </w:r>
      </w:ins>
      <w:r w:rsidR="00970575" w:rsidRPr="00C4138C">
        <w:t xml:space="preserve"> </w:t>
      </w:r>
      <w:r w:rsidR="009C7795" w:rsidRPr="00C4138C">
        <w:t>forums focused on mental disorders,</w:t>
      </w:r>
      <w:r w:rsidR="009C7795">
        <w:t xml:space="preserve"> </w:t>
      </w:r>
      <w:r w:rsidR="009C7795" w:rsidRPr="00C4138C">
        <w:t xml:space="preserve">particularly schizophrenia, </w:t>
      </w:r>
      <w:r w:rsidR="009C7795" w:rsidRPr="00DD7293">
        <w:rPr>
          <w:noProof/>
        </w:rPr>
        <w:t>to</w:t>
      </w:r>
      <w:r w:rsidR="009C7795" w:rsidRPr="00C4138C">
        <w:t xml:space="preserve"> </w:t>
      </w:r>
      <w:del w:id="190" w:author="Author" w:date="2018-03-27T13:07:00Z">
        <w:r w:rsidR="00CB5863" w:rsidRPr="00CB5863">
          <w:rPr>
            <w:noProof/>
          </w:rPr>
          <w:delText>have</w:delText>
        </w:r>
      </w:del>
      <w:ins w:id="191" w:author="Author" w:date="2018-03-27T13:07:00Z">
        <w:r w:rsidR="00970575">
          <w:t>obtain</w:t>
        </w:r>
      </w:ins>
      <w:r w:rsidR="00970575">
        <w:rPr>
          <w:noProof/>
        </w:rPr>
        <w:t xml:space="preserve"> </w:t>
      </w:r>
      <w:r w:rsidR="009C7795" w:rsidRPr="00CB5863">
        <w:rPr>
          <w:noProof/>
        </w:rPr>
        <w:t>a</w:t>
      </w:r>
      <w:r w:rsidR="009C7795">
        <w:t xml:space="preserve"> sample with</w:t>
      </w:r>
      <w:r w:rsidR="009C7795" w:rsidRPr="00C4138C">
        <w:t xml:space="preserve"> variation reflecting the continuum of psychosis. Participants </w:t>
      </w:r>
      <w:r w:rsidR="009C7795">
        <w:t xml:space="preserve">who </w:t>
      </w:r>
      <w:r w:rsidR="009C7795" w:rsidRPr="00DD7293">
        <w:rPr>
          <w:noProof/>
        </w:rPr>
        <w:t>were recruited</w:t>
      </w:r>
      <w:r w:rsidR="009C7795" w:rsidRPr="00C4138C">
        <w:t xml:space="preserve"> from Crowdflower received</w:t>
      </w:r>
      <w:r w:rsidR="00970575">
        <w:t xml:space="preserve"> </w:t>
      </w:r>
      <w:ins w:id="192" w:author="Author" w:date="2018-03-27T13:07:00Z">
        <w:r w:rsidR="00970575">
          <w:t>US$</w:t>
        </w:r>
      </w:ins>
      <w:r w:rsidR="009C7795" w:rsidRPr="00C4138C">
        <w:t xml:space="preserve">0.50 </w:t>
      </w:r>
      <w:del w:id="193" w:author="Author" w:date="2018-03-27T13:07:00Z">
        <w:r w:rsidR="009C7795" w:rsidRPr="00C4138C">
          <w:delText xml:space="preserve">US$ </w:delText>
        </w:r>
      </w:del>
      <w:r w:rsidR="009C7795">
        <w:t xml:space="preserve">for completing the survey. The incentive </w:t>
      </w:r>
      <w:r w:rsidR="009C7795" w:rsidRPr="00DD7293">
        <w:rPr>
          <w:noProof/>
        </w:rPr>
        <w:t>was matched</w:t>
      </w:r>
      <w:r w:rsidR="009C7795">
        <w:t xml:space="preserve"> to</w:t>
      </w:r>
      <w:r w:rsidR="009C7795" w:rsidRPr="00C4138C">
        <w:t xml:space="preserve"> the median hourly wage in Amazon MTurk </w:t>
      </w:r>
      <w:r w:rsidR="009C7795" w:rsidRPr="00C4138C">
        <w:fldChar w:fldCharType="begin"/>
      </w:r>
      <w:r w:rsidR="00A666E5">
        <w:instrText xml:space="preserve"> ADDIN ZOTERO_ITEM CSL_CITATION {"citationID":"vllprl4a6","properties":{"formattedCitation":"(Buhrmester, Kwang, &amp; Gosling, 2011)","plainCitation":"(Buhrmester, Kwang, &amp; Gosling, 2011)"},"citationItems":[{"id":1168,"uris":["http://zotero.org/users/1509854/items/PVKNXD4U"],"uri":["http://zotero.org/users/1509854/items/PVKNXD4U"],"itemData":{"id":1168,"type":"article-journal","title":"Amazon's Mechanical Turk: A new source of inexpensive, yet high-quality, data?","container-title":"Perspectives on Psychological Science","page":"3-5","volume":"6","issue":"1","source":"pps.sagepub.com","abstract":"Amazon’s Mechanical Turk (MTurk) is a relatively new website that contains the major elements required to conduct research: an integrated participant compensation system; a large participant pool; and a streamlined process of study design, participant recruitment, and data collection. In this article, we describe and evaluate the potential contributions of MTurk to psychology and other social sciences. Findings indicate that (a) MTurk participants are slightly more demographically diverse than are standard Internet samples and are significantly more diverse than typical American college samples; (b) participation is affected by compensation rate and task length, but participants can still be recruited rapidly and inexpensively; (c) realistic compensation rates do not affect data quality; and (d) the data obtained are at least as reliable as those obtained via traditional methods. Overall, MTurk can be used to obtain high-quality data inexpensively and rapidly.","DOI":"10.1177/1745691610393980","ISSN":"1745-6916, 1745-6924","journalAbbreviation":"Perspectives on Psychological Science","language":"en","author":[{"family":"Buhrmester","given":"Michael"},{"family":"Kwang","given":"Tracy"},{"family":"Gosling","given":"Samuel D."}],"issued":{"date-parts":[["2011",1,1]]}}}],"schema":"https://github.com/citation-style-language/schema/raw/master/csl-citation.json"} </w:instrText>
      </w:r>
      <w:r w:rsidR="009C7795" w:rsidRPr="00C4138C">
        <w:fldChar w:fldCharType="separate"/>
      </w:r>
      <w:r w:rsidR="00A666E5" w:rsidRPr="00A666E5">
        <w:rPr>
          <w:rFonts w:cs="Times"/>
        </w:rPr>
        <w:t>(Buhrmester, Kwang, &amp; Gosling, 2011)</w:t>
      </w:r>
      <w:r w:rsidR="009C7795" w:rsidRPr="00C4138C">
        <w:fldChar w:fldCharType="end"/>
      </w:r>
      <w:r w:rsidR="009C7795" w:rsidRPr="00C4138C">
        <w:t xml:space="preserve">. Participants recruited from other websites were not given compensation for reasons of data security. Previous studies have shown that </w:t>
      </w:r>
      <w:del w:id="194" w:author="Author" w:date="2018-03-27T13:07:00Z">
        <w:r w:rsidR="006F0FF1">
          <w:delText>using internet</w:delText>
        </w:r>
      </w:del>
      <w:ins w:id="195" w:author="Author" w:date="2018-03-27T13:07:00Z">
        <w:r w:rsidR="00883118">
          <w:t xml:space="preserve">the use of </w:t>
        </w:r>
        <w:r w:rsidR="00970575">
          <w:t>an I</w:t>
        </w:r>
        <w:r w:rsidR="006F0FF1">
          <w:t>nternet</w:t>
        </w:r>
      </w:ins>
      <w:r w:rsidR="006F0FF1">
        <w:t xml:space="preserve"> survey to collect</w:t>
      </w:r>
      <w:r w:rsidR="009C7795" w:rsidRPr="00C4138C">
        <w:t xml:space="preserve"> self-report dat</w:t>
      </w:r>
      <w:r w:rsidR="009C7795">
        <w:t xml:space="preserve">a on mental health symptoms </w:t>
      </w:r>
      <w:r w:rsidR="006F0FF1">
        <w:t>is reliable</w:t>
      </w:r>
      <w:r w:rsidR="009C7795" w:rsidRPr="00C4138C">
        <w:t xml:space="preserve"> (</w:t>
      </w:r>
      <w:r w:rsidR="009C7795" w:rsidRPr="00DD7293">
        <w:rPr>
          <w:noProof/>
        </w:rPr>
        <w:t>e.g.</w:t>
      </w:r>
      <w:r>
        <w:rPr>
          <w:noProof/>
        </w:rPr>
        <w:t>,</w:t>
      </w:r>
      <w:r w:rsidR="009C7795" w:rsidRPr="00C4138C">
        <w:t xml:space="preserve"> Moritz et al., 2013) and that</w:t>
      </w:r>
      <w:r w:rsidR="009C7795">
        <w:t xml:space="preserve"> recruiting participants via</w:t>
      </w:r>
      <w:r w:rsidR="009C7795" w:rsidRPr="00C4138C">
        <w:t xml:space="preserve"> crowdsourcing websites produces </w:t>
      </w:r>
      <w:r w:rsidR="00CB5863" w:rsidRPr="00CB5863">
        <w:rPr>
          <w:noProof/>
        </w:rPr>
        <w:t xml:space="preserve">a </w:t>
      </w:r>
      <w:r w:rsidR="006F0FF1" w:rsidRPr="00CB5863">
        <w:rPr>
          <w:noProof/>
        </w:rPr>
        <w:t>sample</w:t>
      </w:r>
      <w:r w:rsidR="006F0FF1">
        <w:t xml:space="preserve"> with heterogeneous demographic data</w:t>
      </w:r>
      <w:r w:rsidR="009C7795" w:rsidRPr="00C4138C">
        <w:t xml:space="preserve"> (</w:t>
      </w:r>
      <w:r w:rsidR="009C7795" w:rsidRPr="00DD7293">
        <w:rPr>
          <w:noProof/>
        </w:rPr>
        <w:t>e.g.</w:t>
      </w:r>
      <w:r>
        <w:rPr>
          <w:noProof/>
        </w:rPr>
        <w:t>,</w:t>
      </w:r>
      <w:r w:rsidR="009C7795" w:rsidRPr="00C4138C">
        <w:t xml:space="preserve"> Shapiro et al., 2013). </w:t>
      </w:r>
      <w:r w:rsidR="009C7795">
        <w:t xml:space="preserve">Participants had to be </w:t>
      </w:r>
      <w:r w:rsidR="006F0FF1">
        <w:t xml:space="preserve">above 18 years old and agree to fill </w:t>
      </w:r>
      <w:ins w:id="196" w:author="Author" w:date="2018-03-27T13:07:00Z">
        <w:r w:rsidR="00937CA7">
          <w:t xml:space="preserve">out </w:t>
        </w:r>
      </w:ins>
      <w:r w:rsidR="006F0FF1">
        <w:t>written</w:t>
      </w:r>
      <w:r w:rsidR="009C7795">
        <w:t xml:space="preserve"> informed consent</w:t>
      </w:r>
      <w:ins w:id="197" w:author="Author" w:date="2018-03-27T13:07:00Z">
        <w:r w:rsidR="009C7795">
          <w:t xml:space="preserve"> </w:t>
        </w:r>
        <w:r w:rsidR="00937CA7">
          <w:t>forms</w:t>
        </w:r>
      </w:ins>
      <w:r w:rsidR="00937CA7">
        <w:t xml:space="preserve"> </w:t>
      </w:r>
      <w:r w:rsidR="009C7795">
        <w:t xml:space="preserve">to be able to participate in the study. </w:t>
      </w:r>
      <w:r w:rsidR="00653085" w:rsidRPr="00FC55C0">
        <w:rPr>
          <w:noProof/>
        </w:rPr>
        <w:t>The</w:t>
      </w:r>
      <w:r w:rsidR="009C7795" w:rsidRPr="00FC55C0">
        <w:rPr>
          <w:noProof/>
        </w:rPr>
        <w:t xml:space="preserve"> study </w:t>
      </w:r>
      <w:r w:rsidR="00653085" w:rsidRPr="00FC55C0">
        <w:rPr>
          <w:noProof/>
        </w:rPr>
        <w:t>received ethical approval from</w:t>
      </w:r>
      <w:r w:rsidR="009C7795" w:rsidRPr="00FC55C0">
        <w:rPr>
          <w:noProof/>
        </w:rPr>
        <w:t xml:space="preserve"> the ethical</w:t>
      </w:r>
      <w:r w:rsidR="009C7795">
        <w:t xml:space="preserve"> </w:t>
      </w:r>
      <w:r w:rsidR="009C7795" w:rsidRPr="00CB5863">
        <w:rPr>
          <w:noProof/>
        </w:rPr>
        <w:t>c</w:t>
      </w:r>
      <w:r w:rsidR="00CB5863" w:rsidRPr="00CB5863">
        <w:rPr>
          <w:noProof/>
        </w:rPr>
        <w:t>ommittee</w:t>
      </w:r>
      <w:r w:rsidR="009C7795">
        <w:t xml:space="preserve"> of the German Psychological Society (DGPs, 119 TL062014_2).</w:t>
      </w:r>
      <w:r w:rsidR="009C7795" w:rsidRPr="00C4138C">
        <w:t xml:space="preserve"> </w:t>
      </w:r>
    </w:p>
    <w:p w14:paraId="4AD96B98" w14:textId="0C9FFD47" w:rsidR="009C7795" w:rsidRDefault="009C7795" w:rsidP="009C7795">
      <w:pPr>
        <w:ind w:firstLine="0"/>
      </w:pPr>
      <w:r>
        <w:tab/>
        <w:t xml:space="preserve">A total </w:t>
      </w:r>
      <w:del w:id="198" w:author="Author" w:date="2018-03-27T13:07:00Z">
        <w:r>
          <w:delText xml:space="preserve">number </w:delText>
        </w:r>
      </w:del>
      <w:r>
        <w:t>of 844 pa</w:t>
      </w:r>
      <w:r w:rsidR="00CB5863">
        <w:t>rticipants completed the survey</w:t>
      </w:r>
      <w:r w:rsidR="00DD7293">
        <w:t>.</w:t>
      </w:r>
      <w:r>
        <w:t xml:space="preserve"> </w:t>
      </w:r>
      <w:r w:rsidR="00DD7293">
        <w:rPr>
          <w:noProof/>
        </w:rPr>
        <w:t>H</w:t>
      </w:r>
      <w:r w:rsidRPr="00CB5863">
        <w:rPr>
          <w:noProof/>
        </w:rPr>
        <w:t>owever</w:t>
      </w:r>
      <w:r w:rsidR="00DD7293">
        <w:rPr>
          <w:noProof/>
        </w:rPr>
        <w:t>, we</w:t>
      </w:r>
      <w:r>
        <w:t xml:space="preserve"> </w:t>
      </w:r>
      <w:del w:id="199" w:author="Author" w:date="2018-03-27T13:07:00Z">
        <w:r>
          <w:delText xml:space="preserve">only </w:delText>
        </w:r>
      </w:del>
      <w:r w:rsidR="00DD7293">
        <w:t>included</w:t>
      </w:r>
      <w:ins w:id="200" w:author="Author" w:date="2018-03-27T13:07:00Z">
        <w:r w:rsidR="00DD7293">
          <w:t xml:space="preserve"> </w:t>
        </w:r>
        <w:r w:rsidR="00937CA7">
          <w:t>only</w:t>
        </w:r>
      </w:ins>
      <w:r w:rsidR="00937CA7">
        <w:t xml:space="preserve"> </w:t>
      </w:r>
      <w:r>
        <w:t xml:space="preserve">832 participants for </w:t>
      </w:r>
      <w:r w:rsidR="00DD7293">
        <w:t>data</w:t>
      </w:r>
      <w:r>
        <w:t xml:space="preserve"> analysis due to missing </w:t>
      </w:r>
      <w:r w:rsidR="00DD7293">
        <w:t>information</w:t>
      </w:r>
      <w:r>
        <w:t xml:space="preserve"> </w:t>
      </w:r>
      <w:r w:rsidR="00DD7293">
        <w:t>on</w:t>
      </w:r>
      <w:r w:rsidR="0087659E">
        <w:t xml:space="preserve"> </w:t>
      </w:r>
      <w:r w:rsidR="0087659E" w:rsidRPr="0087659E">
        <w:rPr>
          <w:noProof/>
        </w:rPr>
        <w:t>the current</w:t>
      </w:r>
      <w:r w:rsidR="0087659E">
        <w:t xml:space="preserve"> area of residence</w:t>
      </w:r>
      <w:r>
        <w:t xml:space="preserve"> (urban and non-urban). </w:t>
      </w:r>
    </w:p>
    <w:p w14:paraId="12018707" w14:textId="77777777" w:rsidR="009C7795" w:rsidRPr="00C4138C" w:rsidRDefault="009C7795" w:rsidP="009C7795">
      <w:pPr>
        <w:ind w:firstLine="0"/>
      </w:pPr>
    </w:p>
    <w:p w14:paraId="5FA5E518" w14:textId="77777777" w:rsidR="00F078E2" w:rsidRPr="00C4138C" w:rsidRDefault="00F078E2" w:rsidP="009C7795">
      <w:pPr>
        <w:pStyle w:val="Heading2"/>
      </w:pPr>
      <w:r w:rsidRPr="00C4138C">
        <w:t>2.2. Measures</w:t>
      </w:r>
    </w:p>
    <w:p w14:paraId="47E22156" w14:textId="73E61EA0" w:rsidR="00FE41AD" w:rsidRDefault="00DD7293" w:rsidP="009C7795">
      <w:del w:id="201" w:author="Author" w:date="2018-03-27T13:07:00Z">
        <w:r>
          <w:rPr>
            <w:noProof/>
          </w:rPr>
          <w:delText>Native</w:delText>
        </w:r>
      </w:del>
      <w:ins w:id="202" w:author="Author" w:date="2018-03-27T13:07:00Z">
        <w:r w:rsidR="00937CA7">
          <w:rPr>
            <w:noProof/>
          </w:rPr>
          <w:t>A n</w:t>
        </w:r>
        <w:r>
          <w:rPr>
            <w:noProof/>
          </w:rPr>
          <w:t>ative</w:t>
        </w:r>
      </w:ins>
      <w:r>
        <w:rPr>
          <w:noProof/>
        </w:rPr>
        <w:t xml:space="preserve"> Indonesian speaker conducted </w:t>
      </w:r>
      <w:del w:id="203" w:author="Author" w:date="2018-03-27T13:07:00Z">
        <w:r>
          <w:rPr>
            <w:noProof/>
          </w:rPr>
          <w:delText>back-translation procedure</w:delText>
        </w:r>
      </w:del>
      <w:ins w:id="204" w:author="Author" w:date="2018-03-27T13:07:00Z">
        <w:r>
          <w:rPr>
            <w:noProof/>
          </w:rPr>
          <w:t>backtranslation</w:t>
        </w:r>
      </w:ins>
      <w:r>
        <w:rPr>
          <w:noProof/>
        </w:rPr>
        <w:t xml:space="preserve"> and cultural </w:t>
      </w:r>
      <w:del w:id="205" w:author="Author" w:date="2018-03-27T13:07:00Z">
        <w:r>
          <w:rPr>
            <w:noProof/>
          </w:rPr>
          <w:delText>adaption</w:delText>
        </w:r>
      </w:del>
      <w:ins w:id="206" w:author="Author" w:date="2018-03-27T13:07:00Z">
        <w:r>
          <w:rPr>
            <w:noProof/>
          </w:rPr>
          <w:t>adapt</w:t>
        </w:r>
        <w:r w:rsidR="00937CA7">
          <w:rPr>
            <w:noProof/>
          </w:rPr>
          <w:t>at</w:t>
        </w:r>
        <w:r>
          <w:rPr>
            <w:noProof/>
          </w:rPr>
          <w:t>ion</w:t>
        </w:r>
      </w:ins>
      <w:r>
        <w:rPr>
          <w:noProof/>
        </w:rPr>
        <w:t xml:space="preserve"> of measure</w:t>
      </w:r>
      <w:r w:rsidR="00F078E2" w:rsidRPr="00DD7293">
        <w:rPr>
          <w:noProof/>
        </w:rPr>
        <w:t>s</w:t>
      </w:r>
      <w:r w:rsidR="00F078E2" w:rsidRPr="00C4138C">
        <w:t xml:space="preserve"> according to guidelines </w:t>
      </w:r>
      <w:r w:rsidR="00F078E2" w:rsidRPr="00C4138C">
        <w:fldChar w:fldCharType="begin"/>
      </w:r>
      <w:r w:rsidR="00A666E5">
        <w:instrText xml:space="preserve"> ADDIN ZOTERO_ITEM CSL_CITATION {"citationID":"1r3mpumet3","properties":{"formattedCitation":"(Schmitt &amp; Eid, 2007)","plainCitation":"(Schmitt &amp; Eid, 2007)"},"citationItems":[{"id":1319,"uris":["http://zotero.org/users/1509854/items/BFFVWJC5"],"uri":["http://zotero.org/users/1509854/items/BFFVWJC5"],"itemData":{"id":1319,"type":"article-journal","title":"Richtlinien für die Übersetzung fremdsprachlicher Messinstrumente","container-title":"Diagnostica","page":"1-2","volume":"53","issue":"1","source":"econtent.hogrefe.com (Atypon)","DOI":"10.1026/0012-1924.53.1.1","ISSN":"0012-1924","journalAbbreviation":"Diagnostica","author":[{"family":"Schmitt","given":"Manfred"},{"family":"Eid","given":"Michael"}],"issued":{"date-parts":[["2007",1,1]]}}}],"schema":"https://github.com/citation-style-language/schema/raw/master/csl-citation.json"} </w:instrText>
      </w:r>
      <w:r w:rsidR="00F078E2" w:rsidRPr="00C4138C">
        <w:fldChar w:fldCharType="separate"/>
      </w:r>
      <w:r w:rsidR="00A666E5" w:rsidRPr="00A666E5">
        <w:rPr>
          <w:rFonts w:cs="Times"/>
        </w:rPr>
        <w:t>(Schmitt &amp; Eid, 2007)</w:t>
      </w:r>
      <w:r w:rsidR="00F078E2" w:rsidRPr="00C4138C">
        <w:fldChar w:fldCharType="end"/>
      </w:r>
      <w:r w:rsidR="00F078E2" w:rsidRPr="00C4138C">
        <w:t xml:space="preserve">. </w:t>
      </w:r>
    </w:p>
    <w:p w14:paraId="4925B510" w14:textId="77777777" w:rsidR="008264E5" w:rsidRPr="008264E5" w:rsidRDefault="008264E5" w:rsidP="009C7795">
      <w:pPr>
        <w:ind w:firstLine="0"/>
        <w:rPr>
          <w:b/>
        </w:rPr>
      </w:pPr>
      <w:r w:rsidRPr="008264E5">
        <w:rPr>
          <w:b/>
        </w:rPr>
        <w:lastRenderedPageBreak/>
        <w:t xml:space="preserve">2.2.1. </w:t>
      </w:r>
      <w:r w:rsidR="00883DA1">
        <w:rPr>
          <w:b/>
        </w:rPr>
        <w:t xml:space="preserve">Demographic </w:t>
      </w:r>
      <w:r w:rsidRPr="008264E5">
        <w:rPr>
          <w:b/>
        </w:rPr>
        <w:t>Measures</w:t>
      </w:r>
    </w:p>
    <w:p w14:paraId="469FF1F7" w14:textId="0E77B035" w:rsidR="008264E5" w:rsidRDefault="009C7795" w:rsidP="009C7795">
      <w:pPr>
        <w:ind w:firstLine="0"/>
      </w:pPr>
      <w:r>
        <w:tab/>
      </w:r>
      <w:r w:rsidR="006848D8">
        <w:t xml:space="preserve">Demographic data consist of participants’ age, sex, </w:t>
      </w:r>
      <w:del w:id="207" w:author="Author" w:date="2018-03-27T13:07:00Z">
        <w:r w:rsidR="006848D8" w:rsidRPr="00653085">
          <w:rPr>
            <w:u w:val="single"/>
          </w:rPr>
          <w:delText>socio-economic</w:delText>
        </w:r>
      </w:del>
      <w:ins w:id="208" w:author="Author" w:date="2018-03-27T13:07:00Z">
        <w:r w:rsidR="006848D8" w:rsidRPr="00653085">
          <w:rPr>
            <w:u w:val="single"/>
          </w:rPr>
          <w:t>socioeconomic</w:t>
        </w:r>
      </w:ins>
      <w:r w:rsidR="006848D8" w:rsidRPr="00653085">
        <w:rPr>
          <w:u w:val="single"/>
        </w:rPr>
        <w:t xml:space="preserve"> status</w:t>
      </w:r>
      <w:r w:rsidR="00653085" w:rsidRPr="00653085">
        <w:rPr>
          <w:u w:val="single"/>
        </w:rPr>
        <w:t>, and urbanicity</w:t>
      </w:r>
      <w:r w:rsidR="006848D8">
        <w:t xml:space="preserve">. Participants were asked to indicate their sex (male or female) and age. Participants’ </w:t>
      </w:r>
      <w:del w:id="209" w:author="Author" w:date="2018-03-27T13:07:00Z">
        <w:r w:rsidR="006848D8">
          <w:delText>s</w:delText>
        </w:r>
        <w:r w:rsidR="008264E5" w:rsidRPr="00C4138C">
          <w:delText>ocio-economic</w:delText>
        </w:r>
      </w:del>
      <w:ins w:id="210" w:author="Author" w:date="2018-03-27T13:07:00Z">
        <w:r w:rsidR="006848D8">
          <w:t>s</w:t>
        </w:r>
        <w:r w:rsidR="008264E5" w:rsidRPr="00C4138C">
          <w:t>ocioeconomic</w:t>
        </w:r>
      </w:ins>
      <w:r w:rsidR="008264E5" w:rsidRPr="00C4138C">
        <w:t xml:space="preserve"> status </w:t>
      </w:r>
      <w:r w:rsidR="008264E5" w:rsidRPr="00DD7293">
        <w:rPr>
          <w:noProof/>
        </w:rPr>
        <w:t>was measured</w:t>
      </w:r>
      <w:r w:rsidR="008264E5" w:rsidRPr="00C4138C">
        <w:t xml:space="preserve"> with a multidimensional index developed by Lampert and Kroll </w:t>
      </w:r>
      <w:r w:rsidR="008264E5" w:rsidRPr="00C4138C">
        <w:fldChar w:fldCharType="begin"/>
      </w:r>
      <w:r w:rsidR="00A666E5">
        <w:instrText xml:space="preserve"> ADDIN ZOTERO_ITEM CSL_CITATION {"citationID":"Yr1Iw7Lh","properties":{"formattedCitation":"(2009)","plainCitation":"(2009)"},"citationItems":[{"id":940,"uris":["http://zotero.org/users/1509854/items/F9ESE6HW"],"uri":["http://zotero.org/users/1509854/items/F9ESE6HW"],"itemData":{"id":940,"type":"chapter","title":"Die Messung des sozioökonomischen Status in sozialepidemiologischen Studien","container-title":"Gesundheitliche Ungleichheit","publisher":"VS Verlag für Sozialwissenschaften","publisher-place":"Wiesbaden, Germany","page":"309-334","edition":"1","source":"link.springer.com","event-place":"Wiesbaden, Germany","abstract":"Seit etwa 20 Jahren lässt sich ein ständig wachsendes Interesse der epidemiologischen Forschung und der Gesundheitsberichterstattung am Einfluss des sozioökonomischen Status auf die Gesundheit und Lebenserwartung feststellen. Mit der Sozialepidemiologie hat sich inzwischen eine eigene Fachrichtung etabliert, die sich schwerpunktmäßig mit der sozial ungleichen Verteilung von Gesundheitschancen und Krankheitsrisiken, die auch auf den Begriff der „gesundheitlichen Ungleichheit“ gebracht wird, befasst (Mielck &amp; Bloomfield 2001). Die vorliegenden Studien zeigen in großer Überstimmung, dass Menschen mit niedrigem sozioökonomischen Status häufiger von Krankheiten, Beschwerden, Behinderungen und Unfallverletzungen betroffen sind, die eigene Gesundheit und gesundheitsbezogene Lebensqualität schlechter einschätzen und zu einem größeren Anteil vorzeitig sterben. Auch in Risiko- und Belastungsexpositionen, gesundheitsrelevanten Einstellungen und Verhaltensweisen sowie in der Bewältigung von Gesundheitsproblemen treten deutliche sozioökonomische Unterschiede hervor (Übersichten zum Forschungsstand z.B. bei Mielck 2000, 2005, Helmert 2003, Lampert et al. 2005).","URL":"http://link.springer.com/chapter/10.1007/978-3-531-91643-9_18","ISBN":"978-3-531-16084-9","language":"de","author":[{"family":"Lampert","given":"Thomas"},{"family":"Kroll","given":"Lars E."}],"editor":[{"family":"Richter","given":"Matthias"},{"family":"Hurrelmann","given":"Klaus"}],"issued":{"date-parts":[["2009",1,1]]},"accessed":{"date-parts":[["2014",2,5]]}},"suppress-author":true}],"schema":"https://github.com/citation-style-language/schema/raw/master/csl-citation.json"} </w:instrText>
      </w:r>
      <w:r w:rsidR="008264E5" w:rsidRPr="00C4138C">
        <w:fldChar w:fldCharType="separate"/>
      </w:r>
      <w:r w:rsidR="008264E5" w:rsidRPr="00C4138C">
        <w:t>(2009)</w:t>
      </w:r>
      <w:r w:rsidR="008264E5" w:rsidRPr="00C4138C">
        <w:fldChar w:fldCharType="end"/>
      </w:r>
      <w:r w:rsidR="008264E5" w:rsidRPr="00C4138C">
        <w:t xml:space="preserve">. </w:t>
      </w:r>
      <w:r w:rsidR="006848D8">
        <w:t>Scores from measures of</w:t>
      </w:r>
      <w:r w:rsidR="00883DA1">
        <w:t xml:space="preserve"> </w:t>
      </w:r>
      <w:r w:rsidR="008264E5" w:rsidRPr="00C4138C">
        <w:t>education (range</w:t>
      </w:r>
      <w:ins w:id="211" w:author="Author" w:date="2018-03-27T13:07:00Z">
        <w:r w:rsidR="00937CA7">
          <w:t>:</w:t>
        </w:r>
      </w:ins>
      <w:r w:rsidR="008264E5" w:rsidRPr="00C4138C">
        <w:t xml:space="preserve"> 1 to 7), household income (range</w:t>
      </w:r>
      <w:ins w:id="212" w:author="Author" w:date="2018-03-27T13:07:00Z">
        <w:r w:rsidR="00937CA7">
          <w:t>:</w:t>
        </w:r>
      </w:ins>
      <w:r w:rsidR="008264E5" w:rsidRPr="00C4138C">
        <w:t xml:space="preserve"> 1 to 7), and job position (range</w:t>
      </w:r>
      <w:ins w:id="213" w:author="Author" w:date="2018-03-27T13:07:00Z">
        <w:r w:rsidR="00937CA7">
          <w:t>:</w:t>
        </w:r>
      </w:ins>
      <w:r w:rsidR="008264E5" w:rsidRPr="00C4138C">
        <w:t xml:space="preserve"> 1 to 7)</w:t>
      </w:r>
      <w:r w:rsidR="006848D8">
        <w:t xml:space="preserve"> were summed up to produce</w:t>
      </w:r>
      <w:r w:rsidR="008264E5" w:rsidRPr="00C4138C">
        <w:t xml:space="preserve"> </w:t>
      </w:r>
      <w:del w:id="214" w:author="Author" w:date="2018-03-27T13:07:00Z">
        <w:r w:rsidR="006848D8">
          <w:delText>socio-economic</w:delText>
        </w:r>
      </w:del>
      <w:ins w:id="215" w:author="Author" w:date="2018-03-27T13:07:00Z">
        <w:r w:rsidR="00883118">
          <w:t xml:space="preserve">the </w:t>
        </w:r>
        <w:r w:rsidR="006848D8">
          <w:t>socioeconomic</w:t>
        </w:r>
      </w:ins>
      <w:r w:rsidR="006848D8">
        <w:t xml:space="preserve"> status index (</w:t>
      </w:r>
      <w:del w:id="216" w:author="Author" w:date="2018-03-27T13:07:00Z">
        <w:r w:rsidR="006848D8">
          <w:delText>ranges</w:delText>
        </w:r>
      </w:del>
      <w:ins w:id="217" w:author="Author" w:date="2018-03-27T13:07:00Z">
        <w:r w:rsidR="00937CA7">
          <w:t>range:</w:t>
        </w:r>
      </w:ins>
      <w:r w:rsidR="00937CA7">
        <w:t xml:space="preserve"> </w:t>
      </w:r>
      <w:r w:rsidR="006848D8">
        <w:t xml:space="preserve">3 to 21). </w:t>
      </w:r>
      <w:r w:rsidR="008264E5" w:rsidRPr="00C4138C">
        <w:t xml:space="preserve">The </w:t>
      </w:r>
      <w:r w:rsidR="006848D8">
        <w:t xml:space="preserve">options for questions about </w:t>
      </w:r>
      <w:r w:rsidR="008264E5" w:rsidRPr="00C4138C">
        <w:t>education and household income were created based on the census categories published by statistical offices of</w:t>
      </w:r>
      <w:r w:rsidR="006848D8">
        <w:t xml:space="preserve"> Indonesia. </w:t>
      </w:r>
      <w:r w:rsidR="00883DA1">
        <w:t>Participants were also asked to indicate if they</w:t>
      </w:r>
      <w:r w:rsidR="005264AD">
        <w:t xml:space="preserve"> have</w:t>
      </w:r>
      <w:r w:rsidR="00883DA1">
        <w:t xml:space="preserve"> ever had a mental health problem and schizophrenia or other psychotic disorders during their lifetime. </w:t>
      </w:r>
      <w:r w:rsidR="00653085" w:rsidRPr="00653085">
        <w:rPr>
          <w:rFonts w:ascii="Times New Roman" w:hAnsi="Times New Roman" w:cs="Times New Roman"/>
          <w:u w:val="single"/>
          <w:lang w:val="en-GB"/>
        </w:rPr>
        <w:t xml:space="preserve">Urbanicity was measured with a self-report question </w:t>
      </w:r>
      <w:del w:id="218" w:author="Author" w:date="2018-03-27T13:07:00Z">
        <w:r w:rsidR="00653085" w:rsidRPr="00653085">
          <w:rPr>
            <w:rFonts w:ascii="Times New Roman" w:hAnsi="Times New Roman" w:cs="Times New Roman"/>
            <w:u w:val="single"/>
            <w:lang w:val="en-GB"/>
          </w:rPr>
          <w:delText>asking</w:delText>
        </w:r>
      </w:del>
      <w:ins w:id="219" w:author="Author" w:date="2018-03-27T13:07:00Z">
        <w:r w:rsidR="00937CA7">
          <w:rPr>
            <w:rFonts w:ascii="Times New Roman" w:hAnsi="Times New Roman" w:cs="Times New Roman"/>
            <w:u w:val="single"/>
            <w:lang w:val="en-GB"/>
          </w:rPr>
          <w:t>on</w:t>
        </w:r>
      </w:ins>
      <w:r w:rsidR="00937CA7">
        <w:rPr>
          <w:rFonts w:ascii="Times New Roman" w:hAnsi="Times New Roman" w:cs="Times New Roman"/>
          <w:u w:val="single"/>
          <w:lang w:val="en-GB"/>
        </w:rPr>
        <w:t xml:space="preserve"> </w:t>
      </w:r>
      <w:r w:rsidR="00653085" w:rsidRPr="00653085">
        <w:rPr>
          <w:rFonts w:ascii="Times New Roman" w:hAnsi="Times New Roman" w:cs="Times New Roman"/>
          <w:u w:val="single"/>
          <w:lang w:val="en-GB"/>
        </w:rPr>
        <w:t>whether the participant is currently living in a city (urban) or not in a city (non-urban).</w:t>
      </w:r>
    </w:p>
    <w:p w14:paraId="011271B1" w14:textId="77777777" w:rsidR="008264E5" w:rsidRPr="00C4138C" w:rsidRDefault="008264E5" w:rsidP="009C7795">
      <w:pPr>
        <w:ind w:firstLine="0"/>
      </w:pPr>
    </w:p>
    <w:p w14:paraId="3BA0486D" w14:textId="0C034EEF" w:rsidR="00F078E2" w:rsidRPr="00C4138C" w:rsidRDefault="008264E5" w:rsidP="009C7795">
      <w:pPr>
        <w:pStyle w:val="Heading2"/>
      </w:pPr>
      <w:r>
        <w:t>2.2.2</w:t>
      </w:r>
      <w:r w:rsidR="00F078E2" w:rsidRPr="00C4138C">
        <w:t xml:space="preserve">. </w:t>
      </w:r>
      <w:r>
        <w:t>Mental Health</w:t>
      </w:r>
      <w:del w:id="220" w:author="Author" w:date="2018-03-27T13:07:00Z">
        <w:r>
          <w:delText>-</w:delText>
        </w:r>
      </w:del>
      <w:ins w:id="221" w:author="Author" w:date="2018-03-27T13:07:00Z">
        <w:r w:rsidR="00937CA7">
          <w:t xml:space="preserve"> </w:t>
        </w:r>
      </w:ins>
      <w:r>
        <w:t xml:space="preserve">Risk </w:t>
      </w:r>
      <w:del w:id="222" w:author="Author" w:date="2018-03-27T13:07:00Z">
        <w:r>
          <w:delText>Factors</w:delText>
        </w:r>
      </w:del>
      <w:ins w:id="223" w:author="Author" w:date="2018-03-27T13:07:00Z">
        <w:r>
          <w:t>Factor</w:t>
        </w:r>
      </w:ins>
      <w:r>
        <w:t xml:space="preserve"> </w:t>
      </w:r>
      <w:r w:rsidR="000A1B3C">
        <w:t>Measures</w:t>
      </w:r>
    </w:p>
    <w:p w14:paraId="0F074F20" w14:textId="43BD4836" w:rsidR="00A55380" w:rsidRPr="009C7795" w:rsidRDefault="009C7795" w:rsidP="009C7795">
      <w:pPr>
        <w:ind w:firstLine="0"/>
        <w:rPr>
          <w:rFonts w:ascii="Times New Roman" w:hAnsi="Times New Roman" w:cs="Times New Roman"/>
        </w:rPr>
      </w:pPr>
      <w:r>
        <w:tab/>
      </w:r>
      <w:r w:rsidR="00A55380">
        <w:t xml:space="preserve">Mental </w:t>
      </w:r>
      <w:del w:id="224" w:author="Author" w:date="2018-03-27T13:07:00Z">
        <w:r w:rsidR="00A55380">
          <w:delText>Health-Risk Factors consists</w:delText>
        </w:r>
      </w:del>
      <w:ins w:id="225" w:author="Author" w:date="2018-03-27T13:07:00Z">
        <w:r w:rsidR="00937CA7">
          <w:t>h</w:t>
        </w:r>
        <w:r w:rsidR="00A55380">
          <w:t>ealth</w:t>
        </w:r>
        <w:r w:rsidR="00937CA7">
          <w:t xml:space="preserve"> r</w:t>
        </w:r>
        <w:r w:rsidR="00A55380">
          <w:t xml:space="preserve">isk </w:t>
        </w:r>
        <w:r w:rsidR="00937CA7">
          <w:t>f</w:t>
        </w:r>
        <w:r w:rsidR="00A55380">
          <w:t>actors consist</w:t>
        </w:r>
      </w:ins>
      <w:r w:rsidR="00A55380">
        <w:t xml:space="preserve"> of measures of </w:t>
      </w:r>
      <w:r w:rsidR="00A55380" w:rsidRPr="001F2B9D">
        <w:rPr>
          <w:rFonts w:ascii="Times New Roman" w:hAnsi="Times New Roman" w:cs="Times New Roman"/>
        </w:rPr>
        <w:t>loneliness</w:t>
      </w:r>
      <w:r w:rsidR="00A55380">
        <w:rPr>
          <w:rFonts w:ascii="Times New Roman" w:hAnsi="Times New Roman" w:cs="Times New Roman"/>
        </w:rPr>
        <w:t>, bullying</w:t>
      </w:r>
      <w:r w:rsidR="00BD225B">
        <w:rPr>
          <w:rFonts w:ascii="Times New Roman" w:hAnsi="Times New Roman" w:cs="Times New Roman"/>
        </w:rPr>
        <w:t xml:space="preserve"> </w:t>
      </w:r>
      <w:ins w:id="226" w:author="Author" w:date="2018-03-27T13:07:00Z">
        <w:r w:rsidR="00BD225B">
          <w:rPr>
            <w:rFonts w:ascii="Times New Roman" w:hAnsi="Times New Roman" w:cs="Times New Roman"/>
          </w:rPr>
          <w:t>victim</w:t>
        </w:r>
        <w:r w:rsidR="00A55380">
          <w:rPr>
            <w:rFonts w:ascii="Times New Roman" w:hAnsi="Times New Roman" w:cs="Times New Roman"/>
          </w:rPr>
          <w:t xml:space="preserve"> </w:t>
        </w:r>
      </w:ins>
      <w:r w:rsidR="00A55380">
        <w:rPr>
          <w:rFonts w:ascii="Times New Roman" w:hAnsi="Times New Roman" w:cs="Times New Roman"/>
        </w:rPr>
        <w:t xml:space="preserve">experience, </w:t>
      </w:r>
      <w:r w:rsidR="0087659E">
        <w:rPr>
          <w:rFonts w:ascii="Times New Roman" w:hAnsi="Times New Roman" w:cs="Times New Roman"/>
        </w:rPr>
        <w:t xml:space="preserve">child </w:t>
      </w:r>
      <w:r w:rsidR="00A55380">
        <w:rPr>
          <w:rFonts w:ascii="Times New Roman" w:hAnsi="Times New Roman" w:cs="Times New Roman"/>
        </w:rPr>
        <w:t>abuse experience, and negative schemas.</w:t>
      </w:r>
      <w:r>
        <w:rPr>
          <w:rFonts w:ascii="Times New Roman" w:hAnsi="Times New Roman" w:cs="Times New Roman"/>
        </w:rPr>
        <w:t xml:space="preserve"> </w:t>
      </w:r>
      <w:r w:rsidR="00A55380">
        <w:t xml:space="preserve">Loneliness was measured using </w:t>
      </w:r>
      <w:ins w:id="227" w:author="Author" w:date="2018-03-27T13:07:00Z">
        <w:r w:rsidR="00937CA7">
          <w:t xml:space="preserve">the </w:t>
        </w:r>
      </w:ins>
      <w:r w:rsidR="00A55380">
        <w:t>UCLA Loneliness Scale, Version 3 (Russell, 1996</w:t>
      </w:r>
      <w:del w:id="228" w:author="Author" w:date="2018-03-27T13:07:00Z">
        <w:r w:rsidR="00A55380">
          <w:delText>)</w:delText>
        </w:r>
      </w:del>
      <w:ins w:id="229" w:author="Author" w:date="2018-03-27T13:07:00Z">
        <w:r w:rsidR="00A55380">
          <w:t>)</w:t>
        </w:r>
        <w:r w:rsidR="00937CA7">
          <w:t>,</w:t>
        </w:r>
      </w:ins>
      <w:r w:rsidR="00A55380">
        <w:t xml:space="preserve"> which consists of </w:t>
      </w:r>
      <w:del w:id="230" w:author="Author" w:date="2018-03-27T13:07:00Z">
        <w:r w:rsidR="00A55380">
          <w:delText>twenty</w:delText>
        </w:r>
      </w:del>
      <w:ins w:id="231" w:author="Author" w:date="2018-03-27T13:07:00Z">
        <w:r w:rsidR="00937CA7">
          <w:t>20</w:t>
        </w:r>
      </w:ins>
      <w:r w:rsidR="00A55380">
        <w:t xml:space="preserve"> items (</w:t>
      </w:r>
      <w:r w:rsidR="00A55380" w:rsidRPr="00DD7293">
        <w:rPr>
          <w:noProof/>
        </w:rPr>
        <w:t>e.g.</w:t>
      </w:r>
      <w:r w:rsidR="00DD7293">
        <w:rPr>
          <w:noProof/>
        </w:rPr>
        <w:t>,</w:t>
      </w:r>
      <w:r w:rsidR="00A55380">
        <w:t xml:space="preserve"> </w:t>
      </w:r>
      <w:ins w:id="232" w:author="Author" w:date="2018-03-27T13:07:00Z">
        <w:r w:rsidR="00937CA7">
          <w:t>“</w:t>
        </w:r>
      </w:ins>
      <w:r w:rsidR="00A55380">
        <w:t>I lacked companionship</w:t>
      </w:r>
      <w:del w:id="233" w:author="Author" w:date="2018-03-27T13:07:00Z">
        <w:r w:rsidR="00A55380">
          <w:delText>).</w:delText>
        </w:r>
      </w:del>
      <w:ins w:id="234" w:author="Author" w:date="2018-03-27T13:07:00Z">
        <w:r w:rsidR="00937CA7">
          <w:t>”</w:t>
        </w:r>
        <w:r w:rsidR="00A55380">
          <w:t>).</w:t>
        </w:r>
      </w:ins>
      <w:r w:rsidR="00A55380">
        <w:t xml:space="preserve"> Participants were asked to rate their experiences </w:t>
      </w:r>
      <w:r w:rsidR="00094CE3">
        <w:t>during</w:t>
      </w:r>
      <w:r w:rsidR="00A55380">
        <w:t xml:space="preserve"> the past four weeks on a </w:t>
      </w:r>
      <w:del w:id="235" w:author="Author" w:date="2018-03-27T13:07:00Z">
        <w:r w:rsidR="00A55380">
          <w:delText>4</w:delText>
        </w:r>
      </w:del>
      <w:ins w:id="236" w:author="Author" w:date="2018-03-27T13:07:00Z">
        <w:r w:rsidR="00937CA7">
          <w:t>four</w:t>
        </w:r>
      </w:ins>
      <w:r w:rsidR="00A55380">
        <w:t>-point Likert scale (1 = never to 4 = often). The scale has been reported to have</w:t>
      </w:r>
      <w:del w:id="237" w:author="Author" w:date="2018-03-27T13:07:00Z">
        <w:r w:rsidR="00A55380">
          <w:delText xml:space="preserve"> a</w:delText>
        </w:r>
      </w:del>
      <w:r w:rsidR="00A55380">
        <w:t xml:space="preserve"> good validity and reliability (Russell, 1996).</w:t>
      </w:r>
    </w:p>
    <w:p w14:paraId="26732F2E" w14:textId="4F90F8DE" w:rsidR="00A55380" w:rsidRDefault="009C7795" w:rsidP="009C7795">
      <w:pPr>
        <w:ind w:firstLine="0"/>
      </w:pPr>
      <w:r>
        <w:tab/>
      </w:r>
      <w:r w:rsidR="00DD7293">
        <w:t>We measured b</w:t>
      </w:r>
      <w:r w:rsidR="00A55380">
        <w:t>ullying victim experience with a bullying victimization questionnaire (Wolke &amp; Sapouna, 2008). The questionnaire measured</w:t>
      </w:r>
      <w:r w:rsidR="00DD7293">
        <w:t xml:space="preserve"> </w:t>
      </w:r>
      <w:ins w:id="238" w:author="Author" w:date="2018-03-27T13:07:00Z">
        <w:r w:rsidR="00883118">
          <w:t xml:space="preserve">the </w:t>
        </w:r>
      </w:ins>
      <w:r w:rsidR="00DD7293">
        <w:t>frequency and</w:t>
      </w:r>
      <w:ins w:id="239" w:author="Author" w:date="2018-03-27T13:07:00Z">
        <w:r w:rsidR="00DD7293">
          <w:t xml:space="preserve"> </w:t>
        </w:r>
        <w:r w:rsidR="00883118">
          <w:t>the</w:t>
        </w:r>
      </w:ins>
      <w:r w:rsidR="00883118">
        <w:t xml:space="preserve"> </w:t>
      </w:r>
      <w:r w:rsidR="00DD7293">
        <w:t>duration of</w:t>
      </w:r>
      <w:r w:rsidR="00A55380">
        <w:t xml:space="preserve"> direct and relational bullying victim experience in a school context during childhood and in a home and</w:t>
      </w:r>
      <w:r w:rsidR="00DD7293">
        <w:rPr>
          <w:noProof/>
        </w:rPr>
        <w:t xml:space="preserve"> </w:t>
      </w:r>
      <w:r w:rsidR="00DD7293">
        <w:rPr>
          <w:noProof/>
        </w:rPr>
        <w:lastRenderedPageBreak/>
        <w:t>work context during adulthood</w:t>
      </w:r>
      <w:r w:rsidR="00A55380">
        <w:t xml:space="preserve">. Frequency </w:t>
      </w:r>
      <w:r w:rsidR="00A55380" w:rsidRPr="00DD7293">
        <w:rPr>
          <w:noProof/>
        </w:rPr>
        <w:t>was measured</w:t>
      </w:r>
      <w:r w:rsidR="00A55380">
        <w:t xml:space="preserve"> with</w:t>
      </w:r>
      <w:r w:rsidR="005264AD">
        <w:t xml:space="preserve"> a</w:t>
      </w:r>
      <w:r w:rsidR="00A55380">
        <w:t xml:space="preserve"> </w:t>
      </w:r>
      <w:del w:id="240" w:author="Author" w:date="2018-03-27T13:07:00Z">
        <w:r w:rsidR="00A55380">
          <w:delText>5</w:delText>
        </w:r>
      </w:del>
      <w:ins w:id="241" w:author="Author" w:date="2018-03-27T13:07:00Z">
        <w:r w:rsidR="00937CA7">
          <w:t>five</w:t>
        </w:r>
      </w:ins>
      <w:r w:rsidR="00A55380">
        <w:t xml:space="preserve">-point Likert scale (0: never; 1: once or twice; 2: occasionally; </w:t>
      </w:r>
      <w:r w:rsidR="00A55380" w:rsidRPr="00FC55C0">
        <w:rPr>
          <w:noProof/>
        </w:rPr>
        <w:t>3: about once a week; 4: several times a week</w:t>
      </w:r>
      <w:r w:rsidR="00A55380">
        <w:t xml:space="preserve">). </w:t>
      </w:r>
      <w:del w:id="242" w:author="Author" w:date="2018-03-27T13:07:00Z">
        <w:r w:rsidR="00A55380" w:rsidRPr="00A9406F">
          <w:rPr>
            <w:noProof/>
          </w:rPr>
          <w:delText>Participant</w:delText>
        </w:r>
      </w:del>
      <w:ins w:id="243" w:author="Author" w:date="2018-03-27T13:07:00Z">
        <w:r w:rsidR="00A55380" w:rsidRPr="00A9406F">
          <w:rPr>
            <w:noProof/>
          </w:rPr>
          <w:t>Participant</w:t>
        </w:r>
        <w:r w:rsidR="00937CA7">
          <w:rPr>
            <w:noProof/>
          </w:rPr>
          <w:t>s</w:t>
        </w:r>
      </w:ins>
      <w:r w:rsidR="00A55380">
        <w:t xml:space="preserve"> who answered “never” in the frequency question </w:t>
      </w:r>
      <w:del w:id="244" w:author="Author" w:date="2018-03-27T13:07:00Z">
        <w:r w:rsidR="00A55380" w:rsidRPr="00DD7293">
          <w:rPr>
            <w:noProof/>
          </w:rPr>
          <w:delText>was</w:delText>
        </w:r>
      </w:del>
      <w:ins w:id="245" w:author="Author" w:date="2018-03-27T13:07:00Z">
        <w:r w:rsidR="00883118" w:rsidRPr="00DD7293">
          <w:rPr>
            <w:noProof/>
          </w:rPr>
          <w:t>w</w:t>
        </w:r>
        <w:r w:rsidR="00883118">
          <w:rPr>
            <w:noProof/>
          </w:rPr>
          <w:t>ere</w:t>
        </w:r>
      </w:ins>
      <w:r w:rsidR="00883118" w:rsidRPr="00DD7293">
        <w:rPr>
          <w:noProof/>
        </w:rPr>
        <w:t xml:space="preserve"> </w:t>
      </w:r>
      <w:r w:rsidR="00A55380" w:rsidRPr="00DD7293">
        <w:rPr>
          <w:noProof/>
        </w:rPr>
        <w:t>not given</w:t>
      </w:r>
      <w:r w:rsidR="00A55380">
        <w:t xml:space="preserve"> the duration question. Duration </w:t>
      </w:r>
      <w:r w:rsidR="00A55380" w:rsidRPr="00DD7293">
        <w:rPr>
          <w:noProof/>
        </w:rPr>
        <w:t>was measured</w:t>
      </w:r>
      <w:r w:rsidR="00A55380">
        <w:t xml:space="preserve"> with</w:t>
      </w:r>
      <w:r w:rsidR="005264AD">
        <w:t xml:space="preserve"> a</w:t>
      </w:r>
      <w:r w:rsidR="00A55380">
        <w:t xml:space="preserve"> </w:t>
      </w:r>
      <w:del w:id="246" w:author="Author" w:date="2018-03-27T13:07:00Z">
        <w:r w:rsidR="00A55380">
          <w:delText>5</w:delText>
        </w:r>
      </w:del>
      <w:ins w:id="247" w:author="Author" w:date="2018-03-27T13:07:00Z">
        <w:r w:rsidR="00937CA7">
          <w:t>five</w:t>
        </w:r>
      </w:ins>
      <w:r w:rsidR="00A55380">
        <w:t xml:space="preserve">-point Likert scale (1: a few days; 2: several weeks; 3: several months; 4: several years; 5: </w:t>
      </w:r>
      <w:del w:id="248" w:author="Author" w:date="2018-03-27T13:07:00Z">
        <w:r w:rsidR="00A55380">
          <w:delText>It´s still going on now).</w:delText>
        </w:r>
      </w:del>
      <w:ins w:id="249" w:author="Author" w:date="2018-03-27T13:07:00Z">
        <w:r w:rsidR="00937CA7">
          <w:t>it is ongoing</w:t>
        </w:r>
        <w:r w:rsidR="00A55380">
          <w:t>).</w:t>
        </w:r>
      </w:ins>
      <w:r w:rsidR="00A55380">
        <w:t xml:space="preserve"> An average score ranging from 0 to 5 </w:t>
      </w:r>
      <w:r w:rsidR="00A55380" w:rsidRPr="00DD7293">
        <w:rPr>
          <w:noProof/>
        </w:rPr>
        <w:t>was created</w:t>
      </w:r>
      <w:r w:rsidR="00A55380">
        <w:t xml:space="preserve"> from </w:t>
      </w:r>
      <w:ins w:id="250" w:author="Author" w:date="2018-03-27T13:07:00Z">
        <w:r w:rsidR="00883118">
          <w:t xml:space="preserve">the </w:t>
        </w:r>
      </w:ins>
      <w:r w:rsidR="00A55380">
        <w:t xml:space="preserve">frequency and duration scores. This score was used to indicate the bullying victim experience at school, home, and work and for further statistical analyses. </w:t>
      </w:r>
    </w:p>
    <w:p w14:paraId="2BE5C62A" w14:textId="5C460C89" w:rsidR="00A55380" w:rsidRDefault="009C7795" w:rsidP="009C7795">
      <w:pPr>
        <w:ind w:firstLine="0"/>
      </w:pPr>
      <w:r>
        <w:tab/>
      </w:r>
      <w:r w:rsidR="00A55380">
        <w:t>C</w:t>
      </w:r>
      <w:r w:rsidR="00A55380" w:rsidRPr="00C4138C">
        <w:t xml:space="preserve">hild abuse experience before the age of 16 </w:t>
      </w:r>
      <w:r w:rsidR="00A55380">
        <w:t>was measured with</w:t>
      </w:r>
      <w:r w:rsidR="00A55380" w:rsidRPr="00C4138C">
        <w:t xml:space="preserve"> a</w:t>
      </w:r>
      <w:r w:rsidR="000A1B3C">
        <w:t xml:space="preserve"> self-report </w:t>
      </w:r>
      <w:r w:rsidR="00A55380" w:rsidRPr="00C4138C">
        <w:t xml:space="preserve">questionnaire developed based on a semi-structured interview from the NEMESIS study </w:t>
      </w:r>
      <w:r w:rsidR="00A55380" w:rsidRPr="00C4138C">
        <w:fldChar w:fldCharType="begin"/>
      </w:r>
      <w:r w:rsidR="00A666E5">
        <w:instrText xml:space="preserve"> ADDIN ZOTERO_ITEM CSL_CITATION {"citationID":"LyYySx1r","properties":{"formattedCitation":"(Janssen et al., 2004)","plainCitation":"(Janssen et al., 2004)"},"citationItems":[{"id":1159,"uris":["http://zotero.org/users/1509854/items/AT7X9BXW"],"uri":["http://zotero.org/users/1509854/items/AT7X9BXW"],"itemData":{"id":1159,"type":"article-journal","title":"Childhood abuse as a risk factor for psychotic experiences","container-title":"Acta Psychiatrica Scandinavica","page":"38–45","volume":"109","issue":"1","source":"Wiley Online Library","abstract":"Objective: To examine the hypothesis that individuals from the general population who report childhood abuse are at increased risk of developing positive psychotic symptoms.Method: Data were derived from a general population sample of 4045 subjects aged 18–64 years. First ever onset of positive psychotic symptoms at 2-year follow-up were assessed using the Composite International Diagnostic Interview and additional clinical interviews if necessary. Childhood abuse was assessed at baseline.Results: Baseline reported childhood abuse predicted development of positive psychotic symptoms associated with need for care [odds ratio (OR) = 11.5, 95% CI 2.6–51.6]. This association remained after adjustment for demographic variables, reported risk factors and presence of any lifetime psychiatric diagnosis at baseline (OR = 7.3, 95% CI 1.1–49.0).Conclusion: The results suggest that early childhood trauma increases the risk for positive psychotic symptoms. This finding fits well with recent models that suggest that early adversities may lead to psychological and biological changes that increase psychosis vulnerability.","DOI":"10.1046/j.0001-690X.2003.00217.x","ISSN":"1600-0447","language":"en","author":[{"family":"Janssen","given":"I."},{"family":"Krabbendam","given":"L."},{"family":"Bak","given":"M."},{"family":"Hanssen","given":"M."},{"family":"Vollebergh","given":"W."},{"family":"Graaf","given":"R.","non-dropping-particle":"de"},{"family":"Os","given":"Jim","non-dropping-particle":"van"}],"issued":{"date-parts":[["2004"]]}}}],"schema":"https://github.com/citation-style-language/schema/raw/master/csl-citation.json"} </w:instrText>
      </w:r>
      <w:r w:rsidR="00A55380" w:rsidRPr="00C4138C">
        <w:fldChar w:fldCharType="separate"/>
      </w:r>
      <w:r w:rsidR="00A55380" w:rsidRPr="00C4138C">
        <w:t>(Janssen et al., 2004)</w:t>
      </w:r>
      <w:r w:rsidR="00A55380" w:rsidRPr="00C4138C">
        <w:fldChar w:fldCharType="end"/>
      </w:r>
      <w:r w:rsidR="00A55380" w:rsidRPr="00C4138C">
        <w:t xml:space="preserve">. </w:t>
      </w:r>
      <w:r w:rsidR="00A55380">
        <w:t xml:space="preserve">Child abuse experience consisted of emotional, psychological, physical, and sexual abuse. </w:t>
      </w:r>
      <w:r w:rsidR="00A55380" w:rsidRPr="00FC55C0">
        <w:rPr>
          <w:noProof/>
        </w:rPr>
        <w:t>Participants were asked to indicate with a yes or no</w:t>
      </w:r>
      <w:r w:rsidR="00A55380" w:rsidRPr="00DD7293">
        <w:rPr>
          <w:noProof/>
        </w:rPr>
        <w:t xml:space="preserve"> answer if they ever experienced </w:t>
      </w:r>
      <w:del w:id="251" w:author="Author" w:date="2018-03-27T13:07:00Z">
        <w:r w:rsidR="00A55380" w:rsidRPr="00DD7293">
          <w:rPr>
            <w:noProof/>
          </w:rPr>
          <w:delText xml:space="preserve">an </w:delText>
        </w:r>
      </w:del>
      <w:r w:rsidR="00A55380" w:rsidRPr="00DD7293">
        <w:rPr>
          <w:noProof/>
        </w:rPr>
        <w:t>abuse according to a given definition that was presented (e.g</w:t>
      </w:r>
      <w:del w:id="252" w:author="Author" w:date="2018-03-27T13:07:00Z">
        <w:r w:rsidR="00A55380" w:rsidRPr="00DD7293">
          <w:rPr>
            <w:noProof/>
          </w:rPr>
          <w:delText>.</w:delText>
        </w:r>
      </w:del>
      <w:ins w:id="253" w:author="Author" w:date="2018-03-27T13:07:00Z">
        <w:r w:rsidR="00A55380" w:rsidRPr="00DD7293">
          <w:rPr>
            <w:noProof/>
          </w:rPr>
          <w:t>.</w:t>
        </w:r>
        <w:r w:rsidR="007407D8">
          <w:rPr>
            <w:noProof/>
          </w:rPr>
          <w:t>,</w:t>
        </w:r>
      </w:ins>
      <w:r w:rsidR="00A55380" w:rsidRPr="00DD7293">
        <w:rPr>
          <w:noProof/>
        </w:rPr>
        <w:t xml:space="preserve"> emotional abuse: “This means for example that people at home didn’t listen to you, that your problems were ignored, that you </w:t>
      </w:r>
      <w:r w:rsidR="00A55380" w:rsidRPr="00FC55C0">
        <w:rPr>
          <w:noProof/>
        </w:rPr>
        <w:t>had the feeling of not being able to</w:t>
      </w:r>
      <w:r w:rsidR="00A55380" w:rsidRPr="00DD7293">
        <w:rPr>
          <w:noProof/>
        </w:rPr>
        <w:t xml:space="preserve"> find any attention or support from the people in your house”) and to rate the frequency of the experience on a </w:t>
      </w:r>
      <w:del w:id="254" w:author="Author" w:date="2018-03-27T13:07:00Z">
        <w:r w:rsidR="00A55380" w:rsidRPr="00DD7293">
          <w:rPr>
            <w:noProof/>
          </w:rPr>
          <w:delText>6</w:delText>
        </w:r>
      </w:del>
      <w:ins w:id="255" w:author="Author" w:date="2018-03-27T13:07:00Z">
        <w:r w:rsidR="007407D8">
          <w:rPr>
            <w:noProof/>
          </w:rPr>
          <w:t>six</w:t>
        </w:r>
      </w:ins>
      <w:r w:rsidR="00A55380" w:rsidRPr="00DD7293">
        <w:rPr>
          <w:noProof/>
        </w:rPr>
        <w:t>-point Likert scale (0 = never to 5 = very often).</w:t>
      </w:r>
      <w:r w:rsidR="00A55380" w:rsidRPr="00C4138C">
        <w:t xml:space="preserve"> </w:t>
      </w:r>
    </w:p>
    <w:p w14:paraId="28EFF38E" w14:textId="4CCB7ED3" w:rsidR="00A55380" w:rsidRDefault="009C7795" w:rsidP="009C7795">
      <w:pPr>
        <w:ind w:firstLine="0"/>
      </w:pPr>
      <w:r>
        <w:tab/>
      </w:r>
      <w:r w:rsidR="00A55380">
        <w:t>Negative schemas were measured using</w:t>
      </w:r>
      <w:ins w:id="256" w:author="Author" w:date="2018-03-27T13:07:00Z">
        <w:r w:rsidR="007407D8">
          <w:t xml:space="preserve"> the</w:t>
        </w:r>
      </w:ins>
      <w:r w:rsidR="00A55380">
        <w:t xml:space="preserve"> Brief Core Schema Scales (BCCS; Fowler et al., 2006). The scale consisted of negative-self </w:t>
      </w:r>
      <w:r w:rsidR="00836A9E">
        <w:t xml:space="preserve">schema </w:t>
      </w:r>
      <w:r w:rsidR="00A55380">
        <w:t xml:space="preserve">and negative-others </w:t>
      </w:r>
      <w:r w:rsidR="00836A9E">
        <w:t xml:space="preserve">schema </w:t>
      </w:r>
      <w:r w:rsidR="00A55380">
        <w:t>subscales with six items for each subscale (</w:t>
      </w:r>
      <w:r w:rsidR="00A55380" w:rsidRPr="00DD7293">
        <w:rPr>
          <w:noProof/>
        </w:rPr>
        <w:t>e.g.</w:t>
      </w:r>
      <w:r w:rsidR="00DD7293">
        <w:rPr>
          <w:noProof/>
        </w:rPr>
        <w:t>,</w:t>
      </w:r>
      <w:r w:rsidR="00A55380">
        <w:t xml:space="preserve"> negative-self schemas: </w:t>
      </w:r>
      <w:ins w:id="257" w:author="Author" w:date="2018-03-27T13:07:00Z">
        <w:r w:rsidR="007407D8">
          <w:t>“</w:t>
        </w:r>
      </w:ins>
      <w:r w:rsidR="00A55380">
        <w:t>I am unloved</w:t>
      </w:r>
      <w:del w:id="258" w:author="Author" w:date="2018-03-27T13:07:00Z">
        <w:r w:rsidR="00A55380">
          <w:delText>;</w:delText>
        </w:r>
      </w:del>
      <w:ins w:id="259" w:author="Author" w:date="2018-03-27T13:07:00Z">
        <w:r w:rsidR="00A55380">
          <w:t>;</w:t>
        </w:r>
        <w:r w:rsidR="007407D8">
          <w:t>”</w:t>
        </w:r>
      </w:ins>
      <w:r w:rsidR="00A55380">
        <w:t xml:space="preserve"> negative-others schemas: </w:t>
      </w:r>
      <w:ins w:id="260" w:author="Author" w:date="2018-03-27T13:07:00Z">
        <w:r w:rsidR="007407D8">
          <w:t>“</w:t>
        </w:r>
      </w:ins>
      <w:r w:rsidR="00A55380">
        <w:t>Other people are hostile</w:t>
      </w:r>
      <w:del w:id="261" w:author="Author" w:date="2018-03-27T13:07:00Z">
        <w:r w:rsidR="00A55380">
          <w:delText>).</w:delText>
        </w:r>
      </w:del>
      <w:ins w:id="262" w:author="Author" w:date="2018-03-27T13:07:00Z">
        <w:r w:rsidR="007407D8">
          <w:t>”</w:t>
        </w:r>
        <w:r w:rsidR="00A55380">
          <w:t>).</w:t>
        </w:r>
      </w:ins>
      <w:r w:rsidR="00A55380">
        <w:t xml:space="preserve"> The scale has been reported to have</w:t>
      </w:r>
      <w:del w:id="263" w:author="Author" w:date="2018-03-27T13:07:00Z">
        <w:r w:rsidR="00A55380">
          <w:delText xml:space="preserve"> a</w:delText>
        </w:r>
      </w:del>
      <w:r w:rsidR="00A55380">
        <w:t xml:space="preserve"> good validity and reliability (Fowler et al., 2006)</w:t>
      </w:r>
      <w:r w:rsidR="008B2685">
        <w:t xml:space="preserve">. </w:t>
      </w:r>
      <w:r w:rsidR="00DD7293" w:rsidRPr="00DD7293">
        <w:rPr>
          <w:noProof/>
        </w:rPr>
        <w:t>In this study,</w:t>
      </w:r>
      <w:r w:rsidR="00A55380" w:rsidRPr="00DD7293">
        <w:rPr>
          <w:noProof/>
        </w:rPr>
        <w:t xml:space="preserve"> the original format of BCCS was slightly modified</w:t>
      </w:r>
      <w:r w:rsidR="00DD7293" w:rsidRPr="00DD7293">
        <w:rPr>
          <w:noProof/>
        </w:rPr>
        <w:t xml:space="preserve"> due to technical reasons </w:t>
      </w:r>
      <w:r w:rsidR="00A55380" w:rsidRPr="00DD7293">
        <w:rPr>
          <w:noProof/>
        </w:rPr>
        <w:t xml:space="preserve">into a </w:t>
      </w:r>
      <w:del w:id="264" w:author="Author" w:date="2018-03-27T13:07:00Z">
        <w:r w:rsidR="00A55380" w:rsidRPr="00DD7293">
          <w:rPr>
            <w:noProof/>
          </w:rPr>
          <w:delText>5</w:delText>
        </w:r>
      </w:del>
      <w:ins w:id="265" w:author="Author" w:date="2018-03-27T13:07:00Z">
        <w:r w:rsidR="007407D8">
          <w:rPr>
            <w:noProof/>
          </w:rPr>
          <w:t>five</w:t>
        </w:r>
      </w:ins>
      <w:r w:rsidR="00A55380" w:rsidRPr="00DD7293">
        <w:rPr>
          <w:noProof/>
        </w:rPr>
        <w:t xml:space="preserve">-point Likert scale (1: No, </w:t>
      </w:r>
      <w:del w:id="266" w:author="Author" w:date="2018-03-27T13:07:00Z">
        <w:r w:rsidR="00A55380" w:rsidRPr="00DD7293">
          <w:rPr>
            <w:noProof/>
          </w:rPr>
          <w:delText>Do</w:delText>
        </w:r>
      </w:del>
      <w:ins w:id="267" w:author="Author" w:date="2018-03-27T13:07:00Z">
        <w:r w:rsidR="007407D8">
          <w:rPr>
            <w:noProof/>
          </w:rPr>
          <w:t>d</w:t>
        </w:r>
        <w:r w:rsidR="007407D8" w:rsidRPr="00DD7293">
          <w:rPr>
            <w:noProof/>
          </w:rPr>
          <w:t>o</w:t>
        </w:r>
      </w:ins>
      <w:r w:rsidR="007407D8" w:rsidRPr="00DD7293">
        <w:rPr>
          <w:noProof/>
        </w:rPr>
        <w:t xml:space="preserve"> </w:t>
      </w:r>
      <w:r w:rsidR="00A55380" w:rsidRPr="00DD7293">
        <w:rPr>
          <w:noProof/>
        </w:rPr>
        <w:t xml:space="preserve">not believe it, 2: Yes, </w:t>
      </w:r>
      <w:del w:id="268" w:author="Author" w:date="2018-03-27T13:07:00Z">
        <w:r w:rsidR="00A55380" w:rsidRPr="00DD7293">
          <w:rPr>
            <w:noProof/>
          </w:rPr>
          <w:lastRenderedPageBreak/>
          <w:delText>Believe</w:delText>
        </w:r>
      </w:del>
      <w:ins w:id="269" w:author="Author" w:date="2018-03-27T13:07:00Z">
        <w:r w:rsidR="007407D8">
          <w:rPr>
            <w:noProof/>
          </w:rPr>
          <w:t>b</w:t>
        </w:r>
        <w:r w:rsidR="007407D8" w:rsidRPr="00DD7293">
          <w:rPr>
            <w:noProof/>
          </w:rPr>
          <w:t>elieve</w:t>
        </w:r>
      </w:ins>
      <w:r w:rsidR="007407D8" w:rsidRPr="00DD7293">
        <w:rPr>
          <w:noProof/>
        </w:rPr>
        <w:t xml:space="preserve"> </w:t>
      </w:r>
      <w:r w:rsidR="00A55380" w:rsidRPr="00DD7293">
        <w:rPr>
          <w:noProof/>
        </w:rPr>
        <w:t xml:space="preserve">it slightly, 3: Yes, </w:t>
      </w:r>
      <w:del w:id="270" w:author="Author" w:date="2018-03-27T13:07:00Z">
        <w:r w:rsidR="00A55380" w:rsidRPr="00DD7293">
          <w:rPr>
            <w:noProof/>
          </w:rPr>
          <w:delText>Believe</w:delText>
        </w:r>
      </w:del>
      <w:ins w:id="271" w:author="Author" w:date="2018-03-27T13:07:00Z">
        <w:r w:rsidR="007407D8">
          <w:rPr>
            <w:noProof/>
          </w:rPr>
          <w:t>b</w:t>
        </w:r>
        <w:r w:rsidR="007407D8" w:rsidRPr="00DD7293">
          <w:rPr>
            <w:noProof/>
          </w:rPr>
          <w:t>elieve</w:t>
        </w:r>
      </w:ins>
      <w:r w:rsidR="007407D8" w:rsidRPr="00DD7293">
        <w:rPr>
          <w:noProof/>
        </w:rPr>
        <w:t xml:space="preserve"> </w:t>
      </w:r>
      <w:r w:rsidR="00A55380" w:rsidRPr="00DD7293">
        <w:rPr>
          <w:noProof/>
        </w:rPr>
        <w:t xml:space="preserve">it moderately, 4: Yes, </w:t>
      </w:r>
      <w:del w:id="272" w:author="Author" w:date="2018-03-27T13:07:00Z">
        <w:r w:rsidR="00A55380" w:rsidRPr="00DD7293">
          <w:rPr>
            <w:noProof/>
          </w:rPr>
          <w:delText>Believe</w:delText>
        </w:r>
      </w:del>
      <w:ins w:id="273" w:author="Author" w:date="2018-03-27T13:07:00Z">
        <w:r w:rsidR="007407D8">
          <w:rPr>
            <w:noProof/>
          </w:rPr>
          <w:t>b</w:t>
        </w:r>
        <w:r w:rsidR="007407D8" w:rsidRPr="00DD7293">
          <w:rPr>
            <w:noProof/>
          </w:rPr>
          <w:t>elieve</w:t>
        </w:r>
      </w:ins>
      <w:r w:rsidR="007407D8" w:rsidRPr="00DD7293">
        <w:rPr>
          <w:noProof/>
        </w:rPr>
        <w:t xml:space="preserve"> </w:t>
      </w:r>
      <w:r w:rsidR="00A55380" w:rsidRPr="00DD7293">
        <w:rPr>
          <w:noProof/>
        </w:rPr>
        <w:t xml:space="preserve">it very much, 5: Yes, </w:t>
      </w:r>
      <w:del w:id="274" w:author="Author" w:date="2018-03-27T13:07:00Z">
        <w:r w:rsidR="00A55380" w:rsidRPr="00DD7293">
          <w:rPr>
            <w:noProof/>
          </w:rPr>
          <w:delText>Believe</w:delText>
        </w:r>
      </w:del>
      <w:ins w:id="275" w:author="Author" w:date="2018-03-27T13:07:00Z">
        <w:r w:rsidR="007407D8">
          <w:rPr>
            <w:noProof/>
          </w:rPr>
          <w:t>b</w:t>
        </w:r>
        <w:r w:rsidR="007407D8" w:rsidRPr="00DD7293">
          <w:rPr>
            <w:noProof/>
          </w:rPr>
          <w:t>elieve</w:t>
        </w:r>
      </w:ins>
      <w:r w:rsidR="007407D8" w:rsidRPr="00DD7293">
        <w:rPr>
          <w:noProof/>
        </w:rPr>
        <w:t xml:space="preserve"> </w:t>
      </w:r>
      <w:r w:rsidR="00A55380" w:rsidRPr="00DD7293">
        <w:rPr>
          <w:noProof/>
        </w:rPr>
        <w:t>it totally).</w:t>
      </w:r>
      <w:r w:rsidR="00A55380">
        <w:t xml:space="preserve"> </w:t>
      </w:r>
    </w:p>
    <w:p w14:paraId="185F4E34" w14:textId="77777777" w:rsidR="00A55380" w:rsidRDefault="00A55380" w:rsidP="009C7795">
      <w:pPr>
        <w:ind w:firstLine="0"/>
      </w:pPr>
    </w:p>
    <w:p w14:paraId="1B47DC89" w14:textId="35CD3952" w:rsidR="009252F9" w:rsidRPr="00C4138C" w:rsidRDefault="009252F9" w:rsidP="009C7795">
      <w:pPr>
        <w:pStyle w:val="Heading2"/>
      </w:pPr>
      <w:r>
        <w:t>2.2.3</w:t>
      </w:r>
      <w:r w:rsidR="000A1B3C">
        <w:t xml:space="preserve">. </w:t>
      </w:r>
      <w:del w:id="276" w:author="Author" w:date="2018-03-27T13:07:00Z">
        <w:r w:rsidR="000A1B3C">
          <w:delText>Symptoms</w:delText>
        </w:r>
      </w:del>
      <w:ins w:id="277" w:author="Author" w:date="2018-03-27T13:07:00Z">
        <w:r w:rsidR="000A1B3C">
          <w:t>Symptom</w:t>
        </w:r>
      </w:ins>
      <w:r w:rsidR="000A1B3C">
        <w:t xml:space="preserve"> Measures</w:t>
      </w:r>
    </w:p>
    <w:p w14:paraId="2EE43DBA" w14:textId="4F21E440" w:rsidR="009252F9" w:rsidRDefault="009C7795" w:rsidP="009C7795">
      <w:pPr>
        <w:ind w:firstLine="0"/>
      </w:pPr>
      <w:r>
        <w:tab/>
      </w:r>
      <w:r w:rsidR="009252F9">
        <w:t>An Indonesian version of</w:t>
      </w:r>
      <w:ins w:id="278" w:author="Author" w:date="2018-03-27T13:07:00Z">
        <w:r w:rsidR="009252F9">
          <w:t xml:space="preserve"> </w:t>
        </w:r>
        <w:r w:rsidR="007407D8">
          <w:t>the</w:t>
        </w:r>
      </w:ins>
      <w:r w:rsidR="007407D8">
        <w:t xml:space="preserve"> </w:t>
      </w:r>
      <w:r w:rsidR="009252F9">
        <w:t xml:space="preserve">Community Assessment of Psychic Experience </w:t>
      </w:r>
      <w:r w:rsidR="009252F9" w:rsidRPr="00C4138C">
        <w:t xml:space="preserve">(CAPE, </w:t>
      </w:r>
      <w:r w:rsidR="009252F9" w:rsidRPr="00C4138C">
        <w:fldChar w:fldCharType="begin"/>
      </w:r>
      <w:r w:rsidR="00592D19">
        <w:instrText xml:space="preserve"> ADDIN ZOTERO_ITEM CSL_CITATION {"citationID":"I9RE7qWQ","properties":{"formattedCitation":"(Jaya, 2017; Stefanis et al., 2002)","plainCitation":"(Jaya, 2017; Stefanis et al., 2002)"},"citationItems":[{"id":1467,"uris":["http://zotero.org/users/1509854/items/ARDDGG82"],"uri":["http://zotero.org/users/1509854/items/ARDDGG82"],"itemData":{"id":1467,"type":"article-journal","title":"Confirmatory factor analysis of the Indonesian version of Community Assessment of Psychic Experiences","container-title":"Makara Hubs-Asia","page":"1-12","volume":"9","issue":"1","source":"hubsasia.ui.ac.id","abstract":"The Community Assessment of Psychic Experiences (CAPE) is a popular self-report questionnaire that measures lifetime psychotic experiences. However, despite being popular, a consistent factorial structure across nations has not been found. Furthermore, the factorial structure of the Indonesian version has not been examined questioning the types of symptoms that can be measured. Cross-sectional community sample from Indonesia (N = 844) was used in this study. Confirmatory factor analyses results showed that the original three dimensions and nine dimensions factorial structure of the CAPE were found to have an acceptable fit to the data. However, the nine dimensions factorial structure has significantly better fit than the three dimensions. Therefore, the Indonesian version of the CAPE consists of positive symptoms (bizarre experiences, hallucinations, paranoia, magical thinking and grandiosity), negative symptoms (affective flattening, social withdrawal, and avolition) and depressive symptoms.","DOI":"10.7454/mssh.v21i1.3495","ISSN":"2406-9183","author":[{"family":"Jaya","given":"Edo S."}],"issued":{"date-parts":[["2017",2,8]]}}},{"id":491,"uris":["http://zotero.org/users/1509854/items/5W3TVW3V"],"uri":["http://zotero.org/users/1509854/items/5W3TVW3V"],"itemData":{"id":491,"type":"article-journal","title":"Evidence that three dimensions of psychosis have a distribution in the general population","container-title":"Psychological Medicine","page":"347-358","volume":"32","issue":"2","source":"NCBI PubMed","abstract":"BACKGROUND: The aims of the study were: first to examine, using clinical symptoms of patients as a template, whether the correlated but independent dimensions of positive, negative and depressive symptoms that have been identified in clinical psychosis, also have a distribution as non-clinical experiences in the general population; and second, to establish to what degree population variation in experience of positive and negative features of psychosis is actually independent of experience of depression.\nMETHOD: In a representative population sample of 932 young men, we measured experiences of positive, negative and depressive features of psychosis, using a 40-item self-report instrument. Confirmatory factor analysis was used to compare the fit of hypothesized one-, two- and three-factor solutions.\nRESULTS: A three-factor model of separate depressive, positive and negative dimensions provided a better fit to the data than either a two-factor or unidimensional model. All three dimensions were correlated with each other, but also showed good discriminant validity in relation to established scales, confirming their relative independence.\nCONCLUSION: The data suggest that the correlated dimensions of clinical psychosis also have a distribution in the general population, and that depressive symptoms may form an integral part of psychosis-like experiences in the general population.","ISSN":"0033-2917","note":"PMID: 11866327","journalAbbreviation":"Psychol Med","language":"eng","author":[{"family":"Stefanis","given":"N C"},{"family":"Hanssen","given":"M"},{"family":"Smirnis","given":"N K"},{"family":"Avramopoulos","given":"D A"},{"family":"Evdokimidis","given":"I K"},{"family":"Stefanis","given":"C N"},{"family":"Verdoux","given":"H"},{"family":"Os","given":"Jim","non-dropping-particle":"van"}],"issued":{"date-parts":[["2002",2]]}}}],"schema":"https://github.com/citation-style-language/schema/raw/master/csl-citation.json"} </w:instrText>
      </w:r>
      <w:r w:rsidR="009252F9" w:rsidRPr="00C4138C">
        <w:fldChar w:fldCharType="separate"/>
      </w:r>
      <w:r w:rsidR="00592D19" w:rsidRPr="00592D19">
        <w:rPr>
          <w:rFonts w:cs="Times"/>
        </w:rPr>
        <w:t>(Jaya, 2017; Stefanis et al., 2002)</w:t>
      </w:r>
      <w:r w:rsidR="009252F9" w:rsidRPr="00C4138C">
        <w:fldChar w:fldCharType="end"/>
      </w:r>
      <w:r w:rsidR="009252F9">
        <w:t xml:space="preserve"> was used to measure psychotic symptoms</w:t>
      </w:r>
      <w:r w:rsidR="00DD7293">
        <w:rPr>
          <w:noProof/>
        </w:rPr>
        <w:t>. S</w:t>
      </w:r>
      <w:r w:rsidR="009252F9" w:rsidRPr="00DD7293">
        <w:rPr>
          <w:noProof/>
        </w:rPr>
        <w:t>pecifically</w:t>
      </w:r>
      <w:r w:rsidR="00FE41AD" w:rsidRPr="00FE41AD">
        <w:rPr>
          <w:noProof/>
        </w:rPr>
        <w:t>,</w:t>
      </w:r>
      <w:r w:rsidR="009252F9">
        <w:t xml:space="preserve"> </w:t>
      </w:r>
      <w:del w:id="279" w:author="Author" w:date="2018-03-27T13:07:00Z">
        <w:r w:rsidR="009252F9">
          <w:delText>twenty</w:delText>
        </w:r>
      </w:del>
      <w:ins w:id="280" w:author="Author" w:date="2018-03-27T13:07:00Z">
        <w:r w:rsidR="007407D8">
          <w:t>20</w:t>
        </w:r>
      </w:ins>
      <w:r w:rsidR="007407D8">
        <w:t xml:space="preserve"> </w:t>
      </w:r>
      <w:r w:rsidR="009252F9" w:rsidRPr="00C4138C">
        <w:t xml:space="preserve">positive symptom items and </w:t>
      </w:r>
      <w:del w:id="281" w:author="Author" w:date="2018-03-27T13:07:00Z">
        <w:r w:rsidR="009252F9">
          <w:delText>fourteen</w:delText>
        </w:r>
      </w:del>
      <w:ins w:id="282" w:author="Author" w:date="2018-03-27T13:07:00Z">
        <w:r w:rsidR="00883118">
          <w:t>14</w:t>
        </w:r>
      </w:ins>
      <w:r w:rsidR="00883118" w:rsidRPr="00C4138C">
        <w:t xml:space="preserve"> </w:t>
      </w:r>
      <w:r w:rsidR="009252F9" w:rsidRPr="00C4138C">
        <w:t>negative symptom items</w:t>
      </w:r>
      <w:r w:rsidR="009252F9">
        <w:t xml:space="preserve"> </w:t>
      </w:r>
      <w:r w:rsidR="009252F9" w:rsidRPr="00DD7293">
        <w:rPr>
          <w:noProof/>
        </w:rPr>
        <w:t>were used</w:t>
      </w:r>
      <w:r w:rsidR="009252F9" w:rsidRPr="00C4138C">
        <w:t>.</w:t>
      </w:r>
      <w:r w:rsidR="009252F9">
        <w:t xml:space="preserve"> Participants were asked to rate symptom frequency during the past four weeks </w:t>
      </w:r>
      <w:r w:rsidR="009252F9" w:rsidRPr="00C4138C">
        <w:t xml:space="preserve">on a </w:t>
      </w:r>
      <w:del w:id="283" w:author="Author" w:date="2018-03-27T13:07:00Z">
        <w:r w:rsidR="009252F9" w:rsidRPr="00C4138C">
          <w:delText>4</w:delText>
        </w:r>
      </w:del>
      <w:ins w:id="284" w:author="Author" w:date="2018-03-27T13:07:00Z">
        <w:r w:rsidR="007407D8">
          <w:t>four</w:t>
        </w:r>
      </w:ins>
      <w:r w:rsidR="009252F9" w:rsidRPr="00C4138C">
        <w:t>-point Likert scale (1 = never to 4 = n</w:t>
      </w:r>
      <w:r w:rsidR="000A1B3C">
        <w:t xml:space="preserve">early always). </w:t>
      </w:r>
      <w:del w:id="285" w:author="Author" w:date="2018-03-27T13:07:00Z">
        <w:r w:rsidR="000A1B3C" w:rsidRPr="00A9406F">
          <w:rPr>
            <w:noProof/>
          </w:rPr>
          <w:delText>Multidimensional</w:delText>
        </w:r>
      </w:del>
      <w:ins w:id="286" w:author="Author" w:date="2018-03-27T13:07:00Z">
        <w:r w:rsidR="007407D8">
          <w:rPr>
            <w:noProof/>
          </w:rPr>
          <w:t>The m</w:t>
        </w:r>
        <w:r w:rsidR="007407D8" w:rsidRPr="00A9406F">
          <w:rPr>
            <w:noProof/>
          </w:rPr>
          <w:t>ultidimensional</w:t>
        </w:r>
      </w:ins>
      <w:r w:rsidR="007407D8">
        <w:t xml:space="preserve"> </w:t>
      </w:r>
      <w:r w:rsidR="000A1B3C">
        <w:t xml:space="preserve">model </w:t>
      </w:r>
      <w:r w:rsidR="009252F9" w:rsidRPr="00C4138C">
        <w:t xml:space="preserve">of the CAPE </w:t>
      </w:r>
      <w:r w:rsidR="009252F9" w:rsidRPr="0050083C">
        <w:rPr>
          <w:noProof/>
        </w:rPr>
        <w:t>was used</w:t>
      </w:r>
      <w:r w:rsidR="009252F9" w:rsidRPr="00C4138C">
        <w:t xml:space="preserve"> </w:t>
      </w:r>
      <w:del w:id="287" w:author="Author" w:date="2018-03-27T13:07:00Z">
        <w:r w:rsidR="009252F9" w:rsidRPr="00C4138C">
          <w:delText>as</w:delText>
        </w:r>
      </w:del>
      <w:ins w:id="288" w:author="Author" w:date="2018-03-27T13:07:00Z">
        <w:r w:rsidR="007407D8">
          <w:t>because</w:t>
        </w:r>
      </w:ins>
      <w:r w:rsidR="007407D8">
        <w:t xml:space="preserve"> </w:t>
      </w:r>
      <w:r w:rsidR="009252F9" w:rsidRPr="00C4138C">
        <w:t xml:space="preserve">it has been shown to have </w:t>
      </w:r>
      <w:r w:rsidR="009252F9">
        <w:t xml:space="preserve">better factorial validity </w:t>
      </w:r>
      <w:del w:id="289" w:author="Author" w:date="2018-03-27T13:07:00Z">
        <w:r w:rsidR="009252F9">
          <w:delText>compare</w:delText>
        </w:r>
        <w:r w:rsidR="000C37C6">
          <w:delText>d</w:delText>
        </w:r>
        <w:r w:rsidR="009252F9">
          <w:delText xml:space="preserve"> to</w:delText>
        </w:r>
      </w:del>
      <w:ins w:id="290" w:author="Author" w:date="2018-03-27T13:07:00Z">
        <w:r w:rsidR="007407D8">
          <w:t>than</w:t>
        </w:r>
      </w:ins>
      <w:r w:rsidR="009252F9">
        <w:t xml:space="preserve"> the </w:t>
      </w:r>
      <w:r w:rsidR="009252F9" w:rsidRPr="00C4138C">
        <w:t xml:space="preserve">original </w:t>
      </w:r>
      <w:r w:rsidR="009252F9">
        <w:t xml:space="preserve">three-dimensional </w:t>
      </w:r>
      <w:r w:rsidR="009252F9" w:rsidRPr="00C4138C">
        <w:t xml:space="preserve">model </w:t>
      </w:r>
      <w:r w:rsidR="009252F9" w:rsidRPr="00C4138C">
        <w:fldChar w:fldCharType="begin"/>
      </w:r>
      <w:r w:rsidR="00A666E5">
        <w:instrText xml:space="preserve"> ADDIN ZOTERO_ITEM CSL_CITATION {"citationID":"oigg6pu11","properties":{"formattedCitation":"(Schlier et al., 2015)","plainCitation":"(Schlier et al., 2015)","dontUpdate":true},"citationItems":[{"id":1324,"uris":["http://zotero.org/users/1509854/items/QN57DC3H"],"uri":["http://zotero.org/users/1509854/items/QN57DC3H"],"itemData":{"id":1324,"type":"article-journal","title":"The Community Assessment of Psychic Experiences measures nine clusters of psychosis-like experiences: A validation of the German version of the CAPE","container-title":"Schizophrenia Research","page":"274-279","volume":"169","issue":"1–3","source":"ScienceDirect","abstract":"Aim\nThis study examined the factorial and criterion validity of the Community Assessment of Psychic Experiences (CAPE). We compared the validity of the original three-dimensional model and a recently proposed multidimensional model, in which positive symptoms are subdivided into the subfactors hallucinations, bizarre experiences, paranoia, grandiosity and magical thinking and negative symptoms are subdivided into social withdrawal, affective flattening and avolition.\nMethods\nEleven community (n = 934) and three patient samples (n = 112) were combined and the proposed models were tested using confirmatory factor analysis. Criterion validity was calculated based on self-report measures for depression and paranoia as well as observer-based ratings for positive and negative symptoms.\nResults\nThe multidimensional model showed better relative quality (AIC, BIC) than the original three-dimensional model of the CAPE, but both models showed acceptable absolute model-fit (RMSEA, SRMR). The criterion validity was good for the positive symptom scales and negative symptom subfactors social withdrawal and affective flattening.\nConclusion\nFactorial validity was found for the three-dimensional and multidimensional model for the CAPE. The multidimensional model, however, shows better comparative fit and promising results in regard to criterion validity. Thus, we recommend a hierarchical multidimensional structure of positive and negative symptoms for future use of the CAPE.","DOI":"10.1016/j.schres.2015.10.034","ISSN":"0920-9964","shortTitle":"The Community Assessment of Psychic Experiences measures nine clusters of psychosis-like experiences","journalAbbreviation":"Schizophrenia Research","author":[{"family":"Schlier","given":"Björn"},{"family":"Jaya","given":"Edo S."},{"family":"Moritz","given":"Steffen"},{"family":"Lincoln","given":"Tania M."}],"issued":{"date-parts":[["2015",12]]}}}],"schema":"https://github.com/citation-style-language/schema/raw/master/csl-citation.json"} </w:instrText>
      </w:r>
      <w:r w:rsidR="009252F9" w:rsidRPr="00C4138C">
        <w:fldChar w:fldCharType="separate"/>
      </w:r>
      <w:r w:rsidR="009252F9">
        <w:t>(Schlier</w:t>
      </w:r>
      <w:r w:rsidR="009252F9" w:rsidRPr="00C4138C">
        <w:t>,</w:t>
      </w:r>
      <w:r w:rsidR="009252F9">
        <w:t xml:space="preserve"> Jaya, Moritz, &amp; Lincoln,</w:t>
      </w:r>
      <w:r w:rsidR="009252F9" w:rsidRPr="00C4138C">
        <w:t xml:space="preserve"> 2015)</w:t>
      </w:r>
      <w:r w:rsidR="009252F9" w:rsidRPr="00C4138C">
        <w:fldChar w:fldCharType="end"/>
      </w:r>
      <w:r w:rsidR="009252F9" w:rsidRPr="00C4138C">
        <w:t>.</w:t>
      </w:r>
      <w:r w:rsidR="009252F9">
        <w:t xml:space="preserve"> Confirmatory </w:t>
      </w:r>
      <w:del w:id="291" w:author="Author" w:date="2018-03-27T13:07:00Z">
        <w:r w:rsidR="009252F9">
          <w:delText>Factor Analysis</w:delText>
        </w:r>
      </w:del>
      <w:ins w:id="292" w:author="Author" w:date="2018-03-27T13:07:00Z">
        <w:r w:rsidR="007407D8">
          <w:t>f</w:t>
        </w:r>
        <w:r w:rsidR="009252F9">
          <w:t xml:space="preserve">actor </w:t>
        </w:r>
        <w:r w:rsidR="007407D8">
          <w:t>a</w:t>
        </w:r>
        <w:r w:rsidR="009252F9">
          <w:t>nalysis</w:t>
        </w:r>
      </w:ins>
      <w:r w:rsidR="009252F9">
        <w:t xml:space="preserve"> (CFA) showed that b</w:t>
      </w:r>
      <w:r w:rsidR="009252F9" w:rsidRPr="00C4138C">
        <w:t>izarre experiences, hallucinations, paranoia, grandiosity,</w:t>
      </w:r>
      <w:ins w:id="293" w:author="Author" w:date="2018-03-27T13:07:00Z">
        <w:r w:rsidR="009252F9" w:rsidRPr="00C4138C">
          <w:t xml:space="preserve"> </w:t>
        </w:r>
        <w:r w:rsidR="007407D8">
          <w:t>and</w:t>
        </w:r>
      </w:ins>
      <w:r w:rsidR="007407D8">
        <w:t xml:space="preserve"> </w:t>
      </w:r>
      <w:r w:rsidR="009252F9" w:rsidRPr="00C4138C">
        <w:t>magical thinking</w:t>
      </w:r>
      <w:r w:rsidR="009252F9">
        <w:t xml:space="preserve"> load into a positive symptom factor, while</w:t>
      </w:r>
      <w:r w:rsidR="009252F9" w:rsidRPr="00C4138C">
        <w:t xml:space="preserve"> social withdrawal, affective flattening, and avolition</w:t>
      </w:r>
      <w:r w:rsidR="009252F9">
        <w:t xml:space="preserve"> load into a negative symptom factor (</w:t>
      </w:r>
      <w:r w:rsidR="009252F9" w:rsidRPr="0050083C">
        <w:rPr>
          <w:noProof/>
        </w:rPr>
        <w:t>Schlier</w:t>
      </w:r>
      <w:r w:rsidR="009252F9">
        <w:t xml:space="preserve"> et al., 2015). </w:t>
      </w:r>
    </w:p>
    <w:p w14:paraId="0520C6C4" w14:textId="5731493F" w:rsidR="009252F9" w:rsidRPr="00C4138C" w:rsidRDefault="009C7795" w:rsidP="009C7795">
      <w:pPr>
        <w:ind w:firstLine="0"/>
      </w:pPr>
      <w:r>
        <w:tab/>
      </w:r>
      <w:r w:rsidR="009252F9">
        <w:t xml:space="preserve">A </w:t>
      </w:r>
      <w:del w:id="294" w:author="Author" w:date="2018-03-27T13:07:00Z">
        <w:r w:rsidR="009252F9">
          <w:delText>9</w:delText>
        </w:r>
      </w:del>
      <w:ins w:id="295" w:author="Author" w:date="2018-03-27T13:07:00Z">
        <w:r w:rsidR="006C3110">
          <w:t>nine</w:t>
        </w:r>
      </w:ins>
      <w:r w:rsidR="009252F9">
        <w:t xml:space="preserve">-item </w:t>
      </w:r>
      <w:r w:rsidR="009252F9" w:rsidRPr="00C4138C">
        <w:t>Patient Health Questionnaire-9 (PHQ-9</w:t>
      </w:r>
      <w:r w:rsidR="009252F9">
        <w:t xml:space="preserve">; </w:t>
      </w:r>
      <w:r w:rsidR="009252F9" w:rsidRPr="00C4138C">
        <w:fldChar w:fldCharType="begin"/>
      </w:r>
      <w:r w:rsidR="00A666E5">
        <w:instrText xml:space="preserve"> ADDIN ZOTERO_ITEM CSL_CITATION {"citationID":"2fe4eumj4d","properties":{"formattedCitation":"(Kroenke, Spitzer, &amp; Williams, 2001)","plainCitation":"(Kroenke, Spitzer, &amp; Williams, 2001)"},"citationItems":[{"id":417,"uris":["http://zotero.org/users/1509854/items/4SP44H6P"],"uri":["http://zotero.org/users/1509854/items/4SP44H6P"],"itemData":{"id":417,"type":"article-journal","title":"The PHQ-9","container-title":"Journal of General Internal Medicine","page":"606-613","volume":"16","issue":"9","source":"PubMed Central","abstract":"OBJECTIVE\nWhile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tool.","DOI":"10.1046/j.1525-1497.2001.016009606.x","ISSN":"0884-8734","note":"PMID: 11556941\nPMCID: PMC1495268","journalAbbreviation":"J Gen Intern Med","author":[{"family":"Kroenke","given":"Kurt"},{"family":"Spitzer","given":"Robert L"},{"family":"Williams","given":"Janet B W"}],"issued":{"date-parts":[["2001",9]]}}}],"schema":"https://github.com/citation-style-language/schema/raw/master/csl-citation.json"} </w:instrText>
      </w:r>
      <w:r w:rsidR="009252F9" w:rsidRPr="00C4138C">
        <w:fldChar w:fldCharType="separate"/>
      </w:r>
      <w:del w:id="296" w:author="Author" w:date="2018-03-27T13:24:00Z">
        <w:r w:rsidR="00A666E5" w:rsidRPr="00A666E5" w:rsidDel="00FF6B66">
          <w:rPr>
            <w:rFonts w:cs="Times"/>
          </w:rPr>
          <w:delText>(</w:delText>
        </w:r>
      </w:del>
      <w:r w:rsidR="00A666E5" w:rsidRPr="00A666E5">
        <w:rPr>
          <w:rFonts w:cs="Times"/>
        </w:rPr>
        <w:t>Kroenke, Spitzer, &amp; Williams, 2001)</w:t>
      </w:r>
      <w:r w:rsidR="009252F9" w:rsidRPr="00C4138C">
        <w:fldChar w:fldCharType="end"/>
      </w:r>
      <w:r w:rsidR="009252F9">
        <w:t xml:space="preserve"> was used to measure depression symptoms. A </w:t>
      </w:r>
      <w:del w:id="297" w:author="Author" w:date="2018-03-27T13:07:00Z">
        <w:r w:rsidR="009252F9">
          <w:delText>7</w:delText>
        </w:r>
      </w:del>
      <w:ins w:id="298" w:author="Author" w:date="2018-03-27T13:07:00Z">
        <w:r w:rsidR="006C3110">
          <w:t>seven</w:t>
        </w:r>
      </w:ins>
      <w:r w:rsidR="009252F9">
        <w:t>-item Generalized Anxiety Disorder-7 scale (GAD-7; Spitzer, Kroenke, Williams, &amp; Löwe, 2006) was used to measure anxiety symptoms.</w:t>
      </w:r>
      <w:r w:rsidR="000C37C6">
        <w:t xml:space="preserve"> On</w:t>
      </w:r>
      <w:r w:rsidR="009252F9">
        <w:t xml:space="preserve"> </w:t>
      </w:r>
      <w:r w:rsidR="000C37C6">
        <w:t>b</w:t>
      </w:r>
      <w:r w:rsidR="009252F9" w:rsidRPr="00C4138C">
        <w:t>oth scales</w:t>
      </w:r>
      <w:r w:rsidR="000C37C6">
        <w:t>, participants</w:t>
      </w:r>
      <w:r w:rsidR="009252F9" w:rsidRPr="00C4138C">
        <w:t xml:space="preserve"> </w:t>
      </w:r>
      <w:r w:rsidR="009252F9">
        <w:t xml:space="preserve">were asked to rate the presence of the symptoms during the past four weeks on a </w:t>
      </w:r>
      <w:del w:id="299" w:author="Author" w:date="2018-03-27T13:07:00Z">
        <w:r w:rsidR="009252F9">
          <w:delText>4</w:delText>
        </w:r>
      </w:del>
      <w:ins w:id="300" w:author="Author" w:date="2018-03-27T13:07:00Z">
        <w:r w:rsidR="006C3110">
          <w:t>four</w:t>
        </w:r>
      </w:ins>
      <w:r w:rsidR="009252F9">
        <w:t xml:space="preserve">-point Likert scale </w:t>
      </w:r>
      <w:r w:rsidR="009252F9" w:rsidRPr="00C4138C">
        <w:t>(1 = not at all to 4 = nearly every day)</w:t>
      </w:r>
      <w:r w:rsidR="009252F9">
        <w:t xml:space="preserve">. Both scales </w:t>
      </w:r>
      <w:r w:rsidR="009252F9" w:rsidRPr="0050083C">
        <w:rPr>
          <w:noProof/>
        </w:rPr>
        <w:t>are based</w:t>
      </w:r>
      <w:r w:rsidR="009252F9">
        <w:t xml:space="preserve"> on the DSM-IV criteria. The published Indonesian versions of the questionnaires were used (available in </w:t>
      </w:r>
      <w:hyperlink r:id="rId10" w:history="1">
        <w:r w:rsidR="009252F9" w:rsidRPr="005F4CCB">
          <w:rPr>
            <w:rStyle w:val="Hyperlink"/>
          </w:rPr>
          <w:t>www.phqscreeners.com</w:t>
        </w:r>
      </w:hyperlink>
      <w:r w:rsidR="009252F9">
        <w:t xml:space="preserve">). </w:t>
      </w:r>
    </w:p>
    <w:p w14:paraId="5575F789" w14:textId="77777777" w:rsidR="009252F9" w:rsidRDefault="009252F9" w:rsidP="009C7795"/>
    <w:p w14:paraId="29A634AA" w14:textId="77777777" w:rsidR="00F078E2" w:rsidRPr="00C4138C" w:rsidRDefault="00F078E2" w:rsidP="009C7795">
      <w:pPr>
        <w:pStyle w:val="Heading2"/>
        <w:contextualSpacing/>
      </w:pPr>
      <w:r w:rsidRPr="00C4138C">
        <w:lastRenderedPageBreak/>
        <w:t xml:space="preserve">2.3. </w:t>
      </w:r>
      <w:r w:rsidR="008264E5">
        <w:t xml:space="preserve">Statistical </w:t>
      </w:r>
      <w:r w:rsidRPr="00C4138C">
        <w:t>Analyses</w:t>
      </w:r>
    </w:p>
    <w:p w14:paraId="683F14D4" w14:textId="1A0D114C" w:rsidR="005F2529" w:rsidRDefault="009C7795" w:rsidP="009C7795">
      <w:pPr>
        <w:ind w:firstLine="0"/>
        <w:contextualSpacing/>
        <w:rPr>
          <w:rFonts w:ascii="Times New Roman" w:hAnsi="Times New Roman" w:cs="Times New Roman"/>
        </w:rPr>
      </w:pPr>
      <w:r>
        <w:rPr>
          <w:rFonts w:ascii="Times New Roman" w:hAnsi="Times New Roman" w:cs="Times New Roman"/>
        </w:rPr>
        <w:tab/>
      </w:r>
      <w:r w:rsidR="005F2529" w:rsidRPr="00FC55C0">
        <w:rPr>
          <w:rFonts w:ascii="Times New Roman" w:hAnsi="Times New Roman" w:cs="Times New Roman"/>
          <w:noProof/>
        </w:rPr>
        <w:t>All data were analyzed using SPSS version 20.</w:t>
      </w:r>
      <w:r w:rsidR="005F2529" w:rsidRPr="001F2B9D">
        <w:rPr>
          <w:rFonts w:ascii="Times New Roman" w:hAnsi="Times New Roman" w:cs="Times New Roman"/>
        </w:rPr>
        <w:t xml:space="preserve"> All tests </w:t>
      </w:r>
      <w:r w:rsidR="005F2529" w:rsidRPr="0050083C">
        <w:rPr>
          <w:rFonts w:ascii="Times New Roman" w:hAnsi="Times New Roman" w:cs="Times New Roman"/>
          <w:noProof/>
        </w:rPr>
        <w:t>were set</w:t>
      </w:r>
      <w:r w:rsidR="005F2529" w:rsidRPr="001F2B9D">
        <w:rPr>
          <w:rFonts w:ascii="Times New Roman" w:hAnsi="Times New Roman" w:cs="Times New Roman"/>
        </w:rPr>
        <w:t xml:space="preserve"> as </w:t>
      </w:r>
      <w:r w:rsidR="008B2685" w:rsidRPr="005C7CFA">
        <w:rPr>
          <w:rFonts w:ascii="Times New Roman" w:hAnsi="Times New Roman" w:cs="Times New Roman"/>
          <w:noProof/>
        </w:rPr>
        <w:t xml:space="preserve">a </w:t>
      </w:r>
      <w:r w:rsidR="005F2529" w:rsidRPr="005C7CFA">
        <w:rPr>
          <w:rFonts w:ascii="Times New Roman" w:hAnsi="Times New Roman" w:cs="Times New Roman"/>
          <w:noProof/>
        </w:rPr>
        <w:t>two-tailed</w:t>
      </w:r>
      <w:r w:rsidR="005F2529" w:rsidRPr="001F2B9D">
        <w:rPr>
          <w:rFonts w:ascii="Times New Roman" w:hAnsi="Times New Roman" w:cs="Times New Roman"/>
        </w:rPr>
        <w:t xml:space="preserve"> test, with </w:t>
      </w:r>
      <w:del w:id="301" w:author="Author" w:date="2018-03-27T13:07:00Z">
        <w:r w:rsidR="005F2529" w:rsidRPr="001F2B9D">
          <w:rPr>
            <w:rFonts w:ascii="Times New Roman" w:hAnsi="Times New Roman" w:cs="Times New Roman"/>
          </w:rPr>
          <w:delText>Level</w:delText>
        </w:r>
      </w:del>
      <w:ins w:id="302" w:author="Author" w:date="2018-03-27T13:07:00Z">
        <w:r w:rsidR="006C3110">
          <w:rPr>
            <w:rFonts w:ascii="Times New Roman" w:hAnsi="Times New Roman" w:cs="Times New Roman"/>
          </w:rPr>
          <w:t>l</w:t>
        </w:r>
        <w:r w:rsidR="005F2529" w:rsidRPr="001F2B9D">
          <w:rPr>
            <w:rFonts w:ascii="Times New Roman" w:hAnsi="Times New Roman" w:cs="Times New Roman"/>
          </w:rPr>
          <w:t>evel</w:t>
        </w:r>
      </w:ins>
      <w:r w:rsidR="005F2529" w:rsidRPr="001F2B9D">
        <w:rPr>
          <w:rFonts w:ascii="Times New Roman" w:hAnsi="Times New Roman" w:cs="Times New Roman"/>
        </w:rPr>
        <w:t xml:space="preserve"> of </w:t>
      </w:r>
      <w:del w:id="303" w:author="Author" w:date="2018-03-27T13:07:00Z">
        <w:r w:rsidR="005F2529" w:rsidRPr="001F2B9D">
          <w:rPr>
            <w:rFonts w:ascii="Times New Roman" w:hAnsi="Times New Roman" w:cs="Times New Roman"/>
          </w:rPr>
          <w:delText>Significance (LOS)</w:delText>
        </w:r>
      </w:del>
      <w:ins w:id="304" w:author="Author" w:date="2018-03-27T13:07:00Z">
        <w:r w:rsidR="006C3110">
          <w:rPr>
            <w:rFonts w:ascii="Times New Roman" w:hAnsi="Times New Roman" w:cs="Times New Roman"/>
          </w:rPr>
          <w:t>s</w:t>
        </w:r>
        <w:r w:rsidR="005F2529" w:rsidRPr="001F2B9D">
          <w:rPr>
            <w:rFonts w:ascii="Times New Roman" w:hAnsi="Times New Roman" w:cs="Times New Roman"/>
          </w:rPr>
          <w:t>ignificance</w:t>
        </w:r>
      </w:ins>
      <w:r w:rsidR="005F2529" w:rsidRPr="001F2B9D">
        <w:rPr>
          <w:rFonts w:ascii="Times New Roman" w:hAnsi="Times New Roman" w:cs="Times New Roman"/>
        </w:rPr>
        <w:t xml:space="preserve"> set at </w:t>
      </w:r>
      <w:r w:rsidR="005F2529" w:rsidRPr="001F2B9D">
        <w:rPr>
          <w:rFonts w:ascii="Times New Roman" w:hAnsi="Times New Roman" w:cs="Times New Roman"/>
          <w:i/>
          <w:iCs/>
        </w:rPr>
        <w:t>p</w:t>
      </w:r>
      <w:r w:rsidR="00653085">
        <w:rPr>
          <w:rFonts w:ascii="Times New Roman" w:hAnsi="Times New Roman" w:cs="Times New Roman"/>
          <w:i/>
          <w:iCs/>
        </w:rPr>
        <w:t xml:space="preserve"> </w:t>
      </w:r>
      <w:r w:rsidR="005F2529" w:rsidRPr="001F2B9D">
        <w:rPr>
          <w:rFonts w:ascii="Times New Roman" w:hAnsi="Times New Roman" w:cs="Times New Roman"/>
          <w:i/>
          <w:iCs/>
        </w:rPr>
        <w:t>&lt;</w:t>
      </w:r>
      <w:r w:rsidR="00653085">
        <w:rPr>
          <w:rFonts w:ascii="Times New Roman" w:hAnsi="Times New Roman" w:cs="Times New Roman"/>
          <w:i/>
          <w:iCs/>
        </w:rPr>
        <w:t xml:space="preserve"> </w:t>
      </w:r>
      <w:r w:rsidR="005F2529" w:rsidRPr="001F2B9D">
        <w:rPr>
          <w:rFonts w:ascii="Times New Roman" w:hAnsi="Times New Roman" w:cs="Times New Roman"/>
        </w:rPr>
        <w:t xml:space="preserve">.05. </w:t>
      </w:r>
      <w:r w:rsidR="005F2529" w:rsidRPr="00FE41AD">
        <w:rPr>
          <w:rFonts w:ascii="Times New Roman" w:hAnsi="Times New Roman" w:cs="Times New Roman"/>
          <w:noProof/>
        </w:rPr>
        <w:t>T-test</w:t>
      </w:r>
      <w:r w:rsidR="005F2529" w:rsidRPr="001F2B9D">
        <w:rPr>
          <w:rFonts w:ascii="Times New Roman" w:hAnsi="Times New Roman" w:cs="Times New Roman"/>
        </w:rPr>
        <w:t xml:space="preserve"> was performed to compare urban and non-urban groups on continuous variables, such as age, income, loneliness, bullying</w:t>
      </w:r>
      <w:r w:rsidR="00BD225B">
        <w:rPr>
          <w:rFonts w:ascii="Times New Roman" w:hAnsi="Times New Roman" w:cs="Times New Roman"/>
        </w:rPr>
        <w:t xml:space="preserve"> </w:t>
      </w:r>
      <w:ins w:id="305" w:author="Author" w:date="2018-03-27T13:07:00Z">
        <w:r w:rsidR="00BD225B">
          <w:rPr>
            <w:rFonts w:ascii="Times New Roman" w:hAnsi="Times New Roman" w:cs="Times New Roman"/>
          </w:rPr>
          <w:t>victim</w:t>
        </w:r>
        <w:r w:rsidR="005F2529" w:rsidRPr="001F2B9D">
          <w:rPr>
            <w:rFonts w:ascii="Times New Roman" w:hAnsi="Times New Roman" w:cs="Times New Roman"/>
          </w:rPr>
          <w:t xml:space="preserve"> </w:t>
        </w:r>
      </w:ins>
      <w:r w:rsidR="005F2529" w:rsidRPr="001F2B9D">
        <w:rPr>
          <w:rFonts w:ascii="Times New Roman" w:hAnsi="Times New Roman" w:cs="Times New Roman"/>
        </w:rPr>
        <w:t>experience, abusive experience, negative schema, and symptoms of psycho</w:t>
      </w:r>
      <w:r w:rsidR="00E162C8">
        <w:rPr>
          <w:rFonts w:ascii="Times New Roman" w:hAnsi="Times New Roman" w:cs="Times New Roman"/>
        </w:rPr>
        <w:t>sis</w:t>
      </w:r>
      <w:r w:rsidR="005F2529" w:rsidRPr="001F2B9D">
        <w:rPr>
          <w:rFonts w:ascii="Times New Roman" w:hAnsi="Times New Roman" w:cs="Times New Roman"/>
        </w:rPr>
        <w:t xml:space="preserve">, depression, and anxiety. </w:t>
      </w:r>
      <w:r w:rsidR="005F2529" w:rsidRPr="00FC55C0">
        <w:rPr>
          <w:rFonts w:ascii="Times New Roman" w:hAnsi="Times New Roman" w:cs="Times New Roman"/>
          <w:noProof/>
        </w:rPr>
        <w:t>Mann</w:t>
      </w:r>
      <w:del w:id="306" w:author="Author" w:date="2018-03-27T13:07:00Z">
        <w:r w:rsidR="005F2529" w:rsidRPr="00FC55C0">
          <w:rPr>
            <w:rFonts w:ascii="Times New Roman" w:hAnsi="Times New Roman" w:cs="Times New Roman"/>
            <w:noProof/>
          </w:rPr>
          <w:delText>-</w:delText>
        </w:r>
      </w:del>
      <w:ins w:id="307" w:author="Author" w:date="2018-03-27T13:07:00Z">
        <w:r w:rsidR="006C3110">
          <w:rPr>
            <w:rFonts w:ascii="Times New Roman" w:hAnsi="Times New Roman" w:cs="Times New Roman"/>
            <w:noProof/>
          </w:rPr>
          <w:t>–</w:t>
        </w:r>
      </w:ins>
      <w:r w:rsidR="005F2529" w:rsidRPr="00FC55C0">
        <w:rPr>
          <w:rFonts w:ascii="Times New Roman" w:hAnsi="Times New Roman" w:cs="Times New Roman"/>
          <w:noProof/>
        </w:rPr>
        <w:t xml:space="preserve">Whitney U </w:t>
      </w:r>
      <w:del w:id="308" w:author="Author" w:date="2018-03-27T13:07:00Z">
        <w:r w:rsidR="005F2529" w:rsidRPr="00FC55C0">
          <w:rPr>
            <w:rFonts w:ascii="Times New Roman" w:hAnsi="Times New Roman" w:cs="Times New Roman"/>
            <w:noProof/>
          </w:rPr>
          <w:delText>Test</w:delText>
        </w:r>
      </w:del>
      <w:ins w:id="309" w:author="Author" w:date="2018-03-27T13:07:00Z">
        <w:r w:rsidR="006C3110">
          <w:rPr>
            <w:rFonts w:ascii="Times New Roman" w:hAnsi="Times New Roman" w:cs="Times New Roman"/>
            <w:noProof/>
          </w:rPr>
          <w:t>t</w:t>
        </w:r>
        <w:r w:rsidR="005F2529" w:rsidRPr="00FC55C0">
          <w:rPr>
            <w:rFonts w:ascii="Times New Roman" w:hAnsi="Times New Roman" w:cs="Times New Roman"/>
            <w:noProof/>
          </w:rPr>
          <w:t>est</w:t>
        </w:r>
      </w:ins>
      <w:r w:rsidR="005F2529" w:rsidRPr="00FC55C0">
        <w:rPr>
          <w:rFonts w:ascii="Times New Roman" w:hAnsi="Times New Roman" w:cs="Times New Roman"/>
          <w:noProof/>
        </w:rPr>
        <w:t xml:space="preserve"> was performed to compare groups</w:t>
      </w:r>
      <w:r w:rsidR="005F2529" w:rsidRPr="001F2B9D">
        <w:rPr>
          <w:rFonts w:ascii="Times New Roman" w:hAnsi="Times New Roman" w:cs="Times New Roman"/>
        </w:rPr>
        <w:t xml:space="preserve"> on ordinal variable</w:t>
      </w:r>
      <w:r w:rsidR="005F2529">
        <w:rPr>
          <w:rFonts w:ascii="Times New Roman" w:hAnsi="Times New Roman" w:cs="Times New Roman"/>
        </w:rPr>
        <w:t>s</w:t>
      </w:r>
      <w:r w:rsidR="005F2529" w:rsidRPr="001F2B9D">
        <w:rPr>
          <w:rFonts w:ascii="Times New Roman" w:hAnsi="Times New Roman" w:cs="Times New Roman"/>
        </w:rPr>
        <w:t xml:space="preserve">, such as education, job, and </w:t>
      </w:r>
      <w:commentRangeStart w:id="310"/>
      <w:r w:rsidR="005F2529" w:rsidRPr="00F24F0C">
        <w:rPr>
          <w:rFonts w:ascii="Times New Roman" w:hAnsi="Times New Roman" w:cs="Times New Roman"/>
          <w:highlight w:val="yellow"/>
        </w:rPr>
        <w:t>SES</w:t>
      </w:r>
      <w:commentRangeEnd w:id="310"/>
      <w:r w:rsidR="00390933">
        <w:rPr>
          <w:rStyle w:val="CommentReference"/>
        </w:rPr>
        <w:commentReference w:id="310"/>
      </w:r>
      <w:r w:rsidR="005F2529" w:rsidRPr="001F2B9D">
        <w:rPr>
          <w:rFonts w:ascii="Times New Roman" w:hAnsi="Times New Roman" w:cs="Times New Roman"/>
        </w:rPr>
        <w:t>.</w:t>
      </w:r>
      <w:r w:rsidR="005F2529">
        <w:rPr>
          <w:rFonts w:ascii="Times New Roman" w:hAnsi="Times New Roman" w:cs="Times New Roman"/>
        </w:rPr>
        <w:t xml:space="preserve"> </w:t>
      </w:r>
      <w:r w:rsidR="005F2529" w:rsidRPr="001F2B9D">
        <w:rPr>
          <w:rFonts w:ascii="Times New Roman" w:hAnsi="Times New Roman" w:cs="Times New Roman"/>
        </w:rPr>
        <w:t xml:space="preserve">Sex, </w:t>
      </w:r>
      <w:r w:rsidR="008B2685" w:rsidRPr="008B2685">
        <w:rPr>
          <w:rFonts w:ascii="Times New Roman" w:hAnsi="Times New Roman" w:cs="Times New Roman"/>
          <w:noProof/>
        </w:rPr>
        <w:t>life</w:t>
      </w:r>
      <w:r w:rsidR="005F2529" w:rsidRPr="008B2685">
        <w:rPr>
          <w:rFonts w:ascii="Times New Roman" w:hAnsi="Times New Roman" w:cs="Times New Roman"/>
          <w:noProof/>
        </w:rPr>
        <w:t>time</w:t>
      </w:r>
      <w:r w:rsidR="005F2529" w:rsidRPr="001F2B9D">
        <w:rPr>
          <w:rFonts w:ascii="Times New Roman" w:hAnsi="Times New Roman" w:cs="Times New Roman"/>
        </w:rPr>
        <w:t xml:space="preserve"> mental health diagnosis, and </w:t>
      </w:r>
      <w:r w:rsidR="005F2529" w:rsidRPr="008B2685">
        <w:rPr>
          <w:rFonts w:ascii="Times New Roman" w:hAnsi="Times New Roman" w:cs="Times New Roman"/>
          <w:noProof/>
        </w:rPr>
        <w:t>li</w:t>
      </w:r>
      <w:r w:rsidR="008B2685" w:rsidRPr="008B2685">
        <w:rPr>
          <w:rFonts w:ascii="Times New Roman" w:hAnsi="Times New Roman" w:cs="Times New Roman"/>
          <w:noProof/>
        </w:rPr>
        <w:t>fe</w:t>
      </w:r>
      <w:r w:rsidR="005F2529" w:rsidRPr="008B2685">
        <w:rPr>
          <w:rFonts w:ascii="Times New Roman" w:hAnsi="Times New Roman" w:cs="Times New Roman"/>
          <w:noProof/>
        </w:rPr>
        <w:t>time</w:t>
      </w:r>
      <w:r w:rsidR="005F2529" w:rsidRPr="001F2B9D">
        <w:rPr>
          <w:rFonts w:ascii="Times New Roman" w:hAnsi="Times New Roman" w:cs="Times New Roman"/>
        </w:rPr>
        <w:t xml:space="preserve"> schizophrenia or other psychosis diagnoses were analyzed using Pearson’s </w:t>
      </w:r>
      <w:del w:id="311" w:author="Author" w:date="2018-03-27T13:07:00Z">
        <w:r w:rsidR="008B2685">
          <w:rPr>
            <w:rFonts w:ascii="Times New Roman" w:hAnsi="Times New Roman" w:cs="Times New Roman"/>
            <w:noProof/>
          </w:rPr>
          <w:delText>Chi</w:delText>
        </w:r>
      </w:del>
      <w:ins w:id="312" w:author="Author" w:date="2018-03-27T13:07:00Z">
        <w:r w:rsidR="006C3110">
          <w:rPr>
            <w:rFonts w:ascii="Times New Roman" w:hAnsi="Times New Roman" w:cs="Times New Roman"/>
            <w:noProof/>
          </w:rPr>
          <w:t>c</w:t>
        </w:r>
        <w:r w:rsidR="008B2685">
          <w:rPr>
            <w:rFonts w:ascii="Times New Roman" w:hAnsi="Times New Roman" w:cs="Times New Roman"/>
            <w:noProof/>
          </w:rPr>
          <w:t>hi</w:t>
        </w:r>
      </w:ins>
      <w:r w:rsidR="008B2685">
        <w:rPr>
          <w:rFonts w:ascii="Times New Roman" w:hAnsi="Times New Roman" w:cs="Times New Roman"/>
          <w:noProof/>
        </w:rPr>
        <w:t>-s</w:t>
      </w:r>
      <w:r w:rsidR="005F2529" w:rsidRPr="008B2685">
        <w:rPr>
          <w:rFonts w:ascii="Times New Roman" w:hAnsi="Times New Roman" w:cs="Times New Roman"/>
          <w:noProof/>
        </w:rPr>
        <w:t>quare</w:t>
      </w:r>
      <w:r w:rsidR="005F2529" w:rsidRPr="001F2B9D">
        <w:rPr>
          <w:rFonts w:ascii="Times New Roman" w:hAnsi="Times New Roman" w:cs="Times New Roman"/>
        </w:rPr>
        <w:t xml:space="preserve">. </w:t>
      </w:r>
    </w:p>
    <w:p w14:paraId="570EF643" w14:textId="77777777" w:rsidR="00F078E2" w:rsidRPr="00C4138C" w:rsidRDefault="00F078E2" w:rsidP="009C7795">
      <w:pPr>
        <w:pStyle w:val="Heading1"/>
        <w:contextualSpacing/>
      </w:pPr>
      <w:r w:rsidRPr="00C4138C">
        <w:t>3. Results</w:t>
      </w:r>
    </w:p>
    <w:p w14:paraId="740A3BBB" w14:textId="77777777" w:rsidR="00F078E2" w:rsidRPr="00C4138C" w:rsidRDefault="00F078E2" w:rsidP="009C7795">
      <w:pPr>
        <w:pStyle w:val="Heading2"/>
        <w:contextualSpacing/>
      </w:pPr>
      <w:r w:rsidRPr="00C4138C">
        <w:t>3.1. Participant Characteristics</w:t>
      </w:r>
    </w:p>
    <w:p w14:paraId="47A27B81" w14:textId="3C293FB5" w:rsidR="001275DD" w:rsidRPr="00F32E48" w:rsidRDefault="0030716A" w:rsidP="00132EEE">
      <w:pPr>
        <w:ind w:firstLine="0"/>
        <w:contextualSpacing/>
        <w:rPr>
          <w:u w:val="single"/>
        </w:rPr>
      </w:pPr>
      <w:r w:rsidRPr="00C4138C">
        <w:t xml:space="preserve">The participants were </w:t>
      </w:r>
      <w:r>
        <w:t>29.55</w:t>
      </w:r>
      <w:r w:rsidRPr="00C4138C">
        <w:t xml:space="preserve"> years old on average</w:t>
      </w:r>
      <w:r w:rsidR="0050083C">
        <w:t>,</w:t>
      </w:r>
      <w:r w:rsidRPr="00C4138C">
        <w:t xml:space="preserve"> </w:t>
      </w:r>
      <w:r w:rsidRPr="0050083C">
        <w:rPr>
          <w:noProof/>
        </w:rPr>
        <w:t>and</w:t>
      </w:r>
      <w:r w:rsidRPr="00C4138C">
        <w:t xml:space="preserve"> </w:t>
      </w:r>
      <w:r>
        <w:t>74</w:t>
      </w:r>
      <w:r w:rsidR="00F129CC">
        <w:t>.8% were male. The largest socioeconomic category</w:t>
      </w:r>
      <w:r w:rsidR="00C87CF6">
        <w:t xml:space="preserve"> of the participants </w:t>
      </w:r>
      <w:del w:id="313" w:author="Author" w:date="2018-03-27T13:07:00Z">
        <w:r w:rsidR="00C87CF6">
          <w:delText>were</w:delText>
        </w:r>
      </w:del>
      <w:ins w:id="314" w:author="Author" w:date="2018-03-27T13:07:00Z">
        <w:r w:rsidR="006C3110">
          <w:t>was</w:t>
        </w:r>
      </w:ins>
      <w:r w:rsidR="006C3110">
        <w:t xml:space="preserve"> </w:t>
      </w:r>
      <w:r w:rsidR="00C87CF6">
        <w:t xml:space="preserve">university graduates (46.8%), </w:t>
      </w:r>
      <w:r w:rsidR="00F129CC">
        <w:t xml:space="preserve">working as a </w:t>
      </w:r>
      <w:r w:rsidR="00C87CF6">
        <w:t>trained or skilled worker (23.8%),</w:t>
      </w:r>
      <w:r w:rsidR="00F129CC">
        <w:t xml:space="preserve"> and</w:t>
      </w:r>
      <w:r w:rsidR="00C87CF6">
        <w:t xml:space="preserve"> had an income with a range of </w:t>
      </w:r>
      <w:r w:rsidR="003E565E">
        <w:t>Rp1,000,000</w:t>
      </w:r>
      <w:del w:id="315" w:author="Author" w:date="2018-03-27T13:07:00Z">
        <w:r w:rsidR="003E565E">
          <w:delText>-</w:delText>
        </w:r>
      </w:del>
      <w:ins w:id="316" w:author="Author" w:date="2018-03-27T13:07:00Z">
        <w:r w:rsidR="006C3110">
          <w:rPr>
            <w:rFonts w:cs="Times"/>
          </w:rPr>
          <w:t>–</w:t>
        </w:r>
      </w:ins>
      <w:r w:rsidR="003E565E">
        <w:t>Rp3,000,</w:t>
      </w:r>
      <w:r w:rsidR="00C87CF6" w:rsidRPr="00C87CF6">
        <w:t>000</w:t>
      </w:r>
      <w:r w:rsidR="00C87CF6">
        <w:t xml:space="preserve"> (36.7%)</w:t>
      </w:r>
      <w:r w:rsidR="00F129CC">
        <w:t xml:space="preserve">. </w:t>
      </w:r>
      <w:r w:rsidRPr="00C4138C">
        <w:t xml:space="preserve">Moreover, </w:t>
      </w:r>
      <w:r>
        <w:t>24.1</w:t>
      </w:r>
      <w:r w:rsidRPr="00C4138C">
        <w:t xml:space="preserve">% of the participants reported having a </w:t>
      </w:r>
      <w:commentRangeStart w:id="317"/>
      <w:r w:rsidR="008B2685" w:rsidRPr="00F24F0C">
        <w:rPr>
          <w:noProof/>
          <w:highlight w:val="yellow"/>
        </w:rPr>
        <w:t>life</w:t>
      </w:r>
      <w:r w:rsidRPr="00F24F0C">
        <w:rPr>
          <w:noProof/>
          <w:highlight w:val="yellow"/>
        </w:rPr>
        <w:t>time</w:t>
      </w:r>
      <w:r w:rsidRPr="00F24F0C">
        <w:rPr>
          <w:highlight w:val="yellow"/>
        </w:rPr>
        <w:t xml:space="preserve"> mental </w:t>
      </w:r>
      <w:ins w:id="318" w:author="Author" w:date="2018-03-27T13:07:00Z">
        <w:r w:rsidR="006C3110" w:rsidRPr="00F24F0C">
          <w:rPr>
            <w:highlight w:val="yellow"/>
          </w:rPr>
          <w:t xml:space="preserve">disorder </w:t>
        </w:r>
      </w:ins>
      <w:r w:rsidRPr="00F24F0C">
        <w:rPr>
          <w:highlight w:val="yellow"/>
        </w:rPr>
        <w:t>diagnosis</w:t>
      </w:r>
      <w:commentRangeEnd w:id="317"/>
      <w:r w:rsidR="00A14482">
        <w:rPr>
          <w:rStyle w:val="CommentReference"/>
        </w:rPr>
        <w:commentReference w:id="317"/>
      </w:r>
      <w:ins w:id="319" w:author="Author" w:date="2018-03-27T13:07:00Z">
        <w:r w:rsidR="006C3110">
          <w:t>,</w:t>
        </w:r>
      </w:ins>
      <w:r w:rsidRPr="00C4138C">
        <w:t xml:space="preserve"> and </w:t>
      </w:r>
      <w:r w:rsidR="00D43FFA">
        <w:t>1.1</w:t>
      </w:r>
      <w:r w:rsidRPr="00C4138C">
        <w:t xml:space="preserve">% participants reported </w:t>
      </w:r>
      <w:del w:id="320" w:author="Author" w:date="2018-03-27T13:07:00Z">
        <w:r w:rsidRPr="00C4138C">
          <w:delText>to have</w:delText>
        </w:r>
      </w:del>
      <w:ins w:id="321" w:author="Author" w:date="2018-03-27T13:07:00Z">
        <w:r w:rsidRPr="00C4138C">
          <w:t>hav</w:t>
        </w:r>
        <w:r w:rsidR="006C3110">
          <w:t>ing</w:t>
        </w:r>
      </w:ins>
      <w:r w:rsidRPr="00C4138C">
        <w:t xml:space="preserve"> a </w:t>
      </w:r>
      <w:r w:rsidR="008B2685" w:rsidRPr="008B2685">
        <w:rPr>
          <w:noProof/>
        </w:rPr>
        <w:t>life</w:t>
      </w:r>
      <w:r w:rsidRPr="008B2685">
        <w:rPr>
          <w:noProof/>
        </w:rPr>
        <w:t>time</w:t>
      </w:r>
      <w:r w:rsidRPr="00C4138C">
        <w:t xml:space="preserve"> diagnosis of </w:t>
      </w:r>
      <w:del w:id="322" w:author="Author" w:date="2018-03-27T13:07:00Z">
        <w:r w:rsidRPr="00C4138C">
          <w:delText xml:space="preserve">a </w:delText>
        </w:r>
      </w:del>
      <w:r w:rsidR="00D43FFA">
        <w:t xml:space="preserve">schizophrenia or </w:t>
      </w:r>
      <w:ins w:id="323" w:author="Author" w:date="2018-03-27T13:07:00Z">
        <w:r w:rsidR="00883118">
          <w:t xml:space="preserve">a </w:t>
        </w:r>
      </w:ins>
      <w:r w:rsidRPr="00C4138C">
        <w:t>psychotic disorder</w:t>
      </w:r>
      <w:r w:rsidR="00132EEE">
        <w:t xml:space="preserve">. </w:t>
      </w:r>
      <w:r w:rsidR="00132EEE" w:rsidRPr="00F129CC">
        <w:rPr>
          <w:u w:val="single"/>
        </w:rPr>
        <w:t xml:space="preserve">Approximately half of the participants lived in </w:t>
      </w:r>
      <w:r w:rsidR="00E17AC2">
        <w:rPr>
          <w:u w:val="single"/>
        </w:rPr>
        <w:t xml:space="preserve">urban areas </w:t>
      </w:r>
      <w:r w:rsidR="00132EEE" w:rsidRPr="00F129CC">
        <w:rPr>
          <w:u w:val="single"/>
        </w:rPr>
        <w:t>(n = 466, 56.1%).</w:t>
      </w:r>
      <w:r w:rsidR="00132EEE">
        <w:t xml:space="preserve"> </w:t>
      </w:r>
      <w:r w:rsidR="00F129CC" w:rsidRPr="00F32E48">
        <w:rPr>
          <w:u w:val="single"/>
        </w:rPr>
        <w:t xml:space="preserve">When comparing urban </w:t>
      </w:r>
      <w:del w:id="324" w:author="Author" w:date="2018-03-27T13:07:00Z">
        <w:r w:rsidR="00F129CC" w:rsidRPr="00F32E48">
          <w:rPr>
            <w:u w:val="single"/>
          </w:rPr>
          <w:delText>vs</w:delText>
        </w:r>
      </w:del>
      <w:ins w:id="325" w:author="Author" w:date="2018-03-27T13:07:00Z">
        <w:r w:rsidR="00F129CC" w:rsidRPr="00F32E48">
          <w:rPr>
            <w:u w:val="single"/>
          </w:rPr>
          <w:t>v</w:t>
        </w:r>
        <w:r w:rsidR="006C3110">
          <w:rPr>
            <w:u w:val="single"/>
          </w:rPr>
          <w:t>ersus</w:t>
        </w:r>
      </w:ins>
      <w:r w:rsidR="00F129CC" w:rsidRPr="00F32E48">
        <w:rPr>
          <w:u w:val="single"/>
        </w:rPr>
        <w:t xml:space="preserve"> non-urban dwelling p</w:t>
      </w:r>
      <w:r w:rsidR="00F129CC" w:rsidRPr="00F32E48">
        <w:rPr>
          <w:rFonts w:ascii="Times New Roman" w:hAnsi="Times New Roman" w:cs="Times New Roman"/>
          <w:u w:val="single"/>
        </w:rPr>
        <w:t>articipants</w:t>
      </w:r>
      <w:ins w:id="326" w:author="Author" w:date="2018-03-27T13:07:00Z">
        <w:r w:rsidR="006C3110">
          <w:rPr>
            <w:rFonts w:ascii="Times New Roman" w:hAnsi="Times New Roman" w:cs="Times New Roman"/>
            <w:u w:val="single"/>
          </w:rPr>
          <w:t>,</w:t>
        </w:r>
      </w:ins>
      <w:r w:rsidR="00F129CC" w:rsidRPr="00F32E48">
        <w:rPr>
          <w:rFonts w:ascii="Times New Roman" w:hAnsi="Times New Roman" w:cs="Times New Roman"/>
          <w:u w:val="single"/>
        </w:rPr>
        <w:t xml:space="preserve"> we found that non-urban dwelling participants were significantly younger </w:t>
      </w:r>
      <w:r w:rsidR="009B71A7" w:rsidRPr="00F32E48">
        <w:rPr>
          <w:rFonts w:ascii="Times New Roman" w:hAnsi="Times New Roman" w:cs="Times New Roman"/>
          <w:u w:val="single"/>
        </w:rPr>
        <w:t>(</w:t>
      </w:r>
      <w:r w:rsidR="00F129CC" w:rsidRPr="00F32E48">
        <w:rPr>
          <w:rFonts w:ascii="Times New Roman" w:hAnsi="Times New Roman" w:cs="Times New Roman"/>
          <w:u w:val="single"/>
        </w:rPr>
        <w:t xml:space="preserve">age, </w:t>
      </w:r>
      <w:r w:rsidR="009B71A7" w:rsidRPr="00F32E48">
        <w:rPr>
          <w:rFonts w:ascii="Times New Roman" w:hAnsi="Times New Roman" w:cs="Times New Roman"/>
          <w:i/>
          <w:u w:val="single"/>
        </w:rPr>
        <w:t>t</w:t>
      </w:r>
      <w:del w:id="327" w:author="Author" w:date="2018-03-27T13:07:00Z">
        <w:r w:rsidR="009B71A7" w:rsidRPr="00F32E48">
          <w:rPr>
            <w:rFonts w:ascii="Times New Roman" w:hAnsi="Times New Roman" w:cs="Times New Roman"/>
            <w:u w:val="single"/>
          </w:rPr>
          <w:delText>(</w:delText>
        </w:r>
      </w:del>
      <w:ins w:id="328" w:author="Author" w:date="2018-03-27T13:07:00Z">
        <w:r w:rsidR="00883118">
          <w:rPr>
            <w:rFonts w:ascii="Times New Roman" w:hAnsi="Times New Roman" w:cs="Times New Roman"/>
            <w:u w:val="single"/>
          </w:rPr>
          <w:t>[</w:t>
        </w:r>
      </w:ins>
      <w:r w:rsidR="009B71A7" w:rsidRPr="00F32E48">
        <w:rPr>
          <w:rFonts w:ascii="Times New Roman" w:hAnsi="Times New Roman" w:cs="Times New Roman"/>
          <w:u w:val="single"/>
        </w:rPr>
        <w:t>680.460</w:t>
      </w:r>
      <w:del w:id="329" w:author="Author" w:date="2018-03-27T13:07:00Z">
        <w:r w:rsidR="009B71A7" w:rsidRPr="00F32E48">
          <w:rPr>
            <w:rFonts w:ascii="Times New Roman" w:hAnsi="Times New Roman" w:cs="Times New Roman"/>
            <w:u w:val="single"/>
          </w:rPr>
          <w:delText>)</w:delText>
        </w:r>
      </w:del>
      <w:ins w:id="330" w:author="Author" w:date="2018-03-27T13:07:00Z">
        <w:r w:rsidR="00883118">
          <w:rPr>
            <w:rFonts w:ascii="Times New Roman" w:hAnsi="Times New Roman" w:cs="Times New Roman"/>
            <w:u w:val="single"/>
          </w:rPr>
          <w:t>]</w:t>
        </w:r>
      </w:ins>
      <w:r w:rsidR="00883118" w:rsidRPr="00F32E48">
        <w:rPr>
          <w:rFonts w:ascii="Times New Roman" w:hAnsi="Times New Roman" w:cs="Times New Roman"/>
          <w:u w:val="single"/>
        </w:rPr>
        <w:t xml:space="preserve"> </w:t>
      </w:r>
      <w:r w:rsidR="009B71A7" w:rsidRPr="00F32E48">
        <w:rPr>
          <w:rFonts w:ascii="Times New Roman" w:hAnsi="Times New Roman" w:cs="Times New Roman"/>
          <w:u w:val="single"/>
        </w:rPr>
        <w:t xml:space="preserve">= -4.11, </w:t>
      </w:r>
      <w:r w:rsidR="009B71A7" w:rsidRPr="00F32E48">
        <w:rPr>
          <w:rFonts w:ascii="Times New Roman" w:hAnsi="Times New Roman" w:cs="Times New Roman"/>
          <w:i/>
          <w:u w:val="single"/>
        </w:rPr>
        <w:t xml:space="preserve">p </w:t>
      </w:r>
      <w:r w:rsidR="009B71A7" w:rsidRPr="00F32E48">
        <w:rPr>
          <w:rFonts w:ascii="Times New Roman" w:hAnsi="Times New Roman" w:cs="Times New Roman"/>
          <w:u w:val="single"/>
        </w:rPr>
        <w:t xml:space="preserve">&lt; .01), </w:t>
      </w:r>
      <w:r w:rsidR="00F129CC" w:rsidRPr="00F32E48">
        <w:rPr>
          <w:rFonts w:ascii="Times New Roman" w:hAnsi="Times New Roman" w:cs="Times New Roman"/>
          <w:u w:val="single"/>
        </w:rPr>
        <w:t>richer</w:t>
      </w:r>
      <w:r w:rsidR="009B71A7" w:rsidRPr="00F32E48">
        <w:rPr>
          <w:rFonts w:ascii="Times New Roman" w:hAnsi="Times New Roman" w:cs="Times New Roman"/>
          <w:u w:val="single"/>
        </w:rPr>
        <w:t xml:space="preserve"> (</w:t>
      </w:r>
      <w:r w:rsidR="00F129CC" w:rsidRPr="00F32E48">
        <w:rPr>
          <w:rFonts w:ascii="Times New Roman" w:hAnsi="Times New Roman" w:cs="Times New Roman"/>
          <w:u w:val="single"/>
        </w:rPr>
        <w:t xml:space="preserve">income, </w:t>
      </w:r>
      <w:r w:rsidR="009B71A7" w:rsidRPr="00F32E48">
        <w:rPr>
          <w:rFonts w:ascii="Times New Roman" w:hAnsi="Times New Roman" w:cs="Times New Roman"/>
          <w:i/>
          <w:u w:val="single"/>
        </w:rPr>
        <w:t>t</w:t>
      </w:r>
      <w:del w:id="331" w:author="Author" w:date="2018-03-27T13:07:00Z">
        <w:r w:rsidR="009B71A7" w:rsidRPr="00F32E48">
          <w:rPr>
            <w:rFonts w:ascii="Times New Roman" w:hAnsi="Times New Roman" w:cs="Times New Roman"/>
            <w:u w:val="single"/>
          </w:rPr>
          <w:delText>(</w:delText>
        </w:r>
      </w:del>
      <w:ins w:id="332" w:author="Author" w:date="2018-03-27T13:07:00Z">
        <w:r w:rsidR="00883118">
          <w:rPr>
            <w:rFonts w:ascii="Times New Roman" w:hAnsi="Times New Roman" w:cs="Times New Roman"/>
            <w:u w:val="single"/>
          </w:rPr>
          <w:t>[</w:t>
        </w:r>
      </w:ins>
      <w:r w:rsidR="009B71A7" w:rsidRPr="00F32E48">
        <w:rPr>
          <w:rFonts w:ascii="Times New Roman" w:hAnsi="Times New Roman" w:cs="Times New Roman"/>
          <w:u w:val="single"/>
        </w:rPr>
        <w:t>830</w:t>
      </w:r>
      <w:del w:id="333" w:author="Author" w:date="2018-03-27T13:07:00Z">
        <w:r w:rsidR="009B71A7" w:rsidRPr="00F32E48">
          <w:rPr>
            <w:rFonts w:ascii="Times New Roman" w:hAnsi="Times New Roman" w:cs="Times New Roman"/>
            <w:u w:val="single"/>
          </w:rPr>
          <w:delText>)</w:delText>
        </w:r>
      </w:del>
      <w:ins w:id="334" w:author="Author" w:date="2018-03-27T13:07:00Z">
        <w:r w:rsidR="00883118">
          <w:rPr>
            <w:rFonts w:ascii="Times New Roman" w:hAnsi="Times New Roman" w:cs="Times New Roman"/>
            <w:u w:val="single"/>
          </w:rPr>
          <w:t>]</w:t>
        </w:r>
      </w:ins>
      <w:r w:rsidR="00883118" w:rsidRPr="00F32E48">
        <w:rPr>
          <w:rFonts w:ascii="Times New Roman" w:hAnsi="Times New Roman" w:cs="Times New Roman"/>
          <w:u w:val="single"/>
        </w:rPr>
        <w:t xml:space="preserve"> </w:t>
      </w:r>
      <w:r w:rsidR="009B71A7" w:rsidRPr="00F32E48">
        <w:rPr>
          <w:rFonts w:ascii="Times New Roman" w:hAnsi="Times New Roman" w:cs="Times New Roman"/>
          <w:u w:val="single"/>
        </w:rPr>
        <w:t xml:space="preserve">= -2.49, </w:t>
      </w:r>
      <w:r w:rsidR="009B71A7" w:rsidRPr="00F32E48">
        <w:rPr>
          <w:rFonts w:ascii="Times New Roman" w:hAnsi="Times New Roman" w:cs="Times New Roman"/>
          <w:i/>
          <w:u w:val="single"/>
        </w:rPr>
        <w:t xml:space="preserve">p </w:t>
      </w:r>
      <w:r w:rsidR="009B71A7" w:rsidRPr="00F32E48">
        <w:rPr>
          <w:rFonts w:ascii="Times New Roman" w:hAnsi="Times New Roman" w:cs="Times New Roman"/>
          <w:u w:val="single"/>
        </w:rPr>
        <w:t xml:space="preserve">&lt; .05), </w:t>
      </w:r>
      <w:del w:id="335" w:author="Author" w:date="2018-03-27T13:26:00Z">
        <w:r w:rsidRPr="00F32E48" w:rsidDel="00FF6B66">
          <w:rPr>
            <w:rFonts w:ascii="Times New Roman" w:hAnsi="Times New Roman" w:cs="Times New Roman"/>
            <w:u w:val="single"/>
          </w:rPr>
          <w:delText xml:space="preserve"> </w:delText>
        </w:r>
      </w:del>
      <w:r w:rsidR="00F129CC" w:rsidRPr="00F32E48">
        <w:rPr>
          <w:rFonts w:ascii="Times New Roman" w:hAnsi="Times New Roman" w:cs="Times New Roman"/>
          <w:u w:val="single"/>
        </w:rPr>
        <w:t>more educated</w:t>
      </w:r>
      <w:r w:rsidR="009B71A7" w:rsidRPr="00F32E48">
        <w:rPr>
          <w:rFonts w:ascii="Times New Roman" w:hAnsi="Times New Roman" w:cs="Times New Roman"/>
          <w:u w:val="single"/>
        </w:rPr>
        <w:t xml:space="preserve"> (</w:t>
      </w:r>
      <w:r w:rsidR="00F129CC" w:rsidRPr="00F32E48">
        <w:rPr>
          <w:rFonts w:ascii="Times New Roman" w:hAnsi="Times New Roman" w:cs="Times New Roman"/>
          <w:u w:val="single"/>
        </w:rPr>
        <w:t xml:space="preserve">education, </w:t>
      </w:r>
      <w:r w:rsidR="009B71A7" w:rsidRPr="00F32E48">
        <w:rPr>
          <w:rFonts w:ascii="Times New Roman" w:hAnsi="Times New Roman" w:cs="Times New Roman"/>
          <w:i/>
          <w:u w:val="single"/>
        </w:rPr>
        <w:t>U</w:t>
      </w:r>
      <w:r w:rsidR="009B71A7" w:rsidRPr="00F32E48">
        <w:rPr>
          <w:rFonts w:ascii="Times New Roman" w:hAnsi="Times New Roman" w:cs="Times New Roman"/>
          <w:u w:val="single"/>
        </w:rPr>
        <w:t xml:space="preserve"> = 96,316.500, </w:t>
      </w:r>
      <w:r w:rsidR="009B71A7" w:rsidRPr="00F32E48">
        <w:rPr>
          <w:rFonts w:ascii="Times New Roman" w:hAnsi="Times New Roman" w:cs="Times New Roman"/>
          <w:i/>
          <w:u w:val="single"/>
        </w:rPr>
        <w:t>p</w:t>
      </w:r>
      <w:r w:rsidR="009B71A7" w:rsidRPr="00F32E48">
        <w:rPr>
          <w:rFonts w:ascii="Times New Roman" w:hAnsi="Times New Roman" w:cs="Times New Roman"/>
          <w:u w:val="single"/>
        </w:rPr>
        <w:t xml:space="preserve"> &lt; .01)</w:t>
      </w:r>
      <w:r w:rsidRPr="00F32E48">
        <w:rPr>
          <w:rFonts w:ascii="Times New Roman" w:hAnsi="Times New Roman" w:cs="Times New Roman"/>
          <w:u w:val="single"/>
        </w:rPr>
        <w:t xml:space="preserve">, and </w:t>
      </w:r>
      <w:r w:rsidR="00F129CC" w:rsidRPr="00F32E48">
        <w:rPr>
          <w:rFonts w:ascii="Times New Roman" w:hAnsi="Times New Roman" w:cs="Times New Roman"/>
          <w:u w:val="single"/>
        </w:rPr>
        <w:t>have overall higher SES</w:t>
      </w:r>
      <w:r w:rsidR="009B71A7" w:rsidRPr="00F32E48">
        <w:rPr>
          <w:rFonts w:ascii="Times New Roman" w:hAnsi="Times New Roman" w:cs="Times New Roman"/>
          <w:u w:val="single"/>
        </w:rPr>
        <w:t xml:space="preserve"> (</w:t>
      </w:r>
      <w:r w:rsidR="009B71A7" w:rsidRPr="00F32E48">
        <w:rPr>
          <w:rFonts w:ascii="Times New Roman" w:hAnsi="Times New Roman" w:cs="Times New Roman"/>
          <w:i/>
          <w:u w:val="single"/>
        </w:rPr>
        <w:t>U</w:t>
      </w:r>
      <w:r w:rsidR="00832E45" w:rsidRPr="00F32E48">
        <w:rPr>
          <w:rFonts w:ascii="Times New Roman" w:hAnsi="Times New Roman" w:cs="Times New Roman"/>
          <w:u w:val="single"/>
        </w:rPr>
        <w:t xml:space="preserve"> = 93,813.</w:t>
      </w:r>
      <w:r w:rsidR="009B71A7" w:rsidRPr="00F32E48">
        <w:rPr>
          <w:rFonts w:ascii="Times New Roman" w:hAnsi="Times New Roman" w:cs="Times New Roman"/>
          <w:u w:val="single"/>
        </w:rPr>
        <w:t xml:space="preserve">00, </w:t>
      </w:r>
      <w:r w:rsidR="009B71A7" w:rsidRPr="00F32E48">
        <w:rPr>
          <w:rFonts w:ascii="Times New Roman" w:hAnsi="Times New Roman" w:cs="Times New Roman"/>
          <w:i/>
          <w:u w:val="single"/>
        </w:rPr>
        <w:t>p</w:t>
      </w:r>
      <w:r w:rsidR="00832E45" w:rsidRPr="00F32E48">
        <w:rPr>
          <w:rFonts w:ascii="Times New Roman" w:hAnsi="Times New Roman" w:cs="Times New Roman"/>
          <w:u w:val="single"/>
        </w:rPr>
        <w:t xml:space="preserve"> &lt; .05</w:t>
      </w:r>
      <w:r w:rsidR="009B71A7" w:rsidRPr="00F32E48">
        <w:rPr>
          <w:rFonts w:ascii="Times New Roman" w:hAnsi="Times New Roman" w:cs="Times New Roman"/>
          <w:u w:val="single"/>
        </w:rPr>
        <w:t>)</w:t>
      </w:r>
      <w:r w:rsidRPr="00F32E48">
        <w:rPr>
          <w:rFonts w:ascii="Times New Roman" w:hAnsi="Times New Roman" w:cs="Times New Roman"/>
          <w:u w:val="single"/>
        </w:rPr>
        <w:t xml:space="preserve">. </w:t>
      </w:r>
      <w:del w:id="336" w:author="Author" w:date="2018-03-27T13:07:00Z">
        <w:r w:rsidR="00F129CC" w:rsidRPr="00F32E48">
          <w:rPr>
            <w:rFonts w:ascii="Times New Roman" w:hAnsi="Times New Roman" w:cs="Times New Roman"/>
            <w:u w:val="single"/>
          </w:rPr>
          <w:delText>Urban</w:delText>
        </w:r>
      </w:del>
      <w:ins w:id="337" w:author="Author" w:date="2018-03-27T13:07:00Z">
        <w:r w:rsidR="006C3110">
          <w:rPr>
            <w:rFonts w:ascii="Times New Roman" w:hAnsi="Times New Roman" w:cs="Times New Roman"/>
            <w:u w:val="single"/>
          </w:rPr>
          <w:t>The u</w:t>
        </w:r>
        <w:r w:rsidR="006C3110" w:rsidRPr="00F32E48">
          <w:rPr>
            <w:rFonts w:ascii="Times New Roman" w:hAnsi="Times New Roman" w:cs="Times New Roman"/>
            <w:u w:val="single"/>
          </w:rPr>
          <w:t>rban</w:t>
        </w:r>
      </w:ins>
      <w:r w:rsidR="006C3110" w:rsidRPr="00F32E48">
        <w:rPr>
          <w:rFonts w:ascii="Times New Roman" w:hAnsi="Times New Roman" w:cs="Times New Roman"/>
          <w:u w:val="single"/>
        </w:rPr>
        <w:t xml:space="preserve"> </w:t>
      </w:r>
      <w:r w:rsidR="00F129CC" w:rsidRPr="00F32E48">
        <w:rPr>
          <w:rFonts w:ascii="Times New Roman" w:hAnsi="Times New Roman" w:cs="Times New Roman"/>
          <w:u w:val="single"/>
        </w:rPr>
        <w:t xml:space="preserve">and non-urban </w:t>
      </w:r>
      <w:del w:id="338" w:author="Author" w:date="2018-03-27T13:07:00Z">
        <w:r w:rsidR="00F129CC" w:rsidRPr="00F32E48">
          <w:rPr>
            <w:rFonts w:ascii="Times New Roman" w:hAnsi="Times New Roman" w:cs="Times New Roman"/>
            <w:u w:val="single"/>
          </w:rPr>
          <w:delText>sample</w:delText>
        </w:r>
      </w:del>
      <w:ins w:id="339" w:author="Author" w:date="2018-03-27T13:07:00Z">
        <w:r w:rsidR="00F129CC" w:rsidRPr="00F32E48">
          <w:rPr>
            <w:rFonts w:ascii="Times New Roman" w:hAnsi="Times New Roman" w:cs="Times New Roman"/>
            <w:u w:val="single"/>
          </w:rPr>
          <w:t>sample</w:t>
        </w:r>
        <w:r w:rsidR="006C3110">
          <w:rPr>
            <w:rFonts w:ascii="Times New Roman" w:hAnsi="Times New Roman" w:cs="Times New Roman"/>
            <w:u w:val="single"/>
          </w:rPr>
          <w:t>s</w:t>
        </w:r>
      </w:ins>
      <w:r w:rsidR="00F129CC" w:rsidRPr="00F32E48">
        <w:rPr>
          <w:rFonts w:ascii="Times New Roman" w:hAnsi="Times New Roman" w:cs="Times New Roman"/>
          <w:u w:val="single"/>
        </w:rPr>
        <w:t xml:space="preserve"> also differed</w:t>
      </w:r>
      <w:r w:rsidRPr="00F32E48">
        <w:rPr>
          <w:rFonts w:ascii="Times New Roman" w:hAnsi="Times New Roman" w:cs="Times New Roman"/>
          <w:u w:val="single"/>
        </w:rPr>
        <w:t xml:space="preserve"> on sex </w:t>
      </w:r>
      <w:r w:rsidR="00986F5E" w:rsidRPr="00F32E48">
        <w:rPr>
          <w:rFonts w:ascii="Times New Roman" w:hAnsi="Times New Roman" w:cs="Times New Roman"/>
          <w:u w:val="single"/>
        </w:rPr>
        <w:t xml:space="preserve">(χ2 </w:t>
      </w:r>
      <w:del w:id="340" w:author="Author" w:date="2018-03-27T13:07:00Z">
        <w:r w:rsidR="00986F5E" w:rsidRPr="00F32E48">
          <w:rPr>
            <w:u w:val="single"/>
          </w:rPr>
          <w:delText>(</w:delText>
        </w:r>
      </w:del>
      <w:ins w:id="341" w:author="Author" w:date="2018-03-27T13:07:00Z">
        <w:r w:rsidR="00883118">
          <w:rPr>
            <w:u w:val="single"/>
          </w:rPr>
          <w:t>[</w:t>
        </w:r>
      </w:ins>
      <w:r w:rsidR="00986F5E" w:rsidRPr="00F32E48">
        <w:rPr>
          <w:u w:val="single"/>
        </w:rPr>
        <w:t>1, N = 832</w:t>
      </w:r>
      <w:del w:id="342" w:author="Author" w:date="2018-03-27T13:07:00Z">
        <w:r w:rsidR="009B71A7" w:rsidRPr="00F32E48">
          <w:rPr>
            <w:u w:val="single"/>
          </w:rPr>
          <w:delText>)</w:delText>
        </w:r>
      </w:del>
      <w:ins w:id="343" w:author="Author" w:date="2018-03-27T13:07:00Z">
        <w:r w:rsidR="00883118">
          <w:rPr>
            <w:u w:val="single"/>
          </w:rPr>
          <w:t>]</w:t>
        </w:r>
      </w:ins>
      <w:r w:rsidR="00883118" w:rsidRPr="00F32E48">
        <w:rPr>
          <w:u w:val="single"/>
        </w:rPr>
        <w:t xml:space="preserve"> </w:t>
      </w:r>
      <w:r w:rsidR="009B71A7" w:rsidRPr="00F32E48">
        <w:rPr>
          <w:u w:val="single"/>
        </w:rPr>
        <w:t>= 14.42</w:t>
      </w:r>
      <w:r w:rsidR="00986F5E" w:rsidRPr="00F32E48">
        <w:rPr>
          <w:u w:val="single"/>
        </w:rPr>
        <w:t xml:space="preserve">, </w:t>
      </w:r>
      <w:r w:rsidR="00986F5E" w:rsidRPr="00F32E48">
        <w:rPr>
          <w:i/>
          <w:u w:val="single"/>
        </w:rPr>
        <w:t>p</w:t>
      </w:r>
      <w:r w:rsidR="00986F5E" w:rsidRPr="00F32E48">
        <w:rPr>
          <w:u w:val="single"/>
        </w:rPr>
        <w:t xml:space="preserve"> &lt;</w:t>
      </w:r>
      <w:r w:rsidR="009B71A7" w:rsidRPr="00F32E48">
        <w:rPr>
          <w:u w:val="single"/>
        </w:rPr>
        <w:t xml:space="preserve"> </w:t>
      </w:r>
      <w:r w:rsidR="00986F5E" w:rsidRPr="00F32E48">
        <w:rPr>
          <w:u w:val="single"/>
        </w:rPr>
        <w:t>.01)</w:t>
      </w:r>
      <w:r w:rsidR="00986F5E" w:rsidRPr="00F32E48">
        <w:rPr>
          <w:rFonts w:ascii="Times New Roman" w:hAnsi="Times New Roman" w:cs="Times New Roman"/>
          <w:u w:val="single"/>
        </w:rPr>
        <w:t xml:space="preserve"> </w:t>
      </w:r>
      <w:r w:rsidRPr="00F32E48">
        <w:rPr>
          <w:rFonts w:ascii="Times New Roman" w:hAnsi="Times New Roman" w:cs="Times New Roman"/>
          <w:u w:val="single"/>
        </w:rPr>
        <w:t xml:space="preserve">and </w:t>
      </w:r>
      <w:r w:rsidR="008B2685" w:rsidRPr="00F32E48">
        <w:rPr>
          <w:noProof/>
          <w:u w:val="single"/>
        </w:rPr>
        <w:t>life</w:t>
      </w:r>
      <w:r w:rsidRPr="00F32E48">
        <w:rPr>
          <w:noProof/>
          <w:u w:val="single"/>
        </w:rPr>
        <w:t>time</w:t>
      </w:r>
      <w:r w:rsidRPr="00F32E48">
        <w:rPr>
          <w:u w:val="single"/>
        </w:rPr>
        <w:t xml:space="preserve"> mental</w:t>
      </w:r>
      <w:r w:rsidR="00883118">
        <w:rPr>
          <w:u w:val="single"/>
        </w:rPr>
        <w:t xml:space="preserve"> </w:t>
      </w:r>
      <w:ins w:id="344" w:author="Author" w:date="2018-03-27T13:07:00Z">
        <w:r w:rsidR="00883118">
          <w:rPr>
            <w:u w:val="single"/>
          </w:rPr>
          <w:t>disorder</w:t>
        </w:r>
        <w:r w:rsidRPr="00F32E48">
          <w:rPr>
            <w:u w:val="single"/>
          </w:rPr>
          <w:t xml:space="preserve"> </w:t>
        </w:r>
      </w:ins>
      <w:r w:rsidRPr="00F32E48">
        <w:rPr>
          <w:u w:val="single"/>
        </w:rPr>
        <w:t>diagnosis</w:t>
      </w:r>
      <w:r w:rsidR="009B71A7" w:rsidRPr="00F32E48">
        <w:rPr>
          <w:u w:val="single"/>
        </w:rPr>
        <w:t xml:space="preserve"> </w:t>
      </w:r>
      <w:r w:rsidR="009B71A7" w:rsidRPr="00F32E48">
        <w:rPr>
          <w:rFonts w:ascii="Times New Roman" w:hAnsi="Times New Roman" w:cs="Times New Roman"/>
          <w:u w:val="single"/>
        </w:rPr>
        <w:t xml:space="preserve">(χ2 </w:t>
      </w:r>
      <w:del w:id="345" w:author="Author" w:date="2018-03-27T13:07:00Z">
        <w:r w:rsidR="009B71A7" w:rsidRPr="00F32E48">
          <w:rPr>
            <w:u w:val="single"/>
          </w:rPr>
          <w:delText>(</w:delText>
        </w:r>
      </w:del>
      <w:ins w:id="346" w:author="Author" w:date="2018-03-27T13:07:00Z">
        <w:r w:rsidR="00883118">
          <w:rPr>
            <w:u w:val="single"/>
          </w:rPr>
          <w:t>[</w:t>
        </w:r>
      </w:ins>
      <w:r w:rsidR="009B71A7" w:rsidRPr="00F32E48">
        <w:rPr>
          <w:u w:val="single"/>
        </w:rPr>
        <w:t>1, N = 832</w:t>
      </w:r>
      <w:del w:id="347" w:author="Author" w:date="2018-03-27T13:07:00Z">
        <w:r w:rsidR="009B71A7" w:rsidRPr="00F32E48">
          <w:rPr>
            <w:u w:val="single"/>
          </w:rPr>
          <w:delText>)</w:delText>
        </w:r>
      </w:del>
      <w:ins w:id="348" w:author="Author" w:date="2018-03-27T13:07:00Z">
        <w:r w:rsidR="00883118">
          <w:rPr>
            <w:u w:val="single"/>
          </w:rPr>
          <w:t>]</w:t>
        </w:r>
      </w:ins>
      <w:r w:rsidR="00883118" w:rsidRPr="00F32E48">
        <w:rPr>
          <w:u w:val="single"/>
        </w:rPr>
        <w:t xml:space="preserve"> </w:t>
      </w:r>
      <w:r w:rsidR="009B71A7" w:rsidRPr="00F32E48">
        <w:rPr>
          <w:u w:val="single"/>
        </w:rPr>
        <w:t xml:space="preserve">= 9.03, </w:t>
      </w:r>
      <w:r w:rsidR="009B71A7" w:rsidRPr="00F32E48">
        <w:rPr>
          <w:i/>
          <w:u w:val="single"/>
        </w:rPr>
        <w:t>p</w:t>
      </w:r>
      <w:r w:rsidR="009B71A7" w:rsidRPr="00F32E48">
        <w:rPr>
          <w:u w:val="single"/>
        </w:rPr>
        <w:t xml:space="preserve"> &lt; .01)</w:t>
      </w:r>
      <w:r w:rsidR="00F129CC" w:rsidRPr="00F32E48">
        <w:rPr>
          <w:u w:val="single"/>
        </w:rPr>
        <w:t>. Specifically,</w:t>
      </w:r>
      <w:r w:rsidRPr="00F32E48">
        <w:rPr>
          <w:u w:val="single"/>
        </w:rPr>
        <w:t xml:space="preserve"> </w:t>
      </w:r>
      <w:r w:rsidR="00F129CC" w:rsidRPr="00F32E48">
        <w:rPr>
          <w:noProof/>
          <w:u w:val="single"/>
        </w:rPr>
        <w:t>the p</w:t>
      </w:r>
      <w:r w:rsidRPr="00F32E48">
        <w:rPr>
          <w:noProof/>
          <w:u w:val="single"/>
        </w:rPr>
        <w:t>roportion</w:t>
      </w:r>
      <w:r w:rsidRPr="00F32E48">
        <w:rPr>
          <w:u w:val="single"/>
        </w:rPr>
        <w:t xml:space="preserve"> of male </w:t>
      </w:r>
      <w:del w:id="349" w:author="Author" w:date="2018-03-27T13:07:00Z">
        <w:r w:rsidRPr="00F32E48">
          <w:rPr>
            <w:u w:val="single"/>
          </w:rPr>
          <w:delText>participant</w:delText>
        </w:r>
      </w:del>
      <w:ins w:id="350" w:author="Author" w:date="2018-03-27T13:07:00Z">
        <w:r w:rsidRPr="00F32E48">
          <w:rPr>
            <w:u w:val="single"/>
          </w:rPr>
          <w:t>participant</w:t>
        </w:r>
        <w:r w:rsidR="006C3110">
          <w:rPr>
            <w:u w:val="single"/>
          </w:rPr>
          <w:t>s</w:t>
        </w:r>
      </w:ins>
      <w:r w:rsidRPr="00F32E48">
        <w:rPr>
          <w:u w:val="single"/>
        </w:rPr>
        <w:t xml:space="preserve"> was higher in urban </w:t>
      </w:r>
      <w:r w:rsidR="001A5407" w:rsidRPr="00F32E48">
        <w:rPr>
          <w:u w:val="single"/>
        </w:rPr>
        <w:t>(44.7</w:t>
      </w:r>
      <w:r w:rsidRPr="00F32E48">
        <w:rPr>
          <w:u w:val="single"/>
        </w:rPr>
        <w:t>%) and non-</w:t>
      </w:r>
      <w:r w:rsidR="00E17AC2">
        <w:rPr>
          <w:u w:val="single"/>
        </w:rPr>
        <w:t xml:space="preserve">urban areas </w:t>
      </w:r>
      <w:r w:rsidR="001A5407" w:rsidRPr="00F32E48">
        <w:rPr>
          <w:u w:val="single"/>
        </w:rPr>
        <w:t>(30</w:t>
      </w:r>
      <w:r w:rsidRPr="00F32E48">
        <w:rPr>
          <w:u w:val="single"/>
        </w:rPr>
        <w:t xml:space="preserve">%). </w:t>
      </w:r>
      <w:r w:rsidR="0050083C">
        <w:rPr>
          <w:noProof/>
          <w:u w:val="single"/>
        </w:rPr>
        <w:t>Also</w:t>
      </w:r>
      <w:r w:rsidR="00F129CC" w:rsidRPr="00F32E48">
        <w:rPr>
          <w:u w:val="single"/>
        </w:rPr>
        <w:t xml:space="preserve">, </w:t>
      </w:r>
      <w:r w:rsidR="00F129CC" w:rsidRPr="00F32E48">
        <w:rPr>
          <w:u w:val="single"/>
        </w:rPr>
        <w:lastRenderedPageBreak/>
        <w:t>participants who lived in</w:t>
      </w:r>
      <w:r w:rsidRPr="00F32E48">
        <w:rPr>
          <w:u w:val="single"/>
        </w:rPr>
        <w:t xml:space="preserve"> </w:t>
      </w:r>
      <w:r w:rsidR="00E17AC2">
        <w:rPr>
          <w:noProof/>
          <w:u w:val="single"/>
        </w:rPr>
        <w:t xml:space="preserve">urban areas </w:t>
      </w:r>
      <w:r w:rsidR="00132EEE" w:rsidRPr="00F32E48">
        <w:rPr>
          <w:u w:val="single"/>
        </w:rPr>
        <w:t xml:space="preserve">(15.7%) </w:t>
      </w:r>
      <w:r w:rsidR="00490587" w:rsidRPr="00F32E48">
        <w:rPr>
          <w:u w:val="single"/>
        </w:rPr>
        <w:t>tended</w:t>
      </w:r>
      <w:r w:rsidR="00F129CC" w:rsidRPr="00F32E48">
        <w:rPr>
          <w:u w:val="single"/>
        </w:rPr>
        <w:t xml:space="preserve"> to have a higher rate of lifetime mental </w:t>
      </w:r>
      <w:ins w:id="351" w:author="Author" w:date="2018-03-27T13:07:00Z">
        <w:r w:rsidR="006C3110">
          <w:rPr>
            <w:u w:val="single"/>
          </w:rPr>
          <w:t xml:space="preserve">disorder </w:t>
        </w:r>
      </w:ins>
      <w:r w:rsidR="00F129CC" w:rsidRPr="00F32E48">
        <w:rPr>
          <w:u w:val="single"/>
        </w:rPr>
        <w:t>diagnosis</w:t>
      </w:r>
      <w:r w:rsidRPr="00F32E48">
        <w:rPr>
          <w:u w:val="single"/>
        </w:rPr>
        <w:t xml:space="preserve"> than participants living in </w:t>
      </w:r>
      <w:r w:rsidRPr="00F32E48">
        <w:rPr>
          <w:noProof/>
          <w:u w:val="single"/>
        </w:rPr>
        <w:t>non-</w:t>
      </w:r>
      <w:r w:rsidR="00E17AC2">
        <w:rPr>
          <w:noProof/>
          <w:u w:val="single"/>
        </w:rPr>
        <w:t xml:space="preserve">urban areas </w:t>
      </w:r>
      <w:r w:rsidRPr="00F32E48">
        <w:rPr>
          <w:u w:val="single"/>
        </w:rPr>
        <w:t>(</w:t>
      </w:r>
      <w:r w:rsidR="00132EEE" w:rsidRPr="00F32E48">
        <w:rPr>
          <w:u w:val="single"/>
        </w:rPr>
        <w:t>8.4%</w:t>
      </w:r>
      <w:r w:rsidRPr="00F32E48">
        <w:rPr>
          <w:u w:val="single"/>
        </w:rPr>
        <w:t xml:space="preserve">). </w:t>
      </w:r>
      <w:del w:id="352" w:author="Author" w:date="2018-03-27T13:07:00Z">
        <w:r w:rsidRPr="00F32E48">
          <w:rPr>
            <w:u w:val="single"/>
          </w:rPr>
          <w:delText>There was no</w:delText>
        </w:r>
      </w:del>
      <w:ins w:id="353" w:author="Author" w:date="2018-03-27T13:07:00Z">
        <w:r w:rsidR="006C3110">
          <w:rPr>
            <w:u w:val="single"/>
          </w:rPr>
          <w:t>N</w:t>
        </w:r>
        <w:r w:rsidRPr="00F32E48">
          <w:rPr>
            <w:u w:val="single"/>
          </w:rPr>
          <w:t>o</w:t>
        </w:r>
      </w:ins>
      <w:r w:rsidRPr="00F32E48">
        <w:rPr>
          <w:u w:val="single"/>
        </w:rPr>
        <w:t xml:space="preserve"> significant difference </w:t>
      </w:r>
      <w:del w:id="354" w:author="Author" w:date="2018-03-27T13:07:00Z">
        <w:r w:rsidRPr="00F32E48">
          <w:rPr>
            <w:u w:val="single"/>
          </w:rPr>
          <w:delText>on</w:delText>
        </w:r>
      </w:del>
      <w:ins w:id="355" w:author="Author" w:date="2018-03-27T13:07:00Z">
        <w:r w:rsidR="006C3110">
          <w:rPr>
            <w:u w:val="single"/>
          </w:rPr>
          <w:t>was found in</w:t>
        </w:r>
      </w:ins>
      <w:r w:rsidR="006C3110">
        <w:rPr>
          <w:u w:val="single"/>
        </w:rPr>
        <w:t xml:space="preserve"> </w:t>
      </w:r>
      <w:r w:rsidR="00D43FFA" w:rsidRPr="00F32E48">
        <w:rPr>
          <w:u w:val="single"/>
        </w:rPr>
        <w:t xml:space="preserve">the </w:t>
      </w:r>
      <w:r w:rsidR="00CD3132" w:rsidRPr="00F32E48">
        <w:rPr>
          <w:u w:val="single"/>
        </w:rPr>
        <w:t xml:space="preserve">rates </w:t>
      </w:r>
      <w:r w:rsidR="00D43FFA" w:rsidRPr="00F32E48">
        <w:rPr>
          <w:u w:val="single"/>
        </w:rPr>
        <w:t xml:space="preserve">of schizophrenia </w:t>
      </w:r>
      <w:r w:rsidR="00132EEE" w:rsidRPr="00F32E48">
        <w:rPr>
          <w:u w:val="single"/>
        </w:rPr>
        <w:t>and other</w:t>
      </w:r>
      <w:r w:rsidR="00D43FFA" w:rsidRPr="00F32E48">
        <w:rPr>
          <w:u w:val="single"/>
        </w:rPr>
        <w:t xml:space="preserve"> </w:t>
      </w:r>
      <w:ins w:id="356" w:author="Author" w:date="2018-03-27T13:07:00Z">
        <w:r w:rsidR="00883118" w:rsidRPr="00F32E48">
          <w:rPr>
            <w:u w:val="single"/>
          </w:rPr>
          <w:t xml:space="preserve">lifetime </w:t>
        </w:r>
      </w:ins>
      <w:r w:rsidRPr="00F32E48">
        <w:rPr>
          <w:u w:val="single"/>
        </w:rPr>
        <w:t xml:space="preserve">psychotic </w:t>
      </w:r>
      <w:r w:rsidR="00132EEE" w:rsidRPr="00F32E48">
        <w:rPr>
          <w:u w:val="single"/>
        </w:rPr>
        <w:t>disorder</w:t>
      </w:r>
      <w:del w:id="357" w:author="Author" w:date="2018-03-27T13:07:00Z">
        <w:r w:rsidR="00132EEE" w:rsidRPr="00F32E48">
          <w:rPr>
            <w:u w:val="single"/>
          </w:rPr>
          <w:delText xml:space="preserve"> </w:delText>
        </w:r>
        <w:r w:rsidRPr="00F32E48">
          <w:rPr>
            <w:u w:val="single"/>
          </w:rPr>
          <w:delText>lifetime</w:delText>
        </w:r>
      </w:del>
      <w:r w:rsidR="00132EEE" w:rsidRPr="00F32E48">
        <w:rPr>
          <w:u w:val="single"/>
        </w:rPr>
        <w:t xml:space="preserve"> </w:t>
      </w:r>
      <w:r w:rsidRPr="00F32E48">
        <w:rPr>
          <w:u w:val="single"/>
        </w:rPr>
        <w:t xml:space="preserve">diagnosis between urban </w:t>
      </w:r>
      <w:r w:rsidR="00132EEE" w:rsidRPr="00F32E48">
        <w:rPr>
          <w:u w:val="single"/>
        </w:rPr>
        <w:t xml:space="preserve">(1%) </w:t>
      </w:r>
      <w:r w:rsidRPr="00F32E48">
        <w:rPr>
          <w:u w:val="single"/>
        </w:rPr>
        <w:t>and non-</w:t>
      </w:r>
      <w:r w:rsidR="00E17AC2">
        <w:rPr>
          <w:u w:val="single"/>
        </w:rPr>
        <w:t xml:space="preserve">urban areas </w:t>
      </w:r>
      <w:r w:rsidR="00132EEE" w:rsidRPr="00F32E48">
        <w:rPr>
          <w:u w:val="single"/>
        </w:rPr>
        <w:t>(0.1%)</w:t>
      </w:r>
      <w:r w:rsidR="00CD3132" w:rsidRPr="00F32E48">
        <w:rPr>
          <w:u w:val="single"/>
        </w:rPr>
        <w:t>,</w:t>
      </w:r>
      <w:r w:rsidR="009B71A7" w:rsidRPr="00F32E48">
        <w:rPr>
          <w:u w:val="single"/>
        </w:rPr>
        <w:t xml:space="preserve"> </w:t>
      </w:r>
      <w:r w:rsidRPr="00F32E48">
        <w:rPr>
          <w:u w:val="single"/>
        </w:rPr>
        <w:t xml:space="preserve">although </w:t>
      </w:r>
      <w:r w:rsidR="00E17AC2">
        <w:rPr>
          <w:u w:val="single"/>
        </w:rPr>
        <w:t xml:space="preserve">urban areas </w:t>
      </w:r>
      <w:r w:rsidRPr="00F32E48">
        <w:rPr>
          <w:u w:val="single"/>
        </w:rPr>
        <w:t>showed a higher number of cases compare</w:t>
      </w:r>
      <w:r w:rsidR="003E565E" w:rsidRPr="00F32E48">
        <w:rPr>
          <w:u w:val="single"/>
        </w:rPr>
        <w:t>d</w:t>
      </w:r>
      <w:r w:rsidRPr="00F32E48">
        <w:rPr>
          <w:u w:val="single"/>
        </w:rPr>
        <w:t xml:space="preserve"> </w:t>
      </w:r>
      <w:del w:id="358" w:author="Author" w:date="2018-03-27T13:07:00Z">
        <w:r w:rsidRPr="00F32E48">
          <w:rPr>
            <w:u w:val="single"/>
          </w:rPr>
          <w:delText>to</w:delText>
        </w:r>
      </w:del>
      <w:ins w:id="359" w:author="Author" w:date="2018-03-27T13:07:00Z">
        <w:r w:rsidR="006C3110">
          <w:rPr>
            <w:u w:val="single"/>
          </w:rPr>
          <w:t>with</w:t>
        </w:r>
      </w:ins>
      <w:r w:rsidR="006C3110" w:rsidRPr="00F32E48">
        <w:rPr>
          <w:u w:val="single"/>
        </w:rPr>
        <w:t xml:space="preserve"> </w:t>
      </w:r>
      <w:r w:rsidRPr="00F32E48">
        <w:rPr>
          <w:u w:val="single"/>
        </w:rPr>
        <w:t>non</w:t>
      </w:r>
      <w:r w:rsidR="00132EEE" w:rsidRPr="00F32E48">
        <w:rPr>
          <w:u w:val="single"/>
        </w:rPr>
        <w:t>-urban</w:t>
      </w:r>
      <w:r w:rsidR="008507DC">
        <w:rPr>
          <w:u w:val="single"/>
        </w:rPr>
        <w:t xml:space="preserve"> areas</w:t>
      </w:r>
      <w:r w:rsidR="00132EEE" w:rsidRPr="00F32E48">
        <w:rPr>
          <w:u w:val="single"/>
        </w:rPr>
        <w:t>.</w:t>
      </w:r>
    </w:p>
    <w:p w14:paraId="3F68E665" w14:textId="77777777" w:rsidR="00FE41AD" w:rsidRDefault="00FE41AD" w:rsidP="009C7795">
      <w:pPr>
        <w:ind w:firstLine="0"/>
        <w:contextualSpacing/>
        <w:rPr>
          <w:b/>
        </w:rPr>
      </w:pPr>
    </w:p>
    <w:p w14:paraId="320FB83F" w14:textId="77777777" w:rsidR="00F32E48" w:rsidRDefault="00F32E48" w:rsidP="009C7795">
      <w:pPr>
        <w:ind w:firstLine="0"/>
        <w:contextualSpacing/>
        <w:rPr>
          <w:b/>
        </w:rPr>
      </w:pPr>
    </w:p>
    <w:p w14:paraId="365B8510" w14:textId="20D72AAF" w:rsidR="00D23176" w:rsidRDefault="008F49DC" w:rsidP="009C7795">
      <w:pPr>
        <w:ind w:firstLine="0"/>
        <w:contextualSpacing/>
        <w:rPr>
          <w:b/>
        </w:rPr>
      </w:pPr>
      <w:r w:rsidRPr="008F49DC">
        <w:rPr>
          <w:b/>
        </w:rPr>
        <w:t xml:space="preserve">3.2 </w:t>
      </w:r>
      <w:r w:rsidR="001D40CC">
        <w:rPr>
          <w:b/>
        </w:rPr>
        <w:t>Urban and</w:t>
      </w:r>
      <w:r w:rsidRPr="008F49DC">
        <w:rPr>
          <w:b/>
        </w:rPr>
        <w:t xml:space="preserve"> </w:t>
      </w:r>
      <w:ins w:id="360" w:author="Author" w:date="2018-03-27T13:24:00Z">
        <w:r w:rsidR="007E50E7">
          <w:rPr>
            <w:b/>
          </w:rPr>
          <w:t>non-urban differences in mental health risk factors and symptoms of psychosis, depression, and anxiety</w:t>
        </w:r>
      </w:ins>
      <w:del w:id="361" w:author="Author" w:date="2018-03-27T13:24:00Z">
        <w:r w:rsidRPr="008F49DC" w:rsidDel="007E50E7">
          <w:rPr>
            <w:b/>
          </w:rPr>
          <w:delText>Non-Urban Di</w:delText>
        </w:r>
        <w:r w:rsidR="000A1B3C" w:rsidDel="007E50E7">
          <w:rPr>
            <w:b/>
          </w:rPr>
          <w:delText>fferences in</w:delText>
        </w:r>
        <w:r w:rsidR="001D40CC" w:rsidDel="007E50E7">
          <w:rPr>
            <w:b/>
          </w:rPr>
          <w:delText xml:space="preserve"> Mental Health Risk</w:delText>
        </w:r>
      </w:del>
      <w:del w:id="362" w:author="Author" w:date="2018-03-27T13:07:00Z">
        <w:r w:rsidR="001D40CC">
          <w:rPr>
            <w:b/>
          </w:rPr>
          <w:delText>-</w:delText>
        </w:r>
      </w:del>
      <w:del w:id="363" w:author="Author" w:date="2018-03-27T13:24:00Z">
        <w:r w:rsidRPr="008F49DC" w:rsidDel="007E50E7">
          <w:rPr>
            <w:b/>
          </w:rPr>
          <w:delText>Factors and Symptoms of Psychosis</w:delText>
        </w:r>
        <w:r w:rsidR="00883A3A" w:rsidDel="007E50E7">
          <w:rPr>
            <w:b/>
          </w:rPr>
          <w:delText xml:space="preserve">, </w:delText>
        </w:r>
        <w:r w:rsidR="00883A3A" w:rsidRPr="008F49DC" w:rsidDel="007E50E7">
          <w:rPr>
            <w:b/>
          </w:rPr>
          <w:delText>Depression</w:delText>
        </w:r>
        <w:r w:rsidR="0050083C" w:rsidDel="007E50E7">
          <w:rPr>
            <w:b/>
          </w:rPr>
          <w:delText>,</w:delText>
        </w:r>
        <w:r w:rsidR="00883A3A" w:rsidRPr="008F49DC" w:rsidDel="007E50E7">
          <w:rPr>
            <w:b/>
          </w:rPr>
          <w:delText xml:space="preserve"> </w:delText>
        </w:r>
        <w:r w:rsidR="00883A3A" w:rsidRPr="0050083C" w:rsidDel="007E50E7">
          <w:rPr>
            <w:b/>
            <w:noProof/>
          </w:rPr>
          <w:delText>and</w:delText>
        </w:r>
        <w:r w:rsidR="00883A3A" w:rsidDel="007E50E7">
          <w:rPr>
            <w:b/>
          </w:rPr>
          <w:delText xml:space="preserve"> Anxiety</w:delText>
        </w:r>
      </w:del>
    </w:p>
    <w:p w14:paraId="700C7E84" w14:textId="5F368E87" w:rsidR="00883A3A" w:rsidRDefault="009C7795" w:rsidP="009C7795">
      <w:pPr>
        <w:ind w:firstLine="0"/>
        <w:contextualSpacing/>
      </w:pPr>
      <w:r>
        <w:rPr>
          <w:rFonts w:ascii="Times New Roman" w:hAnsi="Times New Roman" w:cs="Times New Roman"/>
        </w:rPr>
        <w:tab/>
      </w:r>
      <w:r w:rsidR="00883A3A">
        <w:rPr>
          <w:rFonts w:ascii="Times New Roman" w:hAnsi="Times New Roman" w:cs="Times New Roman"/>
        </w:rPr>
        <w:t>Analyses on mental health risk</w:t>
      </w:r>
      <w:del w:id="364" w:author="Author" w:date="2018-03-27T13:07:00Z">
        <w:r w:rsidR="00883A3A">
          <w:rPr>
            <w:rFonts w:ascii="Times New Roman" w:hAnsi="Times New Roman" w:cs="Times New Roman"/>
          </w:rPr>
          <w:delText>-</w:delText>
        </w:r>
      </w:del>
      <w:ins w:id="365" w:author="Author" w:date="2018-03-27T13:07:00Z">
        <w:r w:rsidR="006C3110">
          <w:rPr>
            <w:rFonts w:ascii="Times New Roman" w:hAnsi="Times New Roman" w:cs="Times New Roman"/>
          </w:rPr>
          <w:t xml:space="preserve"> </w:t>
        </w:r>
      </w:ins>
      <w:r w:rsidR="00883A3A">
        <w:rPr>
          <w:rFonts w:ascii="Times New Roman" w:hAnsi="Times New Roman" w:cs="Times New Roman"/>
        </w:rPr>
        <w:t xml:space="preserve">factors and clinical symptoms showed that participants living in </w:t>
      </w:r>
      <w:r w:rsidR="00E17AC2">
        <w:rPr>
          <w:rFonts w:ascii="Times New Roman" w:hAnsi="Times New Roman" w:cs="Times New Roman"/>
        </w:rPr>
        <w:t xml:space="preserve">urban areas </w:t>
      </w:r>
      <w:r w:rsidR="00E162C8">
        <w:rPr>
          <w:rFonts w:ascii="Times New Roman" w:hAnsi="Times New Roman" w:cs="Times New Roman"/>
        </w:rPr>
        <w:t>ha</w:t>
      </w:r>
      <w:r w:rsidR="006327B7">
        <w:rPr>
          <w:rFonts w:ascii="Times New Roman" w:hAnsi="Times New Roman" w:cs="Times New Roman"/>
        </w:rPr>
        <w:t>d</w:t>
      </w:r>
      <w:r w:rsidR="00E162C8">
        <w:rPr>
          <w:rFonts w:ascii="Times New Roman" w:hAnsi="Times New Roman" w:cs="Times New Roman"/>
        </w:rPr>
        <w:t xml:space="preserve"> </w:t>
      </w:r>
      <w:ins w:id="366" w:author="Author" w:date="2018-03-27T13:07:00Z">
        <w:r w:rsidR="006C3110">
          <w:rPr>
            <w:rFonts w:ascii="Times New Roman" w:hAnsi="Times New Roman" w:cs="Times New Roman"/>
          </w:rPr>
          <w:t xml:space="preserve">a </w:t>
        </w:r>
      </w:ins>
      <w:r w:rsidR="00883A3A">
        <w:rPr>
          <w:rFonts w:ascii="Times New Roman" w:hAnsi="Times New Roman" w:cs="Times New Roman"/>
        </w:rPr>
        <w:t>significantly higher score on measures of loneliness</w:t>
      </w:r>
      <w:r w:rsidR="004976D6">
        <w:rPr>
          <w:rFonts w:ascii="Times New Roman" w:hAnsi="Times New Roman" w:cs="Times New Roman"/>
        </w:rPr>
        <w:t xml:space="preserve"> (</w:t>
      </w:r>
      <w:r w:rsidR="004976D6">
        <w:rPr>
          <w:rFonts w:ascii="Times New Roman" w:hAnsi="Times New Roman" w:cs="Times New Roman"/>
          <w:i/>
        </w:rPr>
        <w:t>t</w:t>
      </w:r>
      <w:del w:id="367" w:author="Author" w:date="2018-03-27T13:07:00Z">
        <w:r w:rsidR="004976D6">
          <w:rPr>
            <w:rFonts w:ascii="Times New Roman" w:hAnsi="Times New Roman" w:cs="Times New Roman"/>
          </w:rPr>
          <w:delText>(</w:delText>
        </w:r>
      </w:del>
      <w:ins w:id="368" w:author="Author" w:date="2018-03-27T13:07:00Z">
        <w:r w:rsidR="00883118">
          <w:rPr>
            <w:rFonts w:ascii="Times New Roman" w:hAnsi="Times New Roman" w:cs="Times New Roman"/>
          </w:rPr>
          <w:t>[</w:t>
        </w:r>
      </w:ins>
      <w:r w:rsidR="004976D6">
        <w:rPr>
          <w:rFonts w:ascii="Times New Roman" w:hAnsi="Times New Roman" w:cs="Times New Roman"/>
        </w:rPr>
        <w:t>830</w:t>
      </w:r>
      <w:del w:id="369" w:author="Author" w:date="2018-03-27T13:07:00Z">
        <w:r w:rsidR="004976D6">
          <w:rPr>
            <w:rFonts w:ascii="Times New Roman" w:hAnsi="Times New Roman" w:cs="Times New Roman"/>
          </w:rPr>
          <w:delText>)</w:delText>
        </w:r>
      </w:del>
      <w:ins w:id="370" w:author="Author" w:date="2018-03-27T13:07:00Z">
        <w:r w:rsidR="00883118">
          <w:rPr>
            <w:rFonts w:ascii="Times New Roman" w:hAnsi="Times New Roman" w:cs="Times New Roman"/>
          </w:rPr>
          <w:t>]</w:t>
        </w:r>
      </w:ins>
      <w:r w:rsidR="00883118">
        <w:rPr>
          <w:rFonts w:ascii="Times New Roman" w:hAnsi="Times New Roman" w:cs="Times New Roman"/>
        </w:rPr>
        <w:t xml:space="preserve"> </w:t>
      </w:r>
      <w:r w:rsidR="004976D6">
        <w:rPr>
          <w:rFonts w:ascii="Times New Roman" w:hAnsi="Times New Roman" w:cs="Times New Roman"/>
        </w:rPr>
        <w:t xml:space="preserve">= 3.65, </w:t>
      </w:r>
      <w:r w:rsidR="004976D6">
        <w:rPr>
          <w:rFonts w:ascii="Times New Roman" w:hAnsi="Times New Roman" w:cs="Times New Roman"/>
          <w:i/>
        </w:rPr>
        <w:t xml:space="preserve">p </w:t>
      </w:r>
      <w:r w:rsidR="004976D6">
        <w:rPr>
          <w:rFonts w:ascii="Times New Roman" w:hAnsi="Times New Roman" w:cs="Times New Roman"/>
        </w:rPr>
        <w:t>&lt; .01)</w:t>
      </w:r>
      <w:r w:rsidR="00883A3A">
        <w:rPr>
          <w:rFonts w:ascii="Times New Roman" w:hAnsi="Times New Roman" w:cs="Times New Roman"/>
        </w:rPr>
        <w:t>, bullying victim experience at home</w:t>
      </w:r>
      <w:r w:rsidR="004976D6">
        <w:rPr>
          <w:rFonts w:ascii="Times New Roman" w:hAnsi="Times New Roman" w:cs="Times New Roman"/>
        </w:rPr>
        <w:t xml:space="preserve"> (</w:t>
      </w:r>
      <w:r w:rsidR="004976D6">
        <w:rPr>
          <w:rFonts w:ascii="Times New Roman" w:hAnsi="Times New Roman" w:cs="Times New Roman"/>
          <w:i/>
        </w:rPr>
        <w:t>t</w:t>
      </w:r>
      <w:del w:id="371" w:author="Author" w:date="2018-03-27T13:07:00Z">
        <w:r w:rsidR="004976D6">
          <w:rPr>
            <w:rFonts w:ascii="Times New Roman" w:hAnsi="Times New Roman" w:cs="Times New Roman"/>
          </w:rPr>
          <w:delText>(</w:delText>
        </w:r>
      </w:del>
      <w:ins w:id="372" w:author="Author" w:date="2018-03-27T13:07:00Z">
        <w:r w:rsidR="00883118">
          <w:rPr>
            <w:rFonts w:ascii="Times New Roman" w:hAnsi="Times New Roman" w:cs="Times New Roman"/>
          </w:rPr>
          <w:t>[</w:t>
        </w:r>
      </w:ins>
      <w:r w:rsidR="004976D6">
        <w:rPr>
          <w:rFonts w:ascii="Times New Roman" w:hAnsi="Times New Roman" w:cs="Times New Roman"/>
        </w:rPr>
        <w:t>828.276</w:t>
      </w:r>
      <w:del w:id="373" w:author="Author" w:date="2018-03-27T13:07:00Z">
        <w:r w:rsidR="004976D6">
          <w:rPr>
            <w:rFonts w:ascii="Times New Roman" w:hAnsi="Times New Roman" w:cs="Times New Roman"/>
          </w:rPr>
          <w:delText>)</w:delText>
        </w:r>
      </w:del>
      <w:ins w:id="374" w:author="Author" w:date="2018-03-27T13:07:00Z">
        <w:r w:rsidR="00883118">
          <w:rPr>
            <w:rFonts w:ascii="Times New Roman" w:hAnsi="Times New Roman" w:cs="Times New Roman"/>
          </w:rPr>
          <w:t>]</w:t>
        </w:r>
      </w:ins>
      <w:r w:rsidR="00883118">
        <w:rPr>
          <w:rFonts w:ascii="Times New Roman" w:hAnsi="Times New Roman" w:cs="Times New Roman"/>
        </w:rPr>
        <w:t xml:space="preserve"> </w:t>
      </w:r>
      <w:r w:rsidR="004976D6">
        <w:rPr>
          <w:rFonts w:ascii="Times New Roman" w:hAnsi="Times New Roman" w:cs="Times New Roman"/>
        </w:rPr>
        <w:t xml:space="preserve">= 0.024, </w:t>
      </w:r>
      <w:r w:rsidR="004976D6">
        <w:rPr>
          <w:rFonts w:ascii="Times New Roman" w:hAnsi="Times New Roman" w:cs="Times New Roman"/>
          <w:i/>
        </w:rPr>
        <w:t xml:space="preserve">p </w:t>
      </w:r>
      <w:r w:rsidR="004976D6">
        <w:rPr>
          <w:rFonts w:ascii="Times New Roman" w:hAnsi="Times New Roman" w:cs="Times New Roman"/>
        </w:rPr>
        <w:t>&lt; .05)</w:t>
      </w:r>
      <w:r w:rsidR="00883A3A">
        <w:rPr>
          <w:rFonts w:ascii="Times New Roman" w:hAnsi="Times New Roman" w:cs="Times New Roman"/>
        </w:rPr>
        <w:t>, negative-self schema</w:t>
      </w:r>
      <w:r w:rsidR="004976D6">
        <w:rPr>
          <w:rFonts w:ascii="Times New Roman" w:hAnsi="Times New Roman" w:cs="Times New Roman"/>
        </w:rPr>
        <w:t xml:space="preserve"> (</w:t>
      </w:r>
      <w:r w:rsidR="004976D6">
        <w:rPr>
          <w:rFonts w:ascii="Times New Roman" w:hAnsi="Times New Roman" w:cs="Times New Roman"/>
          <w:i/>
        </w:rPr>
        <w:t>t</w:t>
      </w:r>
      <w:del w:id="375" w:author="Author" w:date="2018-03-27T13:07:00Z">
        <w:r w:rsidR="004976D6">
          <w:rPr>
            <w:rFonts w:ascii="Times New Roman" w:hAnsi="Times New Roman" w:cs="Times New Roman"/>
          </w:rPr>
          <w:delText>(</w:delText>
        </w:r>
      </w:del>
      <w:ins w:id="376" w:author="Author" w:date="2018-03-27T13:07:00Z">
        <w:r w:rsidR="00883118">
          <w:rPr>
            <w:rFonts w:ascii="Times New Roman" w:hAnsi="Times New Roman" w:cs="Times New Roman"/>
          </w:rPr>
          <w:t>[</w:t>
        </w:r>
      </w:ins>
      <w:r w:rsidR="004976D6">
        <w:rPr>
          <w:rFonts w:ascii="Times New Roman" w:hAnsi="Times New Roman" w:cs="Times New Roman"/>
        </w:rPr>
        <w:t>825.140</w:t>
      </w:r>
      <w:del w:id="377" w:author="Author" w:date="2018-03-27T13:07:00Z">
        <w:r w:rsidR="004976D6">
          <w:rPr>
            <w:rFonts w:ascii="Times New Roman" w:hAnsi="Times New Roman" w:cs="Times New Roman"/>
          </w:rPr>
          <w:delText>)</w:delText>
        </w:r>
      </w:del>
      <w:ins w:id="378" w:author="Author" w:date="2018-03-27T13:07:00Z">
        <w:r w:rsidR="00883118">
          <w:rPr>
            <w:rFonts w:ascii="Times New Roman" w:hAnsi="Times New Roman" w:cs="Times New Roman"/>
          </w:rPr>
          <w:t>]</w:t>
        </w:r>
      </w:ins>
      <w:r w:rsidR="00883118">
        <w:rPr>
          <w:rFonts w:ascii="Times New Roman" w:hAnsi="Times New Roman" w:cs="Times New Roman"/>
        </w:rPr>
        <w:t xml:space="preserve"> </w:t>
      </w:r>
      <w:r w:rsidR="004976D6">
        <w:rPr>
          <w:rFonts w:ascii="Times New Roman" w:hAnsi="Times New Roman" w:cs="Times New Roman"/>
        </w:rPr>
        <w:t xml:space="preserve">= </w:t>
      </w:r>
      <w:r w:rsidR="00986F5E">
        <w:rPr>
          <w:rFonts w:ascii="Times New Roman" w:hAnsi="Times New Roman" w:cs="Times New Roman"/>
        </w:rPr>
        <w:t xml:space="preserve">3.25, </w:t>
      </w:r>
      <w:r w:rsidR="00986F5E">
        <w:rPr>
          <w:rFonts w:ascii="Times New Roman" w:hAnsi="Times New Roman" w:cs="Times New Roman"/>
          <w:i/>
        </w:rPr>
        <w:t xml:space="preserve">p &lt; </w:t>
      </w:r>
      <w:r w:rsidR="00986F5E" w:rsidRPr="00986F5E">
        <w:rPr>
          <w:rFonts w:ascii="Times New Roman" w:hAnsi="Times New Roman" w:cs="Times New Roman"/>
        </w:rPr>
        <w:t>.01</w:t>
      </w:r>
      <w:r w:rsidR="00883A3A">
        <w:rPr>
          <w:rFonts w:ascii="Times New Roman" w:hAnsi="Times New Roman" w:cs="Times New Roman"/>
        </w:rPr>
        <w:t>, n</w:t>
      </w:r>
      <w:r w:rsidR="00986F5E">
        <w:rPr>
          <w:rFonts w:ascii="Times New Roman" w:hAnsi="Times New Roman" w:cs="Times New Roman"/>
        </w:rPr>
        <w:t>egative</w:t>
      </w:r>
      <w:r w:rsidR="00883A3A">
        <w:rPr>
          <w:rFonts w:ascii="Times New Roman" w:hAnsi="Times New Roman" w:cs="Times New Roman"/>
        </w:rPr>
        <w:t>-others schema</w:t>
      </w:r>
      <w:r w:rsidR="00986F5E">
        <w:rPr>
          <w:rFonts w:ascii="Times New Roman" w:hAnsi="Times New Roman" w:cs="Times New Roman"/>
        </w:rPr>
        <w:t xml:space="preserve"> (</w:t>
      </w:r>
      <w:r w:rsidR="00986F5E">
        <w:rPr>
          <w:rFonts w:ascii="Times New Roman" w:hAnsi="Times New Roman" w:cs="Times New Roman"/>
          <w:i/>
        </w:rPr>
        <w:t>t</w:t>
      </w:r>
      <w:del w:id="379" w:author="Author" w:date="2018-03-27T13:07:00Z">
        <w:r w:rsidR="00986F5E">
          <w:rPr>
            <w:rFonts w:ascii="Times New Roman" w:hAnsi="Times New Roman" w:cs="Times New Roman"/>
          </w:rPr>
          <w:delText>(</w:delText>
        </w:r>
      </w:del>
      <w:ins w:id="380" w:author="Author" w:date="2018-03-27T13:07:00Z">
        <w:r w:rsidR="00883118">
          <w:rPr>
            <w:rFonts w:ascii="Times New Roman" w:hAnsi="Times New Roman" w:cs="Times New Roman"/>
          </w:rPr>
          <w:t>[</w:t>
        </w:r>
      </w:ins>
      <w:r w:rsidR="00986F5E">
        <w:rPr>
          <w:rFonts w:ascii="Times New Roman" w:hAnsi="Times New Roman" w:cs="Times New Roman"/>
        </w:rPr>
        <w:t>823.181</w:t>
      </w:r>
      <w:del w:id="381" w:author="Author" w:date="2018-03-27T13:07:00Z">
        <w:r w:rsidR="00986F5E">
          <w:rPr>
            <w:rFonts w:ascii="Times New Roman" w:hAnsi="Times New Roman" w:cs="Times New Roman"/>
          </w:rPr>
          <w:delText>)</w:delText>
        </w:r>
      </w:del>
      <w:ins w:id="382" w:author="Author" w:date="2018-03-27T13:07:00Z">
        <w:r w:rsidR="00883118">
          <w:rPr>
            <w:rFonts w:ascii="Times New Roman" w:hAnsi="Times New Roman" w:cs="Times New Roman"/>
          </w:rPr>
          <w:t>]</w:t>
        </w:r>
      </w:ins>
      <w:r w:rsidR="00883118">
        <w:rPr>
          <w:rFonts w:ascii="Times New Roman" w:hAnsi="Times New Roman" w:cs="Times New Roman"/>
        </w:rPr>
        <w:t xml:space="preserve"> </w:t>
      </w:r>
      <w:r w:rsidR="00986F5E">
        <w:rPr>
          <w:rFonts w:ascii="Times New Roman" w:hAnsi="Times New Roman" w:cs="Times New Roman"/>
        </w:rPr>
        <w:t xml:space="preserve">= 3.43, </w:t>
      </w:r>
      <w:r w:rsidR="00986F5E">
        <w:rPr>
          <w:rFonts w:ascii="Times New Roman" w:hAnsi="Times New Roman" w:cs="Times New Roman"/>
          <w:i/>
        </w:rPr>
        <w:t xml:space="preserve">p </w:t>
      </w:r>
      <w:r w:rsidR="00986F5E">
        <w:rPr>
          <w:rFonts w:ascii="Times New Roman" w:hAnsi="Times New Roman" w:cs="Times New Roman"/>
        </w:rPr>
        <w:t>&lt; .01)</w:t>
      </w:r>
      <w:r w:rsidR="00883A3A">
        <w:rPr>
          <w:rFonts w:ascii="Times New Roman" w:hAnsi="Times New Roman" w:cs="Times New Roman"/>
        </w:rPr>
        <w:t xml:space="preserve">, positive symptoms </w:t>
      </w:r>
      <w:r w:rsidR="00986F5E">
        <w:rPr>
          <w:rFonts w:ascii="Times New Roman" w:hAnsi="Times New Roman" w:cs="Times New Roman"/>
        </w:rPr>
        <w:t>(</w:t>
      </w:r>
      <w:r w:rsidR="00986F5E" w:rsidRPr="00986F5E">
        <w:rPr>
          <w:rFonts w:ascii="Times New Roman" w:hAnsi="Times New Roman" w:cs="Times New Roman"/>
          <w:i/>
        </w:rPr>
        <w:t>t</w:t>
      </w:r>
      <w:del w:id="383" w:author="Author" w:date="2018-03-27T13:07:00Z">
        <w:r w:rsidR="00986F5E">
          <w:rPr>
            <w:rFonts w:ascii="Times New Roman" w:hAnsi="Times New Roman" w:cs="Times New Roman"/>
          </w:rPr>
          <w:delText>(</w:delText>
        </w:r>
      </w:del>
      <w:ins w:id="384" w:author="Author" w:date="2018-03-27T13:07:00Z">
        <w:r w:rsidR="00883118">
          <w:rPr>
            <w:rFonts w:ascii="Times New Roman" w:hAnsi="Times New Roman" w:cs="Times New Roman"/>
          </w:rPr>
          <w:t>[</w:t>
        </w:r>
      </w:ins>
      <w:r w:rsidR="00986F5E">
        <w:rPr>
          <w:rFonts w:ascii="Times New Roman" w:hAnsi="Times New Roman" w:cs="Times New Roman"/>
        </w:rPr>
        <w:t>830</w:t>
      </w:r>
      <w:del w:id="385" w:author="Author" w:date="2018-03-27T13:07:00Z">
        <w:r w:rsidR="00986F5E">
          <w:rPr>
            <w:rFonts w:ascii="Times New Roman" w:hAnsi="Times New Roman" w:cs="Times New Roman"/>
          </w:rPr>
          <w:delText>)</w:delText>
        </w:r>
      </w:del>
      <w:ins w:id="386" w:author="Author" w:date="2018-03-27T13:07:00Z">
        <w:r w:rsidR="00883118">
          <w:rPr>
            <w:rFonts w:ascii="Times New Roman" w:hAnsi="Times New Roman" w:cs="Times New Roman"/>
          </w:rPr>
          <w:t>]</w:t>
        </w:r>
      </w:ins>
      <w:r w:rsidR="00883118">
        <w:rPr>
          <w:rFonts w:ascii="Times New Roman" w:hAnsi="Times New Roman" w:cs="Times New Roman"/>
        </w:rPr>
        <w:t xml:space="preserve"> </w:t>
      </w:r>
      <w:r w:rsidR="00986F5E">
        <w:rPr>
          <w:rFonts w:ascii="Times New Roman" w:hAnsi="Times New Roman" w:cs="Times New Roman"/>
        </w:rPr>
        <w:t xml:space="preserve">= 2.92, </w:t>
      </w:r>
      <w:r w:rsidR="00986F5E">
        <w:rPr>
          <w:rFonts w:ascii="Times New Roman" w:hAnsi="Times New Roman" w:cs="Times New Roman"/>
          <w:i/>
        </w:rPr>
        <w:t xml:space="preserve">p </w:t>
      </w:r>
      <w:r w:rsidR="00986F5E">
        <w:rPr>
          <w:rFonts w:ascii="Times New Roman" w:hAnsi="Times New Roman" w:cs="Times New Roman"/>
        </w:rPr>
        <w:t xml:space="preserve">&lt; .05), </w:t>
      </w:r>
      <w:r w:rsidR="00883A3A" w:rsidRPr="00986F5E">
        <w:rPr>
          <w:rFonts w:ascii="Times New Roman" w:hAnsi="Times New Roman" w:cs="Times New Roman"/>
        </w:rPr>
        <w:t>and</w:t>
      </w:r>
      <w:r w:rsidR="00883A3A">
        <w:rPr>
          <w:rFonts w:ascii="Times New Roman" w:hAnsi="Times New Roman" w:cs="Times New Roman"/>
        </w:rPr>
        <w:t xml:space="preserve"> depression</w:t>
      </w:r>
      <w:r w:rsidR="00986F5E">
        <w:rPr>
          <w:rFonts w:ascii="Times New Roman" w:hAnsi="Times New Roman" w:cs="Times New Roman"/>
        </w:rPr>
        <w:t xml:space="preserve"> (</w:t>
      </w:r>
      <w:r w:rsidR="00986F5E">
        <w:rPr>
          <w:rFonts w:ascii="Times New Roman" w:hAnsi="Times New Roman" w:cs="Times New Roman"/>
          <w:i/>
        </w:rPr>
        <w:t>t</w:t>
      </w:r>
      <w:del w:id="387" w:author="Author" w:date="2018-03-27T13:07:00Z">
        <w:r w:rsidR="00986F5E">
          <w:rPr>
            <w:rFonts w:ascii="Times New Roman" w:hAnsi="Times New Roman" w:cs="Times New Roman"/>
          </w:rPr>
          <w:delText>(</w:delText>
        </w:r>
      </w:del>
      <w:ins w:id="388" w:author="Author" w:date="2018-03-27T13:07:00Z">
        <w:r w:rsidR="00883118">
          <w:rPr>
            <w:rFonts w:ascii="Times New Roman" w:hAnsi="Times New Roman" w:cs="Times New Roman"/>
          </w:rPr>
          <w:t>[</w:t>
        </w:r>
      </w:ins>
      <w:r w:rsidR="00986F5E">
        <w:rPr>
          <w:rFonts w:ascii="Times New Roman" w:hAnsi="Times New Roman" w:cs="Times New Roman"/>
        </w:rPr>
        <w:t>830</w:t>
      </w:r>
      <w:del w:id="389" w:author="Author" w:date="2018-03-27T13:07:00Z">
        <w:r w:rsidR="00986F5E">
          <w:rPr>
            <w:rFonts w:ascii="Times New Roman" w:hAnsi="Times New Roman" w:cs="Times New Roman"/>
          </w:rPr>
          <w:delText>)</w:delText>
        </w:r>
      </w:del>
      <w:ins w:id="390" w:author="Author" w:date="2018-03-27T13:07:00Z">
        <w:r w:rsidR="00883118">
          <w:rPr>
            <w:rFonts w:ascii="Times New Roman" w:hAnsi="Times New Roman" w:cs="Times New Roman"/>
          </w:rPr>
          <w:t>]</w:t>
        </w:r>
      </w:ins>
      <w:r w:rsidR="00883118">
        <w:rPr>
          <w:rFonts w:ascii="Times New Roman" w:hAnsi="Times New Roman" w:cs="Times New Roman"/>
        </w:rPr>
        <w:t xml:space="preserve"> </w:t>
      </w:r>
      <w:r w:rsidR="00986F5E">
        <w:rPr>
          <w:rFonts w:ascii="Times New Roman" w:hAnsi="Times New Roman" w:cs="Times New Roman"/>
        </w:rPr>
        <w:t xml:space="preserve">= 2.01, </w:t>
      </w:r>
      <w:r w:rsidR="00986F5E">
        <w:rPr>
          <w:rFonts w:ascii="Times New Roman" w:hAnsi="Times New Roman" w:cs="Times New Roman"/>
          <w:i/>
        </w:rPr>
        <w:t xml:space="preserve">p </w:t>
      </w:r>
      <w:r w:rsidR="00986F5E">
        <w:rPr>
          <w:rFonts w:ascii="Times New Roman" w:hAnsi="Times New Roman" w:cs="Times New Roman"/>
        </w:rPr>
        <w:t>&lt; .05)</w:t>
      </w:r>
      <w:r w:rsidR="00883A3A">
        <w:rPr>
          <w:rFonts w:ascii="Times New Roman" w:hAnsi="Times New Roman" w:cs="Times New Roman"/>
        </w:rPr>
        <w:t xml:space="preserve">. </w:t>
      </w:r>
      <w:r w:rsidR="00883A3A" w:rsidRPr="00C4138C">
        <w:t xml:space="preserve">Detailed </w:t>
      </w:r>
      <w:r w:rsidR="00883A3A">
        <w:t>results</w:t>
      </w:r>
      <w:r w:rsidR="00883A3A" w:rsidRPr="00C4138C">
        <w:t xml:space="preserve"> are provided in Table 1. </w:t>
      </w:r>
    </w:p>
    <w:p w14:paraId="2A5E87A3" w14:textId="77777777" w:rsidR="0055436B" w:rsidRDefault="0055436B" w:rsidP="009C7795">
      <w:pPr>
        <w:spacing w:line="360" w:lineRule="auto"/>
        <w:ind w:firstLine="0"/>
        <w:contextualSpacing/>
        <w:rPr>
          <w:b/>
        </w:rPr>
      </w:pPr>
    </w:p>
    <w:p w14:paraId="07865175" w14:textId="77777777" w:rsidR="009C7795" w:rsidRDefault="009C7795" w:rsidP="009C7795">
      <w:pPr>
        <w:spacing w:line="360" w:lineRule="auto"/>
        <w:ind w:firstLine="0"/>
        <w:contextualSpacing/>
        <w:rPr>
          <w:b/>
        </w:rPr>
      </w:pPr>
    </w:p>
    <w:p w14:paraId="46EFB5CB" w14:textId="77777777" w:rsidR="00584571" w:rsidRDefault="00584571" w:rsidP="009C7795">
      <w:pPr>
        <w:spacing w:line="360" w:lineRule="auto"/>
        <w:ind w:firstLine="0"/>
        <w:contextualSpacing/>
        <w:rPr>
          <w:b/>
        </w:rPr>
      </w:pPr>
    </w:p>
    <w:p w14:paraId="751E00BD" w14:textId="77777777" w:rsidR="00584571" w:rsidRDefault="00584571" w:rsidP="009C7795">
      <w:pPr>
        <w:spacing w:line="360" w:lineRule="auto"/>
        <w:ind w:firstLine="0"/>
        <w:contextualSpacing/>
        <w:rPr>
          <w:b/>
        </w:rPr>
      </w:pPr>
    </w:p>
    <w:p w14:paraId="1B0F4441" w14:textId="77777777" w:rsidR="00584571" w:rsidRDefault="00584571" w:rsidP="009C7795">
      <w:pPr>
        <w:spacing w:line="360" w:lineRule="auto"/>
        <w:ind w:firstLine="0"/>
        <w:contextualSpacing/>
        <w:rPr>
          <w:b/>
        </w:rPr>
      </w:pPr>
    </w:p>
    <w:p w14:paraId="33BA332D" w14:textId="77777777" w:rsidR="00584571" w:rsidRDefault="00584571" w:rsidP="009C7795">
      <w:pPr>
        <w:spacing w:line="360" w:lineRule="auto"/>
        <w:ind w:firstLine="0"/>
        <w:contextualSpacing/>
        <w:rPr>
          <w:b/>
        </w:rPr>
      </w:pPr>
    </w:p>
    <w:p w14:paraId="094A1CB8" w14:textId="77777777" w:rsidR="00584571" w:rsidRDefault="00584571" w:rsidP="009C7795">
      <w:pPr>
        <w:spacing w:line="360" w:lineRule="auto"/>
        <w:ind w:firstLine="0"/>
        <w:contextualSpacing/>
        <w:rPr>
          <w:b/>
        </w:rPr>
      </w:pPr>
    </w:p>
    <w:p w14:paraId="7B3C6A60" w14:textId="77777777" w:rsidR="00584571" w:rsidRDefault="00584571" w:rsidP="009C7795">
      <w:pPr>
        <w:spacing w:line="360" w:lineRule="auto"/>
        <w:ind w:firstLine="0"/>
        <w:contextualSpacing/>
        <w:rPr>
          <w:b/>
        </w:rPr>
      </w:pPr>
    </w:p>
    <w:p w14:paraId="57C9D32B" w14:textId="77777777" w:rsidR="00584571" w:rsidRDefault="00584571" w:rsidP="009C7795">
      <w:pPr>
        <w:spacing w:line="360" w:lineRule="auto"/>
        <w:ind w:firstLine="0"/>
        <w:contextualSpacing/>
        <w:rPr>
          <w:b/>
        </w:rPr>
      </w:pPr>
    </w:p>
    <w:p w14:paraId="74B700D8" w14:textId="77777777" w:rsidR="00584571" w:rsidRDefault="00584571" w:rsidP="009C7795">
      <w:pPr>
        <w:spacing w:line="360" w:lineRule="auto"/>
        <w:ind w:firstLine="0"/>
        <w:contextualSpacing/>
        <w:rPr>
          <w:b/>
        </w:rPr>
      </w:pPr>
    </w:p>
    <w:p w14:paraId="2BA851B6" w14:textId="77777777" w:rsidR="009C7795" w:rsidRDefault="009C7795" w:rsidP="009C7795">
      <w:pPr>
        <w:spacing w:line="360" w:lineRule="auto"/>
        <w:ind w:firstLine="0"/>
        <w:contextualSpacing/>
        <w:rPr>
          <w:b/>
        </w:rPr>
      </w:pPr>
    </w:p>
    <w:p w14:paraId="735374AD" w14:textId="77777777" w:rsidR="00FE41AD" w:rsidRDefault="00FE41AD" w:rsidP="00832E45">
      <w:pPr>
        <w:ind w:firstLine="0"/>
        <w:contextualSpacing/>
        <w:rPr>
          <w:rFonts w:ascii="Times New Roman" w:hAnsi="Times New Roman" w:cs="Times New Roman"/>
        </w:rPr>
      </w:pPr>
    </w:p>
    <w:p w14:paraId="63B00E93" w14:textId="77777777" w:rsidR="00FE41AD" w:rsidRDefault="00FE41AD" w:rsidP="00832E45">
      <w:pPr>
        <w:ind w:firstLine="0"/>
        <w:contextualSpacing/>
        <w:rPr>
          <w:rFonts w:ascii="Times New Roman" w:hAnsi="Times New Roman" w:cs="Times New Roman"/>
        </w:rPr>
      </w:pPr>
    </w:p>
    <w:p w14:paraId="742C15CF" w14:textId="77777777" w:rsidR="00FE41AD" w:rsidRDefault="00FE41AD" w:rsidP="00832E45">
      <w:pPr>
        <w:ind w:firstLine="0"/>
        <w:contextualSpacing/>
        <w:rPr>
          <w:rFonts w:ascii="Times New Roman" w:hAnsi="Times New Roman" w:cs="Times New Roman"/>
        </w:rPr>
      </w:pPr>
    </w:p>
    <w:p w14:paraId="5A4DA26E" w14:textId="77777777" w:rsidR="00FE41AD" w:rsidRDefault="00FE41AD" w:rsidP="00832E45">
      <w:pPr>
        <w:ind w:firstLine="0"/>
        <w:contextualSpacing/>
        <w:rPr>
          <w:rFonts w:ascii="Times New Roman" w:hAnsi="Times New Roman" w:cs="Times New Roman"/>
        </w:rPr>
      </w:pPr>
    </w:p>
    <w:p w14:paraId="201C2979" w14:textId="77777777" w:rsidR="00F32E48" w:rsidRDefault="00F32E48" w:rsidP="00832E45">
      <w:pPr>
        <w:ind w:firstLine="0"/>
        <w:contextualSpacing/>
        <w:rPr>
          <w:rFonts w:ascii="Times New Roman" w:hAnsi="Times New Roman" w:cs="Times New Roman"/>
        </w:rPr>
      </w:pPr>
    </w:p>
    <w:p w14:paraId="736FBF9A" w14:textId="77777777" w:rsidR="00F32E48" w:rsidRDefault="00F32E48" w:rsidP="00832E45">
      <w:pPr>
        <w:ind w:firstLine="0"/>
        <w:contextualSpacing/>
        <w:rPr>
          <w:rFonts w:ascii="Times New Roman" w:hAnsi="Times New Roman" w:cs="Times New Roman"/>
        </w:rPr>
      </w:pPr>
    </w:p>
    <w:p w14:paraId="21165D13" w14:textId="77777777" w:rsidR="00F32E48" w:rsidRDefault="00F32E48" w:rsidP="00832E45">
      <w:pPr>
        <w:ind w:firstLine="0"/>
        <w:contextualSpacing/>
        <w:rPr>
          <w:rFonts w:ascii="Times New Roman" w:hAnsi="Times New Roman" w:cs="Times New Roman"/>
        </w:rPr>
      </w:pPr>
    </w:p>
    <w:p w14:paraId="6F5D3617" w14:textId="5B477780" w:rsidR="009C7795" w:rsidRPr="00832E45" w:rsidRDefault="00832E45" w:rsidP="00832E45">
      <w:pPr>
        <w:ind w:firstLine="0"/>
        <w:contextualSpacing/>
        <w:rPr>
          <w:rFonts w:ascii="Times New Roman" w:hAnsi="Times New Roman" w:cs="Times New Roman"/>
        </w:rPr>
      </w:pPr>
      <w:r>
        <w:rPr>
          <w:rFonts w:ascii="Times New Roman" w:hAnsi="Times New Roman" w:cs="Times New Roman"/>
        </w:rPr>
        <w:t>Table 1</w:t>
      </w:r>
      <w:r w:rsidRPr="00801CA5">
        <w:rPr>
          <w:rFonts w:ascii="Times New Roman" w:hAnsi="Times New Roman" w:cs="Times New Roman"/>
        </w:rPr>
        <w:t xml:space="preserve">. </w:t>
      </w:r>
      <w:r>
        <w:rPr>
          <w:rFonts w:ascii="Times New Roman" w:hAnsi="Times New Roman" w:cs="Times New Roman"/>
        </w:rPr>
        <w:t>Urban vs. non-urban differences in mental health risk</w:t>
      </w:r>
      <w:del w:id="391" w:author="Author" w:date="2018-03-27T13:07:00Z">
        <w:r>
          <w:rPr>
            <w:rFonts w:ascii="Times New Roman" w:hAnsi="Times New Roman" w:cs="Times New Roman"/>
          </w:rPr>
          <w:delText>-</w:delText>
        </w:r>
      </w:del>
      <w:ins w:id="392" w:author="Author" w:date="2018-03-27T13:07:00Z">
        <w:r w:rsidR="006C3110">
          <w:rPr>
            <w:rFonts w:ascii="Times New Roman" w:hAnsi="Times New Roman" w:cs="Times New Roman"/>
          </w:rPr>
          <w:t xml:space="preserve"> </w:t>
        </w:r>
      </w:ins>
      <w:r>
        <w:rPr>
          <w:rFonts w:ascii="Times New Roman" w:hAnsi="Times New Roman" w:cs="Times New Roman"/>
        </w:rPr>
        <w:t>factors and symptoms of anxiety, depression</w:t>
      </w:r>
      <w:r w:rsidR="0050083C">
        <w:rPr>
          <w:rFonts w:ascii="Times New Roman" w:hAnsi="Times New Roman" w:cs="Times New Roman"/>
        </w:rPr>
        <w:t>,</w:t>
      </w:r>
      <w:r>
        <w:rPr>
          <w:rFonts w:ascii="Times New Roman" w:hAnsi="Times New Roman" w:cs="Times New Roman"/>
        </w:rPr>
        <w:t xml:space="preserve"> </w:t>
      </w:r>
      <w:r w:rsidRPr="0050083C">
        <w:rPr>
          <w:rFonts w:ascii="Times New Roman" w:hAnsi="Times New Roman" w:cs="Times New Roman"/>
          <w:noProof/>
        </w:rPr>
        <w:t>and</w:t>
      </w:r>
      <w:r w:rsidR="00F32E48">
        <w:rPr>
          <w:rFonts w:ascii="Times New Roman" w:hAnsi="Times New Roman" w:cs="Times New Roman"/>
        </w:rPr>
        <w:t xml:space="preserve"> psychosis (N </w:t>
      </w:r>
      <w:r>
        <w:rPr>
          <w:rFonts w:ascii="Times New Roman" w:hAnsi="Times New Roman" w:cs="Times New Roman"/>
        </w:rPr>
        <w:t>= 832</w:t>
      </w:r>
      <w:r w:rsidR="00F32E48">
        <w:rPr>
          <w:rFonts w:ascii="Times New Roman" w:hAnsi="Times New Roman" w:cs="Times New Roman"/>
        </w:rPr>
        <w:t xml:space="preserve">; </w:t>
      </w:r>
      <w:del w:id="393" w:author="Author" w:date="2018-03-27T13:07:00Z">
        <w:r w:rsidR="00F32E48">
          <w:rPr>
            <w:rFonts w:ascii="Times New Roman" w:hAnsi="Times New Roman" w:cs="Times New Roman"/>
          </w:rPr>
          <w:delText>Urban</w:delText>
        </w:r>
      </w:del>
      <w:ins w:id="394" w:author="Author" w:date="2018-03-27T13:07:00Z">
        <w:r w:rsidR="006C3110">
          <w:rPr>
            <w:rFonts w:ascii="Times New Roman" w:hAnsi="Times New Roman" w:cs="Times New Roman"/>
          </w:rPr>
          <w:t>u</w:t>
        </w:r>
        <w:r w:rsidR="00F32E48">
          <w:rPr>
            <w:rFonts w:ascii="Times New Roman" w:hAnsi="Times New Roman" w:cs="Times New Roman"/>
          </w:rPr>
          <w:t>rban</w:t>
        </w:r>
      </w:ins>
      <w:r w:rsidR="00F32E48">
        <w:rPr>
          <w:rFonts w:ascii="Times New Roman" w:hAnsi="Times New Roman" w:cs="Times New Roman"/>
        </w:rPr>
        <w:t xml:space="preserve">, n = 466; </w:t>
      </w:r>
      <w:del w:id="395" w:author="Author" w:date="2018-03-27T13:07:00Z">
        <w:r w:rsidR="00F32E48">
          <w:rPr>
            <w:rFonts w:ascii="Times New Roman" w:hAnsi="Times New Roman" w:cs="Times New Roman"/>
          </w:rPr>
          <w:delText>Non</w:delText>
        </w:r>
      </w:del>
      <w:ins w:id="396" w:author="Author" w:date="2018-03-27T13:07:00Z">
        <w:r w:rsidR="006C3110">
          <w:rPr>
            <w:rFonts w:ascii="Times New Roman" w:hAnsi="Times New Roman" w:cs="Times New Roman"/>
          </w:rPr>
          <w:t>n</w:t>
        </w:r>
        <w:r w:rsidR="00F32E48">
          <w:rPr>
            <w:rFonts w:ascii="Times New Roman" w:hAnsi="Times New Roman" w:cs="Times New Roman"/>
          </w:rPr>
          <w:t>on</w:t>
        </w:r>
      </w:ins>
      <w:r w:rsidR="00F32E48">
        <w:rPr>
          <w:rFonts w:ascii="Times New Roman" w:hAnsi="Times New Roman" w:cs="Times New Roman"/>
        </w:rPr>
        <w:t>-urban, n =366</w:t>
      </w:r>
      <w:r>
        <w:rPr>
          <w:rFonts w:ascii="Times New Roman" w:hAnsi="Times New Roman" w:cs="Times New Roman"/>
        </w:rPr>
        <w:t>)</w:t>
      </w:r>
    </w:p>
    <w:tbl>
      <w:tblPr>
        <w:tblStyle w:val="TableGrid"/>
        <w:tblpPr w:leftFromText="180" w:rightFromText="180" w:vertAnchor="page" w:horzAnchor="margin" w:tblpY="2581"/>
        <w:tblW w:w="0" w:type="auto"/>
        <w:tblLayout w:type="fixed"/>
        <w:tblLook w:val="04A0" w:firstRow="1" w:lastRow="0" w:firstColumn="1" w:lastColumn="0" w:noHBand="0" w:noVBand="1"/>
      </w:tblPr>
      <w:tblGrid>
        <w:gridCol w:w="1548"/>
        <w:gridCol w:w="1350"/>
        <w:gridCol w:w="1350"/>
        <w:gridCol w:w="1440"/>
        <w:gridCol w:w="900"/>
        <w:gridCol w:w="1530"/>
        <w:gridCol w:w="1440"/>
      </w:tblGrid>
      <w:tr w:rsidR="00FE41AD" w:rsidRPr="00801CA5" w14:paraId="0B26626B" w14:textId="77777777" w:rsidTr="00FE41AD">
        <w:trPr>
          <w:trHeight w:val="884"/>
        </w:trPr>
        <w:tc>
          <w:tcPr>
            <w:tcW w:w="1548" w:type="dxa"/>
            <w:tcBorders>
              <w:left w:val="nil"/>
              <w:bottom w:val="single" w:sz="4" w:space="0" w:color="auto"/>
              <w:right w:val="nil"/>
            </w:tcBorders>
          </w:tcPr>
          <w:p w14:paraId="65F11247" w14:textId="77777777" w:rsidR="00FE41AD" w:rsidRPr="00801CA5" w:rsidRDefault="00FE41AD" w:rsidP="00FE41AD">
            <w:pPr>
              <w:spacing w:line="360" w:lineRule="auto"/>
              <w:ind w:firstLine="0"/>
              <w:contextualSpacing/>
              <w:jc w:val="center"/>
              <w:rPr>
                <w:rFonts w:ascii="Times New Roman" w:hAnsi="Times New Roman" w:cs="Times New Roman"/>
                <w:b/>
              </w:rPr>
            </w:pPr>
            <w:r>
              <w:rPr>
                <w:rFonts w:ascii="Times New Roman" w:hAnsi="Times New Roman" w:cs="Times New Roman"/>
                <w:b/>
              </w:rPr>
              <w:t>Variables</w:t>
            </w:r>
          </w:p>
        </w:tc>
        <w:tc>
          <w:tcPr>
            <w:tcW w:w="1350" w:type="dxa"/>
            <w:tcBorders>
              <w:left w:val="nil"/>
              <w:bottom w:val="single" w:sz="4" w:space="0" w:color="auto"/>
              <w:right w:val="nil"/>
            </w:tcBorders>
          </w:tcPr>
          <w:p w14:paraId="6C572CCB" w14:textId="77777777" w:rsidR="00FE41AD" w:rsidRPr="00FE78BC" w:rsidRDefault="00FE41AD" w:rsidP="00FE41AD">
            <w:pPr>
              <w:spacing w:line="360" w:lineRule="auto"/>
              <w:ind w:firstLine="0"/>
              <w:contextualSpacing/>
              <w:jc w:val="center"/>
              <w:rPr>
                <w:rFonts w:ascii="Times New Roman" w:hAnsi="Times New Roman" w:cs="Times New Roman"/>
                <w:b/>
              </w:rPr>
            </w:pPr>
            <w:r>
              <w:rPr>
                <w:rFonts w:ascii="Times New Roman" w:hAnsi="Times New Roman" w:cs="Times New Roman"/>
                <w:b/>
              </w:rPr>
              <w:t xml:space="preserve">All Sample </w:t>
            </w:r>
            <w:r>
              <w:rPr>
                <w:rFonts w:ascii="Times New Roman" w:hAnsi="Times New Roman" w:cs="Times New Roman"/>
                <w:b/>
                <w:i/>
              </w:rPr>
              <w:t>M</w:t>
            </w:r>
            <w:r>
              <w:rPr>
                <w:rFonts w:ascii="Times New Roman" w:hAnsi="Times New Roman" w:cs="Times New Roman"/>
                <w:b/>
              </w:rPr>
              <w:t>(SD)</w:t>
            </w:r>
          </w:p>
        </w:tc>
        <w:tc>
          <w:tcPr>
            <w:tcW w:w="1350" w:type="dxa"/>
            <w:tcBorders>
              <w:left w:val="nil"/>
              <w:bottom w:val="single" w:sz="4" w:space="0" w:color="auto"/>
              <w:right w:val="nil"/>
            </w:tcBorders>
          </w:tcPr>
          <w:p w14:paraId="675E6360" w14:textId="47235B10" w:rsidR="00FE41AD" w:rsidRPr="00801CA5" w:rsidRDefault="00FE41AD" w:rsidP="00FE41AD">
            <w:pPr>
              <w:spacing w:line="360" w:lineRule="auto"/>
              <w:ind w:firstLine="0"/>
              <w:contextualSpacing/>
              <w:jc w:val="center"/>
              <w:rPr>
                <w:rFonts w:ascii="Times New Roman" w:hAnsi="Times New Roman" w:cs="Times New Roman"/>
                <w:b/>
              </w:rPr>
            </w:pPr>
            <w:r w:rsidRPr="00801CA5">
              <w:rPr>
                <w:rFonts w:ascii="Times New Roman" w:hAnsi="Times New Roman" w:cs="Times New Roman"/>
                <w:b/>
              </w:rPr>
              <w:t xml:space="preserve">Urban </w:t>
            </w:r>
            <w:r w:rsidRPr="00801CA5">
              <w:rPr>
                <w:rFonts w:ascii="Times New Roman" w:hAnsi="Times New Roman" w:cs="Times New Roman"/>
                <w:b/>
                <w:i/>
              </w:rPr>
              <w:t>M</w:t>
            </w:r>
            <w:r w:rsidRPr="00801CA5">
              <w:rPr>
                <w:rFonts w:ascii="Times New Roman" w:hAnsi="Times New Roman" w:cs="Times New Roman"/>
                <w:b/>
              </w:rPr>
              <w:t>(SD)</w:t>
            </w:r>
          </w:p>
        </w:tc>
        <w:tc>
          <w:tcPr>
            <w:tcW w:w="1440" w:type="dxa"/>
            <w:tcBorders>
              <w:left w:val="nil"/>
              <w:bottom w:val="single" w:sz="4" w:space="0" w:color="auto"/>
              <w:right w:val="nil"/>
            </w:tcBorders>
          </w:tcPr>
          <w:p w14:paraId="2B174EFD" w14:textId="32694031" w:rsidR="00FE41AD" w:rsidRPr="00801CA5" w:rsidRDefault="00FE41AD" w:rsidP="00FE41AD">
            <w:pPr>
              <w:spacing w:line="360" w:lineRule="auto"/>
              <w:ind w:firstLine="0"/>
              <w:contextualSpacing/>
              <w:jc w:val="center"/>
              <w:rPr>
                <w:rFonts w:ascii="Times New Roman" w:hAnsi="Times New Roman" w:cs="Times New Roman"/>
                <w:b/>
              </w:rPr>
            </w:pPr>
            <w:r w:rsidRPr="00801CA5">
              <w:rPr>
                <w:rFonts w:ascii="Times New Roman" w:hAnsi="Times New Roman" w:cs="Times New Roman"/>
                <w:b/>
              </w:rPr>
              <w:t xml:space="preserve">Non-Urban </w:t>
            </w:r>
            <w:r w:rsidRPr="00801CA5">
              <w:rPr>
                <w:rFonts w:ascii="Times New Roman" w:hAnsi="Times New Roman" w:cs="Times New Roman"/>
                <w:b/>
                <w:i/>
              </w:rPr>
              <w:t>M</w:t>
            </w:r>
            <w:r w:rsidRPr="00801CA5">
              <w:rPr>
                <w:rFonts w:ascii="Times New Roman" w:hAnsi="Times New Roman" w:cs="Times New Roman"/>
                <w:b/>
              </w:rPr>
              <w:t>(SD)</w:t>
            </w:r>
          </w:p>
        </w:tc>
        <w:tc>
          <w:tcPr>
            <w:tcW w:w="900" w:type="dxa"/>
            <w:tcBorders>
              <w:left w:val="nil"/>
              <w:bottom w:val="single" w:sz="4" w:space="0" w:color="auto"/>
              <w:right w:val="nil"/>
            </w:tcBorders>
          </w:tcPr>
          <w:p w14:paraId="383E1614" w14:textId="77777777" w:rsidR="00FE41AD" w:rsidRPr="00801CA5" w:rsidRDefault="00FE41AD" w:rsidP="00FE41AD">
            <w:pPr>
              <w:spacing w:line="360" w:lineRule="auto"/>
              <w:ind w:firstLine="0"/>
              <w:contextualSpacing/>
              <w:jc w:val="center"/>
              <w:rPr>
                <w:rFonts w:ascii="Times New Roman" w:hAnsi="Times New Roman" w:cs="Times New Roman"/>
                <w:b/>
              </w:rPr>
            </w:pPr>
            <w:r w:rsidRPr="00FE78BC">
              <w:rPr>
                <w:rFonts w:ascii="Times New Roman" w:hAnsi="Times New Roman" w:cs="Times New Roman"/>
                <w:b/>
                <w:i/>
              </w:rPr>
              <w:t>t</w:t>
            </w:r>
            <w:r w:rsidRPr="00801CA5">
              <w:rPr>
                <w:rFonts w:ascii="Times New Roman" w:hAnsi="Times New Roman" w:cs="Times New Roman"/>
                <w:b/>
              </w:rPr>
              <w:t xml:space="preserve"> Value</w:t>
            </w:r>
          </w:p>
        </w:tc>
        <w:tc>
          <w:tcPr>
            <w:tcW w:w="1530" w:type="dxa"/>
            <w:tcBorders>
              <w:left w:val="nil"/>
              <w:bottom w:val="single" w:sz="4" w:space="0" w:color="auto"/>
              <w:right w:val="nil"/>
            </w:tcBorders>
          </w:tcPr>
          <w:p w14:paraId="40E1D2C2" w14:textId="20DA8FD8" w:rsidR="00FE41AD" w:rsidRPr="001F65E0" w:rsidRDefault="00FE41AD" w:rsidP="00FE41AD">
            <w:pPr>
              <w:spacing w:line="360" w:lineRule="auto"/>
              <w:ind w:firstLine="0"/>
              <w:contextualSpacing/>
              <w:jc w:val="center"/>
              <w:rPr>
                <w:rFonts w:ascii="Times New Roman" w:hAnsi="Times New Roman" w:cs="Times New Roman"/>
                <w:b/>
              </w:rPr>
            </w:pPr>
            <w:r>
              <w:rPr>
                <w:rFonts w:ascii="Times New Roman" w:hAnsi="Times New Roman" w:cs="Times New Roman"/>
                <w:b/>
                <w:i/>
              </w:rPr>
              <w:t>p-</w:t>
            </w:r>
            <w:r>
              <w:rPr>
                <w:rFonts w:ascii="Times New Roman" w:hAnsi="Times New Roman" w:cs="Times New Roman"/>
                <w:b/>
              </w:rPr>
              <w:t>value</w:t>
            </w:r>
          </w:p>
        </w:tc>
        <w:tc>
          <w:tcPr>
            <w:tcW w:w="1440" w:type="dxa"/>
            <w:tcBorders>
              <w:left w:val="nil"/>
              <w:bottom w:val="single" w:sz="4" w:space="0" w:color="auto"/>
              <w:right w:val="nil"/>
            </w:tcBorders>
          </w:tcPr>
          <w:p w14:paraId="325F3FFC" w14:textId="77777777" w:rsidR="00FE41AD" w:rsidRPr="00801CA5" w:rsidRDefault="00FE41AD" w:rsidP="00FE41AD">
            <w:pPr>
              <w:spacing w:line="360" w:lineRule="auto"/>
              <w:ind w:left="-198" w:firstLine="198"/>
              <w:contextualSpacing/>
              <w:jc w:val="center"/>
              <w:rPr>
                <w:rFonts w:ascii="Times New Roman" w:hAnsi="Times New Roman" w:cs="Times New Roman"/>
                <w:b/>
              </w:rPr>
            </w:pPr>
            <w:r>
              <w:rPr>
                <w:rFonts w:ascii="Times New Roman" w:hAnsi="Times New Roman" w:cs="Times New Roman"/>
                <w:b/>
              </w:rPr>
              <w:t>Effect Size (Cohen’s d)</w:t>
            </w:r>
          </w:p>
        </w:tc>
      </w:tr>
      <w:tr w:rsidR="00FE41AD" w:rsidRPr="00801CA5" w14:paraId="7F254BC1" w14:textId="77777777" w:rsidTr="00FE41AD">
        <w:trPr>
          <w:trHeight w:val="411"/>
        </w:trPr>
        <w:tc>
          <w:tcPr>
            <w:tcW w:w="1548" w:type="dxa"/>
            <w:tcBorders>
              <w:left w:val="nil"/>
              <w:bottom w:val="nil"/>
              <w:right w:val="nil"/>
            </w:tcBorders>
          </w:tcPr>
          <w:p w14:paraId="5A9A5B5E" w14:textId="77777777" w:rsidR="00FE41AD" w:rsidRPr="001C1122" w:rsidRDefault="00FE41AD" w:rsidP="00FE41AD">
            <w:pPr>
              <w:spacing w:line="360" w:lineRule="auto"/>
              <w:ind w:firstLine="0"/>
              <w:contextualSpacing/>
              <w:jc w:val="both"/>
              <w:rPr>
                <w:rFonts w:ascii="Times New Roman" w:hAnsi="Times New Roman" w:cs="Times New Roman"/>
              </w:rPr>
            </w:pPr>
            <w:r w:rsidRPr="001C1122">
              <w:rPr>
                <w:rFonts w:ascii="Times New Roman" w:hAnsi="Times New Roman" w:cs="Times New Roman"/>
              </w:rPr>
              <w:lastRenderedPageBreak/>
              <w:t>Lon</w:t>
            </w:r>
            <w:r>
              <w:rPr>
                <w:rFonts w:ascii="Times New Roman" w:hAnsi="Times New Roman" w:cs="Times New Roman"/>
              </w:rPr>
              <w:t>eliness</w:t>
            </w:r>
          </w:p>
        </w:tc>
        <w:tc>
          <w:tcPr>
            <w:tcW w:w="1350" w:type="dxa"/>
            <w:tcBorders>
              <w:left w:val="nil"/>
              <w:bottom w:val="nil"/>
              <w:right w:val="nil"/>
            </w:tcBorders>
          </w:tcPr>
          <w:p w14:paraId="6EAFFD56"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2.14 (0.52)</w:t>
            </w:r>
          </w:p>
        </w:tc>
        <w:tc>
          <w:tcPr>
            <w:tcW w:w="1350" w:type="dxa"/>
            <w:tcBorders>
              <w:left w:val="nil"/>
              <w:bottom w:val="nil"/>
              <w:right w:val="nil"/>
            </w:tcBorders>
          </w:tcPr>
          <w:p w14:paraId="7096C46D"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2.20 (0.52)</w:t>
            </w:r>
          </w:p>
        </w:tc>
        <w:tc>
          <w:tcPr>
            <w:tcW w:w="1440" w:type="dxa"/>
            <w:tcBorders>
              <w:left w:val="nil"/>
              <w:bottom w:val="nil"/>
              <w:right w:val="nil"/>
            </w:tcBorders>
          </w:tcPr>
          <w:p w14:paraId="62FA70EC"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2.10 (0.51)</w:t>
            </w:r>
          </w:p>
        </w:tc>
        <w:tc>
          <w:tcPr>
            <w:tcW w:w="900" w:type="dxa"/>
            <w:tcBorders>
              <w:left w:val="nil"/>
              <w:bottom w:val="nil"/>
              <w:right w:val="nil"/>
            </w:tcBorders>
          </w:tcPr>
          <w:p w14:paraId="3CCAFA28"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3.65</w:t>
            </w:r>
          </w:p>
        </w:tc>
        <w:tc>
          <w:tcPr>
            <w:tcW w:w="1530" w:type="dxa"/>
            <w:tcBorders>
              <w:left w:val="nil"/>
              <w:bottom w:val="nil"/>
              <w:right w:val="nil"/>
            </w:tcBorders>
          </w:tcPr>
          <w:p w14:paraId="51EBA400" w14:textId="0F3B5832" w:rsidR="00FE41AD" w:rsidRPr="00FE78BC" w:rsidRDefault="0050083C" w:rsidP="00FE41AD">
            <w:pPr>
              <w:spacing w:line="360" w:lineRule="auto"/>
              <w:ind w:firstLine="0"/>
              <w:contextualSpacing/>
              <w:jc w:val="both"/>
              <w:rPr>
                <w:rFonts w:ascii="Times New Roman" w:hAnsi="Times New Roman" w:cs="Times New Roman"/>
              </w:rPr>
            </w:pPr>
            <w:r>
              <w:rPr>
                <w:rFonts w:ascii="Times New Roman" w:hAnsi="Times New Roman" w:cs="Times New Roman"/>
              </w:rPr>
              <w:t>&lt; 0.001</w:t>
            </w:r>
            <w:r w:rsidR="00FE41AD">
              <w:rPr>
                <w:rFonts w:ascii="Times New Roman" w:hAnsi="Times New Roman" w:cs="Times New Roman"/>
              </w:rPr>
              <w:t>**</w:t>
            </w:r>
          </w:p>
        </w:tc>
        <w:tc>
          <w:tcPr>
            <w:tcW w:w="1440" w:type="dxa"/>
            <w:tcBorders>
              <w:left w:val="nil"/>
              <w:bottom w:val="nil"/>
              <w:right w:val="nil"/>
            </w:tcBorders>
          </w:tcPr>
          <w:p w14:paraId="57FF7B2D"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0.19</w:t>
            </w:r>
          </w:p>
        </w:tc>
      </w:tr>
      <w:tr w:rsidR="00FE41AD" w:rsidRPr="00801CA5" w14:paraId="143F23BA" w14:textId="77777777" w:rsidTr="00FE41AD">
        <w:trPr>
          <w:trHeight w:val="411"/>
        </w:trPr>
        <w:tc>
          <w:tcPr>
            <w:tcW w:w="1548" w:type="dxa"/>
            <w:tcBorders>
              <w:top w:val="nil"/>
              <w:left w:val="nil"/>
              <w:bottom w:val="nil"/>
              <w:right w:val="nil"/>
            </w:tcBorders>
          </w:tcPr>
          <w:p w14:paraId="54D82638" w14:textId="77777777" w:rsidR="00FE41AD" w:rsidRPr="00F24F0C" w:rsidRDefault="00FE41AD" w:rsidP="00FE41AD">
            <w:pPr>
              <w:spacing w:line="360" w:lineRule="auto"/>
              <w:ind w:firstLine="0"/>
              <w:contextualSpacing/>
              <w:jc w:val="both"/>
              <w:rPr>
                <w:rFonts w:ascii="Times New Roman" w:hAnsi="Times New Roman" w:cs="Times New Roman"/>
                <w:highlight w:val="yellow"/>
              </w:rPr>
            </w:pPr>
            <w:commentRangeStart w:id="397"/>
            <w:r w:rsidRPr="00F24F0C">
              <w:rPr>
                <w:rFonts w:ascii="Times New Roman" w:hAnsi="Times New Roman" w:cs="Times New Roman"/>
                <w:highlight w:val="yellow"/>
              </w:rPr>
              <w:t>School Bully</w:t>
            </w:r>
            <w:commentRangeEnd w:id="397"/>
            <w:r w:rsidR="00A14482">
              <w:rPr>
                <w:rStyle w:val="CommentReference"/>
              </w:rPr>
              <w:commentReference w:id="397"/>
            </w:r>
          </w:p>
        </w:tc>
        <w:tc>
          <w:tcPr>
            <w:tcW w:w="1350" w:type="dxa"/>
            <w:tcBorders>
              <w:top w:val="nil"/>
              <w:left w:val="nil"/>
              <w:bottom w:val="nil"/>
              <w:right w:val="nil"/>
            </w:tcBorders>
          </w:tcPr>
          <w:p w14:paraId="033F1CF9"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1.88 (0.95)</w:t>
            </w:r>
          </w:p>
        </w:tc>
        <w:tc>
          <w:tcPr>
            <w:tcW w:w="1350" w:type="dxa"/>
            <w:tcBorders>
              <w:top w:val="nil"/>
              <w:left w:val="nil"/>
              <w:bottom w:val="nil"/>
              <w:right w:val="nil"/>
            </w:tcBorders>
          </w:tcPr>
          <w:p w14:paraId="27471BC7"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1.90 (0.98)</w:t>
            </w:r>
          </w:p>
        </w:tc>
        <w:tc>
          <w:tcPr>
            <w:tcW w:w="1440" w:type="dxa"/>
            <w:tcBorders>
              <w:top w:val="nil"/>
              <w:left w:val="nil"/>
              <w:bottom w:val="nil"/>
              <w:right w:val="nil"/>
            </w:tcBorders>
          </w:tcPr>
          <w:p w14:paraId="6E017849"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1.85 (0.91)</w:t>
            </w:r>
          </w:p>
        </w:tc>
        <w:tc>
          <w:tcPr>
            <w:tcW w:w="900" w:type="dxa"/>
            <w:tcBorders>
              <w:top w:val="nil"/>
              <w:left w:val="nil"/>
              <w:bottom w:val="nil"/>
              <w:right w:val="nil"/>
            </w:tcBorders>
          </w:tcPr>
          <w:p w14:paraId="497074F1"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0.74</w:t>
            </w:r>
          </w:p>
        </w:tc>
        <w:tc>
          <w:tcPr>
            <w:tcW w:w="1530" w:type="dxa"/>
            <w:tcBorders>
              <w:top w:val="nil"/>
              <w:left w:val="nil"/>
              <w:bottom w:val="nil"/>
              <w:right w:val="nil"/>
            </w:tcBorders>
          </w:tcPr>
          <w:p w14:paraId="7A431518"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0.457</w:t>
            </w:r>
          </w:p>
        </w:tc>
        <w:tc>
          <w:tcPr>
            <w:tcW w:w="1440" w:type="dxa"/>
            <w:tcBorders>
              <w:top w:val="nil"/>
              <w:left w:val="nil"/>
              <w:bottom w:val="nil"/>
              <w:right w:val="nil"/>
            </w:tcBorders>
          </w:tcPr>
          <w:p w14:paraId="7A8D27DC"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0.05</w:t>
            </w:r>
          </w:p>
        </w:tc>
      </w:tr>
      <w:tr w:rsidR="00FE41AD" w:rsidRPr="00801CA5" w14:paraId="1379B6DC" w14:textId="77777777" w:rsidTr="00FE41AD">
        <w:trPr>
          <w:trHeight w:val="411"/>
        </w:trPr>
        <w:tc>
          <w:tcPr>
            <w:tcW w:w="1548" w:type="dxa"/>
            <w:tcBorders>
              <w:top w:val="nil"/>
              <w:left w:val="nil"/>
              <w:bottom w:val="nil"/>
              <w:right w:val="nil"/>
            </w:tcBorders>
          </w:tcPr>
          <w:p w14:paraId="554A5356" w14:textId="77777777" w:rsidR="00FE41AD" w:rsidRPr="00F24F0C" w:rsidRDefault="00FE41AD" w:rsidP="00FE41AD">
            <w:pPr>
              <w:spacing w:line="360" w:lineRule="auto"/>
              <w:ind w:firstLine="0"/>
              <w:contextualSpacing/>
              <w:jc w:val="both"/>
              <w:rPr>
                <w:rFonts w:ascii="Times New Roman" w:hAnsi="Times New Roman" w:cs="Times New Roman"/>
                <w:highlight w:val="yellow"/>
              </w:rPr>
            </w:pPr>
            <w:commentRangeStart w:id="398"/>
            <w:r w:rsidRPr="00F24F0C">
              <w:rPr>
                <w:rFonts w:ascii="Times New Roman" w:hAnsi="Times New Roman" w:cs="Times New Roman"/>
                <w:highlight w:val="yellow"/>
              </w:rPr>
              <w:t>Home Bully</w:t>
            </w:r>
            <w:commentRangeEnd w:id="398"/>
            <w:r w:rsidR="00A14482">
              <w:rPr>
                <w:rStyle w:val="CommentReference"/>
              </w:rPr>
              <w:commentReference w:id="398"/>
            </w:r>
          </w:p>
        </w:tc>
        <w:tc>
          <w:tcPr>
            <w:tcW w:w="1350" w:type="dxa"/>
            <w:tcBorders>
              <w:top w:val="nil"/>
              <w:left w:val="nil"/>
              <w:bottom w:val="nil"/>
              <w:right w:val="nil"/>
            </w:tcBorders>
          </w:tcPr>
          <w:p w14:paraId="1F6BEFFF"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1.57 (0.74)</w:t>
            </w:r>
          </w:p>
        </w:tc>
        <w:tc>
          <w:tcPr>
            <w:tcW w:w="1350" w:type="dxa"/>
            <w:tcBorders>
              <w:top w:val="nil"/>
              <w:left w:val="nil"/>
              <w:bottom w:val="nil"/>
              <w:right w:val="nil"/>
            </w:tcBorders>
          </w:tcPr>
          <w:p w14:paraId="0AE2D6BE"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1.62 (0.80)</w:t>
            </w:r>
          </w:p>
        </w:tc>
        <w:tc>
          <w:tcPr>
            <w:tcW w:w="1440" w:type="dxa"/>
            <w:tcBorders>
              <w:top w:val="nil"/>
              <w:left w:val="nil"/>
              <w:bottom w:val="nil"/>
              <w:right w:val="nil"/>
            </w:tcBorders>
          </w:tcPr>
          <w:p w14:paraId="3B54E6FA"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1.51 (0.66)</w:t>
            </w:r>
          </w:p>
        </w:tc>
        <w:tc>
          <w:tcPr>
            <w:tcW w:w="900" w:type="dxa"/>
            <w:tcBorders>
              <w:top w:val="nil"/>
              <w:left w:val="nil"/>
              <w:bottom w:val="nil"/>
              <w:right w:val="nil"/>
            </w:tcBorders>
          </w:tcPr>
          <w:p w14:paraId="432DE840"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2.26</w:t>
            </w:r>
          </w:p>
        </w:tc>
        <w:tc>
          <w:tcPr>
            <w:tcW w:w="1530" w:type="dxa"/>
            <w:tcBorders>
              <w:top w:val="nil"/>
              <w:left w:val="nil"/>
              <w:bottom w:val="nil"/>
              <w:right w:val="nil"/>
            </w:tcBorders>
          </w:tcPr>
          <w:p w14:paraId="5333BA83"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0.024*</w:t>
            </w:r>
          </w:p>
        </w:tc>
        <w:tc>
          <w:tcPr>
            <w:tcW w:w="1440" w:type="dxa"/>
            <w:tcBorders>
              <w:top w:val="nil"/>
              <w:left w:val="nil"/>
              <w:bottom w:val="nil"/>
              <w:right w:val="nil"/>
            </w:tcBorders>
          </w:tcPr>
          <w:p w14:paraId="02871693"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0.15</w:t>
            </w:r>
          </w:p>
        </w:tc>
      </w:tr>
      <w:tr w:rsidR="00FE41AD" w:rsidRPr="00801CA5" w14:paraId="6EE514CD" w14:textId="77777777" w:rsidTr="00FE41AD">
        <w:trPr>
          <w:trHeight w:val="411"/>
        </w:trPr>
        <w:tc>
          <w:tcPr>
            <w:tcW w:w="1548" w:type="dxa"/>
            <w:tcBorders>
              <w:top w:val="nil"/>
              <w:left w:val="nil"/>
              <w:bottom w:val="nil"/>
              <w:right w:val="nil"/>
            </w:tcBorders>
          </w:tcPr>
          <w:p w14:paraId="3F68C4E8" w14:textId="77777777" w:rsidR="00FE41AD" w:rsidRPr="00F24F0C" w:rsidRDefault="00FE41AD" w:rsidP="00FE41AD">
            <w:pPr>
              <w:spacing w:line="360" w:lineRule="auto"/>
              <w:ind w:firstLine="0"/>
              <w:contextualSpacing/>
              <w:jc w:val="both"/>
              <w:rPr>
                <w:rFonts w:ascii="Times New Roman" w:hAnsi="Times New Roman" w:cs="Times New Roman"/>
                <w:highlight w:val="yellow"/>
              </w:rPr>
            </w:pPr>
            <w:commentRangeStart w:id="399"/>
            <w:r w:rsidRPr="00F24F0C">
              <w:rPr>
                <w:rFonts w:ascii="Times New Roman" w:hAnsi="Times New Roman" w:cs="Times New Roman"/>
                <w:highlight w:val="yellow"/>
              </w:rPr>
              <w:t>Work Bully</w:t>
            </w:r>
            <w:commentRangeEnd w:id="399"/>
            <w:r w:rsidR="00A14482">
              <w:rPr>
                <w:rStyle w:val="CommentReference"/>
              </w:rPr>
              <w:commentReference w:id="399"/>
            </w:r>
          </w:p>
        </w:tc>
        <w:tc>
          <w:tcPr>
            <w:tcW w:w="1350" w:type="dxa"/>
            <w:tcBorders>
              <w:top w:val="nil"/>
              <w:left w:val="nil"/>
              <w:bottom w:val="nil"/>
              <w:right w:val="nil"/>
            </w:tcBorders>
          </w:tcPr>
          <w:p w14:paraId="3156BE7E"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1.62 (0.78)</w:t>
            </w:r>
          </w:p>
        </w:tc>
        <w:tc>
          <w:tcPr>
            <w:tcW w:w="1350" w:type="dxa"/>
            <w:tcBorders>
              <w:top w:val="nil"/>
              <w:left w:val="nil"/>
              <w:bottom w:val="nil"/>
              <w:right w:val="nil"/>
            </w:tcBorders>
          </w:tcPr>
          <w:p w14:paraId="67D6A2D1"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1.65 (0.80)</w:t>
            </w:r>
          </w:p>
        </w:tc>
        <w:tc>
          <w:tcPr>
            <w:tcW w:w="1440" w:type="dxa"/>
            <w:tcBorders>
              <w:top w:val="nil"/>
              <w:left w:val="nil"/>
              <w:bottom w:val="nil"/>
              <w:right w:val="nil"/>
            </w:tcBorders>
          </w:tcPr>
          <w:p w14:paraId="30310ADC"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1.59 (0.75)</w:t>
            </w:r>
          </w:p>
        </w:tc>
        <w:tc>
          <w:tcPr>
            <w:tcW w:w="900" w:type="dxa"/>
            <w:tcBorders>
              <w:top w:val="nil"/>
              <w:left w:val="nil"/>
              <w:bottom w:val="nil"/>
              <w:right w:val="nil"/>
            </w:tcBorders>
          </w:tcPr>
          <w:p w14:paraId="647A7914"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1.16</w:t>
            </w:r>
          </w:p>
        </w:tc>
        <w:tc>
          <w:tcPr>
            <w:tcW w:w="1530" w:type="dxa"/>
            <w:tcBorders>
              <w:top w:val="nil"/>
              <w:left w:val="nil"/>
              <w:bottom w:val="nil"/>
              <w:right w:val="nil"/>
            </w:tcBorders>
          </w:tcPr>
          <w:p w14:paraId="4983E854"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0.247</w:t>
            </w:r>
          </w:p>
        </w:tc>
        <w:tc>
          <w:tcPr>
            <w:tcW w:w="1440" w:type="dxa"/>
            <w:tcBorders>
              <w:top w:val="nil"/>
              <w:left w:val="nil"/>
              <w:bottom w:val="nil"/>
              <w:right w:val="nil"/>
            </w:tcBorders>
          </w:tcPr>
          <w:p w14:paraId="6474C637"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0.08</w:t>
            </w:r>
          </w:p>
        </w:tc>
      </w:tr>
      <w:tr w:rsidR="00FE41AD" w:rsidRPr="00801CA5" w14:paraId="5BBBA55E" w14:textId="77777777" w:rsidTr="00FE41AD">
        <w:trPr>
          <w:trHeight w:val="399"/>
        </w:trPr>
        <w:tc>
          <w:tcPr>
            <w:tcW w:w="1548" w:type="dxa"/>
            <w:tcBorders>
              <w:top w:val="nil"/>
              <w:left w:val="nil"/>
              <w:bottom w:val="nil"/>
              <w:right w:val="nil"/>
            </w:tcBorders>
          </w:tcPr>
          <w:p w14:paraId="655C0118" w14:textId="08C53864"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Emo</w:t>
            </w:r>
            <w:r w:rsidR="000E2110">
              <w:rPr>
                <w:rFonts w:ascii="Times New Roman" w:hAnsi="Times New Roman" w:cs="Times New Roman"/>
              </w:rPr>
              <w:t>tional</w:t>
            </w:r>
            <w:r>
              <w:rPr>
                <w:rFonts w:ascii="Times New Roman" w:hAnsi="Times New Roman" w:cs="Times New Roman"/>
              </w:rPr>
              <w:t xml:space="preserve"> Abuse</w:t>
            </w:r>
          </w:p>
        </w:tc>
        <w:tc>
          <w:tcPr>
            <w:tcW w:w="1350" w:type="dxa"/>
            <w:tcBorders>
              <w:top w:val="nil"/>
              <w:left w:val="nil"/>
              <w:bottom w:val="nil"/>
              <w:right w:val="nil"/>
            </w:tcBorders>
          </w:tcPr>
          <w:p w14:paraId="15A2E30B"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0.93 (1.26)</w:t>
            </w:r>
          </w:p>
        </w:tc>
        <w:tc>
          <w:tcPr>
            <w:tcW w:w="1350" w:type="dxa"/>
            <w:tcBorders>
              <w:top w:val="nil"/>
              <w:left w:val="nil"/>
              <w:bottom w:val="nil"/>
              <w:right w:val="nil"/>
            </w:tcBorders>
          </w:tcPr>
          <w:p w14:paraId="24ECD10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0.96 (1.27)</w:t>
            </w:r>
          </w:p>
        </w:tc>
        <w:tc>
          <w:tcPr>
            <w:tcW w:w="1440" w:type="dxa"/>
            <w:tcBorders>
              <w:top w:val="nil"/>
              <w:left w:val="nil"/>
              <w:bottom w:val="nil"/>
              <w:right w:val="nil"/>
            </w:tcBorders>
          </w:tcPr>
          <w:p w14:paraId="2C1AA2BA"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0.90 (1.26)</w:t>
            </w:r>
          </w:p>
        </w:tc>
        <w:tc>
          <w:tcPr>
            <w:tcW w:w="900" w:type="dxa"/>
            <w:tcBorders>
              <w:top w:val="nil"/>
              <w:left w:val="nil"/>
              <w:bottom w:val="nil"/>
              <w:right w:val="nil"/>
            </w:tcBorders>
          </w:tcPr>
          <w:p w14:paraId="14E1761E"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0.62</w:t>
            </w:r>
          </w:p>
        </w:tc>
        <w:tc>
          <w:tcPr>
            <w:tcW w:w="1530" w:type="dxa"/>
            <w:tcBorders>
              <w:top w:val="nil"/>
              <w:left w:val="nil"/>
              <w:bottom w:val="nil"/>
              <w:right w:val="nil"/>
            </w:tcBorders>
          </w:tcPr>
          <w:p w14:paraId="287D0762"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0.535</w:t>
            </w:r>
          </w:p>
        </w:tc>
        <w:tc>
          <w:tcPr>
            <w:tcW w:w="1440" w:type="dxa"/>
            <w:tcBorders>
              <w:top w:val="nil"/>
              <w:left w:val="nil"/>
              <w:bottom w:val="nil"/>
              <w:right w:val="nil"/>
            </w:tcBorders>
          </w:tcPr>
          <w:p w14:paraId="5F911410"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0.05</w:t>
            </w:r>
          </w:p>
        </w:tc>
      </w:tr>
      <w:tr w:rsidR="00FE41AD" w:rsidRPr="00801CA5" w14:paraId="2768697A" w14:textId="77777777" w:rsidTr="00FE41AD">
        <w:trPr>
          <w:trHeight w:val="411"/>
        </w:trPr>
        <w:tc>
          <w:tcPr>
            <w:tcW w:w="1548" w:type="dxa"/>
            <w:tcBorders>
              <w:top w:val="nil"/>
              <w:left w:val="nil"/>
              <w:bottom w:val="nil"/>
              <w:right w:val="nil"/>
            </w:tcBorders>
          </w:tcPr>
          <w:p w14:paraId="48C3F525" w14:textId="111100FD"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Psy</w:t>
            </w:r>
            <w:r w:rsidR="000E2110">
              <w:rPr>
                <w:rFonts w:ascii="Times New Roman" w:hAnsi="Times New Roman" w:cs="Times New Roman"/>
              </w:rPr>
              <w:t>chological</w:t>
            </w:r>
            <w:r>
              <w:rPr>
                <w:rFonts w:ascii="Times New Roman" w:hAnsi="Times New Roman" w:cs="Times New Roman"/>
              </w:rPr>
              <w:t xml:space="preserve"> Abuse</w:t>
            </w:r>
          </w:p>
        </w:tc>
        <w:tc>
          <w:tcPr>
            <w:tcW w:w="1350" w:type="dxa"/>
            <w:tcBorders>
              <w:top w:val="nil"/>
              <w:left w:val="nil"/>
              <w:bottom w:val="nil"/>
              <w:right w:val="nil"/>
            </w:tcBorders>
          </w:tcPr>
          <w:p w14:paraId="20A058CC"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0.80 (1.19)</w:t>
            </w:r>
          </w:p>
        </w:tc>
        <w:tc>
          <w:tcPr>
            <w:tcW w:w="1350" w:type="dxa"/>
            <w:tcBorders>
              <w:top w:val="nil"/>
              <w:left w:val="nil"/>
              <w:bottom w:val="nil"/>
              <w:right w:val="nil"/>
            </w:tcBorders>
          </w:tcPr>
          <w:p w14:paraId="427B411B"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0.80 (1.21)</w:t>
            </w:r>
          </w:p>
        </w:tc>
        <w:tc>
          <w:tcPr>
            <w:tcW w:w="1440" w:type="dxa"/>
            <w:tcBorders>
              <w:top w:val="nil"/>
              <w:left w:val="nil"/>
              <w:bottom w:val="nil"/>
              <w:right w:val="nil"/>
            </w:tcBorders>
          </w:tcPr>
          <w:p w14:paraId="0D7D8F17"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0.78 (1.16)</w:t>
            </w:r>
          </w:p>
        </w:tc>
        <w:tc>
          <w:tcPr>
            <w:tcW w:w="900" w:type="dxa"/>
            <w:tcBorders>
              <w:top w:val="nil"/>
              <w:left w:val="nil"/>
              <w:bottom w:val="nil"/>
              <w:right w:val="nil"/>
            </w:tcBorders>
          </w:tcPr>
          <w:p w14:paraId="24E71683"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0.20</w:t>
            </w:r>
          </w:p>
        </w:tc>
        <w:tc>
          <w:tcPr>
            <w:tcW w:w="1530" w:type="dxa"/>
            <w:tcBorders>
              <w:top w:val="nil"/>
              <w:left w:val="nil"/>
              <w:bottom w:val="nil"/>
              <w:right w:val="nil"/>
            </w:tcBorders>
          </w:tcPr>
          <w:p w14:paraId="5057590F"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0.839</w:t>
            </w:r>
          </w:p>
        </w:tc>
        <w:tc>
          <w:tcPr>
            <w:tcW w:w="1440" w:type="dxa"/>
            <w:tcBorders>
              <w:top w:val="nil"/>
              <w:left w:val="nil"/>
              <w:bottom w:val="nil"/>
              <w:right w:val="nil"/>
            </w:tcBorders>
          </w:tcPr>
          <w:p w14:paraId="42007A80"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0.02</w:t>
            </w:r>
          </w:p>
        </w:tc>
      </w:tr>
      <w:tr w:rsidR="00FE41AD" w:rsidRPr="00801CA5" w14:paraId="3C786A94" w14:textId="77777777" w:rsidTr="00FE41AD">
        <w:trPr>
          <w:trHeight w:val="411"/>
        </w:trPr>
        <w:tc>
          <w:tcPr>
            <w:tcW w:w="1548" w:type="dxa"/>
            <w:tcBorders>
              <w:top w:val="nil"/>
              <w:left w:val="nil"/>
              <w:bottom w:val="nil"/>
              <w:right w:val="nil"/>
            </w:tcBorders>
          </w:tcPr>
          <w:p w14:paraId="6BA33327" w14:textId="545FA74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Phy</w:t>
            </w:r>
            <w:r w:rsidR="000E2110">
              <w:rPr>
                <w:rFonts w:ascii="Times New Roman" w:hAnsi="Times New Roman" w:cs="Times New Roman"/>
              </w:rPr>
              <w:t>sical</w:t>
            </w:r>
            <w:r>
              <w:rPr>
                <w:rFonts w:ascii="Times New Roman" w:hAnsi="Times New Roman" w:cs="Times New Roman"/>
              </w:rPr>
              <w:t xml:space="preserve"> Abuse</w:t>
            </w:r>
          </w:p>
        </w:tc>
        <w:tc>
          <w:tcPr>
            <w:tcW w:w="1350" w:type="dxa"/>
            <w:tcBorders>
              <w:top w:val="nil"/>
              <w:left w:val="nil"/>
              <w:bottom w:val="nil"/>
              <w:right w:val="nil"/>
            </w:tcBorders>
          </w:tcPr>
          <w:p w14:paraId="6EEE4418"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0.59 (0.92)</w:t>
            </w:r>
          </w:p>
        </w:tc>
        <w:tc>
          <w:tcPr>
            <w:tcW w:w="1350" w:type="dxa"/>
            <w:tcBorders>
              <w:top w:val="nil"/>
              <w:left w:val="nil"/>
              <w:bottom w:val="nil"/>
              <w:right w:val="nil"/>
            </w:tcBorders>
          </w:tcPr>
          <w:p w14:paraId="45B74055"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0.58 (0.90)</w:t>
            </w:r>
          </w:p>
        </w:tc>
        <w:tc>
          <w:tcPr>
            <w:tcW w:w="1440" w:type="dxa"/>
            <w:tcBorders>
              <w:top w:val="nil"/>
              <w:left w:val="nil"/>
              <w:bottom w:val="nil"/>
              <w:right w:val="nil"/>
            </w:tcBorders>
          </w:tcPr>
          <w:p w14:paraId="222BE136"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0.62 (0.95)</w:t>
            </w:r>
          </w:p>
        </w:tc>
        <w:tc>
          <w:tcPr>
            <w:tcW w:w="900" w:type="dxa"/>
            <w:tcBorders>
              <w:top w:val="nil"/>
              <w:left w:val="nil"/>
              <w:bottom w:val="nil"/>
              <w:right w:val="nil"/>
            </w:tcBorders>
          </w:tcPr>
          <w:p w14:paraId="086B906A"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-0.63</w:t>
            </w:r>
          </w:p>
        </w:tc>
        <w:tc>
          <w:tcPr>
            <w:tcW w:w="1530" w:type="dxa"/>
            <w:tcBorders>
              <w:top w:val="nil"/>
              <w:left w:val="nil"/>
              <w:bottom w:val="nil"/>
              <w:right w:val="nil"/>
            </w:tcBorders>
          </w:tcPr>
          <w:p w14:paraId="218FE40A"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0.532</w:t>
            </w:r>
          </w:p>
        </w:tc>
        <w:tc>
          <w:tcPr>
            <w:tcW w:w="1440" w:type="dxa"/>
            <w:tcBorders>
              <w:top w:val="nil"/>
              <w:left w:val="nil"/>
              <w:bottom w:val="nil"/>
              <w:right w:val="nil"/>
            </w:tcBorders>
          </w:tcPr>
          <w:p w14:paraId="282C0995"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0.04</w:t>
            </w:r>
          </w:p>
        </w:tc>
      </w:tr>
      <w:tr w:rsidR="00FE41AD" w:rsidRPr="00801CA5" w14:paraId="36C60C05" w14:textId="77777777" w:rsidTr="00FE41AD">
        <w:trPr>
          <w:trHeight w:val="411"/>
        </w:trPr>
        <w:tc>
          <w:tcPr>
            <w:tcW w:w="1548" w:type="dxa"/>
            <w:tcBorders>
              <w:top w:val="nil"/>
              <w:left w:val="nil"/>
              <w:bottom w:val="nil"/>
              <w:right w:val="nil"/>
            </w:tcBorders>
          </w:tcPr>
          <w:p w14:paraId="729D743F" w14:textId="74A11F90"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Sex</w:t>
            </w:r>
            <w:r w:rsidR="000E2110">
              <w:rPr>
                <w:rFonts w:ascii="Times New Roman" w:hAnsi="Times New Roman" w:cs="Times New Roman"/>
              </w:rPr>
              <w:t>ual</w:t>
            </w:r>
            <w:r>
              <w:rPr>
                <w:rFonts w:ascii="Times New Roman" w:hAnsi="Times New Roman" w:cs="Times New Roman"/>
              </w:rPr>
              <w:t xml:space="preserve"> Abuse</w:t>
            </w:r>
          </w:p>
        </w:tc>
        <w:tc>
          <w:tcPr>
            <w:tcW w:w="1350" w:type="dxa"/>
            <w:tcBorders>
              <w:top w:val="nil"/>
              <w:left w:val="nil"/>
              <w:bottom w:val="nil"/>
              <w:right w:val="nil"/>
            </w:tcBorders>
          </w:tcPr>
          <w:p w14:paraId="1D8195D7"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0.24 (0.66)</w:t>
            </w:r>
          </w:p>
        </w:tc>
        <w:tc>
          <w:tcPr>
            <w:tcW w:w="1350" w:type="dxa"/>
            <w:tcBorders>
              <w:top w:val="nil"/>
              <w:left w:val="nil"/>
              <w:bottom w:val="nil"/>
              <w:right w:val="nil"/>
            </w:tcBorders>
          </w:tcPr>
          <w:p w14:paraId="0F5E23D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0.24 (0.68)</w:t>
            </w:r>
          </w:p>
        </w:tc>
        <w:tc>
          <w:tcPr>
            <w:tcW w:w="1440" w:type="dxa"/>
            <w:tcBorders>
              <w:top w:val="nil"/>
              <w:left w:val="nil"/>
              <w:bottom w:val="nil"/>
              <w:right w:val="nil"/>
            </w:tcBorders>
          </w:tcPr>
          <w:p w14:paraId="299099B6"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0.25 (0.63)</w:t>
            </w:r>
          </w:p>
        </w:tc>
        <w:tc>
          <w:tcPr>
            <w:tcW w:w="900" w:type="dxa"/>
            <w:tcBorders>
              <w:top w:val="nil"/>
              <w:left w:val="nil"/>
              <w:bottom w:val="nil"/>
              <w:right w:val="nil"/>
            </w:tcBorders>
          </w:tcPr>
          <w:p w14:paraId="2B65A8F8"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-0.17</w:t>
            </w:r>
          </w:p>
        </w:tc>
        <w:tc>
          <w:tcPr>
            <w:tcW w:w="1530" w:type="dxa"/>
            <w:tcBorders>
              <w:top w:val="nil"/>
              <w:left w:val="nil"/>
              <w:bottom w:val="nil"/>
              <w:right w:val="nil"/>
            </w:tcBorders>
          </w:tcPr>
          <w:p w14:paraId="7610015D"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0.867</w:t>
            </w:r>
          </w:p>
        </w:tc>
        <w:tc>
          <w:tcPr>
            <w:tcW w:w="1440" w:type="dxa"/>
            <w:tcBorders>
              <w:top w:val="nil"/>
              <w:left w:val="nil"/>
              <w:bottom w:val="nil"/>
              <w:right w:val="nil"/>
            </w:tcBorders>
          </w:tcPr>
          <w:p w14:paraId="5F1153BB"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0.02</w:t>
            </w:r>
          </w:p>
        </w:tc>
      </w:tr>
      <w:tr w:rsidR="00FE41AD" w:rsidRPr="00801CA5" w14:paraId="7488ECCB" w14:textId="77777777" w:rsidTr="00FE41AD">
        <w:trPr>
          <w:trHeight w:val="411"/>
        </w:trPr>
        <w:tc>
          <w:tcPr>
            <w:tcW w:w="1548" w:type="dxa"/>
            <w:tcBorders>
              <w:top w:val="nil"/>
              <w:left w:val="nil"/>
              <w:bottom w:val="nil"/>
              <w:right w:val="nil"/>
            </w:tcBorders>
          </w:tcPr>
          <w:p w14:paraId="66C7E28C"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Child Abuse</w:t>
            </w:r>
          </w:p>
        </w:tc>
        <w:tc>
          <w:tcPr>
            <w:tcW w:w="1350" w:type="dxa"/>
            <w:tcBorders>
              <w:top w:val="nil"/>
              <w:left w:val="nil"/>
              <w:bottom w:val="nil"/>
              <w:right w:val="nil"/>
            </w:tcBorders>
          </w:tcPr>
          <w:p w14:paraId="1D4B00AF"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0.99 (1.04)</w:t>
            </w:r>
          </w:p>
        </w:tc>
        <w:tc>
          <w:tcPr>
            <w:tcW w:w="1350" w:type="dxa"/>
            <w:tcBorders>
              <w:top w:val="nil"/>
              <w:left w:val="nil"/>
              <w:bottom w:val="nil"/>
              <w:right w:val="nil"/>
            </w:tcBorders>
          </w:tcPr>
          <w:p w14:paraId="6165FBA9"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1.00 (1.02)</w:t>
            </w:r>
          </w:p>
        </w:tc>
        <w:tc>
          <w:tcPr>
            <w:tcW w:w="1440" w:type="dxa"/>
            <w:tcBorders>
              <w:top w:val="nil"/>
              <w:left w:val="nil"/>
              <w:bottom w:val="nil"/>
              <w:right w:val="nil"/>
            </w:tcBorders>
          </w:tcPr>
          <w:p w14:paraId="2074642E"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0.99 (1.05)</w:t>
            </w:r>
          </w:p>
        </w:tc>
        <w:tc>
          <w:tcPr>
            <w:tcW w:w="900" w:type="dxa"/>
            <w:tcBorders>
              <w:top w:val="nil"/>
              <w:left w:val="nil"/>
              <w:bottom w:val="nil"/>
              <w:right w:val="nil"/>
            </w:tcBorders>
          </w:tcPr>
          <w:p w14:paraId="2C33EDC3"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0.15</w:t>
            </w:r>
          </w:p>
        </w:tc>
        <w:tc>
          <w:tcPr>
            <w:tcW w:w="1530" w:type="dxa"/>
            <w:tcBorders>
              <w:top w:val="nil"/>
              <w:left w:val="nil"/>
              <w:bottom w:val="nil"/>
              <w:right w:val="nil"/>
            </w:tcBorders>
          </w:tcPr>
          <w:p w14:paraId="5F351C64"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0.878</w:t>
            </w:r>
          </w:p>
        </w:tc>
        <w:tc>
          <w:tcPr>
            <w:tcW w:w="1440" w:type="dxa"/>
            <w:tcBorders>
              <w:top w:val="nil"/>
              <w:left w:val="nil"/>
              <w:bottom w:val="nil"/>
              <w:right w:val="nil"/>
            </w:tcBorders>
          </w:tcPr>
          <w:p w14:paraId="138F1E45"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0.01</w:t>
            </w:r>
          </w:p>
        </w:tc>
      </w:tr>
      <w:tr w:rsidR="00FE41AD" w:rsidRPr="00801CA5" w14:paraId="765051D2" w14:textId="77777777" w:rsidTr="00FE41AD">
        <w:trPr>
          <w:trHeight w:val="399"/>
        </w:trPr>
        <w:tc>
          <w:tcPr>
            <w:tcW w:w="1548" w:type="dxa"/>
            <w:tcBorders>
              <w:top w:val="nil"/>
              <w:left w:val="nil"/>
              <w:bottom w:val="nil"/>
              <w:right w:val="nil"/>
            </w:tcBorders>
          </w:tcPr>
          <w:p w14:paraId="43F11CA2" w14:textId="0B888E1B" w:rsidR="00FE41AD" w:rsidRPr="001C1122" w:rsidRDefault="00FE41AD" w:rsidP="00FE41AD">
            <w:pPr>
              <w:spacing w:line="360" w:lineRule="auto"/>
              <w:ind w:firstLine="0"/>
              <w:contextualSpacing/>
              <w:jc w:val="both"/>
              <w:rPr>
                <w:rFonts w:ascii="Times New Roman" w:hAnsi="Times New Roman" w:cs="Times New Roman"/>
              </w:rPr>
            </w:pPr>
            <w:r w:rsidRPr="001C1122">
              <w:rPr>
                <w:rFonts w:ascii="Times New Roman" w:hAnsi="Times New Roman" w:cs="Times New Roman"/>
              </w:rPr>
              <w:t>N</w:t>
            </w:r>
            <w:r>
              <w:rPr>
                <w:rFonts w:ascii="Times New Roman" w:hAnsi="Times New Roman" w:cs="Times New Roman"/>
              </w:rPr>
              <w:t>egative-s</w:t>
            </w:r>
            <w:r w:rsidRPr="001C1122">
              <w:rPr>
                <w:rFonts w:ascii="Times New Roman" w:hAnsi="Times New Roman" w:cs="Times New Roman"/>
              </w:rPr>
              <w:t>elf</w:t>
            </w:r>
            <w:r w:rsidR="000E2110">
              <w:rPr>
                <w:rFonts w:ascii="Times New Roman" w:hAnsi="Times New Roman" w:cs="Times New Roman"/>
              </w:rPr>
              <w:t xml:space="preserve"> schemas</w:t>
            </w:r>
          </w:p>
        </w:tc>
        <w:tc>
          <w:tcPr>
            <w:tcW w:w="1350" w:type="dxa"/>
            <w:tcBorders>
              <w:top w:val="nil"/>
              <w:left w:val="nil"/>
              <w:bottom w:val="nil"/>
              <w:right w:val="nil"/>
            </w:tcBorders>
          </w:tcPr>
          <w:p w14:paraId="13E45A7B"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1.70 (0.86)</w:t>
            </w:r>
          </w:p>
        </w:tc>
        <w:tc>
          <w:tcPr>
            <w:tcW w:w="1350" w:type="dxa"/>
            <w:tcBorders>
              <w:top w:val="nil"/>
              <w:left w:val="nil"/>
              <w:bottom w:val="nil"/>
              <w:right w:val="nil"/>
            </w:tcBorders>
          </w:tcPr>
          <w:p w14:paraId="3A6FDC2D"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1.78 (0.91)</w:t>
            </w:r>
          </w:p>
        </w:tc>
        <w:tc>
          <w:tcPr>
            <w:tcW w:w="1440" w:type="dxa"/>
            <w:tcBorders>
              <w:top w:val="nil"/>
              <w:left w:val="nil"/>
              <w:bottom w:val="nil"/>
              <w:right w:val="nil"/>
            </w:tcBorders>
          </w:tcPr>
          <w:p w14:paraId="705E8CBA"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1.59 (0.77)</w:t>
            </w:r>
          </w:p>
        </w:tc>
        <w:tc>
          <w:tcPr>
            <w:tcW w:w="900" w:type="dxa"/>
            <w:tcBorders>
              <w:top w:val="nil"/>
              <w:left w:val="nil"/>
              <w:bottom w:val="nil"/>
              <w:right w:val="nil"/>
            </w:tcBorders>
          </w:tcPr>
          <w:p w14:paraId="7649A85D"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3.25</w:t>
            </w:r>
          </w:p>
        </w:tc>
        <w:tc>
          <w:tcPr>
            <w:tcW w:w="1530" w:type="dxa"/>
            <w:tcBorders>
              <w:top w:val="nil"/>
              <w:left w:val="nil"/>
              <w:bottom w:val="nil"/>
              <w:right w:val="nil"/>
            </w:tcBorders>
          </w:tcPr>
          <w:p w14:paraId="02CCEE1A" w14:textId="582DC574" w:rsidR="00FE41AD" w:rsidRPr="00FE78BC" w:rsidRDefault="0050083C" w:rsidP="00FE41AD">
            <w:pPr>
              <w:spacing w:line="360" w:lineRule="auto"/>
              <w:ind w:firstLine="0"/>
              <w:contextualSpacing/>
              <w:jc w:val="both"/>
              <w:rPr>
                <w:rFonts w:ascii="Times New Roman" w:hAnsi="Times New Roman" w:cs="Times New Roman"/>
              </w:rPr>
            </w:pPr>
            <w:r>
              <w:rPr>
                <w:rFonts w:ascii="Times New Roman" w:hAnsi="Times New Roman" w:cs="Times New Roman"/>
              </w:rPr>
              <w:t xml:space="preserve">&lt; </w:t>
            </w:r>
            <w:r w:rsidR="00FE41AD">
              <w:rPr>
                <w:rFonts w:ascii="Times New Roman" w:hAnsi="Times New Roman" w:cs="Times New Roman"/>
              </w:rPr>
              <w:t>0.001**</w:t>
            </w:r>
          </w:p>
        </w:tc>
        <w:tc>
          <w:tcPr>
            <w:tcW w:w="1440" w:type="dxa"/>
            <w:tcBorders>
              <w:top w:val="nil"/>
              <w:left w:val="nil"/>
              <w:bottom w:val="nil"/>
              <w:right w:val="nil"/>
            </w:tcBorders>
          </w:tcPr>
          <w:p w14:paraId="0AD707BB"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0.23</w:t>
            </w:r>
          </w:p>
        </w:tc>
      </w:tr>
      <w:tr w:rsidR="00FE41AD" w:rsidRPr="00801CA5" w14:paraId="1E027895" w14:textId="77777777" w:rsidTr="00FE41AD">
        <w:trPr>
          <w:trHeight w:val="411"/>
        </w:trPr>
        <w:tc>
          <w:tcPr>
            <w:tcW w:w="1548" w:type="dxa"/>
            <w:tcBorders>
              <w:top w:val="nil"/>
              <w:left w:val="nil"/>
              <w:bottom w:val="nil"/>
              <w:right w:val="nil"/>
            </w:tcBorders>
          </w:tcPr>
          <w:p w14:paraId="025FE1AA" w14:textId="3EF30160"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Negative-o</w:t>
            </w:r>
            <w:r w:rsidRPr="001C1122">
              <w:rPr>
                <w:rFonts w:ascii="Times New Roman" w:hAnsi="Times New Roman" w:cs="Times New Roman"/>
              </w:rPr>
              <w:t>thers</w:t>
            </w:r>
            <w:r w:rsidR="000E2110">
              <w:rPr>
                <w:rFonts w:ascii="Times New Roman" w:hAnsi="Times New Roman" w:cs="Times New Roman"/>
              </w:rPr>
              <w:t xml:space="preserve"> schemas</w:t>
            </w:r>
          </w:p>
        </w:tc>
        <w:tc>
          <w:tcPr>
            <w:tcW w:w="1350" w:type="dxa"/>
            <w:tcBorders>
              <w:top w:val="nil"/>
              <w:left w:val="nil"/>
              <w:bottom w:val="nil"/>
              <w:right w:val="nil"/>
            </w:tcBorders>
          </w:tcPr>
          <w:p w14:paraId="3360EF2E"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1.71 (0.78)</w:t>
            </w:r>
          </w:p>
        </w:tc>
        <w:tc>
          <w:tcPr>
            <w:tcW w:w="1350" w:type="dxa"/>
            <w:tcBorders>
              <w:top w:val="nil"/>
              <w:left w:val="nil"/>
              <w:bottom w:val="nil"/>
              <w:right w:val="nil"/>
            </w:tcBorders>
          </w:tcPr>
          <w:p w14:paraId="28C488F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1.80 (0.83)</w:t>
            </w:r>
          </w:p>
        </w:tc>
        <w:tc>
          <w:tcPr>
            <w:tcW w:w="1440" w:type="dxa"/>
            <w:tcBorders>
              <w:top w:val="nil"/>
              <w:left w:val="nil"/>
              <w:bottom w:val="nil"/>
              <w:right w:val="nil"/>
            </w:tcBorders>
          </w:tcPr>
          <w:p w14:paraId="16C625C6"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1.61 (0.71)</w:t>
            </w:r>
          </w:p>
        </w:tc>
        <w:tc>
          <w:tcPr>
            <w:tcW w:w="900" w:type="dxa"/>
            <w:tcBorders>
              <w:top w:val="nil"/>
              <w:left w:val="nil"/>
              <w:bottom w:val="nil"/>
              <w:right w:val="nil"/>
            </w:tcBorders>
          </w:tcPr>
          <w:p w14:paraId="4AA3D474"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3.43</w:t>
            </w:r>
          </w:p>
        </w:tc>
        <w:tc>
          <w:tcPr>
            <w:tcW w:w="1530" w:type="dxa"/>
            <w:tcBorders>
              <w:top w:val="nil"/>
              <w:left w:val="nil"/>
              <w:bottom w:val="nil"/>
              <w:right w:val="nil"/>
            </w:tcBorders>
          </w:tcPr>
          <w:p w14:paraId="0A1A3079" w14:textId="6DDE58AF" w:rsidR="00FE41AD" w:rsidRPr="00FE78BC" w:rsidRDefault="0050083C" w:rsidP="00FE41AD">
            <w:pPr>
              <w:spacing w:line="360" w:lineRule="auto"/>
              <w:ind w:firstLine="0"/>
              <w:contextualSpacing/>
              <w:jc w:val="both"/>
              <w:rPr>
                <w:rFonts w:ascii="Times New Roman" w:hAnsi="Times New Roman" w:cs="Times New Roman"/>
              </w:rPr>
            </w:pPr>
            <w:r>
              <w:rPr>
                <w:rFonts w:ascii="Times New Roman" w:hAnsi="Times New Roman" w:cs="Times New Roman"/>
              </w:rPr>
              <w:t xml:space="preserve">&lt; </w:t>
            </w:r>
            <w:r w:rsidR="00FE41AD">
              <w:rPr>
                <w:rFonts w:ascii="Times New Roman" w:hAnsi="Times New Roman" w:cs="Times New Roman"/>
              </w:rPr>
              <w:t>0.001**</w:t>
            </w:r>
          </w:p>
        </w:tc>
        <w:tc>
          <w:tcPr>
            <w:tcW w:w="1440" w:type="dxa"/>
            <w:tcBorders>
              <w:top w:val="nil"/>
              <w:left w:val="nil"/>
              <w:bottom w:val="nil"/>
              <w:right w:val="nil"/>
            </w:tcBorders>
          </w:tcPr>
          <w:p w14:paraId="29C24CA1"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0.25</w:t>
            </w:r>
          </w:p>
        </w:tc>
      </w:tr>
      <w:tr w:rsidR="00FE41AD" w:rsidRPr="00801CA5" w14:paraId="23A5D184" w14:textId="77777777" w:rsidTr="00FE41AD">
        <w:trPr>
          <w:trHeight w:val="411"/>
        </w:trPr>
        <w:tc>
          <w:tcPr>
            <w:tcW w:w="1548" w:type="dxa"/>
            <w:tcBorders>
              <w:top w:val="nil"/>
              <w:left w:val="nil"/>
              <w:bottom w:val="nil"/>
              <w:right w:val="nil"/>
            </w:tcBorders>
          </w:tcPr>
          <w:p w14:paraId="5FD8B987" w14:textId="10C04733"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Positive Symp</w:t>
            </w:r>
            <w:r w:rsidR="000E2110">
              <w:rPr>
                <w:rFonts w:ascii="Times New Roman" w:hAnsi="Times New Roman" w:cs="Times New Roman"/>
              </w:rPr>
              <w:t>toms</w:t>
            </w:r>
          </w:p>
        </w:tc>
        <w:tc>
          <w:tcPr>
            <w:tcW w:w="1350" w:type="dxa"/>
            <w:tcBorders>
              <w:top w:val="nil"/>
              <w:left w:val="nil"/>
              <w:bottom w:val="nil"/>
              <w:right w:val="nil"/>
            </w:tcBorders>
          </w:tcPr>
          <w:p w14:paraId="1852623D"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1.72 (0.45)</w:t>
            </w:r>
          </w:p>
        </w:tc>
        <w:tc>
          <w:tcPr>
            <w:tcW w:w="1350" w:type="dxa"/>
            <w:tcBorders>
              <w:top w:val="nil"/>
              <w:left w:val="nil"/>
              <w:bottom w:val="nil"/>
              <w:right w:val="nil"/>
            </w:tcBorders>
          </w:tcPr>
          <w:p w14:paraId="2B8F6ABE"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1.76 (0.46)</w:t>
            </w:r>
          </w:p>
        </w:tc>
        <w:tc>
          <w:tcPr>
            <w:tcW w:w="1440" w:type="dxa"/>
            <w:tcBorders>
              <w:top w:val="nil"/>
              <w:left w:val="nil"/>
              <w:bottom w:val="nil"/>
              <w:right w:val="nil"/>
            </w:tcBorders>
          </w:tcPr>
          <w:p w14:paraId="37FED7C9"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1.67 (0.44)</w:t>
            </w:r>
          </w:p>
        </w:tc>
        <w:tc>
          <w:tcPr>
            <w:tcW w:w="900" w:type="dxa"/>
            <w:tcBorders>
              <w:top w:val="nil"/>
              <w:left w:val="nil"/>
              <w:bottom w:val="nil"/>
              <w:right w:val="nil"/>
            </w:tcBorders>
          </w:tcPr>
          <w:p w14:paraId="46A90EEA"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2.92</w:t>
            </w:r>
          </w:p>
        </w:tc>
        <w:tc>
          <w:tcPr>
            <w:tcW w:w="1530" w:type="dxa"/>
            <w:tcBorders>
              <w:top w:val="nil"/>
              <w:left w:val="nil"/>
              <w:bottom w:val="nil"/>
              <w:right w:val="nil"/>
            </w:tcBorders>
          </w:tcPr>
          <w:p w14:paraId="5EADF921"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0.004**</w:t>
            </w:r>
          </w:p>
        </w:tc>
        <w:tc>
          <w:tcPr>
            <w:tcW w:w="1440" w:type="dxa"/>
            <w:tcBorders>
              <w:top w:val="nil"/>
              <w:left w:val="nil"/>
              <w:bottom w:val="nil"/>
              <w:right w:val="nil"/>
            </w:tcBorders>
          </w:tcPr>
          <w:p w14:paraId="533B43D3"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0.20</w:t>
            </w:r>
          </w:p>
        </w:tc>
      </w:tr>
      <w:tr w:rsidR="00FE41AD" w:rsidRPr="00801CA5" w14:paraId="36FECF35" w14:textId="77777777" w:rsidTr="00FE41AD">
        <w:trPr>
          <w:trHeight w:val="411"/>
        </w:trPr>
        <w:tc>
          <w:tcPr>
            <w:tcW w:w="1548" w:type="dxa"/>
            <w:tcBorders>
              <w:top w:val="nil"/>
              <w:left w:val="nil"/>
              <w:bottom w:val="nil"/>
              <w:right w:val="nil"/>
            </w:tcBorders>
          </w:tcPr>
          <w:p w14:paraId="2B6382F4" w14:textId="3B783B81"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Negative Symp</w:t>
            </w:r>
            <w:r w:rsidR="000E2110">
              <w:rPr>
                <w:rFonts w:ascii="Times New Roman" w:hAnsi="Times New Roman" w:cs="Times New Roman"/>
              </w:rPr>
              <w:t>toms</w:t>
            </w:r>
          </w:p>
        </w:tc>
        <w:tc>
          <w:tcPr>
            <w:tcW w:w="1350" w:type="dxa"/>
            <w:tcBorders>
              <w:top w:val="nil"/>
              <w:left w:val="nil"/>
              <w:bottom w:val="nil"/>
              <w:right w:val="nil"/>
            </w:tcBorders>
          </w:tcPr>
          <w:p w14:paraId="23A3A7DA"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2.00 (0.49)</w:t>
            </w:r>
          </w:p>
        </w:tc>
        <w:tc>
          <w:tcPr>
            <w:tcW w:w="1350" w:type="dxa"/>
            <w:tcBorders>
              <w:top w:val="nil"/>
              <w:left w:val="nil"/>
              <w:bottom w:val="nil"/>
              <w:right w:val="nil"/>
            </w:tcBorders>
          </w:tcPr>
          <w:p w14:paraId="586B2E89"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2.02 (0.50)</w:t>
            </w:r>
          </w:p>
        </w:tc>
        <w:tc>
          <w:tcPr>
            <w:tcW w:w="1440" w:type="dxa"/>
            <w:tcBorders>
              <w:top w:val="nil"/>
              <w:left w:val="nil"/>
              <w:bottom w:val="nil"/>
              <w:right w:val="nil"/>
            </w:tcBorders>
          </w:tcPr>
          <w:p w14:paraId="22E51D88"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1.97 (0.46)</w:t>
            </w:r>
          </w:p>
        </w:tc>
        <w:tc>
          <w:tcPr>
            <w:tcW w:w="900" w:type="dxa"/>
            <w:tcBorders>
              <w:top w:val="nil"/>
              <w:left w:val="nil"/>
              <w:bottom w:val="nil"/>
              <w:right w:val="nil"/>
            </w:tcBorders>
          </w:tcPr>
          <w:p w14:paraId="4AAAA320"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1.35</w:t>
            </w:r>
          </w:p>
        </w:tc>
        <w:tc>
          <w:tcPr>
            <w:tcW w:w="1530" w:type="dxa"/>
            <w:tcBorders>
              <w:top w:val="nil"/>
              <w:left w:val="nil"/>
              <w:bottom w:val="nil"/>
              <w:right w:val="nil"/>
            </w:tcBorders>
          </w:tcPr>
          <w:p w14:paraId="0F40EFB9"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0.177</w:t>
            </w:r>
          </w:p>
        </w:tc>
        <w:tc>
          <w:tcPr>
            <w:tcW w:w="1440" w:type="dxa"/>
            <w:tcBorders>
              <w:top w:val="nil"/>
              <w:left w:val="nil"/>
              <w:bottom w:val="nil"/>
              <w:right w:val="nil"/>
            </w:tcBorders>
          </w:tcPr>
          <w:p w14:paraId="493951AA"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0.10</w:t>
            </w:r>
          </w:p>
        </w:tc>
      </w:tr>
      <w:tr w:rsidR="00FE41AD" w:rsidRPr="00801CA5" w14:paraId="01B7073A" w14:textId="77777777" w:rsidTr="00FE41AD">
        <w:trPr>
          <w:trHeight w:val="411"/>
        </w:trPr>
        <w:tc>
          <w:tcPr>
            <w:tcW w:w="1548" w:type="dxa"/>
            <w:tcBorders>
              <w:top w:val="nil"/>
              <w:left w:val="nil"/>
              <w:bottom w:val="nil"/>
              <w:right w:val="nil"/>
            </w:tcBorders>
          </w:tcPr>
          <w:p w14:paraId="68600608"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Depression</w:t>
            </w:r>
          </w:p>
        </w:tc>
        <w:tc>
          <w:tcPr>
            <w:tcW w:w="1350" w:type="dxa"/>
            <w:tcBorders>
              <w:top w:val="nil"/>
              <w:left w:val="nil"/>
              <w:bottom w:val="nil"/>
              <w:right w:val="nil"/>
            </w:tcBorders>
          </w:tcPr>
          <w:p w14:paraId="46D462AF"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1.87 (0.56)</w:t>
            </w:r>
          </w:p>
        </w:tc>
        <w:tc>
          <w:tcPr>
            <w:tcW w:w="1350" w:type="dxa"/>
            <w:tcBorders>
              <w:top w:val="nil"/>
              <w:left w:val="nil"/>
              <w:bottom w:val="nil"/>
              <w:right w:val="nil"/>
            </w:tcBorders>
          </w:tcPr>
          <w:p w14:paraId="5CDA9E2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1.90 (0.55)</w:t>
            </w:r>
          </w:p>
        </w:tc>
        <w:tc>
          <w:tcPr>
            <w:tcW w:w="1440" w:type="dxa"/>
            <w:tcBorders>
              <w:top w:val="nil"/>
              <w:left w:val="nil"/>
              <w:bottom w:val="nil"/>
              <w:right w:val="nil"/>
            </w:tcBorders>
          </w:tcPr>
          <w:p w14:paraId="49F1279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1.82 (0.57)</w:t>
            </w:r>
          </w:p>
        </w:tc>
        <w:tc>
          <w:tcPr>
            <w:tcW w:w="900" w:type="dxa"/>
            <w:tcBorders>
              <w:top w:val="nil"/>
              <w:left w:val="nil"/>
              <w:bottom w:val="nil"/>
              <w:right w:val="nil"/>
            </w:tcBorders>
          </w:tcPr>
          <w:p w14:paraId="43879568"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2.01</w:t>
            </w:r>
          </w:p>
        </w:tc>
        <w:tc>
          <w:tcPr>
            <w:tcW w:w="1530" w:type="dxa"/>
            <w:tcBorders>
              <w:top w:val="nil"/>
              <w:left w:val="nil"/>
              <w:bottom w:val="nil"/>
              <w:right w:val="nil"/>
            </w:tcBorders>
          </w:tcPr>
          <w:p w14:paraId="437B854E"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0.045*</w:t>
            </w:r>
          </w:p>
        </w:tc>
        <w:tc>
          <w:tcPr>
            <w:tcW w:w="1440" w:type="dxa"/>
            <w:tcBorders>
              <w:top w:val="nil"/>
              <w:left w:val="nil"/>
              <w:bottom w:val="nil"/>
              <w:right w:val="nil"/>
            </w:tcBorders>
          </w:tcPr>
          <w:p w14:paraId="74B5E8F5"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0.14</w:t>
            </w:r>
          </w:p>
        </w:tc>
      </w:tr>
      <w:tr w:rsidR="00FE41AD" w:rsidRPr="00801CA5" w14:paraId="02057308" w14:textId="77777777" w:rsidTr="00FE41AD">
        <w:trPr>
          <w:trHeight w:val="411"/>
        </w:trPr>
        <w:tc>
          <w:tcPr>
            <w:tcW w:w="1548" w:type="dxa"/>
            <w:tcBorders>
              <w:top w:val="nil"/>
              <w:left w:val="nil"/>
              <w:right w:val="nil"/>
            </w:tcBorders>
          </w:tcPr>
          <w:p w14:paraId="659CF83C"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Anxiety</w:t>
            </w:r>
          </w:p>
        </w:tc>
        <w:tc>
          <w:tcPr>
            <w:tcW w:w="1350" w:type="dxa"/>
            <w:tcBorders>
              <w:top w:val="nil"/>
              <w:left w:val="nil"/>
              <w:right w:val="nil"/>
            </w:tcBorders>
          </w:tcPr>
          <w:p w14:paraId="51EC1088"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1.78 (0.64)</w:t>
            </w:r>
          </w:p>
        </w:tc>
        <w:tc>
          <w:tcPr>
            <w:tcW w:w="1350" w:type="dxa"/>
            <w:tcBorders>
              <w:top w:val="nil"/>
              <w:left w:val="nil"/>
              <w:right w:val="nil"/>
            </w:tcBorders>
          </w:tcPr>
          <w:p w14:paraId="6843101D"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1.81 (0.64)</w:t>
            </w:r>
          </w:p>
        </w:tc>
        <w:tc>
          <w:tcPr>
            <w:tcW w:w="1440" w:type="dxa"/>
            <w:tcBorders>
              <w:top w:val="nil"/>
              <w:left w:val="nil"/>
              <w:right w:val="nil"/>
            </w:tcBorders>
          </w:tcPr>
          <w:p w14:paraId="6FCE1926"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1.74 (0.63)</w:t>
            </w:r>
          </w:p>
        </w:tc>
        <w:tc>
          <w:tcPr>
            <w:tcW w:w="900" w:type="dxa"/>
            <w:tcBorders>
              <w:top w:val="nil"/>
              <w:left w:val="nil"/>
              <w:right w:val="nil"/>
            </w:tcBorders>
          </w:tcPr>
          <w:p w14:paraId="50A7C73B"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1.64</w:t>
            </w:r>
          </w:p>
        </w:tc>
        <w:tc>
          <w:tcPr>
            <w:tcW w:w="1530" w:type="dxa"/>
            <w:tcBorders>
              <w:top w:val="nil"/>
              <w:left w:val="nil"/>
              <w:right w:val="nil"/>
            </w:tcBorders>
          </w:tcPr>
          <w:p w14:paraId="4F930929"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0.101</w:t>
            </w:r>
          </w:p>
        </w:tc>
        <w:tc>
          <w:tcPr>
            <w:tcW w:w="1440" w:type="dxa"/>
            <w:tcBorders>
              <w:top w:val="nil"/>
              <w:left w:val="nil"/>
              <w:right w:val="nil"/>
            </w:tcBorders>
          </w:tcPr>
          <w:p w14:paraId="56D344DB"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0.11</w:t>
            </w:r>
          </w:p>
        </w:tc>
      </w:tr>
    </w:tbl>
    <w:p w14:paraId="261ABBD8" w14:textId="77777777" w:rsidR="00FE41AD" w:rsidRDefault="00FE41AD" w:rsidP="009C7795">
      <w:pPr>
        <w:ind w:firstLine="0"/>
        <w:contextualSpacing/>
        <w:rPr>
          <w:rFonts w:ascii="Times New Roman" w:hAnsi="Times New Roman" w:cs="Times New Roman"/>
        </w:rPr>
      </w:pPr>
    </w:p>
    <w:p w14:paraId="6AA52150" w14:textId="5FC0400A" w:rsidR="009C7795" w:rsidRDefault="009C7795" w:rsidP="009C7795">
      <w:pPr>
        <w:ind w:firstLine="0"/>
        <w:contextualSpacing/>
        <w:rPr>
          <w:rFonts w:ascii="Times New Roman" w:eastAsiaTheme="minorHAnsi" w:hAnsi="Times New Roman" w:cs="Times New Roman"/>
          <w:lang w:eastAsia="en-US"/>
        </w:rPr>
      </w:pPr>
      <w:r>
        <w:rPr>
          <w:rFonts w:ascii="Times New Roman" w:hAnsi="Times New Roman" w:cs="Times New Roman"/>
        </w:rPr>
        <w:t xml:space="preserve">Note. </w:t>
      </w:r>
      <w:r w:rsidR="00832E45">
        <w:rPr>
          <w:rFonts w:ascii="Times New Roman" w:hAnsi="Times New Roman" w:cs="Times New Roman"/>
        </w:rPr>
        <w:t>*s</w:t>
      </w:r>
      <w:r w:rsidRPr="009C7795">
        <w:rPr>
          <w:rFonts w:ascii="Times New Roman" w:hAnsi="Times New Roman" w:cs="Times New Roman"/>
        </w:rPr>
        <w:t>ignificant at</w:t>
      </w:r>
      <w:r w:rsidRPr="00986832">
        <w:rPr>
          <w:rFonts w:ascii="Times New Roman" w:hAnsi="Times New Roman" w:cs="Times New Roman"/>
        </w:rPr>
        <w:t xml:space="preserve"> </w:t>
      </w:r>
      <w:r w:rsidRPr="00986832">
        <w:rPr>
          <w:rFonts w:ascii="Times New Roman" w:hAnsi="Times New Roman" w:cs="Times New Roman"/>
          <w:i/>
        </w:rPr>
        <w:t xml:space="preserve">p </w:t>
      </w:r>
      <w:r w:rsidRPr="00986832">
        <w:rPr>
          <w:rFonts w:ascii="Times New Roman" w:hAnsi="Times New Roman" w:cs="Times New Roman"/>
        </w:rPr>
        <w:t>&lt; .05; **</w:t>
      </w:r>
      <w:r w:rsidR="00832E45">
        <w:rPr>
          <w:rFonts w:ascii="Times New Roman" w:hAnsi="Times New Roman" w:cs="Times New Roman"/>
        </w:rPr>
        <w:t>s</w:t>
      </w:r>
      <w:r>
        <w:rPr>
          <w:rFonts w:ascii="Times New Roman" w:hAnsi="Times New Roman" w:cs="Times New Roman"/>
        </w:rPr>
        <w:t xml:space="preserve">ignificant </w:t>
      </w:r>
      <w:del w:id="400" w:author="Author" w:date="2018-03-27T13:07:00Z">
        <w:r w:rsidRPr="00986832">
          <w:rPr>
            <w:rFonts w:ascii="Times New Roman" w:hAnsi="Times New Roman" w:cs="Times New Roman"/>
          </w:rPr>
          <w:delText>of</w:delText>
        </w:r>
      </w:del>
      <w:ins w:id="401" w:author="Author" w:date="2018-03-27T13:07:00Z">
        <w:r w:rsidR="00883118">
          <w:rPr>
            <w:rFonts w:ascii="Times New Roman" w:hAnsi="Times New Roman" w:cs="Times New Roman"/>
          </w:rPr>
          <w:t>at</w:t>
        </w:r>
      </w:ins>
      <w:r w:rsidR="00883118" w:rsidRPr="00986832">
        <w:rPr>
          <w:rFonts w:ascii="Times New Roman" w:hAnsi="Times New Roman" w:cs="Times New Roman"/>
        </w:rPr>
        <w:t xml:space="preserve"> </w:t>
      </w:r>
      <w:r w:rsidRPr="00986832">
        <w:rPr>
          <w:rFonts w:ascii="Times New Roman" w:hAnsi="Times New Roman" w:cs="Times New Roman"/>
          <w:i/>
        </w:rPr>
        <w:t xml:space="preserve">p </w:t>
      </w:r>
      <w:r w:rsidRPr="00986832">
        <w:rPr>
          <w:rFonts w:ascii="Times New Roman" w:hAnsi="Times New Roman" w:cs="Times New Roman"/>
        </w:rPr>
        <w:t xml:space="preserve">&lt; .01; </w:t>
      </w:r>
      <w:r w:rsidR="00832E45">
        <w:rPr>
          <w:rFonts w:ascii="Times New Roman" w:hAnsi="Times New Roman" w:cs="Times New Roman"/>
        </w:rPr>
        <w:t>e</w:t>
      </w:r>
      <w:r>
        <w:rPr>
          <w:rFonts w:ascii="Times New Roman" w:eastAsiaTheme="minorHAnsi" w:hAnsi="Times New Roman" w:cs="Times New Roman"/>
          <w:lang w:eastAsia="en-US"/>
        </w:rPr>
        <w:t>ffect size</w:t>
      </w:r>
      <w:r w:rsidRPr="00986832">
        <w:rPr>
          <w:rFonts w:ascii="Times New Roman" w:eastAsiaTheme="minorHAnsi" w:hAnsi="Times New Roman" w:cs="Times New Roman"/>
          <w:lang w:eastAsia="en-US"/>
        </w:rPr>
        <w:t xml:space="preserve"> (Cohen’s d) is defined as</w:t>
      </w:r>
      <w:ins w:id="402" w:author="Author" w:date="2018-03-27T13:07:00Z">
        <w:r w:rsidR="00883118">
          <w:rPr>
            <w:rFonts w:ascii="Times New Roman" w:eastAsiaTheme="minorHAnsi" w:hAnsi="Times New Roman" w:cs="Times New Roman"/>
            <w:lang w:eastAsia="en-US"/>
          </w:rPr>
          <w:t xml:space="preserve"> follows</w:t>
        </w:r>
      </w:ins>
      <w:r w:rsidRPr="00986832">
        <w:rPr>
          <w:rFonts w:ascii="Times New Roman" w:eastAsiaTheme="minorHAnsi" w:hAnsi="Times New Roman" w:cs="Times New Roman"/>
          <w:lang w:eastAsia="en-US"/>
        </w:rPr>
        <w:t>: 0.20 is small, 0.50 is medium, and 0.80 or above is large</w:t>
      </w:r>
      <w:r>
        <w:rPr>
          <w:rFonts w:ascii="Times New Roman" w:eastAsiaTheme="minorHAnsi" w:hAnsi="Times New Roman" w:cs="Times New Roman"/>
          <w:lang w:eastAsia="en-US"/>
        </w:rPr>
        <w:t xml:space="preserve">. </w:t>
      </w:r>
    </w:p>
    <w:p w14:paraId="5BFBF4B8" w14:textId="4221256F" w:rsidR="008B2685" w:rsidRPr="00763170" w:rsidRDefault="008B2685" w:rsidP="009C7795">
      <w:pPr>
        <w:ind w:firstLine="0"/>
        <w:contextualSpacing/>
        <w:rPr>
          <w:rFonts w:ascii="Times New Roman" w:eastAsiaTheme="minorHAnsi" w:hAnsi="Times New Roman" w:cs="Times New Roman"/>
          <w:u w:val="single"/>
          <w:lang w:eastAsia="en-US"/>
        </w:rPr>
      </w:pPr>
      <w:r w:rsidRPr="00FC55C0">
        <w:rPr>
          <w:rFonts w:ascii="Times New Roman" w:eastAsiaTheme="minorHAnsi" w:hAnsi="Times New Roman" w:cs="Times New Roman"/>
          <w:b/>
          <w:noProof/>
          <w:u w:val="single"/>
          <w:lang w:eastAsia="en-US"/>
        </w:rPr>
        <w:t>School bully</w:t>
      </w:r>
      <w:r w:rsidRPr="00FC55C0">
        <w:rPr>
          <w:rFonts w:ascii="Times New Roman" w:eastAsiaTheme="minorHAnsi" w:hAnsi="Times New Roman" w:cs="Times New Roman"/>
          <w:noProof/>
          <w:u w:val="single"/>
          <w:lang w:eastAsia="en-US"/>
        </w:rPr>
        <w:t xml:space="preserve"> </w:t>
      </w:r>
      <w:r w:rsidR="00653085" w:rsidRPr="00FC55C0">
        <w:rPr>
          <w:rFonts w:ascii="Times New Roman" w:eastAsiaTheme="minorHAnsi" w:hAnsi="Times New Roman" w:cs="Times New Roman"/>
          <w:noProof/>
          <w:u w:val="single"/>
          <w:lang w:eastAsia="en-US"/>
        </w:rPr>
        <w:t>=</w:t>
      </w:r>
      <w:r w:rsidRPr="00FC55C0">
        <w:rPr>
          <w:rFonts w:ascii="Times New Roman" w:eastAsiaTheme="minorHAnsi" w:hAnsi="Times New Roman" w:cs="Times New Roman"/>
          <w:noProof/>
          <w:u w:val="single"/>
          <w:lang w:eastAsia="en-US"/>
        </w:rPr>
        <w:t xml:space="preserve"> bullying victim experience at school; </w:t>
      </w:r>
      <w:r w:rsidRPr="00FC55C0">
        <w:rPr>
          <w:rFonts w:ascii="Times New Roman" w:eastAsiaTheme="minorHAnsi" w:hAnsi="Times New Roman" w:cs="Times New Roman"/>
          <w:b/>
          <w:noProof/>
          <w:u w:val="single"/>
          <w:lang w:eastAsia="en-US"/>
        </w:rPr>
        <w:t>Home Bully</w:t>
      </w:r>
      <w:r w:rsidR="00817406" w:rsidRPr="00FC55C0">
        <w:rPr>
          <w:rFonts w:ascii="Times New Roman" w:eastAsiaTheme="minorHAnsi" w:hAnsi="Times New Roman" w:cs="Times New Roman"/>
          <w:noProof/>
          <w:u w:val="single"/>
          <w:lang w:eastAsia="en-US"/>
        </w:rPr>
        <w:t xml:space="preserve"> =</w:t>
      </w:r>
      <w:r w:rsidRPr="00FC55C0">
        <w:rPr>
          <w:rFonts w:ascii="Times New Roman" w:eastAsiaTheme="minorHAnsi" w:hAnsi="Times New Roman" w:cs="Times New Roman"/>
          <w:noProof/>
          <w:u w:val="single"/>
          <w:lang w:eastAsia="en-US"/>
        </w:rPr>
        <w:t xml:space="preserve"> bullying victim experience at home, </w:t>
      </w:r>
      <w:r w:rsidRPr="00FC55C0">
        <w:rPr>
          <w:rFonts w:ascii="Times New Roman" w:eastAsiaTheme="minorHAnsi" w:hAnsi="Times New Roman" w:cs="Times New Roman"/>
          <w:b/>
          <w:noProof/>
          <w:u w:val="single"/>
          <w:lang w:eastAsia="en-US"/>
        </w:rPr>
        <w:t>Work bully</w:t>
      </w:r>
      <w:r w:rsidR="00817406" w:rsidRPr="00FC55C0">
        <w:rPr>
          <w:rFonts w:ascii="Times New Roman" w:eastAsiaTheme="minorHAnsi" w:hAnsi="Times New Roman" w:cs="Times New Roman"/>
          <w:noProof/>
          <w:u w:val="single"/>
          <w:lang w:eastAsia="en-US"/>
        </w:rPr>
        <w:t xml:space="preserve"> =</w:t>
      </w:r>
      <w:r w:rsidRPr="00FC55C0">
        <w:rPr>
          <w:rFonts w:ascii="Times New Roman" w:eastAsiaTheme="minorHAnsi" w:hAnsi="Times New Roman" w:cs="Times New Roman"/>
          <w:noProof/>
          <w:u w:val="single"/>
          <w:lang w:eastAsia="en-US"/>
        </w:rPr>
        <w:t xml:space="preserve"> bullying victim experience at home; </w:t>
      </w:r>
      <w:r w:rsidRPr="00FC55C0">
        <w:rPr>
          <w:rFonts w:ascii="Times New Roman" w:eastAsiaTheme="minorHAnsi" w:hAnsi="Times New Roman" w:cs="Times New Roman"/>
          <w:b/>
          <w:noProof/>
          <w:u w:val="single"/>
          <w:lang w:eastAsia="en-US"/>
        </w:rPr>
        <w:t>Emo</w:t>
      </w:r>
      <w:r w:rsidR="000E2110" w:rsidRPr="00FC55C0">
        <w:rPr>
          <w:rFonts w:ascii="Times New Roman" w:eastAsiaTheme="minorHAnsi" w:hAnsi="Times New Roman" w:cs="Times New Roman"/>
          <w:b/>
          <w:noProof/>
          <w:u w:val="single"/>
          <w:lang w:eastAsia="en-US"/>
        </w:rPr>
        <w:t>tional</w:t>
      </w:r>
      <w:r w:rsidRPr="00FC55C0">
        <w:rPr>
          <w:rFonts w:ascii="Times New Roman" w:eastAsiaTheme="minorHAnsi" w:hAnsi="Times New Roman" w:cs="Times New Roman"/>
          <w:b/>
          <w:noProof/>
          <w:u w:val="single"/>
          <w:lang w:eastAsia="en-US"/>
        </w:rPr>
        <w:t xml:space="preserve"> Abuse</w:t>
      </w:r>
      <w:r w:rsidR="00817406" w:rsidRPr="00FC55C0">
        <w:rPr>
          <w:rFonts w:ascii="Times New Roman" w:eastAsiaTheme="minorHAnsi" w:hAnsi="Times New Roman" w:cs="Times New Roman"/>
          <w:noProof/>
          <w:u w:val="single"/>
          <w:lang w:eastAsia="en-US"/>
        </w:rPr>
        <w:t xml:space="preserve"> =</w:t>
      </w:r>
      <w:r w:rsidRPr="00FC55C0">
        <w:rPr>
          <w:rFonts w:ascii="Times New Roman" w:eastAsiaTheme="minorHAnsi" w:hAnsi="Times New Roman" w:cs="Times New Roman"/>
          <w:noProof/>
          <w:u w:val="single"/>
          <w:lang w:eastAsia="en-US"/>
        </w:rPr>
        <w:t xml:space="preserve"> emotional abuse</w:t>
      </w:r>
      <w:r w:rsidR="000E2110" w:rsidRPr="00FC55C0">
        <w:rPr>
          <w:rFonts w:ascii="Times New Roman" w:eastAsiaTheme="minorHAnsi" w:hAnsi="Times New Roman" w:cs="Times New Roman"/>
          <w:noProof/>
          <w:u w:val="single"/>
          <w:lang w:eastAsia="en-US"/>
        </w:rPr>
        <w:t xml:space="preserve"> experience </w:t>
      </w:r>
      <w:del w:id="403" w:author="Author" w:date="2018-03-27T13:07:00Z">
        <w:r w:rsidR="000E2110" w:rsidRPr="00FC55C0">
          <w:rPr>
            <w:rFonts w:ascii="Times New Roman" w:eastAsiaTheme="minorHAnsi" w:hAnsi="Times New Roman" w:cs="Times New Roman"/>
            <w:noProof/>
            <w:u w:val="single"/>
            <w:lang w:eastAsia="en-US"/>
          </w:rPr>
          <w:delText>at</w:delText>
        </w:r>
      </w:del>
      <w:ins w:id="404" w:author="Author" w:date="2018-03-27T13:07:00Z">
        <w:r w:rsidR="009F5D69">
          <w:rPr>
            <w:rFonts w:ascii="Times New Roman" w:eastAsiaTheme="minorHAnsi" w:hAnsi="Times New Roman" w:cs="Times New Roman"/>
            <w:noProof/>
            <w:u w:val="single"/>
            <w:lang w:eastAsia="en-US"/>
          </w:rPr>
          <w:t>during</w:t>
        </w:r>
      </w:ins>
      <w:r w:rsidR="009F5D69" w:rsidRPr="00FC55C0">
        <w:rPr>
          <w:rFonts w:ascii="Times New Roman" w:eastAsiaTheme="minorHAnsi" w:hAnsi="Times New Roman" w:cs="Times New Roman"/>
          <w:noProof/>
          <w:u w:val="single"/>
          <w:lang w:eastAsia="en-US"/>
        </w:rPr>
        <w:t xml:space="preserve"> </w:t>
      </w:r>
      <w:r w:rsidR="000E2110" w:rsidRPr="00FC55C0">
        <w:rPr>
          <w:rFonts w:ascii="Times New Roman" w:eastAsiaTheme="minorHAnsi" w:hAnsi="Times New Roman" w:cs="Times New Roman"/>
          <w:noProof/>
          <w:u w:val="single"/>
          <w:lang w:eastAsia="en-US"/>
        </w:rPr>
        <w:t>childhood</w:t>
      </w:r>
      <w:r w:rsidR="0041003D" w:rsidRPr="00FC55C0">
        <w:rPr>
          <w:rFonts w:ascii="Times New Roman" w:eastAsiaTheme="minorHAnsi" w:hAnsi="Times New Roman" w:cs="Times New Roman"/>
          <w:noProof/>
          <w:u w:val="single"/>
          <w:lang w:eastAsia="en-US"/>
        </w:rPr>
        <w:t xml:space="preserve">; </w:t>
      </w:r>
      <w:r w:rsidR="0041003D" w:rsidRPr="00FC55C0">
        <w:rPr>
          <w:rFonts w:ascii="Times New Roman" w:eastAsiaTheme="minorHAnsi" w:hAnsi="Times New Roman" w:cs="Times New Roman"/>
          <w:b/>
          <w:noProof/>
          <w:u w:val="single"/>
          <w:lang w:eastAsia="en-US"/>
        </w:rPr>
        <w:t>Psy</w:t>
      </w:r>
      <w:r w:rsidR="000E2110" w:rsidRPr="00FC55C0">
        <w:rPr>
          <w:rFonts w:ascii="Times New Roman" w:eastAsiaTheme="minorHAnsi" w:hAnsi="Times New Roman" w:cs="Times New Roman"/>
          <w:b/>
          <w:noProof/>
          <w:u w:val="single"/>
          <w:lang w:eastAsia="en-US"/>
        </w:rPr>
        <w:t>chological</w:t>
      </w:r>
      <w:r w:rsidR="0041003D" w:rsidRPr="00FC55C0">
        <w:rPr>
          <w:rFonts w:ascii="Times New Roman" w:eastAsiaTheme="minorHAnsi" w:hAnsi="Times New Roman" w:cs="Times New Roman"/>
          <w:b/>
          <w:noProof/>
          <w:u w:val="single"/>
          <w:lang w:eastAsia="en-US"/>
        </w:rPr>
        <w:t xml:space="preserve"> Abuse</w:t>
      </w:r>
      <w:r w:rsidR="00817406" w:rsidRPr="00FC55C0">
        <w:rPr>
          <w:rFonts w:ascii="Times New Roman" w:eastAsiaTheme="minorHAnsi" w:hAnsi="Times New Roman" w:cs="Times New Roman"/>
          <w:noProof/>
          <w:u w:val="single"/>
          <w:lang w:eastAsia="en-US"/>
        </w:rPr>
        <w:t xml:space="preserve"> = </w:t>
      </w:r>
      <w:r w:rsidR="0041003D" w:rsidRPr="00FC55C0">
        <w:rPr>
          <w:rFonts w:ascii="Times New Roman" w:eastAsiaTheme="minorHAnsi" w:hAnsi="Times New Roman" w:cs="Times New Roman"/>
          <w:noProof/>
          <w:u w:val="single"/>
          <w:lang w:eastAsia="en-US"/>
        </w:rPr>
        <w:t>psychological abuse</w:t>
      </w:r>
      <w:r w:rsidR="000E2110" w:rsidRPr="00FC55C0">
        <w:rPr>
          <w:rFonts w:ascii="Times New Roman" w:eastAsiaTheme="minorHAnsi" w:hAnsi="Times New Roman" w:cs="Times New Roman"/>
          <w:noProof/>
          <w:u w:val="single"/>
          <w:lang w:eastAsia="en-US"/>
        </w:rPr>
        <w:t xml:space="preserve"> experience </w:t>
      </w:r>
      <w:del w:id="405" w:author="Author" w:date="2018-03-27T13:07:00Z">
        <w:r w:rsidR="000E2110" w:rsidRPr="00FC55C0">
          <w:rPr>
            <w:rFonts w:ascii="Times New Roman" w:eastAsiaTheme="minorHAnsi" w:hAnsi="Times New Roman" w:cs="Times New Roman"/>
            <w:noProof/>
            <w:u w:val="single"/>
            <w:lang w:eastAsia="en-US"/>
          </w:rPr>
          <w:lastRenderedPageBreak/>
          <w:delText>at</w:delText>
        </w:r>
      </w:del>
      <w:ins w:id="406" w:author="Author" w:date="2018-03-27T13:07:00Z">
        <w:r w:rsidR="009F5D69">
          <w:rPr>
            <w:rFonts w:ascii="Times New Roman" w:eastAsiaTheme="minorHAnsi" w:hAnsi="Times New Roman" w:cs="Times New Roman"/>
            <w:noProof/>
            <w:u w:val="single"/>
            <w:lang w:eastAsia="en-US"/>
          </w:rPr>
          <w:t>during</w:t>
        </w:r>
      </w:ins>
      <w:r w:rsidR="009F5D69">
        <w:rPr>
          <w:rFonts w:ascii="Times New Roman" w:eastAsiaTheme="minorHAnsi" w:hAnsi="Times New Roman" w:cs="Times New Roman"/>
          <w:noProof/>
          <w:u w:val="single"/>
          <w:lang w:eastAsia="en-US"/>
        </w:rPr>
        <w:t xml:space="preserve"> </w:t>
      </w:r>
      <w:r w:rsidR="000E2110" w:rsidRPr="00FC55C0">
        <w:rPr>
          <w:rFonts w:ascii="Times New Roman" w:eastAsiaTheme="minorHAnsi" w:hAnsi="Times New Roman" w:cs="Times New Roman"/>
          <w:noProof/>
          <w:u w:val="single"/>
          <w:lang w:eastAsia="en-US"/>
        </w:rPr>
        <w:t>childhood</w:t>
      </w:r>
      <w:r w:rsidR="0041003D" w:rsidRPr="00FC55C0">
        <w:rPr>
          <w:rFonts w:ascii="Times New Roman" w:eastAsiaTheme="minorHAnsi" w:hAnsi="Times New Roman" w:cs="Times New Roman"/>
          <w:noProof/>
          <w:u w:val="single"/>
          <w:lang w:eastAsia="en-US"/>
        </w:rPr>
        <w:t xml:space="preserve">; </w:t>
      </w:r>
      <w:r w:rsidR="0041003D" w:rsidRPr="00FC55C0">
        <w:rPr>
          <w:rFonts w:ascii="Times New Roman" w:eastAsiaTheme="minorHAnsi" w:hAnsi="Times New Roman" w:cs="Times New Roman"/>
          <w:b/>
          <w:noProof/>
          <w:u w:val="single"/>
          <w:lang w:eastAsia="en-US"/>
        </w:rPr>
        <w:t>Phy</w:t>
      </w:r>
      <w:r w:rsidR="000E2110" w:rsidRPr="00FC55C0">
        <w:rPr>
          <w:rFonts w:ascii="Times New Roman" w:eastAsiaTheme="minorHAnsi" w:hAnsi="Times New Roman" w:cs="Times New Roman"/>
          <w:b/>
          <w:noProof/>
          <w:u w:val="single"/>
          <w:lang w:eastAsia="en-US"/>
        </w:rPr>
        <w:t>sical</w:t>
      </w:r>
      <w:r w:rsidR="0041003D" w:rsidRPr="00FC55C0">
        <w:rPr>
          <w:rFonts w:ascii="Times New Roman" w:eastAsiaTheme="minorHAnsi" w:hAnsi="Times New Roman" w:cs="Times New Roman"/>
          <w:b/>
          <w:noProof/>
          <w:u w:val="single"/>
          <w:lang w:eastAsia="en-US"/>
        </w:rPr>
        <w:t xml:space="preserve"> Abuse</w:t>
      </w:r>
      <w:r w:rsidR="00817406" w:rsidRPr="00FC55C0">
        <w:rPr>
          <w:rFonts w:ascii="Times New Roman" w:eastAsiaTheme="minorHAnsi" w:hAnsi="Times New Roman" w:cs="Times New Roman"/>
          <w:noProof/>
          <w:u w:val="single"/>
          <w:lang w:eastAsia="en-US"/>
        </w:rPr>
        <w:t xml:space="preserve"> =</w:t>
      </w:r>
      <w:r w:rsidR="0041003D" w:rsidRPr="00FC55C0">
        <w:rPr>
          <w:rFonts w:ascii="Times New Roman" w:eastAsiaTheme="minorHAnsi" w:hAnsi="Times New Roman" w:cs="Times New Roman"/>
          <w:noProof/>
          <w:u w:val="single"/>
          <w:lang w:eastAsia="en-US"/>
        </w:rPr>
        <w:t xml:space="preserve"> </w:t>
      </w:r>
      <w:r w:rsidR="000E2110" w:rsidRPr="00FC55C0">
        <w:rPr>
          <w:rFonts w:ascii="Times New Roman" w:eastAsiaTheme="minorHAnsi" w:hAnsi="Times New Roman" w:cs="Times New Roman"/>
          <w:noProof/>
          <w:u w:val="single"/>
          <w:lang w:eastAsia="en-US"/>
        </w:rPr>
        <w:t>physical</w:t>
      </w:r>
      <w:r w:rsidR="0041003D" w:rsidRPr="00FC55C0">
        <w:rPr>
          <w:rFonts w:ascii="Times New Roman" w:eastAsiaTheme="minorHAnsi" w:hAnsi="Times New Roman" w:cs="Times New Roman"/>
          <w:noProof/>
          <w:u w:val="single"/>
          <w:lang w:eastAsia="en-US"/>
        </w:rPr>
        <w:t xml:space="preserve"> abuse</w:t>
      </w:r>
      <w:r w:rsidR="000E2110" w:rsidRPr="00FC55C0">
        <w:rPr>
          <w:rFonts w:ascii="Times New Roman" w:eastAsiaTheme="minorHAnsi" w:hAnsi="Times New Roman" w:cs="Times New Roman"/>
          <w:noProof/>
          <w:u w:val="single"/>
          <w:lang w:eastAsia="en-US"/>
        </w:rPr>
        <w:t xml:space="preserve"> experience </w:t>
      </w:r>
      <w:del w:id="407" w:author="Author" w:date="2018-03-27T13:07:00Z">
        <w:r w:rsidR="000E2110" w:rsidRPr="00FC55C0">
          <w:rPr>
            <w:rFonts w:ascii="Times New Roman" w:eastAsiaTheme="minorHAnsi" w:hAnsi="Times New Roman" w:cs="Times New Roman"/>
            <w:noProof/>
            <w:u w:val="single"/>
            <w:lang w:eastAsia="en-US"/>
          </w:rPr>
          <w:delText>at</w:delText>
        </w:r>
      </w:del>
      <w:ins w:id="408" w:author="Author" w:date="2018-03-27T13:07:00Z">
        <w:r w:rsidR="00B03043">
          <w:rPr>
            <w:rFonts w:ascii="Times New Roman" w:eastAsiaTheme="minorHAnsi" w:hAnsi="Times New Roman" w:cs="Times New Roman"/>
            <w:noProof/>
            <w:u w:val="single"/>
            <w:lang w:eastAsia="en-US"/>
          </w:rPr>
          <w:t>during</w:t>
        </w:r>
      </w:ins>
      <w:r w:rsidR="00B03043" w:rsidRPr="00FC55C0">
        <w:rPr>
          <w:rFonts w:ascii="Times New Roman" w:eastAsiaTheme="minorHAnsi" w:hAnsi="Times New Roman" w:cs="Times New Roman"/>
          <w:noProof/>
          <w:u w:val="single"/>
          <w:lang w:eastAsia="en-US"/>
        </w:rPr>
        <w:t xml:space="preserve"> </w:t>
      </w:r>
      <w:r w:rsidR="000E2110" w:rsidRPr="00FC55C0">
        <w:rPr>
          <w:rFonts w:ascii="Times New Roman" w:eastAsiaTheme="minorHAnsi" w:hAnsi="Times New Roman" w:cs="Times New Roman"/>
          <w:noProof/>
          <w:u w:val="single"/>
          <w:lang w:eastAsia="en-US"/>
        </w:rPr>
        <w:t>childhood</w:t>
      </w:r>
      <w:r w:rsidR="0041003D" w:rsidRPr="00FC55C0">
        <w:rPr>
          <w:rFonts w:ascii="Times New Roman" w:eastAsiaTheme="minorHAnsi" w:hAnsi="Times New Roman" w:cs="Times New Roman"/>
          <w:noProof/>
          <w:u w:val="single"/>
          <w:lang w:eastAsia="en-US"/>
        </w:rPr>
        <w:t>;</w:t>
      </w:r>
      <w:r w:rsidR="000E2110" w:rsidRPr="00FC55C0">
        <w:rPr>
          <w:rFonts w:ascii="Times New Roman" w:eastAsiaTheme="minorHAnsi" w:hAnsi="Times New Roman" w:cs="Times New Roman"/>
          <w:b/>
          <w:noProof/>
          <w:u w:val="single"/>
          <w:lang w:eastAsia="en-US"/>
        </w:rPr>
        <w:t xml:space="preserve"> Sexual Abuse</w:t>
      </w:r>
      <w:r w:rsidR="000E2110" w:rsidRPr="00FC55C0">
        <w:rPr>
          <w:rFonts w:ascii="Times New Roman" w:eastAsiaTheme="minorHAnsi" w:hAnsi="Times New Roman" w:cs="Times New Roman"/>
          <w:noProof/>
          <w:u w:val="single"/>
          <w:lang w:eastAsia="en-US"/>
        </w:rPr>
        <w:t xml:space="preserve"> = physical abuse experience </w:t>
      </w:r>
      <w:del w:id="409" w:author="Author" w:date="2018-03-27T13:07:00Z">
        <w:r w:rsidR="000E2110" w:rsidRPr="00FC55C0">
          <w:rPr>
            <w:rFonts w:ascii="Times New Roman" w:eastAsiaTheme="minorHAnsi" w:hAnsi="Times New Roman" w:cs="Times New Roman"/>
            <w:noProof/>
            <w:u w:val="single"/>
            <w:lang w:eastAsia="en-US"/>
          </w:rPr>
          <w:delText>at</w:delText>
        </w:r>
      </w:del>
      <w:ins w:id="410" w:author="Author" w:date="2018-03-27T13:07:00Z">
        <w:r w:rsidR="009F5D69">
          <w:rPr>
            <w:rFonts w:ascii="Times New Roman" w:eastAsiaTheme="minorHAnsi" w:hAnsi="Times New Roman" w:cs="Times New Roman"/>
            <w:noProof/>
            <w:u w:val="single"/>
            <w:lang w:eastAsia="en-US"/>
          </w:rPr>
          <w:t>during</w:t>
        </w:r>
      </w:ins>
      <w:r w:rsidR="009F5D69">
        <w:rPr>
          <w:rFonts w:ascii="Times New Roman" w:eastAsiaTheme="minorHAnsi" w:hAnsi="Times New Roman" w:cs="Times New Roman"/>
          <w:noProof/>
          <w:u w:val="single"/>
          <w:lang w:eastAsia="en-US"/>
        </w:rPr>
        <w:t xml:space="preserve"> </w:t>
      </w:r>
      <w:r w:rsidR="000E2110" w:rsidRPr="00FC55C0">
        <w:rPr>
          <w:rFonts w:ascii="Times New Roman" w:eastAsiaTheme="minorHAnsi" w:hAnsi="Times New Roman" w:cs="Times New Roman"/>
          <w:noProof/>
          <w:u w:val="single"/>
          <w:lang w:eastAsia="en-US"/>
        </w:rPr>
        <w:t xml:space="preserve">childhood; </w:t>
      </w:r>
      <w:del w:id="411" w:author="Author" w:date="2018-03-27T13:27:00Z">
        <w:r w:rsidR="0041003D" w:rsidRPr="00FC55C0" w:rsidDel="007E4ECD">
          <w:rPr>
            <w:rFonts w:ascii="Times New Roman" w:eastAsiaTheme="minorHAnsi" w:hAnsi="Times New Roman" w:cs="Times New Roman"/>
            <w:noProof/>
            <w:u w:val="single"/>
            <w:lang w:eastAsia="en-US"/>
          </w:rPr>
          <w:delText xml:space="preserve"> </w:delText>
        </w:r>
      </w:del>
      <w:r w:rsidR="0041003D" w:rsidRPr="00FC55C0">
        <w:rPr>
          <w:rFonts w:ascii="Times New Roman" w:eastAsiaTheme="minorHAnsi" w:hAnsi="Times New Roman" w:cs="Times New Roman"/>
          <w:b/>
          <w:noProof/>
          <w:u w:val="single"/>
          <w:lang w:eastAsia="en-US"/>
        </w:rPr>
        <w:t>Positive Symp</w:t>
      </w:r>
      <w:r w:rsidR="000E2110" w:rsidRPr="00FC55C0">
        <w:rPr>
          <w:rFonts w:ascii="Times New Roman" w:eastAsiaTheme="minorHAnsi" w:hAnsi="Times New Roman" w:cs="Times New Roman"/>
          <w:b/>
          <w:noProof/>
          <w:u w:val="single"/>
          <w:lang w:eastAsia="en-US"/>
        </w:rPr>
        <w:t>toms</w:t>
      </w:r>
      <w:r w:rsidR="00817406" w:rsidRPr="00FC55C0">
        <w:rPr>
          <w:rFonts w:ascii="Times New Roman" w:eastAsiaTheme="minorHAnsi" w:hAnsi="Times New Roman" w:cs="Times New Roman"/>
          <w:noProof/>
          <w:u w:val="single"/>
          <w:lang w:eastAsia="en-US"/>
        </w:rPr>
        <w:t xml:space="preserve"> =</w:t>
      </w:r>
      <w:r w:rsidR="0041003D" w:rsidRPr="00FC55C0">
        <w:rPr>
          <w:rFonts w:ascii="Times New Roman" w:eastAsiaTheme="minorHAnsi" w:hAnsi="Times New Roman" w:cs="Times New Roman"/>
          <w:noProof/>
          <w:u w:val="single"/>
          <w:lang w:eastAsia="en-US"/>
        </w:rPr>
        <w:t xml:space="preserve"> positive symptom of psychosis; </w:t>
      </w:r>
      <w:r w:rsidR="0041003D" w:rsidRPr="00FC55C0">
        <w:rPr>
          <w:rFonts w:ascii="Times New Roman" w:eastAsiaTheme="minorHAnsi" w:hAnsi="Times New Roman" w:cs="Times New Roman"/>
          <w:b/>
          <w:noProof/>
          <w:u w:val="single"/>
          <w:lang w:eastAsia="en-US"/>
        </w:rPr>
        <w:t>Negative Symp</w:t>
      </w:r>
      <w:r w:rsidR="000E2110" w:rsidRPr="00FC55C0">
        <w:rPr>
          <w:rFonts w:ascii="Times New Roman" w:eastAsiaTheme="minorHAnsi" w:hAnsi="Times New Roman" w:cs="Times New Roman"/>
          <w:b/>
          <w:noProof/>
          <w:u w:val="single"/>
          <w:lang w:eastAsia="en-US"/>
        </w:rPr>
        <w:t>toms</w:t>
      </w:r>
      <w:r w:rsidR="00817406" w:rsidRPr="00FC55C0">
        <w:rPr>
          <w:rFonts w:ascii="Times New Roman" w:eastAsiaTheme="minorHAnsi" w:hAnsi="Times New Roman" w:cs="Times New Roman"/>
          <w:noProof/>
          <w:u w:val="single"/>
          <w:lang w:eastAsia="en-US"/>
        </w:rPr>
        <w:t xml:space="preserve"> = n</w:t>
      </w:r>
      <w:r w:rsidR="0041003D" w:rsidRPr="00FC55C0">
        <w:rPr>
          <w:rFonts w:ascii="Times New Roman" w:eastAsiaTheme="minorHAnsi" w:hAnsi="Times New Roman" w:cs="Times New Roman"/>
          <w:noProof/>
          <w:u w:val="single"/>
          <w:lang w:eastAsia="en-US"/>
        </w:rPr>
        <w:t>egative symptom of psychosis</w:t>
      </w:r>
      <w:r w:rsidR="0050083C" w:rsidRPr="00FC55C0">
        <w:rPr>
          <w:rFonts w:ascii="Times New Roman" w:eastAsiaTheme="minorHAnsi" w:hAnsi="Times New Roman" w:cs="Times New Roman"/>
          <w:noProof/>
          <w:u w:val="single"/>
          <w:lang w:eastAsia="en-US"/>
        </w:rPr>
        <w:t>; Depression = depressive symptoms; Anxiety = anxiety symptoms</w:t>
      </w:r>
    </w:p>
    <w:p w14:paraId="6BE81DF1" w14:textId="77777777" w:rsidR="005E0065" w:rsidRDefault="005E0065" w:rsidP="009C7795">
      <w:pPr>
        <w:ind w:firstLine="0"/>
        <w:contextualSpacing/>
        <w:rPr>
          <w:rFonts w:ascii="Times New Roman" w:eastAsiaTheme="minorHAnsi" w:hAnsi="Times New Roman" w:cs="Times New Roman"/>
          <w:lang w:eastAsia="en-US"/>
        </w:rPr>
      </w:pPr>
    </w:p>
    <w:p w14:paraId="42D1A45B" w14:textId="77777777" w:rsidR="0021611B" w:rsidRPr="006A0ECF" w:rsidRDefault="0021611B" w:rsidP="009C7795">
      <w:pPr>
        <w:ind w:firstLine="0"/>
        <w:contextualSpacing/>
        <w:rPr>
          <w:rFonts w:ascii="Times New Roman" w:eastAsiaTheme="minorHAnsi" w:hAnsi="Times New Roman" w:cs="Times New Roman"/>
          <w:b/>
          <w:lang w:eastAsia="en-US"/>
        </w:rPr>
      </w:pPr>
      <w:r w:rsidRPr="00FE41AD">
        <w:rPr>
          <w:rFonts w:ascii="Times New Roman" w:eastAsiaTheme="minorHAnsi" w:hAnsi="Times New Roman" w:cs="Times New Roman"/>
          <w:b/>
          <w:lang w:eastAsia="en-US"/>
        </w:rPr>
        <w:t>4. Discussion</w:t>
      </w:r>
    </w:p>
    <w:p w14:paraId="7F9B0FFF" w14:textId="77777777" w:rsidR="00446B72" w:rsidRPr="008E2396" w:rsidRDefault="00446B72" w:rsidP="00446B72">
      <w:pPr>
        <w:ind w:firstLine="0"/>
        <w:contextualSpacing/>
        <w:rPr>
          <w:rFonts w:ascii="Times New Roman" w:eastAsia="Times New Roman" w:hAnsi="Times New Roman" w:cs="Times New Roman"/>
          <w:b/>
        </w:rPr>
      </w:pPr>
      <w:r>
        <w:rPr>
          <w:rFonts w:ascii="Times New Roman" w:eastAsia="Times New Roman" w:hAnsi="Times New Roman" w:cs="Times New Roman"/>
          <w:b/>
        </w:rPr>
        <w:t>4.1 Main f</w:t>
      </w:r>
      <w:r w:rsidRPr="008E2396">
        <w:rPr>
          <w:rFonts w:ascii="Times New Roman" w:eastAsia="Times New Roman" w:hAnsi="Times New Roman" w:cs="Times New Roman"/>
          <w:b/>
        </w:rPr>
        <w:t>indings</w:t>
      </w:r>
    </w:p>
    <w:p w14:paraId="7AC19AC6" w14:textId="4E44DDF2" w:rsidR="00446B72" w:rsidRDefault="00446B72" w:rsidP="00446B72">
      <w:pPr>
        <w:contextualSpacing/>
        <w:rPr>
          <w:rFonts w:ascii="Times New Roman" w:hAnsi="Times New Roman" w:cs="Times New Roman"/>
        </w:rPr>
      </w:pPr>
      <w:r w:rsidRPr="0050083C">
        <w:rPr>
          <w:rFonts w:ascii="Times New Roman" w:eastAsia="Times New Roman" w:hAnsi="Times New Roman" w:cs="Times New Roman"/>
          <w:noProof/>
        </w:rPr>
        <w:t>Th</w:t>
      </w:r>
      <w:r w:rsidR="0050083C">
        <w:rPr>
          <w:rFonts w:ascii="Times New Roman" w:eastAsia="Times New Roman" w:hAnsi="Times New Roman" w:cs="Times New Roman"/>
          <w:noProof/>
        </w:rPr>
        <w:t>is study aimed</w:t>
      </w:r>
      <w:r>
        <w:rPr>
          <w:rFonts w:ascii="Times New Roman" w:eastAsia="Times New Roman" w:hAnsi="Times New Roman" w:cs="Times New Roman"/>
        </w:rPr>
        <w:t xml:space="preserve"> to test whether participants </w:t>
      </w:r>
      <w:del w:id="412" w:author="Author" w:date="2018-03-27T13:07:00Z">
        <w:r>
          <w:rPr>
            <w:rFonts w:ascii="Times New Roman" w:eastAsia="Times New Roman" w:hAnsi="Times New Roman" w:cs="Times New Roman"/>
          </w:rPr>
          <w:delText xml:space="preserve">with </w:delText>
        </w:r>
        <w:r w:rsidR="00850000" w:rsidRPr="00850000">
          <w:rPr>
            <w:rFonts w:ascii="Times New Roman" w:eastAsia="Times New Roman" w:hAnsi="Times New Roman" w:cs="Times New Roman"/>
            <w:noProof/>
          </w:rPr>
          <w:delText>an</w:delText>
        </w:r>
      </w:del>
      <w:ins w:id="413" w:author="Author" w:date="2018-03-27T13:07:00Z">
        <w:r w:rsidR="009F5D69">
          <w:rPr>
            <w:rFonts w:ascii="Times New Roman" w:eastAsia="Times New Roman" w:hAnsi="Times New Roman" w:cs="Times New Roman"/>
          </w:rPr>
          <w:t>who live in</w:t>
        </w:r>
      </w:ins>
      <w:r w:rsidR="009F5D69">
        <w:rPr>
          <w:rFonts w:ascii="Times New Roman" w:eastAsia="Times New Roman" w:hAnsi="Times New Roman" w:cs="Times New Roman"/>
        </w:rPr>
        <w:t xml:space="preserve"> </w:t>
      </w:r>
      <w:r w:rsidRPr="00850000">
        <w:rPr>
          <w:rFonts w:ascii="Times New Roman" w:eastAsia="Times New Roman" w:hAnsi="Times New Roman" w:cs="Times New Roman"/>
          <w:noProof/>
        </w:rPr>
        <w:t>urban</w:t>
      </w:r>
      <w:r>
        <w:rPr>
          <w:rFonts w:ascii="Times New Roman" w:eastAsia="Times New Roman" w:hAnsi="Times New Roman" w:cs="Times New Roman"/>
        </w:rPr>
        <w:t xml:space="preserve"> and non-</w:t>
      </w:r>
      <w:r w:rsidR="00E17AC2">
        <w:rPr>
          <w:rFonts w:ascii="Times New Roman" w:eastAsia="Times New Roman" w:hAnsi="Times New Roman" w:cs="Times New Roman"/>
        </w:rPr>
        <w:t>urban areas</w:t>
      </w:r>
      <w:r w:rsidR="009F5D69">
        <w:rPr>
          <w:rFonts w:ascii="Times New Roman" w:eastAsia="Times New Roman" w:hAnsi="Times New Roman" w:cs="Times New Roman"/>
        </w:rPr>
        <w:t xml:space="preserve"> </w:t>
      </w:r>
      <w:del w:id="414" w:author="Author" w:date="2018-03-27T13:07:00Z">
        <w:r>
          <w:rPr>
            <w:rFonts w:ascii="Times New Roman" w:eastAsia="Times New Roman" w:hAnsi="Times New Roman" w:cs="Times New Roman"/>
          </w:rPr>
          <w:delText xml:space="preserve">of residence </w:delText>
        </w:r>
      </w:del>
      <w:r>
        <w:rPr>
          <w:rFonts w:ascii="Times New Roman" w:eastAsia="Times New Roman" w:hAnsi="Times New Roman" w:cs="Times New Roman"/>
        </w:rPr>
        <w:t>would show differences in symptoms of psychosis, depression, and anxiety</w:t>
      </w:r>
      <w:ins w:id="415" w:author="Author" w:date="2018-03-27T13:07:00Z">
        <w:r w:rsidR="009F5D69">
          <w:rPr>
            <w:rFonts w:ascii="Times New Roman" w:eastAsia="Times New Roman" w:hAnsi="Times New Roman" w:cs="Times New Roman"/>
          </w:rPr>
          <w:t>,</w:t>
        </w:r>
      </w:ins>
      <w:r>
        <w:rPr>
          <w:rFonts w:ascii="Times New Roman" w:eastAsia="Times New Roman" w:hAnsi="Times New Roman" w:cs="Times New Roman"/>
        </w:rPr>
        <w:t xml:space="preserve"> as well as mental health risk factors. </w:t>
      </w:r>
      <w:r w:rsidRPr="00C24B23">
        <w:rPr>
          <w:rFonts w:ascii="Times New Roman" w:eastAsia="Times New Roman" w:hAnsi="Times New Roman" w:cs="Times New Roman"/>
          <w:noProof/>
        </w:rPr>
        <w:t>In</w:t>
      </w:r>
      <w:r>
        <w:rPr>
          <w:rFonts w:ascii="Times New Roman" w:eastAsia="Times New Roman" w:hAnsi="Times New Roman" w:cs="Times New Roman"/>
        </w:rPr>
        <w:t xml:space="preserve"> general, this study found that the two groups were significantly different in several measures of </w:t>
      </w:r>
      <w:r>
        <w:rPr>
          <w:rFonts w:ascii="Times New Roman" w:eastAsia="Times New Roman" w:hAnsi="Times New Roman" w:cs="Times New Roman"/>
          <w:noProof/>
        </w:rPr>
        <w:t xml:space="preserve">symptoms and </w:t>
      </w:r>
      <w:r>
        <w:rPr>
          <w:rFonts w:ascii="Times New Roman" w:eastAsia="Times New Roman" w:hAnsi="Times New Roman" w:cs="Times New Roman"/>
        </w:rPr>
        <w:t xml:space="preserve">mental health </w:t>
      </w:r>
      <w:r w:rsidRPr="00C24B23">
        <w:rPr>
          <w:rFonts w:ascii="Times New Roman" w:eastAsia="Times New Roman" w:hAnsi="Times New Roman" w:cs="Times New Roman"/>
          <w:noProof/>
        </w:rPr>
        <w:t>risk</w:t>
      </w:r>
      <w:r>
        <w:rPr>
          <w:rFonts w:ascii="Times New Roman" w:eastAsia="Times New Roman" w:hAnsi="Times New Roman" w:cs="Times New Roman"/>
          <w:noProof/>
        </w:rPr>
        <w:t xml:space="preserve"> </w:t>
      </w:r>
      <w:r w:rsidRPr="00C24B23">
        <w:rPr>
          <w:rFonts w:ascii="Times New Roman" w:eastAsia="Times New Roman" w:hAnsi="Times New Roman" w:cs="Times New Roman"/>
          <w:noProof/>
        </w:rPr>
        <w:t>factors</w:t>
      </w:r>
      <w:r>
        <w:rPr>
          <w:rFonts w:ascii="Times New Roman" w:eastAsia="Times New Roman" w:hAnsi="Times New Roman" w:cs="Times New Roman"/>
        </w:rPr>
        <w:t>. Participants living in</w:t>
      </w:r>
      <w:del w:id="416" w:author="Author" w:date="2018-03-27T13:07:00Z">
        <w:r>
          <w:rPr>
            <w:rFonts w:ascii="Times New Roman" w:eastAsia="Times New Roman" w:hAnsi="Times New Roman" w:cs="Times New Roman"/>
          </w:rPr>
          <w:delText xml:space="preserve"> the</w:delText>
        </w:r>
      </w:del>
      <w:r>
        <w:rPr>
          <w:rFonts w:ascii="Times New Roman" w:eastAsia="Times New Roman" w:hAnsi="Times New Roman" w:cs="Times New Roman"/>
        </w:rPr>
        <w:t xml:space="preserve"> </w:t>
      </w:r>
      <w:r w:rsidR="00E17AC2">
        <w:rPr>
          <w:rFonts w:ascii="Times New Roman" w:eastAsia="Times New Roman" w:hAnsi="Times New Roman" w:cs="Times New Roman"/>
        </w:rPr>
        <w:t xml:space="preserve">urban areas </w:t>
      </w:r>
      <w:r>
        <w:rPr>
          <w:rFonts w:ascii="Times New Roman" w:eastAsia="Times New Roman" w:hAnsi="Times New Roman" w:cs="Times New Roman"/>
        </w:rPr>
        <w:t xml:space="preserve">showed </w:t>
      </w:r>
      <w:r w:rsidRPr="008E2396">
        <w:rPr>
          <w:rFonts w:ascii="Times New Roman" w:eastAsia="Times New Roman" w:hAnsi="Times New Roman" w:cs="Times New Roman"/>
          <w:noProof/>
        </w:rPr>
        <w:t xml:space="preserve">a significantly higher </w:t>
      </w:r>
      <w:r w:rsidRPr="008E2396">
        <w:rPr>
          <w:rFonts w:ascii="Times New Roman" w:hAnsi="Times New Roman" w:cs="Times New Roman"/>
          <w:noProof/>
        </w:rPr>
        <w:t>level of positive symptoms and depression</w:t>
      </w:r>
      <w:r>
        <w:rPr>
          <w:rFonts w:ascii="Times New Roman" w:hAnsi="Times New Roman" w:cs="Times New Roman"/>
        </w:rPr>
        <w:t xml:space="preserve">. They also showed a </w:t>
      </w:r>
      <w:r w:rsidRPr="008E2396">
        <w:rPr>
          <w:rFonts w:ascii="Times New Roman" w:eastAsia="Times New Roman" w:hAnsi="Times New Roman" w:cs="Times New Roman"/>
          <w:noProof/>
        </w:rPr>
        <w:t>significantly</w:t>
      </w:r>
      <w:r>
        <w:rPr>
          <w:rFonts w:ascii="Times New Roman" w:eastAsia="Times New Roman" w:hAnsi="Times New Roman" w:cs="Times New Roman"/>
        </w:rPr>
        <w:t xml:space="preserve"> higher level </w:t>
      </w:r>
      <w:r w:rsidRPr="00AE3474">
        <w:rPr>
          <w:rFonts w:ascii="Times New Roman" w:eastAsia="Times New Roman" w:hAnsi="Times New Roman" w:cs="Times New Roman"/>
          <w:noProof/>
        </w:rPr>
        <w:t xml:space="preserve">of </w:t>
      </w:r>
      <w:r w:rsidRPr="00AE3474">
        <w:rPr>
          <w:rFonts w:ascii="Times New Roman" w:hAnsi="Times New Roman" w:cs="Times New Roman"/>
          <w:noProof/>
        </w:rPr>
        <w:t>loneliness</w:t>
      </w:r>
      <w:r>
        <w:rPr>
          <w:rFonts w:ascii="Times New Roman" w:hAnsi="Times New Roman" w:cs="Times New Roman"/>
        </w:rPr>
        <w:t xml:space="preserve">, </w:t>
      </w:r>
      <w:r w:rsidRPr="00AE3474">
        <w:rPr>
          <w:rFonts w:ascii="Times New Roman" w:hAnsi="Times New Roman" w:cs="Times New Roman"/>
        </w:rPr>
        <w:t>bullying victim experience at home</w:t>
      </w:r>
      <w:r>
        <w:rPr>
          <w:rFonts w:ascii="Times New Roman" w:hAnsi="Times New Roman" w:cs="Times New Roman"/>
        </w:rPr>
        <w:t xml:space="preserve">, </w:t>
      </w:r>
      <w:r w:rsidRPr="00AE3474">
        <w:rPr>
          <w:rFonts w:ascii="Times New Roman" w:hAnsi="Times New Roman" w:cs="Times New Roman"/>
        </w:rPr>
        <w:t>negative-self schema</w:t>
      </w:r>
      <w:r>
        <w:rPr>
          <w:rFonts w:ascii="Times New Roman" w:hAnsi="Times New Roman" w:cs="Times New Roman"/>
        </w:rPr>
        <w:t xml:space="preserve">, and </w:t>
      </w:r>
      <w:r w:rsidRPr="00AE3474">
        <w:rPr>
          <w:rFonts w:ascii="Times New Roman" w:hAnsi="Times New Roman" w:cs="Times New Roman"/>
        </w:rPr>
        <w:t>negative-others schema</w:t>
      </w:r>
      <w:r>
        <w:rPr>
          <w:rFonts w:ascii="Times New Roman" w:hAnsi="Times New Roman" w:cs="Times New Roman"/>
        </w:rPr>
        <w:t xml:space="preserve">. Participants </w:t>
      </w:r>
      <w:del w:id="417" w:author="Author" w:date="2018-03-27T13:07:00Z">
        <w:r>
          <w:rPr>
            <w:rFonts w:ascii="Times New Roman" w:hAnsi="Times New Roman" w:cs="Times New Roman"/>
          </w:rPr>
          <w:delText xml:space="preserve">were </w:delText>
        </w:r>
      </w:del>
      <w:r>
        <w:rPr>
          <w:rFonts w:ascii="Times New Roman" w:hAnsi="Times New Roman" w:cs="Times New Roman"/>
        </w:rPr>
        <w:t xml:space="preserve">also </w:t>
      </w:r>
      <w:del w:id="418" w:author="Author" w:date="2018-03-27T13:07:00Z">
        <w:r>
          <w:rPr>
            <w:rFonts w:ascii="Times New Roman" w:hAnsi="Times New Roman" w:cs="Times New Roman"/>
          </w:rPr>
          <w:delText xml:space="preserve">different </w:delText>
        </w:r>
        <w:r w:rsidR="0050083C">
          <w:rPr>
            <w:rFonts w:ascii="Times New Roman" w:hAnsi="Times New Roman" w:cs="Times New Roman"/>
            <w:noProof/>
          </w:rPr>
          <w:delText>regarding</w:delText>
        </w:r>
        <w:r>
          <w:rPr>
            <w:rFonts w:ascii="Times New Roman" w:hAnsi="Times New Roman" w:cs="Times New Roman"/>
          </w:rPr>
          <w:delText xml:space="preserve"> </w:delText>
        </w:r>
      </w:del>
      <w:ins w:id="419" w:author="Author" w:date="2018-03-27T13:07:00Z">
        <w:r>
          <w:rPr>
            <w:rFonts w:ascii="Times New Roman" w:hAnsi="Times New Roman" w:cs="Times New Roman"/>
          </w:rPr>
          <w:t>differe</w:t>
        </w:r>
        <w:r w:rsidR="009F5D69">
          <w:rPr>
            <w:rFonts w:ascii="Times New Roman" w:hAnsi="Times New Roman" w:cs="Times New Roman"/>
          </w:rPr>
          <w:t xml:space="preserve">d in terms of </w:t>
        </w:r>
      </w:ins>
      <w:r>
        <w:rPr>
          <w:rFonts w:ascii="Times New Roman" w:hAnsi="Times New Roman" w:cs="Times New Roman"/>
        </w:rPr>
        <w:t>demographic characteristics and mental</w:t>
      </w:r>
      <w:del w:id="420" w:author="Author" w:date="2018-03-27T13:07:00Z">
        <w:r>
          <w:rPr>
            <w:rFonts w:ascii="Times New Roman" w:hAnsi="Times New Roman" w:cs="Times New Roman"/>
          </w:rPr>
          <w:delText>-</w:delText>
        </w:r>
      </w:del>
      <w:ins w:id="421" w:author="Author" w:date="2018-03-27T13:07:00Z">
        <w:r w:rsidR="009F5D69">
          <w:rPr>
            <w:rFonts w:ascii="Times New Roman" w:hAnsi="Times New Roman" w:cs="Times New Roman"/>
          </w:rPr>
          <w:t xml:space="preserve"> </w:t>
        </w:r>
      </w:ins>
      <w:r>
        <w:rPr>
          <w:rFonts w:ascii="Times New Roman" w:hAnsi="Times New Roman" w:cs="Times New Roman"/>
        </w:rPr>
        <w:t xml:space="preserve">health history. </w:t>
      </w:r>
      <w:r>
        <w:rPr>
          <w:rFonts w:ascii="Times New Roman" w:hAnsi="Times New Roman" w:cs="Times New Roman"/>
          <w:noProof/>
        </w:rPr>
        <w:t>P</w:t>
      </w:r>
      <w:r w:rsidRPr="00AE3474">
        <w:rPr>
          <w:rFonts w:ascii="Times New Roman" w:hAnsi="Times New Roman" w:cs="Times New Roman"/>
          <w:noProof/>
        </w:rPr>
        <w:t>articipants</w:t>
      </w:r>
      <w:r>
        <w:rPr>
          <w:rFonts w:ascii="Times New Roman" w:hAnsi="Times New Roman" w:cs="Times New Roman"/>
        </w:rPr>
        <w:t xml:space="preserve"> living in </w:t>
      </w:r>
      <w:r w:rsidRPr="00AE3474">
        <w:rPr>
          <w:rFonts w:ascii="Times New Roman" w:hAnsi="Times New Roman" w:cs="Times New Roman"/>
          <w:noProof/>
        </w:rPr>
        <w:t>non-urban</w:t>
      </w:r>
      <w:r>
        <w:rPr>
          <w:rFonts w:ascii="Times New Roman" w:hAnsi="Times New Roman" w:cs="Times New Roman"/>
        </w:rPr>
        <w:t xml:space="preserve"> area</w:t>
      </w:r>
      <w:r w:rsidR="0050083C">
        <w:rPr>
          <w:rFonts w:ascii="Times New Roman" w:hAnsi="Times New Roman" w:cs="Times New Roman"/>
        </w:rPr>
        <w:t>s</w:t>
      </w:r>
      <w:r>
        <w:rPr>
          <w:rFonts w:ascii="Times New Roman" w:hAnsi="Times New Roman" w:cs="Times New Roman"/>
        </w:rPr>
        <w:t xml:space="preserve"> were significantly older</w:t>
      </w:r>
      <w:del w:id="422" w:author="Author" w:date="2018-03-27T13:07:00Z">
        <w:r>
          <w:rPr>
            <w:rFonts w:ascii="Times New Roman" w:hAnsi="Times New Roman" w:cs="Times New Roman"/>
          </w:rPr>
          <w:delText>,</w:delText>
        </w:r>
      </w:del>
      <w:ins w:id="423" w:author="Author" w:date="2018-03-27T13:07:00Z">
        <w:r w:rsidR="009F5D69">
          <w:rPr>
            <w:rFonts w:ascii="Times New Roman" w:hAnsi="Times New Roman" w:cs="Times New Roman"/>
          </w:rPr>
          <w:t xml:space="preserve"> and</w:t>
        </w:r>
      </w:ins>
      <w:r>
        <w:rPr>
          <w:rFonts w:ascii="Times New Roman" w:hAnsi="Times New Roman" w:cs="Times New Roman"/>
        </w:rPr>
        <w:t xml:space="preserve"> had a higher </w:t>
      </w:r>
      <w:del w:id="424" w:author="Author" w:date="2018-03-27T13:07:00Z">
        <w:r>
          <w:rPr>
            <w:rFonts w:ascii="Times New Roman" w:hAnsi="Times New Roman" w:cs="Times New Roman"/>
          </w:rPr>
          <w:delText xml:space="preserve">level of </w:delText>
        </w:r>
      </w:del>
      <w:r>
        <w:rPr>
          <w:rFonts w:ascii="Times New Roman" w:hAnsi="Times New Roman" w:cs="Times New Roman"/>
        </w:rPr>
        <w:t xml:space="preserve">income, education, </w:t>
      </w:r>
      <w:del w:id="425" w:author="Author" w:date="2018-03-27T13:07:00Z">
        <w:r>
          <w:rPr>
            <w:rFonts w:ascii="Times New Roman" w:hAnsi="Times New Roman" w:cs="Times New Roman"/>
          </w:rPr>
          <w:delText>as well as socio-economic</w:delText>
        </w:r>
      </w:del>
      <w:ins w:id="426" w:author="Author" w:date="2018-03-27T13:07:00Z">
        <w:r w:rsidR="009F5D69">
          <w:rPr>
            <w:rFonts w:ascii="Times New Roman" w:hAnsi="Times New Roman" w:cs="Times New Roman"/>
          </w:rPr>
          <w:t>and</w:t>
        </w:r>
        <w:r>
          <w:rPr>
            <w:rFonts w:ascii="Times New Roman" w:hAnsi="Times New Roman" w:cs="Times New Roman"/>
          </w:rPr>
          <w:t xml:space="preserve"> socioeconomic</w:t>
        </w:r>
      </w:ins>
      <w:r>
        <w:rPr>
          <w:rFonts w:ascii="Times New Roman" w:hAnsi="Times New Roman" w:cs="Times New Roman"/>
        </w:rPr>
        <w:t xml:space="preserve"> status. </w:t>
      </w:r>
      <w:r w:rsidR="00FC55C0">
        <w:rPr>
          <w:rFonts w:ascii="Times New Roman" w:hAnsi="Times New Roman" w:cs="Times New Roman"/>
          <w:noProof/>
        </w:rPr>
        <w:t>Also</w:t>
      </w:r>
      <w:r>
        <w:rPr>
          <w:rFonts w:ascii="Times New Roman" w:hAnsi="Times New Roman" w:cs="Times New Roman"/>
        </w:rPr>
        <w:t xml:space="preserve">, participants </w:t>
      </w:r>
      <w:r w:rsidR="0050083C">
        <w:rPr>
          <w:rFonts w:ascii="Times New Roman" w:hAnsi="Times New Roman" w:cs="Times New Roman"/>
        </w:rPr>
        <w:t xml:space="preserve">living </w:t>
      </w:r>
      <w:r>
        <w:rPr>
          <w:rFonts w:ascii="Times New Roman" w:hAnsi="Times New Roman" w:cs="Times New Roman"/>
        </w:rPr>
        <w:t>in non-urban area</w:t>
      </w:r>
      <w:r w:rsidR="0050083C">
        <w:rPr>
          <w:rFonts w:ascii="Times New Roman" w:hAnsi="Times New Roman" w:cs="Times New Roman"/>
        </w:rPr>
        <w:t>s</w:t>
      </w:r>
      <w:r>
        <w:rPr>
          <w:rFonts w:ascii="Times New Roman" w:hAnsi="Times New Roman" w:cs="Times New Roman"/>
        </w:rPr>
        <w:t xml:space="preserve"> had a lower number of </w:t>
      </w:r>
      <w:r>
        <w:rPr>
          <w:rFonts w:ascii="Times New Roman" w:hAnsi="Times New Roman" w:cs="Times New Roman"/>
          <w:noProof/>
        </w:rPr>
        <w:t xml:space="preserve">cases of </w:t>
      </w:r>
      <w:r w:rsidRPr="002A60F4">
        <w:rPr>
          <w:rFonts w:ascii="Times New Roman" w:hAnsi="Times New Roman" w:cs="Times New Roman"/>
          <w:noProof/>
        </w:rPr>
        <w:t>lifetime</w:t>
      </w:r>
      <w:r>
        <w:rPr>
          <w:rFonts w:ascii="Times New Roman" w:hAnsi="Times New Roman" w:cs="Times New Roman"/>
        </w:rPr>
        <w:t xml:space="preserve"> mental diagnosis. </w:t>
      </w:r>
      <w:r w:rsidR="0050083C">
        <w:rPr>
          <w:rFonts w:ascii="Times New Roman" w:hAnsi="Times New Roman" w:cs="Times New Roman"/>
        </w:rPr>
        <w:t>However</w:t>
      </w:r>
      <w:r>
        <w:rPr>
          <w:rFonts w:ascii="Times New Roman" w:hAnsi="Times New Roman" w:cs="Times New Roman"/>
        </w:rPr>
        <w:t>,</w:t>
      </w:r>
      <w:ins w:id="427" w:author="Author" w:date="2018-03-27T13:07:00Z">
        <w:r w:rsidR="00D836C6">
          <w:rPr>
            <w:rFonts w:ascii="Times New Roman" w:hAnsi="Times New Roman" w:cs="Times New Roman"/>
          </w:rPr>
          <w:t xml:space="preserve"> the</w:t>
        </w:r>
      </w:ins>
      <w:r>
        <w:rPr>
          <w:rFonts w:ascii="Times New Roman" w:hAnsi="Times New Roman" w:cs="Times New Roman"/>
        </w:rPr>
        <w:t xml:space="preserve"> </w:t>
      </w:r>
      <w:r w:rsidR="0050083C">
        <w:rPr>
          <w:rFonts w:ascii="Times New Roman" w:hAnsi="Times New Roman" w:cs="Times New Roman"/>
        </w:rPr>
        <w:t xml:space="preserve">rates of lifetime diagnosis of schizophrenia were similar among participants living in </w:t>
      </w:r>
      <w:r>
        <w:rPr>
          <w:rFonts w:ascii="Times New Roman" w:hAnsi="Times New Roman" w:cs="Times New Roman"/>
        </w:rPr>
        <w:t xml:space="preserve">urban and non-urban </w:t>
      </w:r>
      <w:r w:rsidR="0050083C">
        <w:rPr>
          <w:rFonts w:ascii="Times New Roman" w:hAnsi="Times New Roman" w:cs="Times New Roman"/>
        </w:rPr>
        <w:t>areas</w:t>
      </w:r>
      <w:r>
        <w:rPr>
          <w:rFonts w:ascii="Times New Roman" w:hAnsi="Times New Roman" w:cs="Times New Roman"/>
        </w:rPr>
        <w:t>.</w:t>
      </w:r>
    </w:p>
    <w:p w14:paraId="705BA8EB" w14:textId="381EC9A0" w:rsidR="00446B72" w:rsidRDefault="00446B72" w:rsidP="00446B72">
      <w:pPr>
        <w:ind w:firstLine="0"/>
        <w:contextualSpacing/>
        <w:rPr>
          <w:rFonts w:ascii="Times New Roman" w:hAnsi="Times New Roman" w:cs="Times New Roman"/>
        </w:rPr>
      </w:pPr>
      <w:r>
        <w:rPr>
          <w:rFonts w:ascii="Times New Roman" w:hAnsi="Times New Roman" w:cs="Times New Roman"/>
        </w:rPr>
        <w:tab/>
      </w:r>
      <w:r w:rsidR="00702F77">
        <w:rPr>
          <w:rFonts w:ascii="Times New Roman" w:hAnsi="Times New Roman" w:cs="Times New Roman"/>
        </w:rPr>
        <w:t>Consistent with</w:t>
      </w:r>
      <w:r>
        <w:rPr>
          <w:rFonts w:ascii="Times New Roman" w:hAnsi="Times New Roman" w:cs="Times New Roman"/>
        </w:rPr>
        <w:t xml:space="preserve"> </w:t>
      </w:r>
      <w:del w:id="428" w:author="Author" w:date="2018-03-27T13:07:00Z">
        <w:r>
          <w:rPr>
            <w:rFonts w:ascii="Times New Roman" w:hAnsi="Times New Roman" w:cs="Times New Roman"/>
          </w:rPr>
          <w:delText xml:space="preserve">the </w:delText>
        </w:r>
      </w:del>
      <w:r>
        <w:rPr>
          <w:rFonts w:ascii="Times New Roman" w:hAnsi="Times New Roman" w:cs="Times New Roman"/>
        </w:rPr>
        <w:t xml:space="preserve">previous studies (Coid et al., 2017; Lundberg et al., 2009; Van </w:t>
      </w:r>
      <w:r w:rsidRPr="00FE7AB3">
        <w:rPr>
          <w:rFonts w:ascii="Times New Roman" w:hAnsi="Times New Roman" w:cs="Times New Roman"/>
          <w:noProof/>
        </w:rPr>
        <w:t>Os et al.</w:t>
      </w:r>
      <w:r>
        <w:rPr>
          <w:rFonts w:ascii="Times New Roman" w:hAnsi="Times New Roman" w:cs="Times New Roman"/>
          <w:noProof/>
        </w:rPr>
        <w:t xml:space="preserve"> 2001)</w:t>
      </w:r>
      <w:r w:rsidRPr="00FE7AB3">
        <w:rPr>
          <w:rFonts w:ascii="Times New Roman" w:hAnsi="Times New Roman" w:cs="Times New Roman"/>
          <w:noProof/>
        </w:rPr>
        <w:t>,</w:t>
      </w:r>
      <w:r>
        <w:rPr>
          <w:rFonts w:ascii="Times New Roman" w:hAnsi="Times New Roman" w:cs="Times New Roman"/>
        </w:rPr>
        <w:t xml:space="preserve"> we found that prevalence of </w:t>
      </w:r>
      <w:del w:id="429" w:author="Author" w:date="2018-03-27T13:07:00Z">
        <w:r>
          <w:rPr>
            <w:rFonts w:ascii="Times New Roman" w:hAnsi="Times New Roman" w:cs="Times New Roman"/>
          </w:rPr>
          <w:delText>psychotic experiences</w:delText>
        </w:r>
        <w:r w:rsidR="006C31D5">
          <w:rPr>
            <w:rFonts w:ascii="Times New Roman" w:hAnsi="Times New Roman" w:cs="Times New Roman"/>
          </w:rPr>
          <w:delText xml:space="preserve"> were </w:delText>
        </w:r>
      </w:del>
      <w:ins w:id="430" w:author="Author" w:date="2018-03-27T13:07:00Z">
        <w:r w:rsidR="00BD225B">
          <w:rPr>
            <w:rFonts w:ascii="Times New Roman" w:hAnsi="Times New Roman" w:cs="Times New Roman"/>
          </w:rPr>
          <w:t>PEs</w:t>
        </w:r>
        <w:r w:rsidR="006C31D5">
          <w:rPr>
            <w:rFonts w:ascii="Times New Roman" w:hAnsi="Times New Roman" w:cs="Times New Roman"/>
          </w:rPr>
          <w:t xml:space="preserve"> </w:t>
        </w:r>
        <w:r w:rsidR="00C90642">
          <w:rPr>
            <w:rFonts w:ascii="Times New Roman" w:hAnsi="Times New Roman" w:cs="Times New Roman"/>
          </w:rPr>
          <w:t xml:space="preserve">was </w:t>
        </w:r>
      </w:ins>
      <w:r w:rsidR="006C31D5">
        <w:rPr>
          <w:rFonts w:ascii="Times New Roman" w:hAnsi="Times New Roman" w:cs="Times New Roman"/>
        </w:rPr>
        <w:t>higher among city</w:t>
      </w:r>
      <w:del w:id="431" w:author="Author" w:date="2018-03-27T13:07:00Z">
        <w:r w:rsidR="006C31D5">
          <w:rPr>
            <w:rFonts w:ascii="Times New Roman" w:hAnsi="Times New Roman" w:cs="Times New Roman"/>
          </w:rPr>
          <w:delText>-</w:delText>
        </w:r>
      </w:del>
      <w:ins w:id="432" w:author="Author" w:date="2018-03-27T13:07:00Z">
        <w:r w:rsidR="00D836C6">
          <w:rPr>
            <w:rFonts w:ascii="Times New Roman" w:hAnsi="Times New Roman" w:cs="Times New Roman"/>
          </w:rPr>
          <w:t xml:space="preserve"> </w:t>
        </w:r>
      </w:ins>
      <w:r w:rsidR="006C31D5">
        <w:rPr>
          <w:rFonts w:ascii="Times New Roman" w:hAnsi="Times New Roman" w:cs="Times New Roman"/>
        </w:rPr>
        <w:t>dwellers</w:t>
      </w:r>
      <w:r w:rsidR="00850000">
        <w:rPr>
          <w:rFonts w:ascii="Times New Roman" w:hAnsi="Times New Roman" w:cs="Times New Roman"/>
        </w:rPr>
        <w:t>, specifically</w:t>
      </w:r>
      <w:ins w:id="433" w:author="Author" w:date="2018-03-27T13:07:00Z">
        <w:r w:rsidR="00C90642">
          <w:rPr>
            <w:rFonts w:ascii="Times New Roman" w:hAnsi="Times New Roman" w:cs="Times New Roman"/>
          </w:rPr>
          <w:t>,</w:t>
        </w:r>
        <w:r w:rsidR="00850000">
          <w:rPr>
            <w:rFonts w:ascii="Times New Roman" w:hAnsi="Times New Roman" w:cs="Times New Roman"/>
          </w:rPr>
          <w:t xml:space="preserve"> </w:t>
        </w:r>
        <w:r w:rsidR="00D836C6">
          <w:rPr>
            <w:rFonts w:ascii="Times New Roman" w:hAnsi="Times New Roman" w:cs="Times New Roman"/>
          </w:rPr>
          <w:t>they had</w:t>
        </w:r>
      </w:ins>
      <w:r w:rsidR="00D836C6">
        <w:rPr>
          <w:rFonts w:ascii="Times New Roman" w:hAnsi="Times New Roman" w:cs="Times New Roman"/>
        </w:rPr>
        <w:t xml:space="preserve"> </w:t>
      </w:r>
      <w:r w:rsidR="00850000">
        <w:rPr>
          <w:rFonts w:ascii="Times New Roman" w:hAnsi="Times New Roman" w:cs="Times New Roman"/>
        </w:rPr>
        <w:t>positive symptoms</w:t>
      </w:r>
      <w:r>
        <w:rPr>
          <w:rFonts w:ascii="Times New Roman" w:hAnsi="Times New Roman" w:cs="Times New Roman"/>
        </w:rPr>
        <w:t xml:space="preserve"> during the past </w:t>
      </w:r>
      <w:r w:rsidRPr="00FE7AB3">
        <w:rPr>
          <w:rFonts w:ascii="Times New Roman" w:hAnsi="Times New Roman" w:cs="Times New Roman"/>
          <w:noProof/>
        </w:rPr>
        <w:t>four</w:t>
      </w:r>
      <w:r>
        <w:rPr>
          <w:rFonts w:ascii="Times New Roman" w:hAnsi="Times New Roman" w:cs="Times New Roman"/>
          <w:noProof/>
        </w:rPr>
        <w:t xml:space="preserve"> </w:t>
      </w:r>
      <w:r w:rsidRPr="00FE7AB3">
        <w:rPr>
          <w:rFonts w:ascii="Times New Roman" w:hAnsi="Times New Roman" w:cs="Times New Roman"/>
          <w:noProof/>
        </w:rPr>
        <w:t>weeks</w:t>
      </w:r>
      <w:r>
        <w:rPr>
          <w:rFonts w:ascii="Times New Roman" w:hAnsi="Times New Roman" w:cs="Times New Roman"/>
        </w:rPr>
        <w:t xml:space="preserve">. Evidence </w:t>
      </w:r>
      <w:del w:id="434" w:author="Author" w:date="2018-03-27T13:07:00Z">
        <w:r>
          <w:rPr>
            <w:rFonts w:ascii="Times New Roman" w:hAnsi="Times New Roman" w:cs="Times New Roman"/>
          </w:rPr>
          <w:delText>about</w:delText>
        </w:r>
      </w:del>
      <w:ins w:id="435" w:author="Author" w:date="2018-03-27T13:07:00Z">
        <w:r w:rsidR="00C90642">
          <w:rPr>
            <w:rFonts w:ascii="Times New Roman" w:hAnsi="Times New Roman" w:cs="Times New Roman"/>
          </w:rPr>
          <w:t>of</w:t>
        </w:r>
      </w:ins>
      <w:r w:rsidR="00C90642">
        <w:rPr>
          <w:rFonts w:ascii="Times New Roman" w:hAnsi="Times New Roman" w:cs="Times New Roman"/>
        </w:rPr>
        <w:t xml:space="preserve"> </w:t>
      </w:r>
      <w:r>
        <w:rPr>
          <w:rFonts w:ascii="Times New Roman" w:hAnsi="Times New Roman" w:cs="Times New Roman"/>
        </w:rPr>
        <w:lastRenderedPageBreak/>
        <w:t xml:space="preserve">elevated </w:t>
      </w:r>
      <w:del w:id="436" w:author="Author" w:date="2018-03-27T13:07:00Z">
        <w:r>
          <w:rPr>
            <w:rFonts w:ascii="Times New Roman" w:hAnsi="Times New Roman" w:cs="Times New Roman"/>
          </w:rPr>
          <w:delText>psychotic experiences</w:delText>
        </w:r>
      </w:del>
      <w:ins w:id="437" w:author="Author" w:date="2018-03-27T13:07:00Z">
        <w:r w:rsidR="00BD225B">
          <w:rPr>
            <w:rFonts w:ascii="Times New Roman" w:hAnsi="Times New Roman" w:cs="Times New Roman"/>
          </w:rPr>
          <w:t>PEs</w:t>
        </w:r>
      </w:ins>
      <w:r>
        <w:rPr>
          <w:rFonts w:ascii="Times New Roman" w:hAnsi="Times New Roman" w:cs="Times New Roman"/>
        </w:rPr>
        <w:t xml:space="preserve"> in urban community was useful because symptoms of psychosis </w:t>
      </w:r>
      <w:r w:rsidR="00850000">
        <w:rPr>
          <w:rFonts w:ascii="Times New Roman" w:hAnsi="Times New Roman" w:cs="Times New Roman"/>
          <w:noProof/>
        </w:rPr>
        <w:t>were</w:t>
      </w:r>
      <w:r>
        <w:rPr>
          <w:rFonts w:ascii="Times New Roman" w:hAnsi="Times New Roman" w:cs="Times New Roman"/>
        </w:rPr>
        <w:t xml:space="preserve"> hypothesized to be part of</w:t>
      </w:r>
      <w:ins w:id="438" w:author="Author" w:date="2018-03-27T13:07:00Z">
        <w:r>
          <w:rPr>
            <w:rFonts w:ascii="Times New Roman" w:hAnsi="Times New Roman" w:cs="Times New Roman"/>
          </w:rPr>
          <w:t xml:space="preserve"> </w:t>
        </w:r>
        <w:r w:rsidR="00D836C6">
          <w:rPr>
            <w:rFonts w:ascii="Times New Roman" w:hAnsi="Times New Roman" w:cs="Times New Roman"/>
          </w:rPr>
          <w:t>the</w:t>
        </w:r>
      </w:ins>
      <w:r w:rsidR="00D836C6">
        <w:rPr>
          <w:rFonts w:ascii="Times New Roman" w:hAnsi="Times New Roman" w:cs="Times New Roman"/>
        </w:rPr>
        <w:t xml:space="preserve"> </w:t>
      </w:r>
      <w:r>
        <w:rPr>
          <w:rFonts w:ascii="Times New Roman" w:hAnsi="Times New Roman" w:cs="Times New Roman"/>
        </w:rPr>
        <w:t xml:space="preserve">schizophrenia continuum (Johns &amp; Van Os, 2001) and might serve as an indicator of ‘psychosis proneness’ in the general population (Van Os et al., 2001). Consistent with previous studies (Lundberg et al., 2009; Lu, 2010), </w:t>
      </w:r>
      <w:r>
        <w:rPr>
          <w:rFonts w:ascii="Times New Roman" w:hAnsi="Times New Roman" w:cs="Times New Roman"/>
          <w:noProof/>
        </w:rPr>
        <w:t>we also found that</w:t>
      </w:r>
      <w:r>
        <w:rPr>
          <w:rFonts w:ascii="Times New Roman" w:hAnsi="Times New Roman" w:cs="Times New Roman"/>
        </w:rPr>
        <w:t xml:space="preserve"> </w:t>
      </w:r>
      <w:del w:id="439" w:author="Author" w:date="2018-03-27T13:07:00Z">
        <w:r w:rsidRPr="008E2396">
          <w:rPr>
            <w:rFonts w:ascii="Times New Roman" w:hAnsi="Times New Roman" w:cs="Times New Roman"/>
            <w:noProof/>
          </w:rPr>
          <w:delText>participant</w:delText>
        </w:r>
      </w:del>
      <w:ins w:id="440" w:author="Author" w:date="2018-03-27T13:07:00Z">
        <w:r w:rsidRPr="008E2396">
          <w:rPr>
            <w:rFonts w:ascii="Times New Roman" w:hAnsi="Times New Roman" w:cs="Times New Roman"/>
            <w:noProof/>
          </w:rPr>
          <w:t>participant</w:t>
        </w:r>
        <w:r w:rsidR="00BE5ABC">
          <w:rPr>
            <w:rFonts w:ascii="Times New Roman" w:hAnsi="Times New Roman" w:cs="Times New Roman"/>
            <w:noProof/>
          </w:rPr>
          <w:t>s</w:t>
        </w:r>
      </w:ins>
      <w:r>
        <w:rPr>
          <w:rFonts w:ascii="Times New Roman" w:hAnsi="Times New Roman" w:cs="Times New Roman"/>
        </w:rPr>
        <w:t xml:space="preserve"> living in </w:t>
      </w:r>
      <w:del w:id="441" w:author="Author" w:date="2018-03-27T13:07:00Z">
        <w:r>
          <w:rPr>
            <w:rFonts w:ascii="Times New Roman" w:hAnsi="Times New Roman" w:cs="Times New Roman"/>
          </w:rPr>
          <w:delText>a</w:delText>
        </w:r>
      </w:del>
      <w:ins w:id="442" w:author="Author" w:date="2018-03-27T13:07:00Z">
        <w:r w:rsidR="00BE5ABC">
          <w:rPr>
            <w:rFonts w:ascii="Times New Roman" w:hAnsi="Times New Roman" w:cs="Times New Roman"/>
          </w:rPr>
          <w:t>the</w:t>
        </w:r>
      </w:ins>
      <w:r w:rsidR="00BE5ABC">
        <w:rPr>
          <w:rFonts w:ascii="Times New Roman" w:hAnsi="Times New Roman" w:cs="Times New Roman"/>
        </w:rPr>
        <w:t xml:space="preserve"> </w:t>
      </w:r>
      <w:r>
        <w:rPr>
          <w:rFonts w:ascii="Times New Roman" w:hAnsi="Times New Roman" w:cs="Times New Roman"/>
        </w:rPr>
        <w:t xml:space="preserve">city also experienced higher symptoms of depression. </w:t>
      </w:r>
      <w:r w:rsidRPr="0050083C">
        <w:rPr>
          <w:rFonts w:ascii="Times New Roman" w:hAnsi="Times New Roman" w:cs="Times New Roman"/>
          <w:noProof/>
        </w:rPr>
        <w:t xml:space="preserve">However, </w:t>
      </w:r>
      <w:r w:rsidR="0050083C" w:rsidRPr="0050083C">
        <w:rPr>
          <w:rFonts w:ascii="Times New Roman" w:hAnsi="Times New Roman" w:cs="Times New Roman"/>
          <w:noProof/>
        </w:rPr>
        <w:t>we found no significant difference in the number of lifetime diagnosis of schizophrenia and other psychotic disorders between participants living in urban and non-urban areas.</w:t>
      </w:r>
      <w:r w:rsidR="0050083C">
        <w:rPr>
          <w:rFonts w:ascii="Times New Roman" w:hAnsi="Times New Roman" w:cs="Times New Roman"/>
          <w:noProof/>
        </w:rPr>
        <w:t xml:space="preserve"> </w:t>
      </w:r>
      <w:r w:rsidR="0050083C" w:rsidRPr="0050083C">
        <w:rPr>
          <w:rFonts w:ascii="Times New Roman" w:hAnsi="Times New Roman" w:cs="Times New Roman"/>
          <w:noProof/>
        </w:rPr>
        <w:t>This finding</w:t>
      </w:r>
      <w:r w:rsidR="00BE5ABC">
        <w:rPr>
          <w:rFonts w:ascii="Times New Roman" w:hAnsi="Times New Roman" w:cs="Times New Roman"/>
          <w:noProof/>
        </w:rPr>
        <w:t xml:space="preserve"> </w:t>
      </w:r>
      <w:del w:id="443" w:author="Author" w:date="2018-03-27T13:07:00Z">
        <w:r w:rsidR="0050083C" w:rsidRPr="0050083C">
          <w:rPr>
            <w:rFonts w:ascii="Times New Roman" w:hAnsi="Times New Roman" w:cs="Times New Roman"/>
            <w:noProof/>
          </w:rPr>
          <w:delText xml:space="preserve">runs </w:delText>
        </w:r>
        <w:r w:rsidRPr="0050083C">
          <w:rPr>
            <w:rFonts w:ascii="Times New Roman" w:hAnsi="Times New Roman" w:cs="Times New Roman"/>
            <w:noProof/>
          </w:rPr>
          <w:delText>in contrast</w:delText>
        </w:r>
      </w:del>
      <w:ins w:id="444" w:author="Author" w:date="2018-03-27T13:07:00Z">
        <w:r w:rsidR="00BE5ABC">
          <w:rPr>
            <w:rFonts w:ascii="Times New Roman" w:hAnsi="Times New Roman" w:cs="Times New Roman"/>
            <w:noProof/>
          </w:rPr>
          <w:t>is contrary</w:t>
        </w:r>
      </w:ins>
      <w:r w:rsidR="00BE5ABC">
        <w:rPr>
          <w:rFonts w:ascii="Times New Roman" w:hAnsi="Times New Roman" w:cs="Times New Roman"/>
          <w:noProof/>
        </w:rPr>
        <w:t xml:space="preserve"> </w:t>
      </w:r>
      <w:r w:rsidRPr="0050083C">
        <w:rPr>
          <w:rFonts w:ascii="Times New Roman" w:hAnsi="Times New Roman" w:cs="Times New Roman"/>
          <w:noProof/>
        </w:rPr>
        <w:t xml:space="preserve">to </w:t>
      </w:r>
      <w:r w:rsidR="00123A55" w:rsidRPr="0050083C">
        <w:rPr>
          <w:rFonts w:ascii="Times New Roman" w:hAnsi="Times New Roman" w:cs="Times New Roman"/>
          <w:noProof/>
        </w:rPr>
        <w:t>previous studies that</w:t>
      </w:r>
      <w:r w:rsidRPr="0050083C">
        <w:rPr>
          <w:rFonts w:ascii="Times New Roman" w:hAnsi="Times New Roman" w:cs="Times New Roman"/>
          <w:noProof/>
        </w:rPr>
        <w:t xml:space="preserve"> found that urbanicity was associated with</w:t>
      </w:r>
      <w:ins w:id="445" w:author="Author" w:date="2018-03-27T13:07:00Z">
        <w:r w:rsidRPr="0050083C">
          <w:rPr>
            <w:rFonts w:ascii="Times New Roman" w:hAnsi="Times New Roman" w:cs="Times New Roman"/>
            <w:noProof/>
          </w:rPr>
          <w:t xml:space="preserve"> </w:t>
        </w:r>
        <w:r w:rsidR="00BE5ABC">
          <w:rPr>
            <w:rFonts w:ascii="Times New Roman" w:hAnsi="Times New Roman" w:cs="Times New Roman"/>
            <w:noProof/>
          </w:rPr>
          <w:t>a</w:t>
        </w:r>
      </w:ins>
      <w:r w:rsidR="00BE5ABC">
        <w:rPr>
          <w:rFonts w:ascii="Times New Roman" w:hAnsi="Times New Roman" w:cs="Times New Roman"/>
          <w:noProof/>
        </w:rPr>
        <w:t xml:space="preserve"> </w:t>
      </w:r>
      <w:r w:rsidRPr="0050083C">
        <w:rPr>
          <w:rFonts w:ascii="Times New Roman" w:hAnsi="Times New Roman" w:cs="Times New Roman"/>
          <w:noProof/>
        </w:rPr>
        <w:t>higher lifetime diagnosis of psychosis (Kelly et</w:t>
      </w:r>
      <w:r w:rsidR="00AC4F52" w:rsidRPr="0050083C">
        <w:rPr>
          <w:rFonts w:ascii="Times New Roman" w:hAnsi="Times New Roman" w:cs="Times New Roman"/>
          <w:noProof/>
        </w:rPr>
        <w:t xml:space="preserve"> al., 2010; Pedersen &amp; Mortense</w:t>
      </w:r>
      <w:r w:rsidRPr="0050083C">
        <w:rPr>
          <w:rFonts w:ascii="Times New Roman" w:hAnsi="Times New Roman" w:cs="Times New Roman"/>
          <w:noProof/>
        </w:rPr>
        <w:t xml:space="preserve">n, 2001; Sundquist et al., 2004; Van Os et al., 2001; Vega, Kolody, Agutlar-Gaxtola, Alderete, Catalano &amp; Caraveo-Anduaga, 1998), </w:t>
      </w:r>
    </w:p>
    <w:p w14:paraId="076C3D7B" w14:textId="2B1F3237" w:rsidR="00FE41AD" w:rsidRDefault="00FE41AD" w:rsidP="00446B72">
      <w:pPr>
        <w:ind w:firstLine="0"/>
        <w:contextualSpacing/>
        <w:rPr>
          <w:rFonts w:ascii="Times New Roman" w:hAnsi="Times New Roman" w:cs="Times New Roman"/>
          <w:noProof/>
        </w:rPr>
      </w:pPr>
      <w:r>
        <w:rPr>
          <w:rFonts w:ascii="Times New Roman" w:hAnsi="Times New Roman" w:cs="Times New Roman"/>
        </w:rPr>
        <w:tab/>
      </w:r>
      <w:del w:id="446" w:author="Author" w:date="2018-03-27T13:07:00Z">
        <w:r>
          <w:rPr>
            <w:rFonts w:ascii="Times New Roman" w:hAnsi="Times New Roman" w:cs="Times New Roman"/>
          </w:rPr>
          <w:delText>In regards</w:delText>
        </w:r>
      </w:del>
      <w:ins w:id="447" w:author="Author" w:date="2018-03-27T13:07:00Z">
        <w:r w:rsidR="00BE5ABC">
          <w:rPr>
            <w:rFonts w:ascii="Times New Roman" w:hAnsi="Times New Roman" w:cs="Times New Roman"/>
          </w:rPr>
          <w:t xml:space="preserve">With </w:t>
        </w:r>
        <w:r>
          <w:rPr>
            <w:rFonts w:ascii="Times New Roman" w:hAnsi="Times New Roman" w:cs="Times New Roman"/>
          </w:rPr>
          <w:t>regard</w:t>
        </w:r>
      </w:ins>
      <w:r>
        <w:rPr>
          <w:rFonts w:ascii="Times New Roman" w:hAnsi="Times New Roman" w:cs="Times New Roman"/>
        </w:rPr>
        <w:t xml:space="preserve"> to </w:t>
      </w:r>
      <w:del w:id="448" w:author="Author" w:date="2018-03-27T13:07:00Z">
        <w:r>
          <w:rPr>
            <w:rFonts w:ascii="Times New Roman" w:hAnsi="Times New Roman" w:cs="Times New Roman"/>
          </w:rPr>
          <w:delText xml:space="preserve">the </w:delText>
        </w:r>
      </w:del>
      <w:r>
        <w:rPr>
          <w:rFonts w:ascii="Times New Roman" w:hAnsi="Times New Roman" w:cs="Times New Roman"/>
        </w:rPr>
        <w:t>mental health risk</w:t>
      </w:r>
      <w:del w:id="449" w:author="Author" w:date="2018-03-27T13:07:00Z">
        <w:r>
          <w:rPr>
            <w:rFonts w:ascii="Times New Roman" w:hAnsi="Times New Roman" w:cs="Times New Roman"/>
          </w:rPr>
          <w:delText>-</w:delText>
        </w:r>
      </w:del>
      <w:ins w:id="450" w:author="Author" w:date="2018-03-27T13:07:00Z">
        <w:r w:rsidR="00BE5ABC">
          <w:rPr>
            <w:rFonts w:ascii="Times New Roman" w:hAnsi="Times New Roman" w:cs="Times New Roman"/>
          </w:rPr>
          <w:t xml:space="preserve"> </w:t>
        </w:r>
      </w:ins>
      <w:r>
        <w:rPr>
          <w:rFonts w:ascii="Times New Roman" w:hAnsi="Times New Roman" w:cs="Times New Roman"/>
        </w:rPr>
        <w:t>factors, people living in</w:t>
      </w:r>
      <w:del w:id="451" w:author="Author" w:date="2018-03-27T13:07:00Z">
        <w:r>
          <w:rPr>
            <w:rFonts w:ascii="Times New Roman" w:hAnsi="Times New Roman" w:cs="Times New Roman"/>
          </w:rPr>
          <w:delText xml:space="preserve"> </w:delText>
        </w:r>
        <w:r w:rsidR="00850000" w:rsidRPr="00850000">
          <w:rPr>
            <w:rFonts w:ascii="Times New Roman" w:hAnsi="Times New Roman" w:cs="Times New Roman"/>
            <w:noProof/>
          </w:rPr>
          <w:delText>an</w:delText>
        </w:r>
      </w:del>
      <w:r w:rsidR="00850000" w:rsidRPr="00850000">
        <w:rPr>
          <w:rFonts w:ascii="Times New Roman" w:hAnsi="Times New Roman" w:cs="Times New Roman"/>
          <w:noProof/>
        </w:rPr>
        <w:t xml:space="preserve"> </w:t>
      </w:r>
      <w:r w:rsidR="00E17AC2">
        <w:rPr>
          <w:rFonts w:ascii="Times New Roman" w:hAnsi="Times New Roman" w:cs="Times New Roman"/>
          <w:noProof/>
        </w:rPr>
        <w:t xml:space="preserve">urban areas </w:t>
      </w:r>
      <w:r>
        <w:rPr>
          <w:rFonts w:ascii="Times New Roman" w:hAnsi="Times New Roman" w:cs="Times New Roman"/>
        </w:rPr>
        <w:t xml:space="preserve">reported </w:t>
      </w:r>
      <w:r w:rsidRPr="00850000">
        <w:rPr>
          <w:rFonts w:ascii="Times New Roman" w:hAnsi="Times New Roman" w:cs="Times New Roman"/>
          <w:noProof/>
        </w:rPr>
        <w:t>higher</w:t>
      </w:r>
      <w:r>
        <w:rPr>
          <w:rFonts w:ascii="Times New Roman" w:hAnsi="Times New Roman" w:cs="Times New Roman"/>
        </w:rPr>
        <w:t xml:space="preserve"> level</w:t>
      </w:r>
      <w:r w:rsidR="00AF5148">
        <w:rPr>
          <w:rFonts w:ascii="Times New Roman" w:hAnsi="Times New Roman" w:cs="Times New Roman"/>
        </w:rPr>
        <w:t>s</w:t>
      </w:r>
      <w:r>
        <w:rPr>
          <w:rFonts w:ascii="Times New Roman" w:hAnsi="Times New Roman" w:cs="Times New Roman"/>
        </w:rPr>
        <w:t xml:space="preserve"> of loneliness, bullying victim experience at home, and negative schema. To our knowledge, no study has examined</w:t>
      </w:r>
      <w:r w:rsidR="00BE5ABC">
        <w:rPr>
          <w:rFonts w:ascii="Times New Roman" w:hAnsi="Times New Roman" w:cs="Times New Roman"/>
        </w:rPr>
        <w:t xml:space="preserve"> </w:t>
      </w:r>
      <w:ins w:id="452" w:author="Author" w:date="2018-03-27T13:07:00Z">
        <w:r w:rsidR="00BE5ABC">
          <w:rPr>
            <w:rFonts w:ascii="Times New Roman" w:hAnsi="Times New Roman" w:cs="Times New Roman"/>
          </w:rPr>
          <w:t>the</w:t>
        </w:r>
        <w:r>
          <w:rPr>
            <w:rFonts w:ascii="Times New Roman" w:hAnsi="Times New Roman" w:cs="Times New Roman"/>
          </w:rPr>
          <w:t xml:space="preserve"> </w:t>
        </w:r>
      </w:ins>
      <w:r w:rsidRPr="00850000">
        <w:rPr>
          <w:rFonts w:ascii="Times New Roman" w:hAnsi="Times New Roman" w:cs="Times New Roman"/>
          <w:noProof/>
        </w:rPr>
        <w:t>direct</w:t>
      </w:r>
      <w:r>
        <w:rPr>
          <w:rFonts w:ascii="Times New Roman" w:hAnsi="Times New Roman" w:cs="Times New Roman"/>
        </w:rPr>
        <w:t xml:space="preserve"> association between urbanicity and risk factors for mental disorders </w:t>
      </w:r>
      <w:del w:id="453" w:author="Author" w:date="2018-03-27T13:07:00Z">
        <w:r>
          <w:rPr>
            <w:rFonts w:ascii="Times New Roman" w:hAnsi="Times New Roman" w:cs="Times New Roman"/>
          </w:rPr>
          <w:delText xml:space="preserve">which are </w:delText>
        </w:r>
      </w:del>
      <w:r>
        <w:rPr>
          <w:rFonts w:ascii="Times New Roman" w:hAnsi="Times New Roman" w:cs="Times New Roman"/>
        </w:rPr>
        <w:t xml:space="preserve">related to </w:t>
      </w:r>
      <w:commentRangeStart w:id="454"/>
      <w:r w:rsidRPr="00F24F0C">
        <w:rPr>
          <w:rFonts w:ascii="Times New Roman" w:hAnsi="Times New Roman" w:cs="Times New Roman"/>
          <w:highlight w:val="yellow"/>
        </w:rPr>
        <w:t>social adversity experiences</w:t>
      </w:r>
      <w:commentRangeEnd w:id="454"/>
      <w:r w:rsidR="007B2338">
        <w:rPr>
          <w:rStyle w:val="CommentReference"/>
        </w:rPr>
        <w:commentReference w:id="454"/>
      </w:r>
      <w:r>
        <w:rPr>
          <w:rFonts w:ascii="Times New Roman" w:hAnsi="Times New Roman" w:cs="Times New Roman"/>
        </w:rPr>
        <w:t xml:space="preserve"> (</w:t>
      </w:r>
      <w:r w:rsidRPr="0050083C">
        <w:rPr>
          <w:rFonts w:ascii="Times New Roman" w:hAnsi="Times New Roman" w:cs="Times New Roman"/>
          <w:noProof/>
        </w:rPr>
        <w:t>e.g.</w:t>
      </w:r>
      <w:r w:rsidR="0050083C">
        <w:rPr>
          <w:rFonts w:ascii="Times New Roman" w:hAnsi="Times New Roman" w:cs="Times New Roman"/>
          <w:noProof/>
        </w:rPr>
        <w:t>,</w:t>
      </w:r>
      <w:r>
        <w:rPr>
          <w:rFonts w:ascii="Times New Roman" w:hAnsi="Times New Roman" w:cs="Times New Roman"/>
        </w:rPr>
        <w:t xml:space="preserve"> bullying victim experiences, child abuse), loneliness, and negative schema. However, the differences between</w:t>
      </w:r>
      <w:r w:rsidR="00850000">
        <w:rPr>
          <w:rFonts w:ascii="Times New Roman" w:hAnsi="Times New Roman" w:cs="Times New Roman"/>
        </w:rPr>
        <w:t xml:space="preserve"> the</w:t>
      </w:r>
      <w:r>
        <w:rPr>
          <w:rFonts w:ascii="Times New Roman" w:hAnsi="Times New Roman" w:cs="Times New Roman"/>
        </w:rPr>
        <w:t xml:space="preserve"> </w:t>
      </w:r>
      <w:r w:rsidRPr="00850000">
        <w:rPr>
          <w:rFonts w:ascii="Times New Roman" w:hAnsi="Times New Roman" w:cs="Times New Roman"/>
          <w:noProof/>
        </w:rPr>
        <w:t>urban</w:t>
      </w:r>
      <w:r>
        <w:rPr>
          <w:rFonts w:ascii="Times New Roman" w:hAnsi="Times New Roman" w:cs="Times New Roman"/>
        </w:rPr>
        <w:t xml:space="preserve"> and </w:t>
      </w:r>
      <w:r w:rsidRPr="00FE41AD">
        <w:rPr>
          <w:rFonts w:ascii="Times New Roman" w:hAnsi="Times New Roman" w:cs="Times New Roman"/>
          <w:noProof/>
        </w:rPr>
        <w:t>non</w:t>
      </w:r>
      <w:r>
        <w:rPr>
          <w:rFonts w:ascii="Times New Roman" w:hAnsi="Times New Roman" w:cs="Times New Roman"/>
          <w:noProof/>
        </w:rPr>
        <w:t>-</w:t>
      </w:r>
      <w:r w:rsidR="00E17AC2">
        <w:rPr>
          <w:rFonts w:ascii="Times New Roman" w:hAnsi="Times New Roman" w:cs="Times New Roman"/>
          <w:noProof/>
        </w:rPr>
        <w:t xml:space="preserve">urban areas </w:t>
      </w:r>
      <w:del w:id="455" w:author="Author" w:date="2018-03-27T13:07:00Z">
        <w:r w:rsidR="0050083C">
          <w:rPr>
            <w:rFonts w:ascii="Times New Roman" w:hAnsi="Times New Roman" w:cs="Times New Roman"/>
            <w:noProof/>
          </w:rPr>
          <w:delText>regarding</w:delText>
        </w:r>
      </w:del>
      <w:ins w:id="456" w:author="Author" w:date="2018-03-27T13:07:00Z">
        <w:r w:rsidR="00BE5ABC">
          <w:rPr>
            <w:rFonts w:ascii="Times New Roman" w:hAnsi="Times New Roman" w:cs="Times New Roman"/>
            <w:noProof/>
          </w:rPr>
          <w:t>in terms</w:t>
        </w:r>
        <w:r w:rsidRPr="00FE41AD">
          <w:rPr>
            <w:rFonts w:ascii="Times New Roman" w:hAnsi="Times New Roman" w:cs="Times New Roman"/>
            <w:noProof/>
          </w:rPr>
          <w:t xml:space="preserve"> </w:t>
        </w:r>
        <w:r w:rsidR="00D836C6">
          <w:rPr>
            <w:rFonts w:ascii="Times New Roman" w:hAnsi="Times New Roman" w:cs="Times New Roman"/>
            <w:noProof/>
          </w:rPr>
          <w:t>of</w:t>
        </w:r>
      </w:ins>
      <w:r w:rsidR="00D836C6">
        <w:rPr>
          <w:rFonts w:ascii="Times New Roman" w:hAnsi="Times New Roman" w:cs="Times New Roman"/>
          <w:noProof/>
        </w:rPr>
        <w:t xml:space="preserve"> </w:t>
      </w:r>
      <w:r w:rsidRPr="00FE41AD">
        <w:rPr>
          <w:rFonts w:ascii="Times New Roman" w:hAnsi="Times New Roman" w:cs="Times New Roman"/>
          <w:noProof/>
        </w:rPr>
        <w:t>risk</w:t>
      </w:r>
      <w:r>
        <w:rPr>
          <w:rFonts w:ascii="Times New Roman" w:hAnsi="Times New Roman" w:cs="Times New Roman"/>
          <w:noProof/>
        </w:rPr>
        <w:t xml:space="preserve"> factors </w:t>
      </w:r>
      <w:del w:id="457" w:author="Author" w:date="2018-03-27T13:07:00Z">
        <w:r>
          <w:rPr>
            <w:rFonts w:ascii="Times New Roman" w:hAnsi="Times New Roman" w:cs="Times New Roman"/>
            <w:noProof/>
          </w:rPr>
          <w:delText>is</w:delText>
        </w:r>
      </w:del>
      <w:ins w:id="458" w:author="Author" w:date="2018-03-27T13:07:00Z">
        <w:r w:rsidR="00D836C6">
          <w:rPr>
            <w:rFonts w:ascii="Times New Roman" w:hAnsi="Times New Roman" w:cs="Times New Roman"/>
            <w:noProof/>
          </w:rPr>
          <w:t>are</w:t>
        </w:r>
      </w:ins>
      <w:r w:rsidR="00D836C6">
        <w:rPr>
          <w:rFonts w:ascii="Times New Roman" w:hAnsi="Times New Roman" w:cs="Times New Roman"/>
          <w:noProof/>
        </w:rPr>
        <w:t xml:space="preserve"> </w:t>
      </w:r>
      <w:r>
        <w:rPr>
          <w:rFonts w:ascii="Times New Roman" w:hAnsi="Times New Roman" w:cs="Times New Roman"/>
          <w:noProof/>
        </w:rPr>
        <w:t xml:space="preserve">understandable. </w:t>
      </w:r>
      <w:commentRangeStart w:id="459"/>
      <w:r w:rsidRPr="00F24F0C">
        <w:rPr>
          <w:rFonts w:ascii="Times New Roman" w:hAnsi="Times New Roman" w:cs="Times New Roman"/>
          <w:noProof/>
          <w:highlight w:val="yellow"/>
        </w:rPr>
        <w:t>Social adversities experiences</w:t>
      </w:r>
      <w:commentRangeEnd w:id="459"/>
      <w:r w:rsidR="007B2338">
        <w:rPr>
          <w:rStyle w:val="CommentReference"/>
        </w:rPr>
        <w:commentReference w:id="459"/>
      </w:r>
      <w:r>
        <w:rPr>
          <w:rFonts w:ascii="Times New Roman" w:hAnsi="Times New Roman" w:cs="Times New Roman"/>
          <w:noProof/>
        </w:rPr>
        <w:t xml:space="preserve">, loneliness, and negative schema may be related to </w:t>
      </w:r>
      <w:r w:rsidR="0050083C" w:rsidRPr="0050083C">
        <w:rPr>
          <w:rFonts w:ascii="Times New Roman" w:hAnsi="Times New Roman" w:cs="Times New Roman"/>
          <w:noProof/>
        </w:rPr>
        <w:t xml:space="preserve">characteristics </w:t>
      </w:r>
      <w:r w:rsidRPr="0050083C">
        <w:rPr>
          <w:rFonts w:ascii="Times New Roman" w:hAnsi="Times New Roman" w:cs="Times New Roman"/>
          <w:noProof/>
        </w:rPr>
        <w:t>of</w:t>
      </w:r>
      <w:ins w:id="460" w:author="Author" w:date="2018-03-27T13:07:00Z">
        <w:r w:rsidR="00D836C6">
          <w:rPr>
            <w:rFonts w:ascii="Times New Roman" w:hAnsi="Times New Roman" w:cs="Times New Roman"/>
            <w:noProof/>
          </w:rPr>
          <w:t xml:space="preserve"> the</w:t>
        </w:r>
      </w:ins>
      <w:r>
        <w:rPr>
          <w:rFonts w:ascii="Times New Roman" w:hAnsi="Times New Roman" w:cs="Times New Roman"/>
          <w:noProof/>
        </w:rPr>
        <w:t xml:space="preserve"> urban social environment, </w:t>
      </w:r>
      <w:r w:rsidR="0050083C">
        <w:rPr>
          <w:rFonts w:ascii="Times New Roman" w:hAnsi="Times New Roman" w:cs="Times New Roman"/>
          <w:noProof/>
        </w:rPr>
        <w:t>such as</w:t>
      </w:r>
      <w:r>
        <w:rPr>
          <w:rFonts w:ascii="Times New Roman" w:hAnsi="Times New Roman" w:cs="Times New Roman"/>
          <w:noProof/>
        </w:rPr>
        <w:t xml:space="preserve"> </w:t>
      </w:r>
      <w:r w:rsidR="0050083C">
        <w:rPr>
          <w:rFonts w:ascii="Times New Roman" w:hAnsi="Times New Roman" w:cs="Times New Roman"/>
          <w:noProof/>
        </w:rPr>
        <w:t>high</w:t>
      </w:r>
      <w:r>
        <w:rPr>
          <w:rFonts w:ascii="Times New Roman" w:hAnsi="Times New Roman" w:cs="Times New Roman"/>
          <w:noProof/>
        </w:rPr>
        <w:t xml:space="preserve"> social isolation, low collective efficacy, high social segregation, </w:t>
      </w:r>
      <w:del w:id="461" w:author="Author" w:date="2018-03-27T13:07:00Z">
        <w:r w:rsidRPr="00850000">
          <w:rPr>
            <w:rFonts w:ascii="Times New Roman" w:hAnsi="Times New Roman" w:cs="Times New Roman"/>
            <w:noProof/>
          </w:rPr>
          <w:delText>higher</w:delText>
        </w:r>
      </w:del>
      <w:ins w:id="462" w:author="Author" w:date="2018-03-27T13:07:00Z">
        <w:r w:rsidRPr="00850000">
          <w:rPr>
            <w:rFonts w:ascii="Times New Roman" w:hAnsi="Times New Roman" w:cs="Times New Roman"/>
            <w:noProof/>
          </w:rPr>
          <w:t>high</w:t>
        </w:r>
      </w:ins>
      <w:r>
        <w:rPr>
          <w:rFonts w:ascii="Times New Roman" w:hAnsi="Times New Roman" w:cs="Times New Roman"/>
          <w:noProof/>
        </w:rPr>
        <w:t xml:space="preserve"> number of </w:t>
      </w:r>
      <w:del w:id="463" w:author="Author" w:date="2018-03-27T13:07:00Z">
        <w:r>
          <w:rPr>
            <w:rFonts w:ascii="Times New Roman" w:hAnsi="Times New Roman" w:cs="Times New Roman"/>
            <w:noProof/>
          </w:rPr>
          <w:delText>accident</w:delText>
        </w:r>
      </w:del>
      <w:ins w:id="464" w:author="Author" w:date="2018-03-27T13:07:00Z">
        <w:r>
          <w:rPr>
            <w:rFonts w:ascii="Times New Roman" w:hAnsi="Times New Roman" w:cs="Times New Roman"/>
            <w:noProof/>
          </w:rPr>
          <w:t>accident</w:t>
        </w:r>
        <w:r w:rsidR="00BE5ABC">
          <w:rPr>
            <w:rFonts w:ascii="Times New Roman" w:hAnsi="Times New Roman" w:cs="Times New Roman"/>
            <w:noProof/>
          </w:rPr>
          <w:t>s</w:t>
        </w:r>
      </w:ins>
      <w:r>
        <w:rPr>
          <w:rFonts w:ascii="Times New Roman" w:hAnsi="Times New Roman" w:cs="Times New Roman"/>
          <w:noProof/>
        </w:rPr>
        <w:t xml:space="preserve">, </w:t>
      </w:r>
      <w:r w:rsidRPr="00FE41AD">
        <w:rPr>
          <w:rFonts w:ascii="Times New Roman" w:hAnsi="Times New Roman" w:cs="Times New Roman"/>
          <w:noProof/>
        </w:rPr>
        <w:t>viol</w:t>
      </w:r>
      <w:r>
        <w:rPr>
          <w:rFonts w:ascii="Times New Roman" w:hAnsi="Times New Roman" w:cs="Times New Roman"/>
          <w:noProof/>
        </w:rPr>
        <w:t>e</w:t>
      </w:r>
      <w:r w:rsidRPr="00FE41AD">
        <w:rPr>
          <w:rFonts w:ascii="Times New Roman" w:hAnsi="Times New Roman" w:cs="Times New Roman"/>
          <w:noProof/>
        </w:rPr>
        <w:t>nce</w:t>
      </w:r>
      <w:r>
        <w:rPr>
          <w:rFonts w:ascii="Times New Roman" w:hAnsi="Times New Roman" w:cs="Times New Roman"/>
          <w:noProof/>
        </w:rPr>
        <w:t xml:space="preserve">, and </w:t>
      </w:r>
      <w:ins w:id="465" w:author="Author" w:date="2018-03-27T13:07:00Z">
        <w:r w:rsidR="00BE5ABC">
          <w:rPr>
            <w:rFonts w:ascii="Times New Roman" w:hAnsi="Times New Roman" w:cs="Times New Roman"/>
            <w:noProof/>
          </w:rPr>
          <w:t xml:space="preserve">high </w:t>
        </w:r>
      </w:ins>
      <w:r>
        <w:rPr>
          <w:rFonts w:ascii="Times New Roman" w:hAnsi="Times New Roman" w:cs="Times New Roman"/>
          <w:noProof/>
        </w:rPr>
        <w:t xml:space="preserve">crime rates (Gruebner et al., 2017). </w:t>
      </w:r>
      <w:r w:rsidR="00E17AC2">
        <w:rPr>
          <w:rFonts w:ascii="Times New Roman" w:hAnsi="Times New Roman" w:cs="Times New Roman"/>
          <w:noProof/>
        </w:rPr>
        <w:t xml:space="preserve">Urban areas </w:t>
      </w:r>
      <w:r w:rsidR="007D4897">
        <w:rPr>
          <w:rFonts w:ascii="Times New Roman" w:hAnsi="Times New Roman" w:cs="Times New Roman"/>
          <w:noProof/>
        </w:rPr>
        <w:t>are</w:t>
      </w:r>
      <w:r w:rsidR="00E76CDA">
        <w:rPr>
          <w:rFonts w:ascii="Times New Roman" w:hAnsi="Times New Roman" w:cs="Times New Roman"/>
          <w:noProof/>
        </w:rPr>
        <w:t xml:space="preserve"> </w:t>
      </w:r>
      <w:r>
        <w:rPr>
          <w:rFonts w:ascii="Times New Roman" w:hAnsi="Times New Roman" w:cs="Times New Roman"/>
          <w:noProof/>
        </w:rPr>
        <w:t xml:space="preserve">also associated with a </w:t>
      </w:r>
      <w:r w:rsidRPr="00FE41AD">
        <w:rPr>
          <w:rFonts w:ascii="Times New Roman" w:hAnsi="Times New Roman" w:cs="Times New Roman"/>
          <w:noProof/>
        </w:rPr>
        <w:t>concentrated</w:t>
      </w:r>
      <w:r>
        <w:rPr>
          <w:rFonts w:ascii="Times New Roman" w:hAnsi="Times New Roman" w:cs="Times New Roman"/>
          <w:noProof/>
        </w:rPr>
        <w:t xml:space="preserve"> low </w:t>
      </w:r>
      <w:del w:id="466" w:author="Author" w:date="2018-03-27T13:07:00Z">
        <w:r w:rsidRPr="00FE41AD">
          <w:rPr>
            <w:rFonts w:ascii="Times New Roman" w:hAnsi="Times New Roman" w:cs="Times New Roman"/>
            <w:noProof/>
          </w:rPr>
          <w:delText>socio-economic</w:delText>
        </w:r>
      </w:del>
      <w:ins w:id="467" w:author="Author" w:date="2018-03-27T13:07:00Z">
        <w:r w:rsidRPr="00FE41AD">
          <w:rPr>
            <w:rFonts w:ascii="Times New Roman" w:hAnsi="Times New Roman" w:cs="Times New Roman"/>
            <w:noProof/>
          </w:rPr>
          <w:t>socioeconomic</w:t>
        </w:r>
      </w:ins>
      <w:r>
        <w:rPr>
          <w:rFonts w:ascii="Times New Roman" w:hAnsi="Times New Roman" w:cs="Times New Roman"/>
          <w:noProof/>
        </w:rPr>
        <w:t xml:space="preserve"> </w:t>
      </w:r>
      <w:r w:rsidRPr="00FE41AD">
        <w:rPr>
          <w:rFonts w:ascii="Times New Roman" w:hAnsi="Times New Roman" w:cs="Times New Roman"/>
          <w:noProof/>
        </w:rPr>
        <w:t xml:space="preserve">status </w:t>
      </w:r>
      <w:r>
        <w:rPr>
          <w:rFonts w:ascii="Times New Roman" w:hAnsi="Times New Roman" w:cs="Times New Roman"/>
          <w:noProof/>
        </w:rPr>
        <w:t>(Gruebner et al., 2017</w:t>
      </w:r>
      <w:del w:id="468" w:author="Author" w:date="2018-03-27T13:07:00Z">
        <w:r>
          <w:rPr>
            <w:rFonts w:ascii="Times New Roman" w:hAnsi="Times New Roman" w:cs="Times New Roman"/>
            <w:noProof/>
          </w:rPr>
          <w:delText>)</w:delText>
        </w:r>
      </w:del>
      <w:ins w:id="469" w:author="Author" w:date="2018-03-27T13:07:00Z">
        <w:r>
          <w:rPr>
            <w:rFonts w:ascii="Times New Roman" w:hAnsi="Times New Roman" w:cs="Times New Roman"/>
            <w:noProof/>
          </w:rPr>
          <w:t>)</w:t>
        </w:r>
        <w:r w:rsidR="00BE5ABC">
          <w:rPr>
            <w:rFonts w:ascii="Times New Roman" w:hAnsi="Times New Roman" w:cs="Times New Roman"/>
            <w:noProof/>
          </w:rPr>
          <w:t>,</w:t>
        </w:r>
      </w:ins>
      <w:r>
        <w:rPr>
          <w:rFonts w:ascii="Times New Roman" w:hAnsi="Times New Roman" w:cs="Times New Roman"/>
          <w:noProof/>
        </w:rPr>
        <w:t xml:space="preserve"> </w:t>
      </w:r>
      <w:r w:rsidRPr="00FE41AD">
        <w:rPr>
          <w:rFonts w:ascii="Times New Roman" w:hAnsi="Times New Roman" w:cs="Times New Roman"/>
          <w:noProof/>
        </w:rPr>
        <w:t>which</w:t>
      </w:r>
      <w:r>
        <w:rPr>
          <w:rFonts w:ascii="Times New Roman" w:hAnsi="Times New Roman" w:cs="Times New Roman"/>
          <w:noProof/>
        </w:rPr>
        <w:t xml:space="preserve"> </w:t>
      </w:r>
      <w:r w:rsidRPr="00430CA4">
        <w:rPr>
          <w:rFonts w:ascii="Times New Roman" w:hAnsi="Times New Roman" w:cs="Times New Roman"/>
          <w:noProof/>
        </w:rPr>
        <w:t>was also observed</w:t>
      </w:r>
      <w:r>
        <w:rPr>
          <w:rFonts w:ascii="Times New Roman" w:hAnsi="Times New Roman" w:cs="Times New Roman"/>
          <w:noProof/>
        </w:rPr>
        <w:t xml:space="preserve"> in our sample. </w:t>
      </w:r>
    </w:p>
    <w:p w14:paraId="5E7F3FC5" w14:textId="77777777" w:rsidR="00446B72" w:rsidRDefault="00446B72" w:rsidP="00446B72">
      <w:pPr>
        <w:ind w:firstLine="0"/>
        <w:contextualSpacing/>
        <w:rPr>
          <w:rFonts w:ascii="Times New Roman" w:hAnsi="Times New Roman" w:cs="Times New Roman"/>
        </w:rPr>
      </w:pPr>
      <w:r>
        <w:rPr>
          <w:rFonts w:ascii="Times New Roman" w:hAnsi="Times New Roman" w:cs="Times New Roman"/>
        </w:rPr>
        <w:t xml:space="preserve"> </w:t>
      </w:r>
    </w:p>
    <w:p w14:paraId="52BE4939" w14:textId="77777777" w:rsidR="00402DAB" w:rsidRPr="00E7359E" w:rsidRDefault="00FE41AD" w:rsidP="00402DAB">
      <w:pPr>
        <w:ind w:firstLine="0"/>
        <w:rPr>
          <w:rFonts w:ascii="Times New Roman" w:hAnsi="Times New Roman" w:cs="Times New Roman"/>
          <w:b/>
        </w:rPr>
      </w:pPr>
      <w:r>
        <w:rPr>
          <w:rFonts w:ascii="Times New Roman" w:hAnsi="Times New Roman" w:cs="Times New Roman"/>
          <w:b/>
        </w:rPr>
        <w:lastRenderedPageBreak/>
        <w:t>4.2</w:t>
      </w:r>
      <w:r w:rsidR="00402DAB" w:rsidRPr="00E7359E">
        <w:rPr>
          <w:rFonts w:ascii="Times New Roman" w:hAnsi="Times New Roman" w:cs="Times New Roman"/>
          <w:b/>
        </w:rPr>
        <w:t xml:space="preserve"> Strength</w:t>
      </w:r>
      <w:r>
        <w:rPr>
          <w:rFonts w:ascii="Times New Roman" w:hAnsi="Times New Roman" w:cs="Times New Roman"/>
          <w:b/>
        </w:rPr>
        <w:t>s</w:t>
      </w:r>
      <w:r w:rsidR="00402DAB" w:rsidRPr="00E7359E">
        <w:rPr>
          <w:rFonts w:ascii="Times New Roman" w:hAnsi="Times New Roman" w:cs="Times New Roman"/>
          <w:b/>
        </w:rPr>
        <w:t xml:space="preserve"> and limitation</w:t>
      </w:r>
      <w:r>
        <w:rPr>
          <w:rFonts w:ascii="Times New Roman" w:hAnsi="Times New Roman" w:cs="Times New Roman"/>
          <w:b/>
        </w:rPr>
        <w:t>s</w:t>
      </w:r>
    </w:p>
    <w:p w14:paraId="690BF5AF" w14:textId="23C3C2CA" w:rsidR="00693DA3" w:rsidRDefault="00402DAB" w:rsidP="00402DAB">
      <w:pPr>
        <w:rPr>
          <w:rFonts w:ascii="Times New Roman" w:hAnsi="Times New Roman" w:cs="Times New Roman"/>
        </w:rPr>
      </w:pPr>
      <w:r>
        <w:rPr>
          <w:rFonts w:ascii="Times New Roman" w:hAnsi="Times New Roman" w:cs="Times New Roman"/>
        </w:rPr>
        <w:t xml:space="preserve">To our </w:t>
      </w:r>
      <w:r w:rsidRPr="00FC55C0">
        <w:rPr>
          <w:rFonts w:ascii="Times New Roman" w:hAnsi="Times New Roman" w:cs="Times New Roman"/>
          <w:noProof/>
        </w:rPr>
        <w:t xml:space="preserve">knowledge, this study is </w:t>
      </w:r>
      <w:r w:rsidR="004222EC" w:rsidRPr="00FC55C0">
        <w:rPr>
          <w:rFonts w:ascii="Times New Roman" w:hAnsi="Times New Roman" w:cs="Times New Roman"/>
          <w:noProof/>
        </w:rPr>
        <w:t>among the</w:t>
      </w:r>
      <w:r w:rsidRPr="00FC55C0">
        <w:rPr>
          <w:rFonts w:ascii="Times New Roman" w:hAnsi="Times New Roman" w:cs="Times New Roman"/>
          <w:noProof/>
        </w:rPr>
        <w:t xml:space="preserve"> first that</w:t>
      </w:r>
      <w:r>
        <w:rPr>
          <w:rFonts w:ascii="Times New Roman" w:hAnsi="Times New Roman" w:cs="Times New Roman"/>
        </w:rPr>
        <w:t xml:space="preserve"> explores the association between urbanicity and mental</w:t>
      </w:r>
      <w:del w:id="470" w:author="Author" w:date="2018-03-27T13:07:00Z">
        <w:r>
          <w:rPr>
            <w:rFonts w:ascii="Times New Roman" w:hAnsi="Times New Roman" w:cs="Times New Roman"/>
          </w:rPr>
          <w:delText>-</w:delText>
        </w:r>
      </w:del>
      <w:ins w:id="471" w:author="Author" w:date="2018-03-27T13:07:00Z">
        <w:r w:rsidR="00BE5ABC">
          <w:rPr>
            <w:rFonts w:ascii="Times New Roman" w:hAnsi="Times New Roman" w:cs="Times New Roman"/>
          </w:rPr>
          <w:t xml:space="preserve"> </w:t>
        </w:r>
      </w:ins>
      <w:r>
        <w:rPr>
          <w:rFonts w:ascii="Times New Roman" w:hAnsi="Times New Roman" w:cs="Times New Roman"/>
        </w:rPr>
        <w:t>health condition</w:t>
      </w:r>
      <w:r w:rsidR="004222EC">
        <w:rPr>
          <w:rFonts w:ascii="Times New Roman" w:hAnsi="Times New Roman" w:cs="Times New Roman"/>
        </w:rPr>
        <w:t xml:space="preserve"> with an Indonesian sample</w:t>
      </w:r>
      <w:r>
        <w:rPr>
          <w:rFonts w:ascii="Times New Roman" w:hAnsi="Times New Roman" w:cs="Times New Roman"/>
        </w:rPr>
        <w:t xml:space="preserve">. </w:t>
      </w:r>
      <w:del w:id="472" w:author="Author" w:date="2018-03-27T13:07:00Z">
        <w:r>
          <w:rPr>
            <w:rFonts w:ascii="Times New Roman" w:hAnsi="Times New Roman" w:cs="Times New Roman"/>
          </w:rPr>
          <w:delText>Not only it</w:delText>
        </w:r>
      </w:del>
      <w:ins w:id="473" w:author="Author" w:date="2018-03-27T13:07:00Z">
        <w:r w:rsidR="00BE5ABC">
          <w:rPr>
            <w:rFonts w:ascii="Times New Roman" w:hAnsi="Times New Roman" w:cs="Times New Roman"/>
          </w:rPr>
          <w:t>This study</w:t>
        </w:r>
      </w:ins>
      <w:r w:rsidR="00BE5ABC">
        <w:rPr>
          <w:rFonts w:ascii="Times New Roman" w:hAnsi="Times New Roman" w:cs="Times New Roman"/>
        </w:rPr>
        <w:t xml:space="preserve"> </w:t>
      </w:r>
      <w:r>
        <w:rPr>
          <w:rFonts w:ascii="Times New Roman" w:hAnsi="Times New Roman" w:cs="Times New Roman"/>
        </w:rPr>
        <w:t xml:space="preserve">includes </w:t>
      </w:r>
      <w:ins w:id="474" w:author="Author" w:date="2018-03-27T13:07:00Z">
        <w:r w:rsidR="00BE5ABC">
          <w:rPr>
            <w:rFonts w:ascii="Times New Roman" w:hAnsi="Times New Roman" w:cs="Times New Roman"/>
          </w:rPr>
          <w:t xml:space="preserve">not only </w:t>
        </w:r>
      </w:ins>
      <w:r>
        <w:rPr>
          <w:rFonts w:ascii="Times New Roman" w:hAnsi="Times New Roman" w:cs="Times New Roman"/>
        </w:rPr>
        <w:t xml:space="preserve">the lifetime diagnosis of mental health </w:t>
      </w:r>
      <w:r w:rsidRPr="0055085B">
        <w:rPr>
          <w:rFonts w:ascii="Times New Roman" w:hAnsi="Times New Roman" w:cs="Times New Roman"/>
          <w:noProof/>
        </w:rPr>
        <w:t>problems</w:t>
      </w:r>
      <w:del w:id="475" w:author="Author" w:date="2018-03-27T13:07:00Z">
        <w:r>
          <w:rPr>
            <w:rFonts w:ascii="Times New Roman" w:hAnsi="Times New Roman" w:cs="Times New Roman"/>
          </w:rPr>
          <w:delText>, this study</w:delText>
        </w:r>
      </w:del>
      <w:ins w:id="476" w:author="Author" w:date="2018-03-27T13:07:00Z">
        <w:r w:rsidR="00BE5ABC">
          <w:rPr>
            <w:rFonts w:ascii="Times New Roman" w:hAnsi="Times New Roman" w:cs="Times New Roman"/>
            <w:noProof/>
          </w:rPr>
          <w:t xml:space="preserve"> but</w:t>
        </w:r>
      </w:ins>
      <w:r w:rsidR="00BE5ABC">
        <w:rPr>
          <w:rFonts w:ascii="Times New Roman" w:hAnsi="Times New Roman" w:cs="Times New Roman"/>
        </w:rPr>
        <w:t xml:space="preserve"> </w:t>
      </w:r>
      <w:r>
        <w:rPr>
          <w:rFonts w:ascii="Times New Roman" w:hAnsi="Times New Roman" w:cs="Times New Roman"/>
        </w:rPr>
        <w:t>also</w:t>
      </w:r>
      <w:r w:rsidR="00BE5ABC">
        <w:rPr>
          <w:rFonts w:ascii="Times New Roman" w:hAnsi="Times New Roman" w:cs="Times New Roman"/>
        </w:rPr>
        <w:t xml:space="preserve"> </w:t>
      </w:r>
      <w:del w:id="477" w:author="Author" w:date="2018-03-27T13:07:00Z">
        <w:r>
          <w:rPr>
            <w:rFonts w:ascii="Times New Roman" w:hAnsi="Times New Roman" w:cs="Times New Roman"/>
          </w:rPr>
          <w:delText xml:space="preserve">includes </w:delText>
        </w:r>
      </w:del>
      <w:r>
        <w:rPr>
          <w:rFonts w:ascii="Times New Roman" w:hAnsi="Times New Roman" w:cs="Times New Roman"/>
        </w:rPr>
        <w:t>measures of</w:t>
      </w:r>
      <w:r w:rsidR="00BE5ABC">
        <w:rPr>
          <w:rFonts w:ascii="Times New Roman" w:hAnsi="Times New Roman" w:cs="Times New Roman"/>
        </w:rPr>
        <w:t xml:space="preserve"> </w:t>
      </w:r>
      <w:del w:id="478" w:author="Author" w:date="2018-03-27T13:07:00Z">
        <w:r>
          <w:rPr>
            <w:rFonts w:ascii="Times New Roman" w:hAnsi="Times New Roman" w:cs="Times New Roman"/>
          </w:rPr>
          <w:delText xml:space="preserve">the </w:delText>
        </w:r>
      </w:del>
      <w:r>
        <w:rPr>
          <w:rFonts w:ascii="Times New Roman" w:hAnsi="Times New Roman" w:cs="Times New Roman"/>
        </w:rPr>
        <w:t xml:space="preserve">symptoms </w:t>
      </w:r>
      <w:del w:id="479" w:author="Author" w:date="2018-03-27T13:07:00Z">
        <w:r>
          <w:rPr>
            <w:rFonts w:ascii="Times New Roman" w:hAnsi="Times New Roman" w:cs="Times New Roman"/>
          </w:rPr>
          <w:delText>as well as</w:delText>
        </w:r>
      </w:del>
      <w:ins w:id="480" w:author="Author" w:date="2018-03-27T13:07:00Z">
        <w:r w:rsidR="00BE5ABC">
          <w:rPr>
            <w:rFonts w:ascii="Times New Roman" w:hAnsi="Times New Roman" w:cs="Times New Roman"/>
          </w:rPr>
          <w:t>and</w:t>
        </w:r>
      </w:ins>
      <w:r w:rsidR="00BE5ABC">
        <w:rPr>
          <w:rFonts w:ascii="Times New Roman" w:hAnsi="Times New Roman" w:cs="Times New Roman"/>
        </w:rPr>
        <w:t xml:space="preserve"> </w:t>
      </w:r>
      <w:r>
        <w:rPr>
          <w:rFonts w:ascii="Times New Roman" w:hAnsi="Times New Roman" w:cs="Times New Roman"/>
        </w:rPr>
        <w:t>common</w:t>
      </w:r>
      <w:del w:id="481" w:author="Author" w:date="2018-03-27T13:07:00Z">
        <w:r>
          <w:rPr>
            <w:rFonts w:ascii="Times New Roman" w:hAnsi="Times New Roman" w:cs="Times New Roman"/>
          </w:rPr>
          <w:delText>-</w:delText>
        </w:r>
      </w:del>
      <w:ins w:id="482" w:author="Author" w:date="2018-03-27T13:07:00Z">
        <w:r w:rsidR="00BE5ABC">
          <w:rPr>
            <w:rFonts w:ascii="Times New Roman" w:hAnsi="Times New Roman" w:cs="Times New Roman"/>
          </w:rPr>
          <w:t xml:space="preserve"> </w:t>
        </w:r>
      </w:ins>
      <w:r>
        <w:rPr>
          <w:rFonts w:ascii="Times New Roman" w:hAnsi="Times New Roman" w:cs="Times New Roman"/>
        </w:rPr>
        <w:t>risk factors.</w:t>
      </w:r>
      <w:r w:rsidR="00693DA3">
        <w:rPr>
          <w:rFonts w:ascii="Times New Roman" w:hAnsi="Times New Roman" w:cs="Times New Roman"/>
        </w:rPr>
        <w:t xml:space="preserve"> The inclusion of symptoms and risk</w:t>
      </w:r>
      <w:del w:id="483" w:author="Author" w:date="2018-03-27T13:07:00Z">
        <w:r w:rsidR="00693DA3">
          <w:rPr>
            <w:rFonts w:ascii="Times New Roman" w:hAnsi="Times New Roman" w:cs="Times New Roman"/>
          </w:rPr>
          <w:delText>-</w:delText>
        </w:r>
      </w:del>
      <w:ins w:id="484" w:author="Author" w:date="2018-03-27T13:07:00Z">
        <w:r w:rsidR="00BE5ABC">
          <w:rPr>
            <w:rFonts w:ascii="Times New Roman" w:hAnsi="Times New Roman" w:cs="Times New Roman"/>
          </w:rPr>
          <w:t xml:space="preserve"> </w:t>
        </w:r>
      </w:ins>
      <w:r w:rsidR="00693DA3">
        <w:rPr>
          <w:rFonts w:ascii="Times New Roman" w:hAnsi="Times New Roman" w:cs="Times New Roman"/>
        </w:rPr>
        <w:t xml:space="preserve">factors </w:t>
      </w:r>
      <w:del w:id="485" w:author="Author" w:date="2018-03-27T13:07:00Z">
        <w:r w:rsidR="00693DA3">
          <w:rPr>
            <w:rFonts w:ascii="Times New Roman" w:hAnsi="Times New Roman" w:cs="Times New Roman"/>
          </w:rPr>
          <w:delText>provide</w:delText>
        </w:r>
      </w:del>
      <w:ins w:id="486" w:author="Author" w:date="2018-03-27T13:07:00Z">
        <w:r w:rsidR="00693DA3">
          <w:rPr>
            <w:rFonts w:ascii="Times New Roman" w:hAnsi="Times New Roman" w:cs="Times New Roman"/>
          </w:rPr>
          <w:t>provide</w:t>
        </w:r>
        <w:r w:rsidR="00BE5ABC">
          <w:rPr>
            <w:rFonts w:ascii="Times New Roman" w:hAnsi="Times New Roman" w:cs="Times New Roman"/>
          </w:rPr>
          <w:t>s</w:t>
        </w:r>
      </w:ins>
      <w:r w:rsidR="00693DA3">
        <w:rPr>
          <w:rFonts w:ascii="Times New Roman" w:hAnsi="Times New Roman" w:cs="Times New Roman"/>
        </w:rPr>
        <w:t xml:space="preserve"> an opportunity to further explore possible explanations for different rates of mental disorders between urban and non-urban residents.</w:t>
      </w:r>
      <w:r>
        <w:rPr>
          <w:rFonts w:ascii="Times New Roman" w:hAnsi="Times New Roman" w:cs="Times New Roman"/>
        </w:rPr>
        <w:t xml:space="preserve"> </w:t>
      </w:r>
      <w:del w:id="487" w:author="Author" w:date="2018-03-27T13:07:00Z">
        <w:r w:rsidR="00693DA3">
          <w:rPr>
            <w:rFonts w:ascii="Times New Roman" w:hAnsi="Times New Roman" w:cs="Times New Roman"/>
          </w:rPr>
          <w:delText>Based on</w:delText>
        </w:r>
      </w:del>
      <w:ins w:id="488" w:author="Author" w:date="2018-03-27T13:07:00Z">
        <w:r w:rsidR="00BE5ABC">
          <w:rPr>
            <w:rFonts w:ascii="Times New Roman" w:hAnsi="Times New Roman" w:cs="Times New Roman"/>
          </w:rPr>
          <w:t>On the basis of</w:t>
        </w:r>
      </w:ins>
      <w:r w:rsidR="00693DA3">
        <w:rPr>
          <w:rFonts w:ascii="Times New Roman" w:hAnsi="Times New Roman" w:cs="Times New Roman"/>
        </w:rPr>
        <w:t xml:space="preserve"> our findings, the higher rates of diagnosis and symptoms of mental disorders in an urban sample may </w:t>
      </w:r>
      <w:r w:rsidR="00693DA3" w:rsidRPr="00430CA4">
        <w:rPr>
          <w:rFonts w:ascii="Times New Roman" w:hAnsi="Times New Roman" w:cs="Times New Roman"/>
          <w:noProof/>
        </w:rPr>
        <w:t>be explained</w:t>
      </w:r>
      <w:r w:rsidR="00693DA3">
        <w:rPr>
          <w:rFonts w:ascii="Times New Roman" w:hAnsi="Times New Roman" w:cs="Times New Roman"/>
        </w:rPr>
        <w:t xml:space="preserve"> by the higher number of common </w:t>
      </w:r>
      <w:r w:rsidR="00693DA3" w:rsidRPr="00702F77">
        <w:rPr>
          <w:rFonts w:ascii="Times New Roman" w:hAnsi="Times New Roman" w:cs="Times New Roman"/>
          <w:noProof/>
        </w:rPr>
        <w:t>risk</w:t>
      </w:r>
      <w:r w:rsidR="00702F77">
        <w:rPr>
          <w:rFonts w:ascii="Times New Roman" w:hAnsi="Times New Roman" w:cs="Times New Roman"/>
          <w:noProof/>
        </w:rPr>
        <w:t xml:space="preserve"> </w:t>
      </w:r>
      <w:r w:rsidR="00AC4F52" w:rsidRPr="00702F77">
        <w:rPr>
          <w:rFonts w:ascii="Times New Roman" w:hAnsi="Times New Roman" w:cs="Times New Roman"/>
          <w:noProof/>
        </w:rPr>
        <w:t>factors</w:t>
      </w:r>
      <w:r w:rsidR="00AC4F52">
        <w:rPr>
          <w:rFonts w:ascii="Times New Roman" w:hAnsi="Times New Roman" w:cs="Times New Roman"/>
        </w:rPr>
        <w:t xml:space="preserve"> for mental disorders associated with living</w:t>
      </w:r>
      <w:r w:rsidR="00BE5ABC">
        <w:rPr>
          <w:rFonts w:ascii="Times New Roman" w:hAnsi="Times New Roman" w:cs="Times New Roman"/>
        </w:rPr>
        <w:t xml:space="preserve"> </w:t>
      </w:r>
      <w:ins w:id="489" w:author="Author" w:date="2018-03-27T13:07:00Z">
        <w:r w:rsidR="00BE5ABC">
          <w:rPr>
            <w:rFonts w:ascii="Times New Roman" w:hAnsi="Times New Roman" w:cs="Times New Roman"/>
          </w:rPr>
          <w:t>in</w:t>
        </w:r>
        <w:r w:rsidR="00AC4F52">
          <w:rPr>
            <w:rFonts w:ascii="Times New Roman" w:hAnsi="Times New Roman" w:cs="Times New Roman"/>
          </w:rPr>
          <w:t xml:space="preserve"> </w:t>
        </w:r>
      </w:ins>
      <w:r w:rsidR="00AC4F52">
        <w:rPr>
          <w:rFonts w:ascii="Times New Roman" w:hAnsi="Times New Roman" w:cs="Times New Roman"/>
        </w:rPr>
        <w:t>an urban area.</w:t>
      </w:r>
    </w:p>
    <w:p w14:paraId="0ADD1C96" w14:textId="7045E627" w:rsidR="00AC4F52" w:rsidRDefault="00AC4F52" w:rsidP="00AC4F52">
      <w:pPr>
        <w:ind w:firstLine="0"/>
      </w:pPr>
      <w:r>
        <w:rPr>
          <w:rFonts w:ascii="Times New Roman" w:hAnsi="Times New Roman" w:cs="Times New Roman"/>
        </w:rPr>
        <w:tab/>
      </w:r>
      <w:r w:rsidR="00402DAB">
        <w:rPr>
          <w:rFonts w:ascii="Times New Roman" w:hAnsi="Times New Roman" w:cs="Times New Roman"/>
        </w:rPr>
        <w:t>This study has several limitations. First,</w:t>
      </w:r>
      <w:r w:rsidR="001941F8">
        <w:rPr>
          <w:rFonts w:ascii="Times New Roman" w:hAnsi="Times New Roman" w:cs="Times New Roman"/>
        </w:rPr>
        <w:t xml:space="preserve"> the accuracy </w:t>
      </w:r>
      <w:r w:rsidR="00C838D1">
        <w:rPr>
          <w:rFonts w:ascii="Times New Roman" w:hAnsi="Times New Roman" w:cs="Times New Roman"/>
        </w:rPr>
        <w:t xml:space="preserve">of the participants’ lifetime mental health diagnosis cannot </w:t>
      </w:r>
      <w:r w:rsidR="00C838D1" w:rsidRPr="00430CA4">
        <w:rPr>
          <w:rFonts w:ascii="Times New Roman" w:hAnsi="Times New Roman" w:cs="Times New Roman"/>
          <w:noProof/>
        </w:rPr>
        <w:t>be ascertained</w:t>
      </w:r>
      <w:r w:rsidR="00C838D1">
        <w:rPr>
          <w:rFonts w:ascii="Times New Roman" w:hAnsi="Times New Roman" w:cs="Times New Roman"/>
        </w:rPr>
        <w:t xml:space="preserve"> because it </w:t>
      </w:r>
      <w:r w:rsidR="00C838D1" w:rsidRPr="00430CA4">
        <w:rPr>
          <w:rFonts w:ascii="Times New Roman" w:hAnsi="Times New Roman" w:cs="Times New Roman"/>
          <w:noProof/>
        </w:rPr>
        <w:t>is only based</w:t>
      </w:r>
      <w:r w:rsidR="00C838D1">
        <w:rPr>
          <w:rFonts w:ascii="Times New Roman" w:hAnsi="Times New Roman" w:cs="Times New Roman"/>
        </w:rPr>
        <w:t xml:space="preserve"> on the participants’</w:t>
      </w:r>
      <w:r w:rsidR="00402DAB">
        <w:rPr>
          <w:rFonts w:ascii="Times New Roman" w:hAnsi="Times New Roman" w:cs="Times New Roman"/>
        </w:rPr>
        <w:t xml:space="preserve"> self-report</w:t>
      </w:r>
      <w:r w:rsidR="00C838D1">
        <w:rPr>
          <w:rFonts w:ascii="Times New Roman" w:hAnsi="Times New Roman" w:cs="Times New Roman"/>
        </w:rPr>
        <w:t>.</w:t>
      </w:r>
      <w:r w:rsidR="00402DAB">
        <w:rPr>
          <w:rFonts w:ascii="Times New Roman" w:hAnsi="Times New Roman" w:cs="Times New Roman"/>
        </w:rPr>
        <w:t xml:space="preserve"> </w:t>
      </w:r>
      <w:r w:rsidR="00080228">
        <w:rPr>
          <w:rFonts w:ascii="Times New Roman" w:hAnsi="Times New Roman" w:cs="Times New Roman"/>
        </w:rPr>
        <w:t xml:space="preserve">Specifically, the reported prevalence rates may </w:t>
      </w:r>
      <w:r w:rsidR="00080228" w:rsidRPr="00430CA4">
        <w:rPr>
          <w:rFonts w:ascii="Times New Roman" w:hAnsi="Times New Roman" w:cs="Times New Roman"/>
          <w:noProof/>
        </w:rPr>
        <w:t>be underestimated</w:t>
      </w:r>
      <w:r w:rsidR="00080228">
        <w:rPr>
          <w:rFonts w:ascii="Times New Roman" w:hAnsi="Times New Roman" w:cs="Times New Roman"/>
        </w:rPr>
        <w:t xml:space="preserve"> due to stigma surrounding mental health diagnosis. </w:t>
      </w:r>
      <w:r w:rsidR="00CD3132">
        <w:rPr>
          <w:rFonts w:ascii="Times New Roman" w:hAnsi="Times New Roman" w:cs="Times New Roman"/>
        </w:rPr>
        <w:t xml:space="preserve">In addition to the underestimation of the rates of mental health diagnosis, </w:t>
      </w:r>
      <w:del w:id="490" w:author="Author" w:date="2018-03-27T13:07:00Z">
        <w:r w:rsidR="00CD3132">
          <w:rPr>
            <w:rFonts w:ascii="Times New Roman" w:hAnsi="Times New Roman" w:cs="Times New Roman"/>
          </w:rPr>
          <w:delText xml:space="preserve">there is also </w:delText>
        </w:r>
      </w:del>
      <w:r w:rsidR="00CD3132">
        <w:rPr>
          <w:rFonts w:ascii="Times New Roman" w:hAnsi="Times New Roman" w:cs="Times New Roman"/>
        </w:rPr>
        <w:t>a statistical power issue</w:t>
      </w:r>
      <w:r w:rsidR="004C50A2">
        <w:rPr>
          <w:rFonts w:ascii="Times New Roman" w:hAnsi="Times New Roman" w:cs="Times New Roman"/>
        </w:rPr>
        <w:t xml:space="preserve"> </w:t>
      </w:r>
      <w:del w:id="491" w:author="Author" w:date="2018-03-27T13:07:00Z">
        <w:r w:rsidR="00CD3132">
          <w:rPr>
            <w:rFonts w:ascii="Times New Roman" w:hAnsi="Times New Roman" w:cs="Times New Roman"/>
          </w:rPr>
          <w:delText>that</w:delText>
        </w:r>
      </w:del>
      <w:ins w:id="492" w:author="Author" w:date="2018-03-27T13:07:00Z">
        <w:r w:rsidR="004C50A2">
          <w:rPr>
            <w:rFonts w:ascii="Times New Roman" w:hAnsi="Times New Roman" w:cs="Times New Roman"/>
          </w:rPr>
          <w:t>exists, which</w:t>
        </w:r>
      </w:ins>
      <w:r w:rsidR="00CD3132">
        <w:rPr>
          <w:rFonts w:ascii="Times New Roman" w:hAnsi="Times New Roman" w:cs="Times New Roman"/>
        </w:rPr>
        <w:t xml:space="preserve"> may explain the lack of </w:t>
      </w:r>
      <w:del w:id="493" w:author="Author" w:date="2018-03-27T13:07:00Z">
        <w:r w:rsidR="00CD3132">
          <w:rPr>
            <w:rFonts w:ascii="Times New Roman" w:hAnsi="Times New Roman" w:cs="Times New Roman"/>
          </w:rPr>
          <w:delText>significance</w:delText>
        </w:r>
      </w:del>
      <w:ins w:id="494" w:author="Author" w:date="2018-03-27T13:07:00Z">
        <w:r w:rsidR="00D836C6">
          <w:rPr>
            <w:rFonts w:ascii="Times New Roman" w:hAnsi="Times New Roman" w:cs="Times New Roman"/>
          </w:rPr>
          <w:t>significant</w:t>
        </w:r>
      </w:ins>
      <w:r w:rsidR="00D836C6">
        <w:rPr>
          <w:rFonts w:ascii="Times New Roman" w:hAnsi="Times New Roman" w:cs="Times New Roman"/>
        </w:rPr>
        <w:t xml:space="preserve"> </w:t>
      </w:r>
      <w:r w:rsidR="00CD3132">
        <w:rPr>
          <w:rFonts w:ascii="Times New Roman" w:hAnsi="Times New Roman" w:cs="Times New Roman"/>
        </w:rPr>
        <w:t xml:space="preserve">difference in the rates of schizophrenia and other psychotic diagnosis between urban (1%) and non-urban (0.1%) areas, even though the difference is </w:t>
      </w:r>
      <w:del w:id="495" w:author="Author" w:date="2018-03-27T13:07:00Z">
        <w:r w:rsidR="00CD3132">
          <w:rPr>
            <w:rFonts w:ascii="Times New Roman" w:hAnsi="Times New Roman" w:cs="Times New Roman"/>
          </w:rPr>
          <w:delText>ten-fold.</w:delText>
        </w:r>
        <w:r w:rsidR="00CF78FD" w:rsidRPr="00CF78FD">
          <w:rPr>
            <w:rFonts w:ascii="Times New Roman" w:hAnsi="Times New Roman" w:cs="Times New Roman"/>
            <w:u w:val="single"/>
          </w:rPr>
          <w:delText xml:space="preserve"> On the other hand, due to</w:delText>
        </w:r>
      </w:del>
      <w:ins w:id="496" w:author="Author" w:date="2018-03-27T13:07:00Z">
        <w:r w:rsidR="00CD3132">
          <w:rPr>
            <w:rFonts w:ascii="Times New Roman" w:hAnsi="Times New Roman" w:cs="Times New Roman"/>
          </w:rPr>
          <w:t>tenfold.</w:t>
        </w:r>
        <w:r w:rsidR="00CF78FD" w:rsidRPr="00CF78FD">
          <w:rPr>
            <w:rFonts w:ascii="Times New Roman" w:hAnsi="Times New Roman" w:cs="Times New Roman"/>
            <w:u w:val="single"/>
          </w:rPr>
          <w:t xml:space="preserve"> </w:t>
        </w:r>
        <w:r w:rsidR="00D836C6">
          <w:rPr>
            <w:rFonts w:ascii="Times New Roman" w:hAnsi="Times New Roman" w:cs="Times New Roman"/>
            <w:u w:val="single"/>
          </w:rPr>
          <w:t>As a result of</w:t>
        </w:r>
      </w:ins>
      <w:r w:rsidR="00CF78FD" w:rsidRPr="00CF78FD">
        <w:rPr>
          <w:rFonts w:ascii="Times New Roman" w:hAnsi="Times New Roman" w:cs="Times New Roman"/>
          <w:u w:val="single"/>
        </w:rPr>
        <w:t xml:space="preserve"> our sample</w:t>
      </w:r>
      <w:r w:rsidR="004E2B6E">
        <w:rPr>
          <w:rFonts w:ascii="Times New Roman" w:hAnsi="Times New Roman" w:cs="Times New Roman"/>
          <w:u w:val="single"/>
        </w:rPr>
        <w:t xml:space="preserve"> size</w:t>
      </w:r>
      <w:r w:rsidR="00CF78FD" w:rsidRPr="00CF78FD">
        <w:rPr>
          <w:rFonts w:ascii="Times New Roman" w:hAnsi="Times New Roman" w:cs="Times New Roman"/>
          <w:u w:val="single"/>
        </w:rPr>
        <w:t>, most of the significant differences between urban and non-urban participants were based on small effect sizes. Therefore, careful interpretation of urban and non-urban differences is warranted.</w:t>
      </w:r>
    </w:p>
    <w:p w14:paraId="5F9E4A15" w14:textId="3FC4357D" w:rsidR="00FE41AD" w:rsidRDefault="00AC4F52" w:rsidP="00AC4F52">
      <w:pPr>
        <w:ind w:firstLine="0"/>
      </w:pPr>
      <w:r>
        <w:tab/>
      </w:r>
      <w:r w:rsidR="00402DAB">
        <w:t xml:space="preserve">Second, </w:t>
      </w:r>
      <w:r>
        <w:t>in this study</w:t>
      </w:r>
      <w:ins w:id="497" w:author="Author" w:date="2018-03-27T13:07:00Z">
        <w:r w:rsidR="004C50A2">
          <w:t>,</w:t>
        </w:r>
      </w:ins>
      <w:r>
        <w:t xml:space="preserve"> urbanicity was conceptualized as the </w:t>
      </w:r>
      <w:r>
        <w:rPr>
          <w:noProof/>
        </w:rPr>
        <w:t>current place of residence</w:t>
      </w:r>
      <w:r w:rsidR="00402DAB">
        <w:t>.</w:t>
      </w:r>
      <w:r>
        <w:t xml:space="preserve"> </w:t>
      </w:r>
      <w:del w:id="498" w:author="Author" w:date="2018-03-27T13:07:00Z">
        <w:r w:rsidRPr="00FC55C0">
          <w:rPr>
            <w:noProof/>
          </w:rPr>
          <w:delText>Besides</w:delText>
        </w:r>
      </w:del>
      <w:ins w:id="499" w:author="Author" w:date="2018-03-27T13:07:00Z">
        <w:r w:rsidR="004C50A2">
          <w:t>Aside from</w:t>
        </w:r>
      </w:ins>
      <w:r w:rsidR="004C50A2">
        <w:rPr>
          <w:noProof/>
        </w:rPr>
        <w:t xml:space="preserve"> </w:t>
      </w:r>
      <w:r w:rsidRPr="00FC55C0">
        <w:rPr>
          <w:noProof/>
        </w:rPr>
        <w:t xml:space="preserve">place of residence, </w:t>
      </w:r>
      <w:del w:id="500" w:author="Author" w:date="2018-03-27T13:07:00Z">
        <w:r w:rsidRPr="00FC55C0">
          <w:rPr>
            <w:noProof/>
          </w:rPr>
          <w:delText xml:space="preserve">it </w:delText>
        </w:r>
        <w:r w:rsidR="00CD3132" w:rsidRPr="00FC55C0">
          <w:rPr>
            <w:noProof/>
          </w:rPr>
          <w:delText xml:space="preserve">is </w:delText>
        </w:r>
        <w:r w:rsidRPr="00FC55C0">
          <w:rPr>
            <w:noProof/>
          </w:rPr>
          <w:delText xml:space="preserve">also common to define </w:delText>
        </w:r>
      </w:del>
      <w:r w:rsidRPr="00FC55C0">
        <w:rPr>
          <w:noProof/>
        </w:rPr>
        <w:t>urbanicity</w:t>
      </w:r>
      <w:r w:rsidR="004C50A2">
        <w:rPr>
          <w:noProof/>
        </w:rPr>
        <w:t xml:space="preserve"> </w:t>
      </w:r>
      <w:ins w:id="501" w:author="Author" w:date="2018-03-27T13:07:00Z">
        <w:r w:rsidR="004C50A2">
          <w:rPr>
            <w:noProof/>
          </w:rPr>
          <w:t>is also commonly defined</w:t>
        </w:r>
        <w:r w:rsidRPr="00FC55C0">
          <w:rPr>
            <w:noProof/>
          </w:rPr>
          <w:t xml:space="preserve"> </w:t>
        </w:r>
      </w:ins>
      <w:r w:rsidRPr="00FC55C0">
        <w:rPr>
          <w:noProof/>
        </w:rPr>
        <w:t>in terms of</w:t>
      </w:r>
      <w:r w:rsidR="00702F77" w:rsidRPr="00FC55C0">
        <w:rPr>
          <w:noProof/>
        </w:rPr>
        <w:t xml:space="preserve"> place of birth (Marcelis, Takei</w:t>
      </w:r>
      <w:r w:rsidRPr="00FC55C0">
        <w:rPr>
          <w:noProof/>
        </w:rPr>
        <w:t xml:space="preserve">, &amp; Van Os, 1999), environment during </w:t>
      </w:r>
      <w:r w:rsidRPr="00FC55C0">
        <w:rPr>
          <w:noProof/>
        </w:rPr>
        <w:lastRenderedPageBreak/>
        <w:t>upbringing and</w:t>
      </w:r>
      <w:ins w:id="502" w:author="Author" w:date="2018-03-27T13:07:00Z">
        <w:r w:rsidR="00D836C6">
          <w:rPr>
            <w:noProof/>
          </w:rPr>
          <w:t xml:space="preserve"> the</w:t>
        </w:r>
      </w:ins>
      <w:r w:rsidRPr="00FC55C0">
        <w:rPr>
          <w:noProof/>
        </w:rPr>
        <w:t xml:space="preserve"> cumulative effect of time (Pedersen &amp; Mortensen, 2001; Vega et al., 1998), population density (Van Os et al., 2001</w:t>
      </w:r>
      <w:del w:id="503" w:author="Author" w:date="2018-03-27T13:07:00Z">
        <w:r w:rsidRPr="00FC55C0">
          <w:rPr>
            <w:noProof/>
          </w:rPr>
          <w:delText>);</w:delText>
        </w:r>
      </w:del>
      <w:ins w:id="504" w:author="Author" w:date="2018-03-27T13:07:00Z">
        <w:r w:rsidRPr="00FC55C0">
          <w:rPr>
            <w:noProof/>
          </w:rPr>
          <w:t>)</w:t>
        </w:r>
        <w:r w:rsidR="004C50A2">
          <w:rPr>
            <w:noProof/>
          </w:rPr>
          <w:t>,</w:t>
        </w:r>
      </w:ins>
      <w:r w:rsidRPr="00FC55C0">
        <w:rPr>
          <w:noProof/>
        </w:rPr>
        <w:t xml:space="preserve"> or population size (Breslau, Marshall, Pincus, &amp; Brown, 2014).</w:t>
      </w:r>
      <w:r>
        <w:t xml:space="preserve"> Although the association between urbanicity and the prevalence of disorders </w:t>
      </w:r>
      <w:r w:rsidR="00CD3132">
        <w:t>is</w:t>
      </w:r>
      <w:r>
        <w:t xml:space="preserve"> robust regardless of the definition of urban</w:t>
      </w:r>
      <w:r w:rsidR="00FE41AD">
        <w:t xml:space="preserve">icity (Vassos et al., 2012), future studies </w:t>
      </w:r>
      <w:r w:rsidR="00CD3132">
        <w:t>should take into account the specific definition of urbanicity</w:t>
      </w:r>
      <w:r w:rsidR="00FE41AD">
        <w:t>.</w:t>
      </w:r>
      <w:r w:rsidR="00526828" w:rsidRPr="00526828">
        <w:t xml:space="preserve"> </w:t>
      </w:r>
      <w:r w:rsidR="00430CA4">
        <w:rPr>
          <w:noProof/>
          <w:u w:val="single"/>
        </w:rPr>
        <w:t>Also</w:t>
      </w:r>
      <w:r w:rsidR="00526828" w:rsidRPr="00526828">
        <w:rPr>
          <w:u w:val="single"/>
        </w:rPr>
        <w:t xml:space="preserve">, because the survey </w:t>
      </w:r>
      <w:r w:rsidR="00526828" w:rsidRPr="00430CA4">
        <w:rPr>
          <w:noProof/>
          <w:u w:val="single"/>
        </w:rPr>
        <w:t xml:space="preserve">was </w:t>
      </w:r>
      <w:del w:id="505" w:author="Author" w:date="2018-03-27T13:07:00Z">
        <w:r w:rsidR="00526828" w:rsidRPr="00430CA4">
          <w:rPr>
            <w:noProof/>
            <w:u w:val="single"/>
          </w:rPr>
          <w:delText>administrated</w:delText>
        </w:r>
      </w:del>
      <w:ins w:id="506" w:author="Author" w:date="2018-03-27T13:07:00Z">
        <w:r w:rsidR="00526828" w:rsidRPr="00430CA4">
          <w:rPr>
            <w:noProof/>
            <w:u w:val="single"/>
          </w:rPr>
          <w:t>administ</w:t>
        </w:r>
        <w:r w:rsidR="00D836C6">
          <w:rPr>
            <w:noProof/>
            <w:u w:val="single"/>
          </w:rPr>
          <w:t>er</w:t>
        </w:r>
        <w:r w:rsidR="00526828" w:rsidRPr="00430CA4">
          <w:rPr>
            <w:noProof/>
            <w:u w:val="single"/>
          </w:rPr>
          <w:t>ed</w:t>
        </w:r>
      </w:ins>
      <w:r w:rsidR="00526828" w:rsidRPr="00526828">
        <w:rPr>
          <w:u w:val="single"/>
        </w:rPr>
        <w:t xml:space="preserve"> online, </w:t>
      </w:r>
      <w:del w:id="507" w:author="Author" w:date="2018-03-27T13:07:00Z">
        <w:r w:rsidR="00526828" w:rsidRPr="00526828">
          <w:rPr>
            <w:u w:val="single"/>
          </w:rPr>
          <w:delText xml:space="preserve">there is </w:delText>
        </w:r>
      </w:del>
      <w:r w:rsidR="00526828" w:rsidRPr="00526828">
        <w:rPr>
          <w:u w:val="single"/>
        </w:rPr>
        <w:t xml:space="preserve">online sampling bias </w:t>
      </w:r>
      <w:del w:id="508" w:author="Author" w:date="2018-03-27T13:07:00Z">
        <w:r w:rsidR="00526828" w:rsidRPr="00526828">
          <w:rPr>
            <w:u w:val="single"/>
          </w:rPr>
          <w:delText xml:space="preserve">that </w:delText>
        </w:r>
      </w:del>
      <w:r w:rsidR="00526828" w:rsidRPr="00526828">
        <w:rPr>
          <w:u w:val="single"/>
        </w:rPr>
        <w:t xml:space="preserve">may limit the generalizability of the findings. Unlike most </w:t>
      </w:r>
      <w:del w:id="509" w:author="Author" w:date="2018-03-27T13:07:00Z">
        <w:r w:rsidR="00526828" w:rsidRPr="00526828">
          <w:rPr>
            <w:u w:val="single"/>
          </w:rPr>
          <w:delText>sample</w:delText>
        </w:r>
      </w:del>
      <w:ins w:id="510" w:author="Author" w:date="2018-03-27T13:07:00Z">
        <w:r w:rsidR="00526828" w:rsidRPr="00526828">
          <w:rPr>
            <w:u w:val="single"/>
          </w:rPr>
          <w:t>sample</w:t>
        </w:r>
        <w:r w:rsidR="004C50A2">
          <w:rPr>
            <w:u w:val="single"/>
          </w:rPr>
          <w:t>s</w:t>
        </w:r>
      </w:ins>
      <w:r w:rsidR="00526828" w:rsidRPr="00526828">
        <w:rPr>
          <w:u w:val="single"/>
        </w:rPr>
        <w:t>, the non-urban participants in our study were older</w:t>
      </w:r>
      <w:del w:id="511" w:author="Author" w:date="2018-03-27T13:07:00Z">
        <w:r w:rsidR="00526828" w:rsidRPr="00526828">
          <w:rPr>
            <w:u w:val="single"/>
          </w:rPr>
          <w:delText>,</w:delText>
        </w:r>
      </w:del>
      <w:ins w:id="512" w:author="Author" w:date="2018-03-27T13:07:00Z">
        <w:r w:rsidR="004C50A2">
          <w:rPr>
            <w:u w:val="single"/>
          </w:rPr>
          <w:t xml:space="preserve"> and</w:t>
        </w:r>
      </w:ins>
      <w:r w:rsidR="004C50A2" w:rsidRPr="00526828">
        <w:rPr>
          <w:u w:val="single"/>
        </w:rPr>
        <w:t xml:space="preserve"> </w:t>
      </w:r>
      <w:r w:rsidR="00526828" w:rsidRPr="00526828">
        <w:rPr>
          <w:u w:val="single"/>
        </w:rPr>
        <w:t xml:space="preserve">had a higher level of income and education, </w:t>
      </w:r>
      <w:ins w:id="513" w:author="Author" w:date="2018-03-27T13:07:00Z">
        <w:r w:rsidR="004C50A2">
          <w:rPr>
            <w:u w:val="single"/>
          </w:rPr>
          <w:t xml:space="preserve">thereby </w:t>
        </w:r>
      </w:ins>
      <w:r w:rsidR="00526828" w:rsidRPr="00526828">
        <w:rPr>
          <w:u w:val="single"/>
        </w:rPr>
        <w:t>indicating that we</w:t>
      </w:r>
      <w:del w:id="514" w:author="Author" w:date="2018-03-27T13:07:00Z">
        <w:r w:rsidR="00526828" w:rsidRPr="00526828">
          <w:rPr>
            <w:u w:val="single"/>
          </w:rPr>
          <w:delText xml:space="preserve"> have</w:delText>
        </w:r>
      </w:del>
      <w:r w:rsidR="00526828" w:rsidRPr="00526828">
        <w:rPr>
          <w:u w:val="single"/>
        </w:rPr>
        <w:t xml:space="preserve"> mostly recruited the privileged segment of the non-urban population.</w:t>
      </w:r>
    </w:p>
    <w:p w14:paraId="568CEC2E" w14:textId="30D0BE82" w:rsidR="00AC4F52" w:rsidRPr="00693DA3" w:rsidRDefault="00AC4F52" w:rsidP="00AC4F52">
      <w:pPr>
        <w:ind w:firstLine="0"/>
      </w:pPr>
      <w:r>
        <w:tab/>
      </w:r>
      <w:r w:rsidR="00402DAB">
        <w:t>Third, measures of common risk factors included in this study were limited to the</w:t>
      </w:r>
      <w:r w:rsidR="00FE41AD">
        <w:t xml:space="preserve"> risk factors operating </w:t>
      </w:r>
      <w:del w:id="515" w:author="Author" w:date="2018-03-27T13:07:00Z">
        <w:r w:rsidR="00FE41AD">
          <w:delText>in</w:delText>
        </w:r>
      </w:del>
      <w:ins w:id="516" w:author="Author" w:date="2018-03-27T13:07:00Z">
        <w:r w:rsidR="004C50A2">
          <w:t>on the</w:t>
        </w:r>
      </w:ins>
      <w:r w:rsidR="004C50A2">
        <w:t xml:space="preserve"> </w:t>
      </w:r>
      <w:r w:rsidR="00402DAB">
        <w:t>individual</w:t>
      </w:r>
      <w:del w:id="517" w:author="Author" w:date="2018-03-27T13:07:00Z">
        <w:r w:rsidR="00402DAB">
          <w:delText>-</w:delText>
        </w:r>
      </w:del>
      <w:ins w:id="518" w:author="Author" w:date="2018-03-27T13:07:00Z">
        <w:r w:rsidR="004C50A2">
          <w:t xml:space="preserve"> </w:t>
        </w:r>
      </w:ins>
      <w:r w:rsidR="00402DAB">
        <w:t>level, such as loneliness, bullying</w:t>
      </w:r>
      <w:r w:rsidR="00FE41AD">
        <w:t xml:space="preserve"> victim</w:t>
      </w:r>
      <w:r w:rsidR="00402DAB">
        <w:t xml:space="preserve"> experience, </w:t>
      </w:r>
      <w:r w:rsidR="00FE41AD">
        <w:t>childhood abuse experience</w:t>
      </w:r>
      <w:r>
        <w:t>, and negative</w:t>
      </w:r>
      <w:del w:id="519" w:author="Author" w:date="2018-03-27T13:07:00Z">
        <w:r>
          <w:delText>-</w:delText>
        </w:r>
      </w:del>
      <w:ins w:id="520" w:author="Author" w:date="2018-03-27T13:07:00Z">
        <w:r w:rsidR="007A13B5">
          <w:t xml:space="preserve"> </w:t>
        </w:r>
      </w:ins>
      <w:r>
        <w:t xml:space="preserve">schema. </w:t>
      </w:r>
      <w:r w:rsidR="00430CA4">
        <w:t>F</w:t>
      </w:r>
      <w:r w:rsidR="00FE41AD" w:rsidRPr="00430CA4">
        <w:rPr>
          <w:noProof/>
        </w:rPr>
        <w:t>uture studies sh</w:t>
      </w:r>
      <w:r w:rsidRPr="00430CA4">
        <w:rPr>
          <w:noProof/>
        </w:rPr>
        <w:t xml:space="preserve">ould include </w:t>
      </w:r>
      <w:r w:rsidR="00FE41AD" w:rsidRPr="00430CA4">
        <w:rPr>
          <w:noProof/>
        </w:rPr>
        <w:t xml:space="preserve">measures of risk factors </w:t>
      </w:r>
      <w:r w:rsidR="00430CA4">
        <w:rPr>
          <w:noProof/>
        </w:rPr>
        <w:t xml:space="preserve">operating </w:t>
      </w:r>
      <w:del w:id="521" w:author="Author" w:date="2018-03-27T13:07:00Z">
        <w:r w:rsidR="00430CA4">
          <w:rPr>
            <w:noProof/>
          </w:rPr>
          <w:delText>in</w:delText>
        </w:r>
      </w:del>
      <w:ins w:id="522" w:author="Author" w:date="2018-03-27T13:07:00Z">
        <w:r w:rsidR="004C50A2">
          <w:rPr>
            <w:noProof/>
          </w:rPr>
          <w:t>on the</w:t>
        </w:r>
      </w:ins>
      <w:r w:rsidR="004C50A2">
        <w:rPr>
          <w:noProof/>
        </w:rPr>
        <w:t xml:space="preserve"> </w:t>
      </w:r>
      <w:r w:rsidR="00430CA4">
        <w:rPr>
          <w:noProof/>
        </w:rPr>
        <w:t>area</w:t>
      </w:r>
      <w:del w:id="523" w:author="Author" w:date="2018-03-27T13:07:00Z">
        <w:r w:rsidR="00430CA4">
          <w:rPr>
            <w:noProof/>
          </w:rPr>
          <w:delText>-</w:delText>
        </w:r>
      </w:del>
      <w:ins w:id="524" w:author="Author" w:date="2018-03-27T13:07:00Z">
        <w:r w:rsidR="004C50A2">
          <w:rPr>
            <w:noProof/>
          </w:rPr>
          <w:t xml:space="preserve"> </w:t>
        </w:r>
      </w:ins>
      <w:r w:rsidR="00430CA4">
        <w:rPr>
          <w:noProof/>
        </w:rPr>
        <w:t xml:space="preserve">level </w:t>
      </w:r>
      <w:r w:rsidR="00FE41AD" w:rsidRPr="00430CA4">
        <w:rPr>
          <w:noProof/>
        </w:rPr>
        <w:t xml:space="preserve">related to the </w:t>
      </w:r>
      <w:del w:id="525" w:author="Author" w:date="2018-03-27T13:07:00Z">
        <w:r w:rsidR="00FE41AD" w:rsidRPr="00430CA4">
          <w:rPr>
            <w:noProof/>
          </w:rPr>
          <w:delText xml:space="preserve">socio-demographic </w:delText>
        </w:r>
      </w:del>
      <w:ins w:id="526" w:author="Author" w:date="2018-03-27T13:07:00Z">
        <w:r w:rsidR="00FE41AD" w:rsidRPr="00430CA4">
          <w:rPr>
            <w:noProof/>
          </w:rPr>
          <w:t xml:space="preserve">sociodemographic </w:t>
        </w:r>
      </w:ins>
      <w:r w:rsidR="00FE41AD" w:rsidRPr="00430CA4">
        <w:rPr>
          <w:noProof/>
        </w:rPr>
        <w:t xml:space="preserve">and </w:t>
      </w:r>
      <w:del w:id="527" w:author="Author" w:date="2018-03-27T13:07:00Z">
        <w:r w:rsidR="00FE41AD" w:rsidRPr="00430CA4">
          <w:rPr>
            <w:noProof/>
          </w:rPr>
          <w:delText>neighbourhood</w:delText>
        </w:r>
      </w:del>
      <w:ins w:id="528" w:author="Author" w:date="2018-03-27T13:07:00Z">
        <w:r w:rsidR="00FE41AD" w:rsidRPr="00430CA4">
          <w:rPr>
            <w:noProof/>
          </w:rPr>
          <w:t>neighborhood</w:t>
        </w:r>
      </w:ins>
      <w:r w:rsidR="00FE41AD" w:rsidRPr="00430CA4">
        <w:rPr>
          <w:noProof/>
        </w:rPr>
        <w:t xml:space="preserve"> social characteristics</w:t>
      </w:r>
      <w:r w:rsidR="00430CA4">
        <w:rPr>
          <w:noProof/>
        </w:rPr>
        <w:t xml:space="preserve"> of urban and non-urban </w:t>
      </w:r>
      <w:del w:id="529" w:author="Author" w:date="2018-03-27T13:07:00Z">
        <w:r w:rsidR="00430CA4">
          <w:rPr>
            <w:noProof/>
          </w:rPr>
          <w:delText>environment</w:delText>
        </w:r>
        <w:r w:rsidRPr="00430CA4">
          <w:rPr>
            <w:noProof/>
          </w:rPr>
          <w:delText>.</w:delText>
        </w:r>
        <w:r>
          <w:delText xml:space="preserve"> </w:delText>
        </w:r>
        <w:r w:rsidR="00430CA4">
          <w:rPr>
            <w:noProof/>
            <w:u w:val="single"/>
          </w:rPr>
          <w:delText>Also</w:delText>
        </w:r>
        <w:r w:rsidR="00CF78FD" w:rsidRPr="00CF78FD">
          <w:rPr>
            <w:u w:val="single"/>
          </w:rPr>
          <w:delText>, future</w:delText>
        </w:r>
      </w:del>
      <w:ins w:id="530" w:author="Author" w:date="2018-03-27T13:07:00Z">
        <w:r w:rsidR="00430CA4">
          <w:rPr>
            <w:noProof/>
          </w:rPr>
          <w:t>environment</w:t>
        </w:r>
        <w:r w:rsidR="004C50A2">
          <w:rPr>
            <w:noProof/>
          </w:rPr>
          <w:t>s</w:t>
        </w:r>
        <w:r w:rsidRPr="00430CA4">
          <w:rPr>
            <w:noProof/>
          </w:rPr>
          <w:t>.</w:t>
        </w:r>
        <w:r>
          <w:t xml:space="preserve"> </w:t>
        </w:r>
        <w:r w:rsidR="004C50A2">
          <w:rPr>
            <w:noProof/>
            <w:u w:val="single"/>
          </w:rPr>
          <w:t>F</w:t>
        </w:r>
        <w:r w:rsidR="00CF78FD" w:rsidRPr="00CF78FD">
          <w:rPr>
            <w:u w:val="single"/>
          </w:rPr>
          <w:t>uture</w:t>
        </w:r>
      </w:ins>
      <w:r w:rsidR="00CF78FD" w:rsidRPr="00CF78FD">
        <w:rPr>
          <w:u w:val="single"/>
        </w:rPr>
        <w:t xml:space="preserve"> studies should also take</w:t>
      </w:r>
      <w:r w:rsidR="004C50A2" w:rsidRPr="004C50A2">
        <w:rPr>
          <w:u w:val="single"/>
        </w:rPr>
        <w:t xml:space="preserve"> </w:t>
      </w:r>
      <w:del w:id="531" w:author="Author" w:date="2018-03-27T13:07:00Z">
        <w:r w:rsidR="00CF78FD" w:rsidRPr="00CF78FD">
          <w:rPr>
            <w:u w:val="single"/>
          </w:rPr>
          <w:delText xml:space="preserve">into account </w:delText>
        </w:r>
      </w:del>
      <w:r w:rsidR="004C50A2" w:rsidRPr="00CF78FD">
        <w:rPr>
          <w:u w:val="single"/>
        </w:rPr>
        <w:t>sociodemographic factors</w:t>
      </w:r>
      <w:ins w:id="532" w:author="Author" w:date="2018-03-27T13:07:00Z">
        <w:r w:rsidR="00CF78FD" w:rsidRPr="00CF78FD">
          <w:rPr>
            <w:u w:val="single"/>
          </w:rPr>
          <w:t xml:space="preserve"> into account</w:t>
        </w:r>
      </w:ins>
      <w:r w:rsidR="00CF78FD" w:rsidRPr="00CF78FD">
        <w:rPr>
          <w:u w:val="single"/>
        </w:rPr>
        <w:t xml:space="preserve"> when comparing urban and non-urban characteristics.</w:t>
      </w:r>
    </w:p>
    <w:p w14:paraId="76C45274" w14:textId="77777777" w:rsidR="00402DAB" w:rsidRDefault="00402DAB" w:rsidP="00402DAB">
      <w:pPr>
        <w:rPr>
          <w:rFonts w:ascii="Times New Roman" w:hAnsi="Times New Roman" w:cs="Times New Roman"/>
        </w:rPr>
      </w:pPr>
    </w:p>
    <w:p w14:paraId="649C2FF0" w14:textId="77777777" w:rsidR="00402DAB" w:rsidRPr="00E7359E" w:rsidRDefault="00FE41AD" w:rsidP="00402DAB">
      <w:pPr>
        <w:ind w:firstLine="0"/>
        <w:rPr>
          <w:rFonts w:ascii="Times New Roman" w:hAnsi="Times New Roman" w:cs="Times New Roman"/>
          <w:b/>
        </w:rPr>
      </w:pPr>
      <w:r>
        <w:rPr>
          <w:rFonts w:ascii="Times New Roman" w:hAnsi="Times New Roman" w:cs="Times New Roman"/>
          <w:b/>
        </w:rPr>
        <w:t>4.3</w:t>
      </w:r>
      <w:r w:rsidR="00402DAB" w:rsidRPr="00E7359E">
        <w:rPr>
          <w:rFonts w:ascii="Times New Roman" w:hAnsi="Times New Roman" w:cs="Times New Roman"/>
          <w:b/>
        </w:rPr>
        <w:t xml:space="preserve"> Conclusion</w:t>
      </w:r>
    </w:p>
    <w:p w14:paraId="56E7F782" w14:textId="41EF4F59" w:rsidR="002C08A3" w:rsidRDefault="00CF72FF" w:rsidP="00FE41AD">
      <w:del w:id="533" w:author="Author" w:date="2018-03-27T13:07:00Z">
        <w:r w:rsidRPr="0027335F">
          <w:rPr>
            <w:u w:val="single"/>
          </w:rPr>
          <w:delText xml:space="preserve">We found similar </w:delText>
        </w:r>
      </w:del>
      <w:ins w:id="534" w:author="Author" w:date="2018-03-27T13:07:00Z">
        <w:r w:rsidR="004C50A2">
          <w:rPr>
            <w:u w:val="single"/>
          </w:rPr>
          <w:t>Our</w:t>
        </w:r>
        <w:r w:rsidRPr="0027335F">
          <w:rPr>
            <w:u w:val="single"/>
          </w:rPr>
          <w:t xml:space="preserve"> </w:t>
        </w:r>
      </w:ins>
      <w:r w:rsidRPr="0027335F">
        <w:rPr>
          <w:u w:val="single"/>
        </w:rPr>
        <w:t xml:space="preserve">findings </w:t>
      </w:r>
      <w:ins w:id="535" w:author="Author" w:date="2018-03-27T13:07:00Z">
        <w:r w:rsidR="004C50A2">
          <w:rPr>
            <w:u w:val="single"/>
          </w:rPr>
          <w:t xml:space="preserve">were similar </w:t>
        </w:r>
      </w:ins>
      <w:r w:rsidRPr="0027335F">
        <w:rPr>
          <w:u w:val="single"/>
        </w:rPr>
        <w:t xml:space="preserve">to </w:t>
      </w:r>
      <w:del w:id="536" w:author="Author" w:date="2018-03-27T13:07:00Z">
        <w:r w:rsidRPr="0027335F">
          <w:rPr>
            <w:u w:val="single"/>
          </w:rPr>
          <w:delText>the</w:delText>
        </w:r>
      </w:del>
      <w:ins w:id="537" w:author="Author" w:date="2018-03-27T13:07:00Z">
        <w:r w:rsidR="004C50A2">
          <w:rPr>
            <w:u w:val="single"/>
          </w:rPr>
          <w:t>those of</w:t>
        </w:r>
      </w:ins>
      <w:r w:rsidR="004C50A2">
        <w:rPr>
          <w:u w:val="single"/>
        </w:rPr>
        <w:t xml:space="preserve"> </w:t>
      </w:r>
      <w:r w:rsidRPr="0027335F">
        <w:rPr>
          <w:u w:val="single"/>
        </w:rPr>
        <w:t xml:space="preserve">studies </w:t>
      </w:r>
      <w:r w:rsidR="00402DAB" w:rsidRPr="0027335F">
        <w:rPr>
          <w:u w:val="single"/>
        </w:rPr>
        <w:t>conducted in developed countries</w:t>
      </w:r>
      <w:r w:rsidR="00CF78FD" w:rsidRPr="0027335F">
        <w:rPr>
          <w:u w:val="single"/>
        </w:rPr>
        <w:t xml:space="preserve">. In our </w:t>
      </w:r>
      <w:r w:rsidR="00CF78FD" w:rsidRPr="00430CA4">
        <w:rPr>
          <w:noProof/>
          <w:u w:val="single"/>
        </w:rPr>
        <w:t>sample</w:t>
      </w:r>
      <w:r w:rsidR="00430CA4">
        <w:rPr>
          <w:noProof/>
          <w:u w:val="single"/>
        </w:rPr>
        <w:t>,</w:t>
      </w:r>
      <w:r w:rsidR="00CF78FD" w:rsidRPr="0027335F">
        <w:rPr>
          <w:u w:val="single"/>
        </w:rPr>
        <w:t xml:space="preserve"> we found that participants who </w:t>
      </w:r>
      <w:del w:id="538" w:author="Author" w:date="2018-03-27T13:07:00Z">
        <w:r w:rsidR="00CF78FD" w:rsidRPr="0027335F">
          <w:rPr>
            <w:u w:val="single"/>
          </w:rPr>
          <w:delText xml:space="preserve">reported to </w:delText>
        </w:r>
      </w:del>
      <w:r w:rsidR="00CF78FD" w:rsidRPr="0027335F">
        <w:rPr>
          <w:u w:val="single"/>
        </w:rPr>
        <w:t xml:space="preserve">live in urban </w:t>
      </w:r>
      <w:del w:id="539" w:author="Author" w:date="2018-03-27T13:07:00Z">
        <w:r w:rsidR="00CF78FD" w:rsidRPr="0027335F">
          <w:rPr>
            <w:u w:val="single"/>
          </w:rPr>
          <w:delText>environment seems</w:delText>
        </w:r>
      </w:del>
      <w:ins w:id="540" w:author="Author" w:date="2018-03-27T13:07:00Z">
        <w:r w:rsidR="00CF78FD" w:rsidRPr="0027335F">
          <w:rPr>
            <w:u w:val="single"/>
          </w:rPr>
          <w:t>environment</w:t>
        </w:r>
        <w:r w:rsidR="004C50A2">
          <w:rPr>
            <w:u w:val="single"/>
          </w:rPr>
          <w:t>s</w:t>
        </w:r>
        <w:r w:rsidR="00CF78FD" w:rsidRPr="0027335F">
          <w:rPr>
            <w:u w:val="single"/>
          </w:rPr>
          <w:t xml:space="preserve"> seem</w:t>
        </w:r>
      </w:ins>
      <w:r w:rsidR="00CF78FD" w:rsidRPr="0027335F">
        <w:rPr>
          <w:u w:val="single"/>
        </w:rPr>
        <w:t xml:space="preserve"> to have</w:t>
      </w:r>
      <w:r w:rsidR="00402DAB" w:rsidRPr="0027335F">
        <w:rPr>
          <w:u w:val="single"/>
        </w:rPr>
        <w:t xml:space="preserve"> poorer mental health </w:t>
      </w:r>
      <w:r w:rsidR="00CF78FD" w:rsidRPr="0027335F">
        <w:rPr>
          <w:u w:val="single"/>
        </w:rPr>
        <w:t xml:space="preserve">in comparison to participants who </w:t>
      </w:r>
      <w:del w:id="541" w:author="Author" w:date="2018-03-27T13:07:00Z">
        <w:r w:rsidR="00CF78FD" w:rsidRPr="0027335F">
          <w:rPr>
            <w:u w:val="single"/>
          </w:rPr>
          <w:delText xml:space="preserve">reported to </w:delText>
        </w:r>
      </w:del>
      <w:r w:rsidR="00CF78FD" w:rsidRPr="0027335F">
        <w:rPr>
          <w:u w:val="single"/>
        </w:rPr>
        <w:t xml:space="preserve">live in non-urban </w:t>
      </w:r>
      <w:del w:id="542" w:author="Author" w:date="2018-03-27T13:07:00Z">
        <w:r w:rsidR="00CF78FD" w:rsidRPr="0027335F">
          <w:rPr>
            <w:u w:val="single"/>
          </w:rPr>
          <w:delText>environment</w:delText>
        </w:r>
      </w:del>
      <w:ins w:id="543" w:author="Author" w:date="2018-03-27T13:07:00Z">
        <w:r w:rsidR="00CF78FD" w:rsidRPr="0027335F">
          <w:rPr>
            <w:u w:val="single"/>
          </w:rPr>
          <w:t>environment</w:t>
        </w:r>
        <w:r w:rsidR="004C50A2">
          <w:rPr>
            <w:u w:val="single"/>
          </w:rPr>
          <w:t>s</w:t>
        </w:r>
      </w:ins>
      <w:r w:rsidR="00402DAB" w:rsidRPr="0027335F">
        <w:rPr>
          <w:u w:val="single"/>
        </w:rPr>
        <w:t xml:space="preserve">. </w:t>
      </w:r>
      <w:r w:rsidR="008D55EA" w:rsidRPr="0027335F">
        <w:rPr>
          <w:u w:val="single"/>
        </w:rPr>
        <w:t xml:space="preserve">One explanation for this </w:t>
      </w:r>
      <w:ins w:id="544" w:author="Author" w:date="2018-03-27T13:07:00Z">
        <w:r w:rsidR="004C50A2">
          <w:rPr>
            <w:u w:val="single"/>
          </w:rPr>
          <w:t xml:space="preserve">finding </w:t>
        </w:r>
      </w:ins>
      <w:r w:rsidR="008D55EA" w:rsidRPr="0027335F">
        <w:rPr>
          <w:u w:val="single"/>
        </w:rPr>
        <w:t>could be that</w:t>
      </w:r>
      <w:r w:rsidR="00402DAB" w:rsidRPr="0027335F">
        <w:rPr>
          <w:u w:val="single"/>
        </w:rPr>
        <w:t xml:space="preserve"> urban</w:t>
      </w:r>
      <w:del w:id="545" w:author="Author" w:date="2018-03-27T13:07:00Z">
        <w:r w:rsidR="00402DAB" w:rsidRPr="0027335F">
          <w:rPr>
            <w:u w:val="single"/>
          </w:rPr>
          <w:delText>-</w:delText>
        </w:r>
      </w:del>
      <w:ins w:id="546" w:author="Author" w:date="2018-03-27T13:07:00Z">
        <w:r w:rsidR="004C50A2">
          <w:rPr>
            <w:u w:val="single"/>
          </w:rPr>
          <w:t xml:space="preserve"> </w:t>
        </w:r>
      </w:ins>
      <w:r w:rsidR="00402DAB" w:rsidRPr="0027335F">
        <w:rPr>
          <w:u w:val="single"/>
        </w:rPr>
        <w:t xml:space="preserve">dwellers </w:t>
      </w:r>
      <w:r w:rsidR="0027335F" w:rsidRPr="0027335F">
        <w:rPr>
          <w:u w:val="single"/>
        </w:rPr>
        <w:t xml:space="preserve">in our sample </w:t>
      </w:r>
      <w:r w:rsidR="00402DAB" w:rsidRPr="0027335F">
        <w:rPr>
          <w:u w:val="single"/>
        </w:rPr>
        <w:t>were living in</w:t>
      </w:r>
      <w:r w:rsidR="00402DAB" w:rsidRPr="0027335F">
        <w:rPr>
          <w:noProof/>
          <w:u w:val="single"/>
        </w:rPr>
        <w:t xml:space="preserve"> </w:t>
      </w:r>
      <w:del w:id="547" w:author="Author" w:date="2018-03-27T13:07:00Z">
        <w:r w:rsidR="00402DAB" w:rsidRPr="0027335F">
          <w:rPr>
            <w:noProof/>
            <w:u w:val="single"/>
          </w:rPr>
          <w:delText xml:space="preserve">a </w:delText>
        </w:r>
      </w:del>
      <w:r w:rsidR="00402DAB" w:rsidRPr="0027335F">
        <w:rPr>
          <w:noProof/>
          <w:u w:val="single"/>
        </w:rPr>
        <w:t>poorer socio</w:t>
      </w:r>
      <w:r w:rsidR="0027335F" w:rsidRPr="0027335F">
        <w:rPr>
          <w:noProof/>
          <w:u w:val="single"/>
        </w:rPr>
        <w:t xml:space="preserve">economic </w:t>
      </w:r>
      <w:del w:id="548" w:author="Author" w:date="2018-03-27T13:07:00Z">
        <w:r w:rsidR="0027335F" w:rsidRPr="0027335F">
          <w:rPr>
            <w:noProof/>
            <w:u w:val="single"/>
          </w:rPr>
          <w:lastRenderedPageBreak/>
          <w:delText xml:space="preserve">condition, </w:delText>
        </w:r>
        <w:r w:rsidR="0027335F" w:rsidRPr="0027335F">
          <w:rPr>
            <w:u w:val="single"/>
          </w:rPr>
          <w:delText>feeling</w:delText>
        </w:r>
      </w:del>
      <w:ins w:id="549" w:author="Author" w:date="2018-03-27T13:07:00Z">
        <w:r w:rsidR="0027335F" w:rsidRPr="0027335F">
          <w:rPr>
            <w:noProof/>
            <w:u w:val="single"/>
          </w:rPr>
          <w:t>condition</w:t>
        </w:r>
        <w:r w:rsidR="00BD225B">
          <w:rPr>
            <w:noProof/>
            <w:u w:val="single"/>
          </w:rPr>
          <w:t>s</w:t>
        </w:r>
        <w:r w:rsidR="0027335F" w:rsidRPr="0027335F">
          <w:rPr>
            <w:noProof/>
            <w:u w:val="single"/>
          </w:rPr>
          <w:t xml:space="preserve">, </w:t>
        </w:r>
        <w:r w:rsidR="0027335F" w:rsidRPr="0027335F">
          <w:rPr>
            <w:u w:val="single"/>
          </w:rPr>
          <w:t>fel</w:t>
        </w:r>
        <w:r w:rsidR="004C50A2">
          <w:rPr>
            <w:u w:val="single"/>
          </w:rPr>
          <w:t>t</w:t>
        </w:r>
      </w:ins>
      <w:r w:rsidR="00402DAB" w:rsidRPr="0027335F">
        <w:rPr>
          <w:u w:val="single"/>
        </w:rPr>
        <w:t xml:space="preserve"> </w:t>
      </w:r>
      <w:r w:rsidR="0027335F" w:rsidRPr="0027335F">
        <w:rPr>
          <w:u w:val="single"/>
        </w:rPr>
        <w:t>lonely</w:t>
      </w:r>
      <w:r w:rsidR="00402DAB" w:rsidRPr="0027335F">
        <w:rPr>
          <w:u w:val="single"/>
        </w:rPr>
        <w:t xml:space="preserve">, </w:t>
      </w:r>
      <w:del w:id="550" w:author="Author" w:date="2018-03-27T13:07:00Z">
        <w:r w:rsidR="0027335F" w:rsidRPr="0027335F">
          <w:rPr>
            <w:u w:val="single"/>
          </w:rPr>
          <w:delText>experience</w:delText>
        </w:r>
      </w:del>
      <w:ins w:id="551" w:author="Author" w:date="2018-03-27T13:07:00Z">
        <w:r w:rsidR="0027335F" w:rsidRPr="0027335F">
          <w:rPr>
            <w:u w:val="single"/>
          </w:rPr>
          <w:t>experience</w:t>
        </w:r>
        <w:r w:rsidR="004C50A2">
          <w:rPr>
            <w:u w:val="single"/>
          </w:rPr>
          <w:t>d</w:t>
        </w:r>
      </w:ins>
      <w:r w:rsidR="0027335F" w:rsidRPr="0027335F">
        <w:rPr>
          <w:u w:val="single"/>
        </w:rPr>
        <w:t xml:space="preserve"> </w:t>
      </w:r>
      <w:r w:rsidR="00402DAB" w:rsidRPr="0027335F">
        <w:rPr>
          <w:u w:val="single"/>
        </w:rPr>
        <w:t xml:space="preserve">bullying, and </w:t>
      </w:r>
      <w:del w:id="552" w:author="Author" w:date="2018-03-27T13:07:00Z">
        <w:r w:rsidR="0027335F" w:rsidRPr="0027335F">
          <w:rPr>
            <w:u w:val="single"/>
          </w:rPr>
          <w:delText>having</w:delText>
        </w:r>
      </w:del>
      <w:ins w:id="553" w:author="Author" w:date="2018-03-27T13:07:00Z">
        <w:r w:rsidR="004C50A2" w:rsidRPr="0027335F">
          <w:rPr>
            <w:u w:val="single"/>
          </w:rPr>
          <w:t>ha</w:t>
        </w:r>
        <w:r w:rsidR="004C50A2">
          <w:rPr>
            <w:u w:val="single"/>
          </w:rPr>
          <w:t>d</w:t>
        </w:r>
      </w:ins>
      <w:r w:rsidR="004C50A2" w:rsidRPr="0027335F">
        <w:rPr>
          <w:u w:val="single"/>
        </w:rPr>
        <w:t xml:space="preserve"> </w:t>
      </w:r>
      <w:r w:rsidR="0027335F" w:rsidRPr="0027335F">
        <w:rPr>
          <w:u w:val="single"/>
        </w:rPr>
        <w:t xml:space="preserve">higher levels of </w:t>
      </w:r>
      <w:r w:rsidR="00402DAB" w:rsidRPr="0027335F">
        <w:rPr>
          <w:u w:val="single"/>
        </w:rPr>
        <w:t>negative</w:t>
      </w:r>
      <w:del w:id="554" w:author="Author" w:date="2018-03-27T13:07:00Z">
        <w:r w:rsidR="00402DAB" w:rsidRPr="0027335F">
          <w:rPr>
            <w:u w:val="single"/>
          </w:rPr>
          <w:delText>-</w:delText>
        </w:r>
      </w:del>
      <w:ins w:id="555" w:author="Author" w:date="2018-03-27T13:07:00Z">
        <w:r w:rsidR="004C50A2">
          <w:rPr>
            <w:u w:val="single"/>
          </w:rPr>
          <w:t xml:space="preserve"> </w:t>
        </w:r>
      </w:ins>
      <w:r w:rsidR="00402DAB" w:rsidRPr="0027335F">
        <w:rPr>
          <w:u w:val="single"/>
        </w:rPr>
        <w:t>schema.</w:t>
      </w:r>
      <w:r w:rsidR="00402DAB">
        <w:t xml:space="preserve"> </w:t>
      </w:r>
      <w:del w:id="556" w:author="Author" w:date="2018-03-27T13:07:00Z">
        <w:r>
          <w:delText>Findings</w:delText>
        </w:r>
      </w:del>
      <w:ins w:id="557" w:author="Author" w:date="2018-03-27T13:07:00Z">
        <w:r w:rsidR="004C50A2">
          <w:t>The f</w:t>
        </w:r>
        <w:r>
          <w:t>indings</w:t>
        </w:r>
      </w:ins>
      <w:r w:rsidR="00FE41AD">
        <w:t xml:space="preserve"> from </w:t>
      </w:r>
      <w:r w:rsidR="00FE41AD" w:rsidRPr="00FC55C0">
        <w:rPr>
          <w:noProof/>
        </w:rPr>
        <w:t>this study could be used as a basis</w:t>
      </w:r>
      <w:r w:rsidR="00FE41AD">
        <w:t xml:space="preserve"> to promote prevention and psychoeducation </w:t>
      </w:r>
      <w:del w:id="558" w:author="Author" w:date="2018-03-27T13:07:00Z">
        <w:r w:rsidR="00FE41AD">
          <w:delText>program</w:delText>
        </w:r>
      </w:del>
      <w:ins w:id="559" w:author="Author" w:date="2018-03-27T13:07:00Z">
        <w:r w:rsidR="00FE41AD">
          <w:t>program</w:t>
        </w:r>
        <w:r w:rsidR="00BD225B">
          <w:t>s</w:t>
        </w:r>
        <w:r w:rsidR="004C50A2">
          <w:t>,</w:t>
        </w:r>
      </w:ins>
      <w:r w:rsidR="00FE41AD">
        <w:t xml:space="preserve"> as well as mental health screening for people living in</w:t>
      </w:r>
      <w:r w:rsidR="004C50A2">
        <w:t xml:space="preserve"> </w:t>
      </w:r>
      <w:del w:id="560" w:author="Author" w:date="2018-03-27T13:07:00Z">
        <w:r w:rsidR="00FE41AD">
          <w:delText xml:space="preserve">an </w:delText>
        </w:r>
      </w:del>
      <w:r w:rsidR="00FE41AD">
        <w:t xml:space="preserve">urban </w:t>
      </w:r>
      <w:del w:id="561" w:author="Author" w:date="2018-03-27T13:07:00Z">
        <w:r w:rsidR="00FE41AD">
          <w:delText>area</w:delText>
        </w:r>
      </w:del>
      <w:ins w:id="562" w:author="Author" w:date="2018-03-27T13:07:00Z">
        <w:r w:rsidR="00FE41AD">
          <w:t>area</w:t>
        </w:r>
        <w:r w:rsidR="004C50A2">
          <w:t>s</w:t>
        </w:r>
      </w:ins>
      <w:r w:rsidR="00FE41AD">
        <w:t xml:space="preserve">, especially for those who live in </w:t>
      </w:r>
      <w:r w:rsidR="00FE41AD" w:rsidRPr="00FE41AD">
        <w:rPr>
          <w:noProof/>
        </w:rPr>
        <w:t>high-risk</w:t>
      </w:r>
      <w:r w:rsidR="00FE41AD">
        <w:t xml:space="preserve"> </w:t>
      </w:r>
      <w:r w:rsidR="00FE41AD" w:rsidRPr="00FE41AD">
        <w:rPr>
          <w:noProof/>
        </w:rPr>
        <w:t>neighborhoods</w:t>
      </w:r>
      <w:r w:rsidR="00FE41AD">
        <w:t xml:space="preserve">. </w:t>
      </w:r>
      <w:del w:id="563" w:author="Author" w:date="2018-03-27T13:27:00Z">
        <w:r w:rsidR="00FE41AD" w:rsidDel="007E4ECD">
          <w:delText xml:space="preserve"> </w:delText>
        </w:r>
      </w:del>
    </w:p>
    <w:p w14:paraId="1C0F1098" w14:textId="77777777" w:rsidR="00FE41AD" w:rsidRPr="00C4138C" w:rsidRDefault="00FE41AD" w:rsidP="00FE41AD">
      <w:pPr>
        <w:pStyle w:val="Heading1"/>
        <w:contextualSpacing/>
      </w:pPr>
      <w:r w:rsidRPr="00C4138C">
        <w:t>Ethical statement</w:t>
      </w:r>
    </w:p>
    <w:p w14:paraId="08FC4CF2" w14:textId="49F45FAA" w:rsidR="00FE41AD" w:rsidRPr="00C4138C" w:rsidRDefault="00FE41AD" w:rsidP="00FE41AD">
      <w:pPr>
        <w:ind w:firstLine="0"/>
        <w:contextualSpacing/>
      </w:pPr>
      <w:r w:rsidRPr="00C4138C">
        <w:t xml:space="preserve">This study received approval from the ethical commission of </w:t>
      </w:r>
      <w:ins w:id="564" w:author="Author" w:date="2018-03-27T13:07:00Z">
        <w:r w:rsidR="00397FB5">
          <w:t xml:space="preserve">the </w:t>
        </w:r>
      </w:ins>
      <w:r w:rsidRPr="00C4138C">
        <w:t xml:space="preserve">German Psychological Society and was carried out </w:t>
      </w:r>
      <w:r w:rsidRPr="00C15C89">
        <w:rPr>
          <w:noProof/>
        </w:rPr>
        <w:t xml:space="preserve">in accordance </w:t>
      </w:r>
      <w:r w:rsidRPr="00FC55C0">
        <w:rPr>
          <w:noProof/>
        </w:rPr>
        <w:t>with The Code of Ethics of the World</w:t>
      </w:r>
      <w:r w:rsidRPr="00C4138C">
        <w:t xml:space="preserve"> Medical Association (Declaration of Helsinki).</w:t>
      </w:r>
    </w:p>
    <w:p w14:paraId="52209C75" w14:textId="77777777" w:rsidR="00FE41AD" w:rsidRPr="00C4138C" w:rsidRDefault="00FE41AD" w:rsidP="00FE41AD">
      <w:pPr>
        <w:pStyle w:val="Heading1"/>
        <w:contextualSpacing/>
      </w:pPr>
      <w:r w:rsidRPr="00C4138C">
        <w:t>Conflict of interest</w:t>
      </w:r>
    </w:p>
    <w:p w14:paraId="481F055A" w14:textId="77777777" w:rsidR="00FE41AD" w:rsidRDefault="00FE41AD" w:rsidP="00FE41AD">
      <w:pPr>
        <w:ind w:firstLine="0"/>
        <w:contextualSpacing/>
      </w:pPr>
      <w:r w:rsidRPr="00C4138C">
        <w:t xml:space="preserve">The authors </w:t>
      </w:r>
      <w:r w:rsidRPr="00FC55C0">
        <w:rPr>
          <w:noProof/>
        </w:rPr>
        <w:t>declare that they have no conflict of interest.</w:t>
      </w:r>
    </w:p>
    <w:p w14:paraId="691D2728" w14:textId="77777777" w:rsidR="00FE41AD" w:rsidRDefault="00FE41AD" w:rsidP="00FE41AD">
      <w:pPr>
        <w:ind w:firstLine="0"/>
        <w:contextualSpacing/>
        <w:rPr>
          <w:rStyle w:val="Strong"/>
        </w:rPr>
      </w:pPr>
    </w:p>
    <w:p w14:paraId="1E742517" w14:textId="77777777" w:rsidR="00FE41AD" w:rsidRDefault="00FE41AD" w:rsidP="00FE41AD">
      <w:pPr>
        <w:ind w:firstLine="0"/>
        <w:contextualSpacing/>
        <w:rPr>
          <w:rStyle w:val="Strong"/>
        </w:rPr>
      </w:pPr>
      <w:r>
        <w:rPr>
          <w:rStyle w:val="Strong"/>
        </w:rPr>
        <w:t>Role of the funding source</w:t>
      </w:r>
    </w:p>
    <w:p w14:paraId="68BFAAFC" w14:textId="605B7864" w:rsidR="00FE41AD" w:rsidRPr="000B25A8" w:rsidRDefault="00FE41AD" w:rsidP="00FE41AD">
      <w:pPr>
        <w:autoSpaceDE w:val="0"/>
        <w:autoSpaceDN w:val="0"/>
        <w:adjustRightInd w:val="0"/>
        <w:ind w:firstLine="0"/>
        <w:contextualSpacing/>
        <w:rPr>
          <w:rFonts w:ascii="Times New Roman" w:eastAsia="TimesNewRomanMTStd" w:hAnsi="Times New Roman" w:cs="Times New Roman"/>
        </w:rPr>
      </w:pPr>
      <w:r w:rsidRPr="000B25A8">
        <w:rPr>
          <w:rFonts w:ascii="Times New Roman" w:eastAsia="TimesNewRomanMTStd" w:hAnsi="Times New Roman" w:cs="Times New Roman"/>
        </w:rPr>
        <w:t xml:space="preserve">E.S.J. </w:t>
      </w:r>
      <w:r w:rsidRPr="00C15C89">
        <w:rPr>
          <w:rFonts w:ascii="Times New Roman" w:eastAsia="TimesNewRomanMTStd" w:hAnsi="Times New Roman" w:cs="Times New Roman"/>
          <w:noProof/>
        </w:rPr>
        <w:t>was supported</w:t>
      </w:r>
      <w:r w:rsidRPr="000B25A8">
        <w:rPr>
          <w:rFonts w:ascii="Times New Roman" w:eastAsia="TimesNewRomanMTStd" w:hAnsi="Times New Roman" w:cs="Times New Roman"/>
        </w:rPr>
        <w:t xml:space="preserve"> by the German Academic Exchange Service (DAAD, 91540971).</w:t>
      </w:r>
      <w:r w:rsidR="00692EAA">
        <w:rPr>
          <w:rFonts w:ascii="Times New Roman" w:eastAsia="TimesNewRomanMTStd" w:hAnsi="Times New Roman" w:cs="Times New Roman"/>
        </w:rPr>
        <w:t xml:space="preserve"> </w:t>
      </w:r>
      <w:r w:rsidRPr="000B25A8">
        <w:rPr>
          <w:rFonts w:ascii="Times New Roman" w:hAnsi="Times New Roman" w:cs="Times New Roman"/>
        </w:rPr>
        <w:t>The funding source had no involvement with the conduct of the research and</w:t>
      </w:r>
      <w:r w:rsidR="003B7268">
        <w:rPr>
          <w:rFonts w:ascii="Times New Roman" w:hAnsi="Times New Roman" w:cs="Times New Roman"/>
        </w:rPr>
        <w:t xml:space="preserve"> </w:t>
      </w:r>
      <w:ins w:id="565" w:author="Author" w:date="2018-03-27T13:07:00Z">
        <w:r w:rsidR="003B7268">
          <w:rPr>
            <w:rFonts w:ascii="Times New Roman" w:hAnsi="Times New Roman" w:cs="Times New Roman"/>
          </w:rPr>
          <w:t>the</w:t>
        </w:r>
        <w:r w:rsidRPr="000B25A8">
          <w:rPr>
            <w:rFonts w:ascii="Times New Roman" w:hAnsi="Times New Roman" w:cs="Times New Roman"/>
          </w:rPr>
          <w:t xml:space="preserve"> </w:t>
        </w:r>
      </w:ins>
      <w:r w:rsidRPr="000B25A8">
        <w:rPr>
          <w:rFonts w:ascii="Times New Roman" w:hAnsi="Times New Roman" w:cs="Times New Roman"/>
        </w:rPr>
        <w:t>preparation of the article.</w:t>
      </w:r>
    </w:p>
    <w:p w14:paraId="1C0F7844" w14:textId="77777777" w:rsidR="00FE41AD" w:rsidRDefault="00FE41AD" w:rsidP="00FE41AD">
      <w:pPr>
        <w:ind w:firstLine="0"/>
      </w:pPr>
    </w:p>
    <w:p w14:paraId="18857FB4" w14:textId="77777777" w:rsidR="00A433E0" w:rsidRDefault="00A433E0" w:rsidP="00A433E0">
      <w:pPr>
        <w:pStyle w:val="NormalWeb"/>
        <w:spacing w:line="480" w:lineRule="auto"/>
        <w:contextualSpacing/>
        <w:jc w:val="center"/>
        <w:rPr>
          <w:b/>
        </w:rPr>
      </w:pPr>
    </w:p>
    <w:p w14:paraId="5480DC4E" w14:textId="77777777" w:rsidR="00A433E0" w:rsidRDefault="00A433E0" w:rsidP="00A433E0">
      <w:pPr>
        <w:pStyle w:val="NormalWeb"/>
        <w:spacing w:line="480" w:lineRule="auto"/>
        <w:contextualSpacing/>
        <w:jc w:val="center"/>
        <w:rPr>
          <w:b/>
        </w:rPr>
      </w:pPr>
    </w:p>
    <w:p w14:paraId="6E9073DA" w14:textId="77777777" w:rsidR="00A433E0" w:rsidRDefault="00A433E0" w:rsidP="00A433E0">
      <w:pPr>
        <w:pStyle w:val="NormalWeb"/>
        <w:spacing w:line="480" w:lineRule="auto"/>
        <w:contextualSpacing/>
        <w:jc w:val="center"/>
        <w:rPr>
          <w:b/>
        </w:rPr>
      </w:pPr>
    </w:p>
    <w:p w14:paraId="36B95208" w14:textId="77777777" w:rsidR="00A433E0" w:rsidRDefault="00A433E0" w:rsidP="00A433E0">
      <w:pPr>
        <w:pStyle w:val="NormalWeb"/>
        <w:spacing w:line="480" w:lineRule="auto"/>
        <w:contextualSpacing/>
        <w:jc w:val="center"/>
        <w:rPr>
          <w:b/>
        </w:rPr>
      </w:pPr>
    </w:p>
    <w:p w14:paraId="7E8CBCAB" w14:textId="77777777" w:rsidR="00A433E0" w:rsidRDefault="00A433E0" w:rsidP="00A433E0">
      <w:pPr>
        <w:pStyle w:val="NormalWeb"/>
        <w:spacing w:line="480" w:lineRule="auto"/>
        <w:contextualSpacing/>
        <w:jc w:val="center"/>
        <w:rPr>
          <w:b/>
        </w:rPr>
      </w:pPr>
    </w:p>
    <w:p w14:paraId="4F8800D2" w14:textId="77777777" w:rsidR="00C15C89" w:rsidRDefault="00C15C89">
      <w:pPr>
        <w:spacing w:after="200" w:line="276" w:lineRule="auto"/>
        <w:ind w:firstLine="0"/>
        <w:rPr>
          <w:rFonts w:ascii="Times New Roman" w:eastAsia="Times New Roman" w:hAnsi="Times New Roman" w:cs="Times New Roman"/>
          <w:b/>
          <w:lang w:eastAsia="en-US"/>
        </w:rPr>
      </w:pPr>
      <w:r>
        <w:rPr>
          <w:b/>
        </w:rPr>
        <w:lastRenderedPageBreak/>
        <w:br w:type="page"/>
      </w:r>
    </w:p>
    <w:p w14:paraId="782EDC10" w14:textId="4F8F8256" w:rsidR="00A433E0" w:rsidRDefault="00A433E0" w:rsidP="00A433E0">
      <w:pPr>
        <w:pStyle w:val="NormalWeb"/>
        <w:spacing w:line="480" w:lineRule="auto"/>
        <w:contextualSpacing/>
        <w:jc w:val="center"/>
        <w:rPr>
          <w:b/>
        </w:rPr>
      </w:pPr>
      <w:r w:rsidRPr="00B40B0B">
        <w:rPr>
          <w:b/>
        </w:rPr>
        <w:lastRenderedPageBreak/>
        <w:t xml:space="preserve">References </w:t>
      </w:r>
    </w:p>
    <w:p w14:paraId="38BD3A0A" w14:textId="77777777" w:rsidR="00A433E0" w:rsidRPr="00B40B0B" w:rsidRDefault="00A433E0" w:rsidP="00A433E0">
      <w:pPr>
        <w:pStyle w:val="NormalWeb"/>
        <w:spacing w:line="480" w:lineRule="auto"/>
        <w:contextualSpacing/>
        <w:jc w:val="center"/>
        <w:rPr>
          <w:b/>
        </w:rPr>
      </w:pPr>
    </w:p>
    <w:p w14:paraId="4E685E95" w14:textId="4BCD4EB1" w:rsidR="00A433E0" w:rsidRPr="00B40B0B" w:rsidRDefault="00A433E0" w:rsidP="00A433E0">
      <w:pPr>
        <w:pStyle w:val="NormalWeb"/>
        <w:spacing w:line="480" w:lineRule="auto"/>
        <w:ind w:left="450" w:hanging="450"/>
        <w:contextualSpacing/>
      </w:pPr>
      <w:r w:rsidRPr="00B40B0B">
        <w:t xml:space="preserve">Breslau, J., Marshall, G. N., Pincus, H. A., &amp; Brown, R. A. (2014). Are mental </w:t>
      </w:r>
      <w:r w:rsidRPr="00FC55C0">
        <w:rPr>
          <w:noProof/>
        </w:rPr>
        <w:t>disorders more common in urban than rural areas</w:t>
      </w:r>
      <w:r w:rsidRPr="00B40B0B">
        <w:t xml:space="preserve"> of the </w:t>
      </w:r>
      <w:del w:id="566" w:author="Author" w:date="2018-03-27T13:25:00Z">
        <w:r w:rsidRPr="00B40B0B" w:rsidDel="00FF6B66">
          <w:delText>united states</w:delText>
        </w:r>
      </w:del>
      <w:ins w:id="567" w:author="Author" w:date="2018-03-27T13:25:00Z">
        <w:r w:rsidR="00FF6B66" w:rsidRPr="00B40B0B">
          <w:t>United States</w:t>
        </w:r>
      </w:ins>
      <w:r w:rsidRPr="00B40B0B">
        <w:t>?</w:t>
      </w:r>
      <w:r w:rsidRPr="00B40B0B">
        <w:rPr>
          <w:i/>
          <w:iCs/>
        </w:rPr>
        <w:t xml:space="preserve"> Journal of Psychiatric Research, 56</w:t>
      </w:r>
      <w:r w:rsidRPr="00B40B0B">
        <w:t xml:space="preserve">, 50-55. 10.1016/j.jpsychires.2014.05.004 [doi] </w:t>
      </w:r>
    </w:p>
    <w:p w14:paraId="150168E0" w14:textId="77777777" w:rsidR="00A433E0" w:rsidRPr="00B40B0B" w:rsidRDefault="00A433E0" w:rsidP="00A433E0">
      <w:pPr>
        <w:pStyle w:val="NormalWeb"/>
        <w:spacing w:line="480" w:lineRule="auto"/>
        <w:ind w:left="450" w:hanging="450"/>
        <w:contextualSpacing/>
      </w:pPr>
      <w:r w:rsidRPr="00F87BD8">
        <w:rPr>
          <w:lang w:val="de-DE"/>
        </w:rPr>
        <w:t xml:space="preserve">Buhrmester, M., Kwang, T., &amp; Gosling, S. D. (2011). </w:t>
      </w:r>
      <w:r w:rsidRPr="00B40B0B">
        <w:t xml:space="preserve">Amazon's </w:t>
      </w:r>
      <w:r>
        <w:rPr>
          <w:noProof/>
        </w:rPr>
        <w:t>M</w:t>
      </w:r>
      <w:r w:rsidRPr="00B40B0B">
        <w:rPr>
          <w:noProof/>
        </w:rPr>
        <w:t>echanical</w:t>
      </w:r>
      <w:r w:rsidRPr="00B40B0B">
        <w:t xml:space="preserve"> </w:t>
      </w:r>
      <w:r w:rsidRPr="00FC55C0">
        <w:rPr>
          <w:noProof/>
        </w:rPr>
        <w:t>Turk: A new source of inexpensive, yet high-quality,</w:t>
      </w:r>
      <w:r w:rsidRPr="00B40B0B">
        <w:t xml:space="preserve"> data?</w:t>
      </w:r>
      <w:r w:rsidRPr="00B40B0B">
        <w:rPr>
          <w:i/>
          <w:iCs/>
        </w:rPr>
        <w:t xml:space="preserve"> Perspect Psychol Sci, 6</w:t>
      </w:r>
      <w:r w:rsidRPr="00B40B0B">
        <w:t xml:space="preserve">(1), 3-5. 10.1177/1745691610393980 </w:t>
      </w:r>
    </w:p>
    <w:p w14:paraId="72211EAE" w14:textId="77777777" w:rsidR="00A433E0" w:rsidRPr="00B40B0B" w:rsidRDefault="00A433E0" w:rsidP="00A433E0">
      <w:pPr>
        <w:pStyle w:val="NormalWeb"/>
        <w:spacing w:line="480" w:lineRule="auto"/>
        <w:ind w:left="450" w:hanging="450"/>
        <w:contextualSpacing/>
      </w:pPr>
      <w:r w:rsidRPr="00B40B0B">
        <w:t xml:space="preserve">Coid, J. W., Hu, J., Kallis, C., Ping, Y., Zhang, J., Hu, Y., . . . Kirkbride, J. B. (2017). Urban birth, urban living, and work </w:t>
      </w:r>
      <w:r w:rsidRPr="00B40B0B">
        <w:rPr>
          <w:noProof/>
        </w:rPr>
        <w:t>migrancy</w:t>
      </w:r>
      <w:r w:rsidRPr="00B40B0B">
        <w:t xml:space="preserve">: Differential effects on psychotic experiences among young </w:t>
      </w:r>
      <w:r>
        <w:rPr>
          <w:noProof/>
        </w:rPr>
        <w:t>C</w:t>
      </w:r>
      <w:r w:rsidRPr="00B40B0B">
        <w:rPr>
          <w:noProof/>
        </w:rPr>
        <w:t>hinese</w:t>
      </w:r>
      <w:r w:rsidRPr="00B40B0B">
        <w:t xml:space="preserve"> men.</w:t>
      </w:r>
      <w:r w:rsidRPr="00B40B0B">
        <w:rPr>
          <w:i/>
          <w:iCs/>
        </w:rPr>
        <w:t xml:space="preserve"> Schizophrenia Bulletin, </w:t>
      </w:r>
      <w:r w:rsidRPr="00B40B0B">
        <w:t xml:space="preserve">10.1093/schbul/sbx152 [doi] </w:t>
      </w:r>
    </w:p>
    <w:p w14:paraId="7BA2FA16" w14:textId="77777777" w:rsidR="00A433E0" w:rsidRPr="00B40B0B" w:rsidRDefault="00A433E0" w:rsidP="00A433E0">
      <w:pPr>
        <w:pStyle w:val="NormalWeb"/>
        <w:spacing w:line="480" w:lineRule="auto"/>
        <w:ind w:left="450" w:hanging="450"/>
        <w:contextualSpacing/>
      </w:pPr>
      <w:r w:rsidRPr="00B40B0B">
        <w:t>Fowler, D., Freeman, D., Smith, B., Kuipers, E., Bebbington, P., Bashforth, H., . . . Garety, P. (2006). The brief core schema scales (BCSS): Psychometric properties and associations with paranoia and grandiosity in non-clinical and psychosis samples.</w:t>
      </w:r>
      <w:r w:rsidRPr="00B40B0B">
        <w:rPr>
          <w:i/>
          <w:iCs/>
        </w:rPr>
        <w:t xml:space="preserve"> Psychological Medicine, 36</w:t>
      </w:r>
      <w:r w:rsidRPr="00B40B0B">
        <w:t xml:space="preserve">(6), 749-759. S0033291706007355 [pii] </w:t>
      </w:r>
    </w:p>
    <w:p w14:paraId="36610804" w14:textId="77777777" w:rsidR="00A433E0" w:rsidRPr="006A6BFA" w:rsidRDefault="00A433E0" w:rsidP="00A433E0">
      <w:pPr>
        <w:pStyle w:val="NormalWeb"/>
        <w:spacing w:line="480" w:lineRule="auto"/>
        <w:ind w:left="450" w:hanging="450"/>
        <w:contextualSpacing/>
        <w:rPr>
          <w:lang w:val="de-DE"/>
        </w:rPr>
      </w:pPr>
      <w:r w:rsidRPr="00F87BD8">
        <w:rPr>
          <w:lang w:val="de-DE"/>
        </w:rPr>
        <w:t xml:space="preserve">Gruebner, O., A. Rapp, M., Adli, M., Kluge, U., Galea, S., &amp; Heinz, A. (2017). </w:t>
      </w:r>
      <w:r w:rsidRPr="00B40B0B">
        <w:t>Cities and mental health.</w:t>
      </w:r>
      <w:r w:rsidRPr="00B40B0B">
        <w:rPr>
          <w:i/>
          <w:iCs/>
        </w:rPr>
        <w:t xml:space="preserve"> </w:t>
      </w:r>
      <w:r w:rsidRPr="006A6BFA">
        <w:rPr>
          <w:i/>
          <w:lang w:val="de-DE"/>
        </w:rPr>
        <w:t>Dtsch Arztebl Int</w:t>
      </w:r>
      <w:r w:rsidRPr="006A6BFA">
        <w:rPr>
          <w:i/>
          <w:iCs/>
          <w:lang w:val="de-DE"/>
        </w:rPr>
        <w:t>, 114</w:t>
      </w:r>
      <w:r w:rsidRPr="006A6BFA">
        <w:rPr>
          <w:lang w:val="de-DE"/>
        </w:rPr>
        <w:t xml:space="preserve">(8), 121-127. 10.3238/arztebl.2017.0121 [doi] </w:t>
      </w:r>
    </w:p>
    <w:p w14:paraId="437D5C31" w14:textId="77777777" w:rsidR="00A433E0" w:rsidRPr="00B40B0B" w:rsidRDefault="00A433E0" w:rsidP="00A433E0">
      <w:pPr>
        <w:pStyle w:val="NormalWeb"/>
        <w:spacing w:line="480" w:lineRule="auto"/>
        <w:ind w:left="450" w:hanging="450"/>
        <w:contextualSpacing/>
      </w:pPr>
      <w:r w:rsidRPr="006A6BFA">
        <w:rPr>
          <w:lang w:val="de-DE"/>
        </w:rPr>
        <w:t xml:space="preserve">Hanssen, M., Krabbendam, L., Vollema, M., Delespaul, P., &amp; Van Os, J. (2006). </w:t>
      </w:r>
      <w:r w:rsidRPr="00B40B0B">
        <w:t>Evidence for instrument and family-specific variation of subclinical psychosis dimensions in the general population.</w:t>
      </w:r>
      <w:r w:rsidRPr="00B40B0B">
        <w:rPr>
          <w:i/>
          <w:iCs/>
        </w:rPr>
        <w:t xml:space="preserve"> Journal of Abnormal Psychology, 115</w:t>
      </w:r>
      <w:r w:rsidRPr="00B40B0B">
        <w:t xml:space="preserve">(1), 5-14. 2006-02317-002 [pii] </w:t>
      </w:r>
    </w:p>
    <w:p w14:paraId="291C7C35" w14:textId="65A4280A" w:rsidR="0018369D" w:rsidRPr="006A6BFA" w:rsidRDefault="00A433E0" w:rsidP="00A433E0">
      <w:pPr>
        <w:pStyle w:val="NormalWeb"/>
        <w:spacing w:line="480" w:lineRule="auto"/>
        <w:ind w:left="450" w:hanging="450"/>
        <w:contextualSpacing/>
        <w:rPr>
          <w:lang w:val="de-DE"/>
        </w:rPr>
      </w:pPr>
      <w:r w:rsidRPr="00F87BD8">
        <w:rPr>
          <w:lang w:val="de-DE"/>
        </w:rPr>
        <w:t xml:space="preserve">Heinz, A., Deserno, L., &amp; Reininghaus, U. (2013). </w:t>
      </w:r>
      <w:r w:rsidRPr="00B40B0B">
        <w:t xml:space="preserve">Urbanicity, social adversity </w:t>
      </w:r>
      <w:r w:rsidRPr="00FC55C0">
        <w:rPr>
          <w:noProof/>
        </w:rPr>
        <w:t>and</w:t>
      </w:r>
      <w:r w:rsidRPr="00B40B0B">
        <w:t xml:space="preserve"> psychosis.</w:t>
      </w:r>
      <w:r w:rsidRPr="00B40B0B">
        <w:rPr>
          <w:i/>
          <w:iCs/>
        </w:rPr>
        <w:t xml:space="preserve"> World </w:t>
      </w:r>
      <w:r w:rsidRPr="00B40B0B">
        <w:rPr>
          <w:i/>
          <w:iCs/>
          <w:noProof/>
        </w:rPr>
        <w:t>Psychiatry:</w:t>
      </w:r>
      <w:r w:rsidRPr="00B40B0B">
        <w:rPr>
          <w:i/>
          <w:iCs/>
        </w:rPr>
        <w:t xml:space="preserve"> Official Journal of the World Psychiatric Association (WPA), 12</w:t>
      </w:r>
      <w:r w:rsidRPr="00B40B0B">
        <w:t xml:space="preserve">(3), 187-197. </w:t>
      </w:r>
      <w:r w:rsidRPr="006A6BFA">
        <w:rPr>
          <w:lang w:val="de-DE"/>
        </w:rPr>
        <w:t xml:space="preserve">10.1002/wps.20056 [doi] </w:t>
      </w:r>
    </w:p>
    <w:p w14:paraId="553D23DB" w14:textId="77777777" w:rsidR="0018369D" w:rsidRDefault="00A433E0" w:rsidP="0055052A">
      <w:pPr>
        <w:pStyle w:val="NormalWeb"/>
        <w:spacing w:line="480" w:lineRule="auto"/>
        <w:ind w:left="450" w:hanging="450"/>
        <w:contextualSpacing/>
      </w:pPr>
      <w:r w:rsidRPr="006A6BFA">
        <w:rPr>
          <w:lang w:val="de-DE"/>
        </w:rPr>
        <w:lastRenderedPageBreak/>
        <w:t xml:space="preserve">Janssen, I., Krabbendam, L., Bak, M., Hanssen, M., Vollebergh, W., de Graaf, R., &amp; van Os, J. (2004). </w:t>
      </w:r>
      <w:r w:rsidRPr="00B40B0B">
        <w:t>Childhood abuse as a risk factor for psychotic experiences.</w:t>
      </w:r>
      <w:r w:rsidRPr="00B40B0B">
        <w:rPr>
          <w:i/>
          <w:iCs/>
        </w:rPr>
        <w:t xml:space="preserve"> Acta Psychiatrica Scandinavica, 109</w:t>
      </w:r>
      <w:r w:rsidRPr="00B40B0B">
        <w:t xml:space="preserve">(1), 38-45. 217 [pii] </w:t>
      </w:r>
    </w:p>
    <w:p w14:paraId="69B494A4" w14:textId="6BEA911F" w:rsidR="0018369D" w:rsidRPr="0018369D" w:rsidRDefault="0018369D" w:rsidP="0055052A">
      <w:pPr>
        <w:pStyle w:val="NormalWeb"/>
        <w:spacing w:line="480" w:lineRule="auto"/>
        <w:ind w:left="450" w:hanging="450"/>
        <w:contextualSpacing/>
      </w:pPr>
      <w:r w:rsidRPr="0018369D">
        <w:t xml:space="preserve">Jaya, E. S. (2017). Confirmatory factor analysis of the Indonesian version of Community Assessment of Psychic Experiences. Makara Human Behavioral Studies in Asia, </w:t>
      </w:r>
      <w:r w:rsidRPr="00F24F0C">
        <w:rPr>
          <w:i/>
        </w:rPr>
        <w:t>9</w:t>
      </w:r>
      <w:r w:rsidRPr="0018369D">
        <w:t>(1), 1</w:t>
      </w:r>
      <w:ins w:id="568" w:author="Author" w:date="2018-03-27T13:22:00Z">
        <w:r w:rsidR="007D4CD9">
          <w:t>-</w:t>
        </w:r>
      </w:ins>
      <w:del w:id="569" w:author="Author" w:date="2018-03-27T13:22:00Z">
        <w:r w:rsidRPr="0018369D" w:rsidDel="007D4CD9">
          <w:delText>–</w:delText>
        </w:r>
      </w:del>
      <w:r w:rsidRPr="0018369D">
        <w:t>12. https://doi.org/10.7454/mssh.v21i1.733</w:t>
      </w:r>
    </w:p>
    <w:p w14:paraId="0C01005B" w14:textId="20CE4BCC" w:rsidR="0018369D" w:rsidRPr="0018369D" w:rsidRDefault="0018369D" w:rsidP="0055052A">
      <w:pPr>
        <w:pStyle w:val="NormalWeb"/>
        <w:spacing w:line="480" w:lineRule="auto"/>
        <w:ind w:left="450" w:hanging="450"/>
        <w:contextualSpacing/>
      </w:pPr>
      <w:r>
        <w:t>J</w:t>
      </w:r>
      <w:r w:rsidRPr="0018369D">
        <w:t xml:space="preserve">aya, E. S., Ascone, L., &amp; Lincoln, T. M. (2017). Social adversity and psychosis: The mediating role of cognitive vulnerability. Schizophrenia Bulletin, </w:t>
      </w:r>
      <w:r w:rsidRPr="00F24F0C">
        <w:rPr>
          <w:i/>
        </w:rPr>
        <w:t>43</w:t>
      </w:r>
      <w:r w:rsidRPr="0018369D">
        <w:t>(3), 557</w:t>
      </w:r>
      <w:ins w:id="570" w:author="Author" w:date="2018-03-27T13:22:00Z">
        <w:r w:rsidR="007D4CD9">
          <w:t>-</w:t>
        </w:r>
      </w:ins>
      <w:del w:id="571" w:author="Author" w:date="2018-03-27T13:22:00Z">
        <w:r w:rsidRPr="0018369D" w:rsidDel="007D4CD9">
          <w:delText>–</w:delText>
        </w:r>
      </w:del>
      <w:r w:rsidRPr="0018369D">
        <w:t>565. https://doi.org/10.1093/schbul/sbw104</w:t>
      </w:r>
    </w:p>
    <w:p w14:paraId="0FD11C5C" w14:textId="77777777" w:rsidR="00A433E0" w:rsidRPr="00B40B0B" w:rsidRDefault="00A433E0" w:rsidP="00A433E0">
      <w:pPr>
        <w:pStyle w:val="NormalWeb"/>
        <w:spacing w:line="480" w:lineRule="auto"/>
        <w:ind w:left="450" w:hanging="450"/>
        <w:contextualSpacing/>
      </w:pPr>
      <w:r w:rsidRPr="00B40B0B">
        <w:t>Johns, L. C., &amp; van Os, J. (2001). The continuity of psychotic experiences in the general population.</w:t>
      </w:r>
      <w:r w:rsidRPr="00B40B0B">
        <w:rPr>
          <w:i/>
          <w:iCs/>
        </w:rPr>
        <w:t xml:space="preserve"> Clinical Psychology Review, 21</w:t>
      </w:r>
      <w:r w:rsidRPr="00B40B0B">
        <w:t xml:space="preserve">(8), 1125-1141. S0272-7358(01)00103-9 [pii] </w:t>
      </w:r>
    </w:p>
    <w:p w14:paraId="6439B051" w14:textId="77777777" w:rsidR="00A433E0" w:rsidRPr="00B40B0B" w:rsidRDefault="00A433E0" w:rsidP="00A433E0">
      <w:pPr>
        <w:pStyle w:val="NormalWeb"/>
        <w:spacing w:line="480" w:lineRule="auto"/>
        <w:ind w:left="450" w:hanging="450"/>
        <w:contextualSpacing/>
      </w:pPr>
      <w:r w:rsidRPr="00B40B0B">
        <w:t xml:space="preserve">Kelly, B. D., O'Callaghan, E., Waddington, J. L., Feeney, L., Browne, S., Scully, P. J., . . . Larkin, C. (2010). Schizophrenia and the city: A review of literature and prospective study of psychosis and urbanicity in </w:t>
      </w:r>
      <w:r>
        <w:rPr>
          <w:noProof/>
        </w:rPr>
        <w:t>I</w:t>
      </w:r>
      <w:r w:rsidRPr="00B40B0B">
        <w:rPr>
          <w:noProof/>
        </w:rPr>
        <w:t>reland</w:t>
      </w:r>
      <w:r w:rsidRPr="00B40B0B">
        <w:t>.</w:t>
      </w:r>
      <w:r w:rsidRPr="00B40B0B">
        <w:rPr>
          <w:i/>
          <w:iCs/>
        </w:rPr>
        <w:t xml:space="preserve"> Schizophrenia Research, 116</w:t>
      </w:r>
      <w:r w:rsidRPr="00B40B0B">
        <w:t xml:space="preserve">(1), 75-89. 10.1016/j.schres.2009.10.015 [doi] </w:t>
      </w:r>
    </w:p>
    <w:p w14:paraId="142DEFEE" w14:textId="77777777" w:rsidR="00A433E0" w:rsidRPr="00B40B0B" w:rsidRDefault="00A433E0" w:rsidP="00A433E0">
      <w:pPr>
        <w:pStyle w:val="NormalWeb"/>
        <w:spacing w:line="480" w:lineRule="auto"/>
        <w:ind w:left="450" w:hanging="450"/>
        <w:contextualSpacing/>
      </w:pPr>
      <w:r w:rsidRPr="00B40B0B">
        <w:t xml:space="preserve">Kringlen, E., Torgersen, S., &amp; Cramer, V. (2006). Mental illness in a rural area: A </w:t>
      </w:r>
      <w:r>
        <w:rPr>
          <w:noProof/>
        </w:rPr>
        <w:t>N</w:t>
      </w:r>
      <w:r w:rsidRPr="00B40B0B">
        <w:rPr>
          <w:noProof/>
        </w:rPr>
        <w:t>orwegian</w:t>
      </w:r>
      <w:r w:rsidRPr="00B40B0B">
        <w:t xml:space="preserve"> psychiatric epidemiological study.</w:t>
      </w:r>
      <w:r w:rsidRPr="00B40B0B">
        <w:rPr>
          <w:i/>
          <w:iCs/>
        </w:rPr>
        <w:t xml:space="preserve"> Social Psychiatry and Psychiatric Epidemiology, 41</w:t>
      </w:r>
      <w:r w:rsidRPr="00B40B0B">
        <w:t xml:space="preserve">(9), 713-719. 10.1007/s00127-006-0080-0 [doi] </w:t>
      </w:r>
    </w:p>
    <w:p w14:paraId="415A26D2" w14:textId="77777777" w:rsidR="00A433E0" w:rsidRPr="00B40B0B" w:rsidRDefault="00A433E0" w:rsidP="00A433E0">
      <w:pPr>
        <w:pStyle w:val="NormalWeb"/>
        <w:spacing w:line="480" w:lineRule="auto"/>
        <w:ind w:left="450" w:hanging="450"/>
        <w:contextualSpacing/>
      </w:pPr>
      <w:r w:rsidRPr="00F87BD8">
        <w:rPr>
          <w:lang w:val="de-DE"/>
        </w:rPr>
        <w:t xml:space="preserve">Kroenke, K., Spitzer, R. L., &amp; Williams, J. B. (2001). </w:t>
      </w:r>
      <w:r w:rsidRPr="00B40B0B">
        <w:t>The PHQ-9: Validity of a brief depression severity measure.</w:t>
      </w:r>
      <w:r w:rsidRPr="00B40B0B">
        <w:rPr>
          <w:i/>
          <w:iCs/>
        </w:rPr>
        <w:t xml:space="preserve"> Journal of General Internal Medicine, 16</w:t>
      </w:r>
      <w:r w:rsidRPr="00B40B0B">
        <w:t xml:space="preserve">(9), 606-613. jgi01114 [pii] </w:t>
      </w:r>
    </w:p>
    <w:p w14:paraId="3A902A52" w14:textId="77777777" w:rsidR="00A433E0" w:rsidRPr="006A6BFA" w:rsidRDefault="00A433E0" w:rsidP="00A433E0">
      <w:pPr>
        <w:pStyle w:val="NormalWeb"/>
        <w:spacing w:line="480" w:lineRule="auto"/>
        <w:contextualSpacing/>
        <w:rPr>
          <w:lang w:val="de-DE"/>
        </w:rPr>
      </w:pPr>
      <w:r w:rsidRPr="00B40B0B">
        <w:t xml:space="preserve">Lampert, T., &amp; Kroll, L. E. (2009). </w:t>
      </w:r>
      <w:r w:rsidRPr="006A6BFA">
        <w:rPr>
          <w:lang w:val="de-DE"/>
        </w:rPr>
        <w:t xml:space="preserve">Die Messung des sozioökonomischen Status in sozialepidemiologischen Studien. In M. Richter &amp; K. Hurrelmann (Eds.), </w:t>
      </w:r>
      <w:r w:rsidRPr="006A6BFA">
        <w:rPr>
          <w:i/>
          <w:lang w:val="de-DE"/>
        </w:rPr>
        <w:t xml:space="preserve">Gesundheitliche </w:t>
      </w:r>
      <w:r w:rsidRPr="006A6BFA">
        <w:rPr>
          <w:i/>
          <w:lang w:val="de-DE"/>
        </w:rPr>
        <w:lastRenderedPageBreak/>
        <w:t>Ungleichheit</w:t>
      </w:r>
      <w:r w:rsidRPr="006A6BFA">
        <w:rPr>
          <w:lang w:val="de-DE"/>
        </w:rPr>
        <w:t xml:space="preserve"> (1st ed., pp. 309–334). </w:t>
      </w:r>
      <w:r w:rsidRPr="006A6BFA">
        <w:rPr>
          <w:lang w:val="de-DE"/>
        </w:rPr>
        <w:tab/>
        <w:t>Wiesbaden, Germany: VS Verlag für Sozialwissenschaften. Retrieved from http://link.springer.com/chapter/10.1007/978-3-531-91643-9_18</w:t>
      </w:r>
    </w:p>
    <w:p w14:paraId="47B45212" w14:textId="77777777" w:rsidR="00A433E0" w:rsidRPr="00B40B0B" w:rsidRDefault="00A433E0" w:rsidP="00A433E0">
      <w:pPr>
        <w:pStyle w:val="NormalWeb"/>
        <w:spacing w:line="480" w:lineRule="auto"/>
        <w:contextualSpacing/>
      </w:pPr>
      <w:r w:rsidRPr="00B40B0B">
        <w:t xml:space="preserve">Lu, Y. (2010). Rural-urban migration and health: Evidence from longitudinal data in </w:t>
      </w:r>
      <w:r>
        <w:rPr>
          <w:noProof/>
        </w:rPr>
        <w:t>I</w:t>
      </w:r>
      <w:r w:rsidRPr="00B40B0B">
        <w:rPr>
          <w:noProof/>
        </w:rPr>
        <w:t>ndonesia</w:t>
      </w:r>
      <w:r w:rsidRPr="00B40B0B">
        <w:t>.</w:t>
      </w:r>
      <w:r w:rsidRPr="00B40B0B">
        <w:rPr>
          <w:i/>
          <w:iCs/>
        </w:rPr>
        <w:t xml:space="preserve"> Social Science &amp; Medicine (1982), 70</w:t>
      </w:r>
      <w:r w:rsidRPr="00B40B0B">
        <w:t xml:space="preserve">(3), 412-419. 10.1016/j.socscimed.2009.10.028 [doi] </w:t>
      </w:r>
    </w:p>
    <w:p w14:paraId="6BBD64E9" w14:textId="77777777" w:rsidR="00A433E0" w:rsidRPr="00B40B0B" w:rsidRDefault="00A433E0" w:rsidP="00A433E0">
      <w:pPr>
        <w:pStyle w:val="NormalWeb"/>
        <w:spacing w:line="480" w:lineRule="auto"/>
        <w:ind w:left="450" w:hanging="450"/>
        <w:contextualSpacing/>
      </w:pPr>
      <w:r w:rsidRPr="00F87BD8">
        <w:rPr>
          <w:lang w:val="de-DE"/>
        </w:rPr>
        <w:t xml:space="preserve">Lundberg, P., Cantor-Graae, E., Rukundo, G., Ashaba, S., &amp; Ostergren, P. O. (2009). </w:t>
      </w:r>
      <w:r w:rsidRPr="00FC55C0">
        <w:rPr>
          <w:noProof/>
        </w:rPr>
        <w:t>Urbanicity</w:t>
      </w:r>
      <w:r w:rsidRPr="00B40B0B">
        <w:t xml:space="preserve"> of </w:t>
      </w:r>
      <w:r w:rsidRPr="00B40B0B">
        <w:rPr>
          <w:noProof/>
        </w:rPr>
        <w:t>place</w:t>
      </w:r>
      <w:r w:rsidRPr="00B40B0B">
        <w:t xml:space="preserve"> of birth and symptoms of psychosis, depression </w:t>
      </w:r>
      <w:r w:rsidRPr="00FC55C0">
        <w:rPr>
          <w:noProof/>
          <w:u w:val="thick"/>
        </w:rPr>
        <w:t>and</w:t>
      </w:r>
      <w:r w:rsidRPr="00B40B0B">
        <w:t xml:space="preserve"> anxiety in </w:t>
      </w:r>
      <w:r>
        <w:rPr>
          <w:noProof/>
        </w:rPr>
        <w:t>U</w:t>
      </w:r>
      <w:r w:rsidRPr="00B40B0B">
        <w:rPr>
          <w:noProof/>
        </w:rPr>
        <w:t>ganda</w:t>
      </w:r>
      <w:r w:rsidRPr="00B40B0B">
        <w:t>.</w:t>
      </w:r>
      <w:r w:rsidRPr="00B40B0B">
        <w:rPr>
          <w:i/>
          <w:iCs/>
        </w:rPr>
        <w:t xml:space="preserve"> The British Journal of </w:t>
      </w:r>
      <w:r w:rsidRPr="00B40B0B">
        <w:rPr>
          <w:i/>
          <w:iCs/>
          <w:noProof/>
        </w:rPr>
        <w:t>Psychiatry:</w:t>
      </w:r>
      <w:r w:rsidRPr="00B40B0B">
        <w:rPr>
          <w:i/>
          <w:iCs/>
        </w:rPr>
        <w:t xml:space="preserve"> The Journal of Mental Science, 195</w:t>
      </w:r>
      <w:r w:rsidRPr="00B40B0B">
        <w:t xml:space="preserve">(2), 156-162. 10.1192/bjp.bp.108.051953 [doi] </w:t>
      </w:r>
    </w:p>
    <w:p w14:paraId="5BD53FD2" w14:textId="77777777" w:rsidR="00A433E0" w:rsidRPr="00B40B0B" w:rsidRDefault="00A433E0" w:rsidP="00A433E0">
      <w:pPr>
        <w:pStyle w:val="NormalWeb"/>
        <w:spacing w:line="480" w:lineRule="auto"/>
        <w:ind w:left="450" w:hanging="450"/>
        <w:contextualSpacing/>
      </w:pPr>
      <w:r w:rsidRPr="00B40B0B">
        <w:t>Marcelis, M., Takei, N., &amp; van Os, J. (1999). Urbanization and risk for schizophrenia: Does the effect operate before or around the time of illness onset?</w:t>
      </w:r>
      <w:r w:rsidRPr="00B40B0B">
        <w:rPr>
          <w:i/>
          <w:iCs/>
        </w:rPr>
        <w:t xml:space="preserve"> Psychological Medicine, 29</w:t>
      </w:r>
      <w:r w:rsidRPr="00B40B0B">
        <w:t xml:space="preserve">(5), 1197-1203. </w:t>
      </w:r>
    </w:p>
    <w:p w14:paraId="1EFE3AD3" w14:textId="77777777" w:rsidR="00A433E0" w:rsidRPr="00B40B0B" w:rsidRDefault="00A433E0" w:rsidP="00A433E0">
      <w:pPr>
        <w:pStyle w:val="NormalWeb"/>
        <w:spacing w:line="480" w:lineRule="auto"/>
        <w:ind w:left="450" w:hanging="450"/>
        <w:contextualSpacing/>
      </w:pPr>
      <w:r w:rsidRPr="00B40B0B">
        <w:t xml:space="preserve">Newbury, J., Arseneault, L., Caspi, A., Moffitt, T. E., Odgers, C. L., &amp; Fisher, H. L. (2018). </w:t>
      </w:r>
      <w:r w:rsidRPr="00FC55C0">
        <w:rPr>
          <w:noProof/>
        </w:rPr>
        <w:t>Cumulative effects</w:t>
      </w:r>
      <w:r w:rsidRPr="00B40B0B">
        <w:t xml:space="preserve"> of neighborhood social adversity and personal crime victimization on adolescent psychotic experiences.</w:t>
      </w:r>
      <w:r w:rsidRPr="00B40B0B">
        <w:rPr>
          <w:i/>
          <w:iCs/>
        </w:rPr>
        <w:t xml:space="preserve"> Schizophrenia Bulletin, 44</w:t>
      </w:r>
      <w:r w:rsidRPr="00B40B0B">
        <w:t xml:space="preserve">(2), 348-358. 10.1093/schbul/sbx060 [doi] </w:t>
      </w:r>
    </w:p>
    <w:p w14:paraId="1A237AD6" w14:textId="77777777" w:rsidR="00A433E0" w:rsidRPr="00B40B0B" w:rsidRDefault="00A433E0" w:rsidP="00A433E0">
      <w:pPr>
        <w:pStyle w:val="NormalWeb"/>
        <w:spacing w:line="480" w:lineRule="auto"/>
        <w:ind w:left="450" w:hanging="450"/>
        <w:contextualSpacing/>
      </w:pPr>
      <w:r w:rsidRPr="00F87BD8">
        <w:rPr>
          <w:lang w:val="de-DE"/>
        </w:rPr>
        <w:t xml:space="preserve">Pedersen, C. B., &amp; Mortensen, P. B. (2001). </w:t>
      </w:r>
      <w:r w:rsidRPr="00B40B0B">
        <w:t>Evidence of a dose-response relationship between urbanicity during upbringing and schizophrenia risk.</w:t>
      </w:r>
      <w:r w:rsidRPr="00B40B0B">
        <w:rPr>
          <w:i/>
          <w:iCs/>
        </w:rPr>
        <w:t xml:space="preserve"> Archives of General Psychiatry, 58</w:t>
      </w:r>
      <w:r w:rsidRPr="00B40B0B">
        <w:t xml:space="preserve">(11), 1039-1046. yoa20415 [pii] </w:t>
      </w:r>
    </w:p>
    <w:p w14:paraId="5E2C1079" w14:textId="77777777" w:rsidR="00A433E0" w:rsidRPr="00B40B0B" w:rsidRDefault="00A433E0" w:rsidP="00A433E0">
      <w:pPr>
        <w:pStyle w:val="NormalWeb"/>
        <w:spacing w:line="480" w:lineRule="auto"/>
        <w:ind w:left="450" w:hanging="450"/>
        <w:contextualSpacing/>
      </w:pPr>
      <w:r w:rsidRPr="00B40B0B">
        <w:t>Russell, D. W. (1996). UCLA loneliness scale (version 3): Reliability, validity, and factor structure.</w:t>
      </w:r>
      <w:r w:rsidRPr="00B40B0B">
        <w:rPr>
          <w:i/>
          <w:iCs/>
        </w:rPr>
        <w:t xml:space="preserve"> Journal of Personality Assessment, 66</w:t>
      </w:r>
      <w:r w:rsidRPr="00B40B0B">
        <w:t xml:space="preserve">(1), 20-40. 10.1207/s15327752jpa6601_2 [doi] </w:t>
      </w:r>
    </w:p>
    <w:p w14:paraId="5B80DCA7" w14:textId="77777777" w:rsidR="00A433E0" w:rsidRPr="006A6BFA" w:rsidRDefault="00A433E0" w:rsidP="00A433E0">
      <w:pPr>
        <w:pStyle w:val="NormalWeb"/>
        <w:spacing w:line="480" w:lineRule="auto"/>
        <w:ind w:left="450" w:hanging="450"/>
        <w:contextualSpacing/>
        <w:rPr>
          <w:lang w:val="de-DE"/>
        </w:rPr>
      </w:pPr>
      <w:r w:rsidRPr="00B40B0B">
        <w:t xml:space="preserve">Schlier, B., Jaya, E. S., Moritz, S., &amp; Lincoln, T. M. (2015). The community assessment of psychic experiences measures nine clusters of psychosis-like experiences: A validation of </w:t>
      </w:r>
      <w:r w:rsidRPr="00B40B0B">
        <w:lastRenderedPageBreak/>
        <w:t xml:space="preserve">the </w:t>
      </w:r>
      <w:r>
        <w:rPr>
          <w:noProof/>
        </w:rPr>
        <w:t>G</w:t>
      </w:r>
      <w:r w:rsidRPr="00B40B0B">
        <w:rPr>
          <w:noProof/>
        </w:rPr>
        <w:t>erman</w:t>
      </w:r>
      <w:r w:rsidRPr="00B40B0B">
        <w:t xml:space="preserve"> version of the CAPE.</w:t>
      </w:r>
      <w:r w:rsidRPr="00B40B0B">
        <w:rPr>
          <w:i/>
          <w:iCs/>
        </w:rPr>
        <w:t xml:space="preserve"> </w:t>
      </w:r>
      <w:r w:rsidRPr="006A6BFA">
        <w:rPr>
          <w:i/>
          <w:iCs/>
          <w:lang w:val="de-DE"/>
        </w:rPr>
        <w:t>Schizophrenia Research, 169</w:t>
      </w:r>
      <w:r w:rsidRPr="006A6BFA">
        <w:rPr>
          <w:lang w:val="de-DE"/>
        </w:rPr>
        <w:t xml:space="preserve">(1-3), 274-279. S0920-9964(15)30034-7 [pii] </w:t>
      </w:r>
    </w:p>
    <w:p w14:paraId="799DE5AE" w14:textId="77777777" w:rsidR="00A433E0" w:rsidRDefault="00A433E0" w:rsidP="00A433E0">
      <w:pPr>
        <w:pStyle w:val="NormalWeb"/>
        <w:spacing w:line="480" w:lineRule="auto"/>
        <w:ind w:left="450" w:hanging="450"/>
        <w:contextualSpacing/>
      </w:pPr>
      <w:r w:rsidRPr="006A6BFA">
        <w:rPr>
          <w:lang w:val="de-DE"/>
        </w:rPr>
        <w:t xml:space="preserve">Schmitt, M., &amp; Eid, M. (2007). Richtlinien für die Übersetzung fremdsprachlicher Messinstrumente. </w:t>
      </w:r>
      <w:r w:rsidRPr="00B40B0B">
        <w:rPr>
          <w:i/>
        </w:rPr>
        <w:t>Diagnostica</w:t>
      </w:r>
      <w:r w:rsidRPr="00B40B0B">
        <w:t>, 53(1), 1–2. https://doi.org/10.1026/0012-1924.53.1.1</w:t>
      </w:r>
    </w:p>
    <w:p w14:paraId="39813D72" w14:textId="77777777" w:rsidR="00A433E0" w:rsidRPr="00B40B0B" w:rsidRDefault="00A433E0" w:rsidP="00A433E0">
      <w:pPr>
        <w:pStyle w:val="NormalWeb"/>
        <w:spacing w:line="480" w:lineRule="auto"/>
        <w:ind w:left="450" w:hanging="450"/>
        <w:contextualSpacing/>
      </w:pPr>
      <w:r w:rsidRPr="00F87BD8">
        <w:rPr>
          <w:lang w:val="de-DE"/>
        </w:rPr>
        <w:t xml:space="preserve">Spitzer, R. L., Kroenke, K., Williams, J. B., &amp; Lowe, B. (2006). </w:t>
      </w:r>
      <w:r w:rsidRPr="00B40B0B">
        <w:t xml:space="preserve">A brief </w:t>
      </w:r>
      <w:r w:rsidRPr="00FC55C0">
        <w:rPr>
          <w:noProof/>
        </w:rPr>
        <w:t>measure for assessing generalized anxiety disorder: The GAD-7.</w:t>
      </w:r>
      <w:r w:rsidRPr="00B40B0B">
        <w:rPr>
          <w:i/>
          <w:iCs/>
        </w:rPr>
        <w:t xml:space="preserve"> Archives of Internal Medicine, 166</w:t>
      </w:r>
      <w:r w:rsidRPr="00B40B0B">
        <w:t xml:space="preserve">(10), 1092-1097. 166/10/1092 [pii] </w:t>
      </w:r>
    </w:p>
    <w:p w14:paraId="2E1F145C" w14:textId="77777777" w:rsidR="00A433E0" w:rsidRPr="00B40B0B" w:rsidRDefault="00A433E0" w:rsidP="00A433E0">
      <w:pPr>
        <w:pStyle w:val="NormalWeb"/>
        <w:spacing w:line="480" w:lineRule="auto"/>
        <w:ind w:left="450" w:hanging="450"/>
        <w:contextualSpacing/>
      </w:pPr>
      <w:r w:rsidRPr="00B40B0B">
        <w:t>Stefanis, N. C., Hanssen, M., Smirnis, N. K., Avramopoulos, D. A., Evdokimidis, I. K., Stefanis, C. N., . . . Van Os, J. (2002). Evidence that three dimensions of psychosis have a distribution in the general population.</w:t>
      </w:r>
      <w:r w:rsidRPr="00B40B0B">
        <w:rPr>
          <w:i/>
          <w:iCs/>
        </w:rPr>
        <w:t xml:space="preserve"> Psychological Medicine, 32</w:t>
      </w:r>
      <w:r w:rsidRPr="00B40B0B">
        <w:t xml:space="preserve">(2), 347-358. </w:t>
      </w:r>
    </w:p>
    <w:p w14:paraId="795CCE02" w14:textId="77777777" w:rsidR="00A433E0" w:rsidRPr="00B40B0B" w:rsidRDefault="00A433E0" w:rsidP="00A433E0">
      <w:pPr>
        <w:pStyle w:val="NormalWeb"/>
        <w:spacing w:line="480" w:lineRule="auto"/>
        <w:ind w:left="450" w:hanging="450"/>
        <w:contextualSpacing/>
      </w:pPr>
      <w:r w:rsidRPr="00B40B0B">
        <w:t xml:space="preserve">Sundquist, K., Frank, G., &amp; Sundquist, J. (2004). Urbanisation and </w:t>
      </w:r>
      <w:r w:rsidRPr="00FC55C0">
        <w:rPr>
          <w:noProof/>
        </w:rPr>
        <w:t>incidence of psychosis and depression: Follow-up study of</w:t>
      </w:r>
      <w:r w:rsidRPr="00B40B0B">
        <w:t xml:space="preserve"> 4.4 million women and men in </w:t>
      </w:r>
      <w:r>
        <w:rPr>
          <w:noProof/>
        </w:rPr>
        <w:t>S</w:t>
      </w:r>
      <w:r w:rsidRPr="00B40B0B">
        <w:rPr>
          <w:noProof/>
        </w:rPr>
        <w:t>weden</w:t>
      </w:r>
      <w:r w:rsidRPr="00B40B0B">
        <w:t>.</w:t>
      </w:r>
      <w:r w:rsidRPr="00B40B0B">
        <w:rPr>
          <w:i/>
          <w:iCs/>
        </w:rPr>
        <w:t xml:space="preserve"> The British Journal of </w:t>
      </w:r>
      <w:r w:rsidRPr="00B40B0B">
        <w:rPr>
          <w:i/>
          <w:iCs/>
          <w:noProof/>
        </w:rPr>
        <w:t>Psychiatry:</w:t>
      </w:r>
      <w:r w:rsidRPr="00B40B0B">
        <w:rPr>
          <w:i/>
          <w:iCs/>
        </w:rPr>
        <w:t xml:space="preserve"> The Journal of Mental Science, 184</w:t>
      </w:r>
      <w:r w:rsidRPr="00B40B0B">
        <w:t xml:space="preserve">, 293-298. </w:t>
      </w:r>
    </w:p>
    <w:p w14:paraId="78581297" w14:textId="77777777" w:rsidR="00A433E0" w:rsidRPr="00B40B0B" w:rsidRDefault="00A433E0" w:rsidP="00A433E0">
      <w:pPr>
        <w:pStyle w:val="NormalWeb"/>
        <w:spacing w:line="480" w:lineRule="auto"/>
        <w:ind w:left="450" w:hanging="450"/>
        <w:contextualSpacing/>
      </w:pPr>
      <w:r w:rsidRPr="00B40B0B">
        <w:t>van Os, J. (2004). Does the urban environment cause psychosis?</w:t>
      </w:r>
      <w:r w:rsidRPr="00B40B0B">
        <w:rPr>
          <w:i/>
          <w:iCs/>
        </w:rPr>
        <w:t xml:space="preserve"> The British Journal of </w:t>
      </w:r>
      <w:r w:rsidRPr="00B40B0B">
        <w:rPr>
          <w:i/>
          <w:iCs/>
          <w:noProof/>
        </w:rPr>
        <w:t>Psychiatry:</w:t>
      </w:r>
      <w:r w:rsidRPr="00B40B0B">
        <w:rPr>
          <w:i/>
          <w:iCs/>
        </w:rPr>
        <w:t xml:space="preserve"> The Journal of Mental Science, 184</w:t>
      </w:r>
      <w:r w:rsidRPr="00B40B0B">
        <w:t xml:space="preserve">, 287-288. </w:t>
      </w:r>
    </w:p>
    <w:p w14:paraId="65CE3266" w14:textId="77777777" w:rsidR="00A433E0" w:rsidRPr="00B40B0B" w:rsidRDefault="00A433E0" w:rsidP="00A433E0">
      <w:pPr>
        <w:pStyle w:val="NormalWeb"/>
        <w:spacing w:line="480" w:lineRule="auto"/>
        <w:ind w:left="450" w:hanging="450"/>
        <w:contextualSpacing/>
      </w:pPr>
      <w:r w:rsidRPr="006A6BFA">
        <w:rPr>
          <w:lang w:val="de-DE"/>
        </w:rPr>
        <w:t xml:space="preserve">van Os, J., Hanssen, M., Bijl, R. V., &amp; Vollebergh, W. (2001). </w:t>
      </w:r>
      <w:r w:rsidRPr="00B40B0B">
        <w:t>Prevalence of psychotic disorder and community level of psychotic symptoms: An urban-rural comparison.</w:t>
      </w:r>
      <w:r w:rsidRPr="00B40B0B">
        <w:rPr>
          <w:i/>
          <w:iCs/>
        </w:rPr>
        <w:t xml:space="preserve"> Archives of General Psychiatry, 58</w:t>
      </w:r>
      <w:r w:rsidRPr="00B40B0B">
        <w:t xml:space="preserve">(7), 663-668. yoa20258 [pii] </w:t>
      </w:r>
    </w:p>
    <w:p w14:paraId="32706386" w14:textId="77777777" w:rsidR="00A433E0" w:rsidRPr="00B40B0B" w:rsidRDefault="00A433E0" w:rsidP="00A433E0">
      <w:pPr>
        <w:pStyle w:val="NormalWeb"/>
        <w:spacing w:line="480" w:lineRule="auto"/>
        <w:ind w:left="450" w:hanging="450"/>
        <w:contextualSpacing/>
      </w:pPr>
      <w:r w:rsidRPr="00B40B0B">
        <w:t>Vassos, E., Pedersen, C. B., Murray, R. M., Collier, D. A., &amp; Lewis, C. M. (2012). Meta-analysis of the association of urbanicity with schizophrenia.</w:t>
      </w:r>
      <w:r w:rsidRPr="00B40B0B">
        <w:rPr>
          <w:i/>
          <w:iCs/>
        </w:rPr>
        <w:t xml:space="preserve"> Schizophrenia Bulletin, 38</w:t>
      </w:r>
      <w:r w:rsidRPr="00B40B0B">
        <w:t xml:space="preserve">(6), 1118-1123. 10.1093/schbul/sbs096 [doi] </w:t>
      </w:r>
    </w:p>
    <w:p w14:paraId="1CA6D7CF" w14:textId="77777777" w:rsidR="00A433E0" w:rsidRPr="00B40B0B" w:rsidRDefault="00A433E0" w:rsidP="00A433E0">
      <w:pPr>
        <w:pStyle w:val="NormalWeb"/>
        <w:spacing w:line="480" w:lineRule="auto"/>
        <w:ind w:left="450" w:hanging="450"/>
        <w:contextualSpacing/>
      </w:pPr>
      <w:r w:rsidRPr="00B40B0B">
        <w:lastRenderedPageBreak/>
        <w:t xml:space="preserve">Vega, W. A., Kolody, B., Aguilar-Gaxiola, S., Alderete, E., Catalano, R., &amp; Caraveo-Anduaga, J. (1998). Lifetime prevalence of DSM-III-R psychiatric disorders among urban and rural </w:t>
      </w:r>
      <w:r>
        <w:rPr>
          <w:noProof/>
        </w:rPr>
        <w:t>M</w:t>
      </w:r>
      <w:r w:rsidRPr="00B40B0B">
        <w:rPr>
          <w:noProof/>
        </w:rPr>
        <w:t>exican</w:t>
      </w:r>
      <w:r w:rsidRPr="00B40B0B">
        <w:t xml:space="preserve"> </w:t>
      </w:r>
      <w:r>
        <w:rPr>
          <w:noProof/>
        </w:rPr>
        <w:t>A</w:t>
      </w:r>
      <w:r w:rsidRPr="00B40B0B">
        <w:rPr>
          <w:noProof/>
        </w:rPr>
        <w:t>mericans</w:t>
      </w:r>
      <w:r w:rsidRPr="00B40B0B">
        <w:t xml:space="preserve"> in </w:t>
      </w:r>
      <w:r>
        <w:rPr>
          <w:noProof/>
        </w:rPr>
        <w:t>C</w:t>
      </w:r>
      <w:r w:rsidRPr="00B40B0B">
        <w:rPr>
          <w:noProof/>
        </w:rPr>
        <w:t>alifornia</w:t>
      </w:r>
      <w:r w:rsidRPr="00B40B0B">
        <w:t>.</w:t>
      </w:r>
      <w:r w:rsidRPr="00B40B0B">
        <w:rPr>
          <w:i/>
          <w:iCs/>
        </w:rPr>
        <w:t xml:space="preserve"> </w:t>
      </w:r>
      <w:r w:rsidRPr="00FC55C0">
        <w:rPr>
          <w:i/>
          <w:iCs/>
          <w:noProof/>
        </w:rPr>
        <w:t>Archives</w:t>
      </w:r>
      <w:r w:rsidRPr="00B40B0B">
        <w:rPr>
          <w:i/>
          <w:iCs/>
        </w:rPr>
        <w:t xml:space="preserve"> of General Psychiatry, 55</w:t>
      </w:r>
      <w:r w:rsidRPr="00B40B0B">
        <w:t xml:space="preserve">(9), 771-778. </w:t>
      </w:r>
    </w:p>
    <w:p w14:paraId="47B1E8A8" w14:textId="77777777" w:rsidR="00A433E0" w:rsidRPr="00B40B0B" w:rsidRDefault="00A433E0" w:rsidP="00A433E0">
      <w:pPr>
        <w:pStyle w:val="NormalWeb"/>
        <w:spacing w:line="480" w:lineRule="auto"/>
        <w:ind w:left="450" w:hanging="450"/>
        <w:contextualSpacing/>
      </w:pPr>
      <w:r w:rsidRPr="00B40B0B">
        <w:t xml:space="preserve">Verdoux, H., &amp; van Os, J. (2002). Psychotic symptoms </w:t>
      </w:r>
      <w:r w:rsidRPr="00FC55C0">
        <w:rPr>
          <w:noProof/>
        </w:rPr>
        <w:t>in non-clinical populations and the continuum of psychosis.</w:t>
      </w:r>
      <w:r w:rsidRPr="00B40B0B">
        <w:rPr>
          <w:i/>
          <w:iCs/>
        </w:rPr>
        <w:t xml:space="preserve"> Schizophrenia Research, 54</w:t>
      </w:r>
      <w:r w:rsidRPr="00B40B0B">
        <w:t xml:space="preserve">(1-2), 59-65. S0920996401003528 [pii] </w:t>
      </w:r>
    </w:p>
    <w:p w14:paraId="0F374150" w14:textId="77777777" w:rsidR="00A433E0" w:rsidRPr="00B40B0B" w:rsidRDefault="00A433E0" w:rsidP="00A433E0">
      <w:pPr>
        <w:pStyle w:val="NormalWeb"/>
        <w:spacing w:line="480" w:lineRule="auto"/>
        <w:ind w:left="450" w:hanging="450"/>
        <w:contextualSpacing/>
      </w:pPr>
      <w:r w:rsidRPr="00B40B0B">
        <w:t>Wolke, D., &amp; Sapouna, M. (2008). Big men feeling small: Childhood bullying experience, muscle dysmorphia and other mental health problems in bodybuilders.</w:t>
      </w:r>
      <w:r w:rsidRPr="00B40B0B">
        <w:rPr>
          <w:i/>
          <w:iCs/>
        </w:rPr>
        <w:t> Psychology of Sport and Exercise, 9</w:t>
      </w:r>
      <w:r w:rsidRPr="00B40B0B">
        <w:t>(5), 595-604. </w:t>
      </w:r>
      <w:hyperlink r:id="rId11" w:tgtFrame="_blank" w:history="1">
        <w:r w:rsidRPr="00B40B0B">
          <w:rPr>
            <w:rStyle w:val="Hyperlink"/>
            <w:rFonts w:eastAsiaTheme="majorEastAsia"/>
          </w:rPr>
          <w:t>https://doi.org/10.1016/j.psychsport.2007.10.002</w:t>
        </w:r>
      </w:hyperlink>
    </w:p>
    <w:p w14:paraId="55D14A17" w14:textId="77777777" w:rsidR="00A433E0" w:rsidRPr="00FE41AD" w:rsidRDefault="00A433E0" w:rsidP="00FE41AD">
      <w:pPr>
        <w:ind w:firstLine="0"/>
      </w:pPr>
    </w:p>
    <w:sectPr w:rsidR="00A433E0" w:rsidRPr="00FE41AD">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3" w:author="Author" w:date="2018-03-27T13:19:00Z" w:initials="Editor">
    <w:p w14:paraId="19D81711" w14:textId="56031C95" w:rsidR="00A14482" w:rsidRDefault="00A1448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Remark: </w:t>
      </w:r>
      <w:r w:rsidRPr="00A14482">
        <w:t>The o</w:t>
      </w:r>
      <w:r>
        <w:t>riginal statement was unclear. Please v</w:t>
      </w:r>
      <w:r w:rsidRPr="00A14482">
        <w:t>erify if the revision expresses your intended meaning accurately.</w:t>
      </w:r>
    </w:p>
  </w:comment>
  <w:comment w:id="310" w:author="Author" w:date="2018-03-27T13:24:00Z" w:initials="Editor">
    <w:p w14:paraId="1F656E3F" w14:textId="061B3DD0" w:rsidR="00390933" w:rsidRDefault="0039093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Remark: </w:t>
      </w:r>
      <w:r w:rsidRPr="00390933">
        <w:t>Please note that most journals require that an abbreviation should be spelled out at its first occurrence in the abstract as well as in the text followed by the abbreviation in parentheses. Thereafter, only the abbreviation may be used. However, if the abbreviation is on the journal's list of approved abbreviations, this need not be done. Similarly, please check for any other abbreviations used in the manuscript.</w:t>
      </w:r>
    </w:p>
  </w:comment>
  <w:comment w:id="317" w:author="Author" w:date="2018-03-27T13:20:00Z" w:initials="Editor">
    <w:p w14:paraId="68BB85A4" w14:textId="3F7DFCBB" w:rsidR="00A14482" w:rsidRDefault="00A1448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Remark: Please v</w:t>
      </w:r>
      <w:r w:rsidRPr="00A14482">
        <w:t>erify if this revision expresses your intended meaning accurately.</w:t>
      </w:r>
    </w:p>
  </w:comment>
  <w:comment w:id="397" w:author="Author" w:date="2018-03-27T13:20:00Z" w:initials="Editor">
    <w:p w14:paraId="69E3AA4F" w14:textId="40DBD128" w:rsidR="00A14482" w:rsidRDefault="00A1448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Remark: </w:t>
      </w:r>
      <w:r w:rsidRPr="00A14482">
        <w:t>We recommend writ</w:t>
      </w:r>
      <w:r>
        <w:t>ing this as “School Bullying.” Please a</w:t>
      </w:r>
      <w:r w:rsidRPr="00A14482">
        <w:t>pply in all similar instances.</w:t>
      </w:r>
    </w:p>
  </w:comment>
  <w:comment w:id="398" w:author="Author" w:date="2018-03-27T13:20:00Z" w:initials="Editor">
    <w:p w14:paraId="6299D72A" w14:textId="4E0B4702" w:rsidR="00A14482" w:rsidRDefault="00A1448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Remark: </w:t>
      </w:r>
      <w:r w:rsidRPr="00A14482">
        <w:t>We recommend wr</w:t>
      </w:r>
      <w:r>
        <w:t>iting this as “Home Bullying.” Please a</w:t>
      </w:r>
      <w:r w:rsidRPr="00A14482">
        <w:t>pply in all similar instances.</w:t>
      </w:r>
    </w:p>
  </w:comment>
  <w:comment w:id="399" w:author="Author" w:date="2018-03-27T13:20:00Z" w:initials="Editor">
    <w:p w14:paraId="3591C934" w14:textId="249E0B60" w:rsidR="00A14482" w:rsidRPr="00A14482" w:rsidRDefault="00A14482" w:rsidP="00A14482">
      <w:pPr>
        <w:rPr>
          <w:sz w:val="20"/>
          <w:szCs w:val="20"/>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Remark: </w:t>
      </w:r>
      <w:r w:rsidRPr="00A14482">
        <w:rPr>
          <w:sz w:val="20"/>
          <w:szCs w:val="20"/>
        </w:rPr>
        <w:t>We recommend wr</w:t>
      </w:r>
      <w:r>
        <w:rPr>
          <w:sz w:val="20"/>
          <w:szCs w:val="20"/>
        </w:rPr>
        <w:t>iting this as “Work Bullying.” Please apply in all similar instances.</w:t>
      </w:r>
    </w:p>
  </w:comment>
  <w:comment w:id="454" w:author="Author" w:date="2018-03-27T13:21:00Z" w:initials="Editor">
    <w:p w14:paraId="40F1D735" w14:textId="77602F90" w:rsidR="007B2338" w:rsidRDefault="007B233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Remark: Please v</w:t>
      </w:r>
      <w:r w:rsidRPr="007B2338">
        <w:t>erify if this should be “adverse social experiences.”</w:t>
      </w:r>
    </w:p>
  </w:comment>
  <w:comment w:id="459" w:author="Author" w:date="2018-03-27T13:21:00Z" w:initials="Editor">
    <w:p w14:paraId="643FA2F6" w14:textId="41419898" w:rsidR="007B2338" w:rsidRDefault="007B233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Remark: </w:t>
      </w:r>
      <w:r w:rsidRPr="007B2338">
        <w:t>Please verify if this should be “adverse social experiences.”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5D5D0F" w15:done="0"/>
  <w15:commentEx w15:paraId="07F67A69" w15:done="0"/>
  <w15:commentEx w15:paraId="47ABF655" w15:done="0"/>
  <w15:commentEx w15:paraId="5EB79D15" w15:done="0"/>
  <w15:commentEx w15:paraId="6C1FC887" w15:done="0"/>
  <w15:commentEx w15:paraId="09715205" w15:done="0"/>
  <w15:commentEx w15:paraId="325F3C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5D5D0F" w16cid:durableId="1E6346D7"/>
  <w16cid:commentId w16cid:paraId="07F67A69" w16cid:durableId="1E63695D"/>
  <w16cid:commentId w16cid:paraId="47ABF655" w16cid:durableId="1E634ED9"/>
  <w16cid:commentId w16cid:paraId="5EB79D15" w16cid:durableId="1E634EE6"/>
  <w16cid:commentId w16cid:paraId="6C1FC887" w16cid:durableId="1E634EF1"/>
  <w16cid:commentId w16cid:paraId="09715205" w16cid:durableId="1E635A4A"/>
  <w16cid:commentId w16cid:paraId="325F3CB1" w16cid:durableId="1E635A6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A8795" w14:textId="77777777" w:rsidR="006A505E" w:rsidRDefault="006A505E" w:rsidP="004976D6">
      <w:pPr>
        <w:spacing w:line="240" w:lineRule="auto"/>
      </w:pPr>
      <w:r>
        <w:separator/>
      </w:r>
    </w:p>
  </w:endnote>
  <w:endnote w:type="continuationSeparator" w:id="0">
    <w:p w14:paraId="219FBA7A" w14:textId="77777777" w:rsidR="006A505E" w:rsidRDefault="006A505E" w:rsidP="004976D6">
      <w:pPr>
        <w:spacing w:line="240" w:lineRule="auto"/>
      </w:pPr>
      <w:r>
        <w:continuationSeparator/>
      </w:r>
    </w:p>
  </w:endnote>
  <w:endnote w:type="continuationNotice" w:id="1">
    <w:p w14:paraId="29B6E245" w14:textId="77777777" w:rsidR="006A505E" w:rsidRDefault="006A50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MTStd">
    <w:altName w:val="MS Mincho"/>
    <w:panose1 w:val="00000000000000000000"/>
    <w:charset w:val="80"/>
    <w:family w:val="roman"/>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2D6B7" w14:textId="77777777" w:rsidR="007407D8" w:rsidRDefault="007407D8" w:rsidP="00F129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09156D" w14:textId="77777777" w:rsidR="007407D8" w:rsidRDefault="007407D8" w:rsidP="0065308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4090A" w14:textId="354D00BF" w:rsidR="007407D8" w:rsidRDefault="007407D8" w:rsidP="00F129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4F0C">
      <w:rPr>
        <w:rStyle w:val="PageNumber"/>
        <w:noProof/>
      </w:rPr>
      <w:t>25</w:t>
    </w:r>
    <w:r>
      <w:rPr>
        <w:rStyle w:val="PageNumber"/>
      </w:rPr>
      <w:fldChar w:fldCharType="end"/>
    </w:r>
  </w:p>
  <w:p w14:paraId="4BB9485D" w14:textId="77777777" w:rsidR="007407D8" w:rsidRDefault="007407D8" w:rsidP="0065308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25D7B" w14:textId="77777777" w:rsidR="006A505E" w:rsidRDefault="006A505E" w:rsidP="004976D6">
      <w:pPr>
        <w:spacing w:line="240" w:lineRule="auto"/>
      </w:pPr>
      <w:r>
        <w:separator/>
      </w:r>
    </w:p>
  </w:footnote>
  <w:footnote w:type="continuationSeparator" w:id="0">
    <w:p w14:paraId="4A5476D8" w14:textId="77777777" w:rsidR="006A505E" w:rsidRDefault="006A505E" w:rsidP="004976D6">
      <w:pPr>
        <w:spacing w:line="240" w:lineRule="auto"/>
      </w:pPr>
      <w:r>
        <w:continuationSeparator/>
      </w:r>
    </w:p>
  </w:footnote>
  <w:footnote w:type="continuationNotice" w:id="1">
    <w:p w14:paraId="71A0CDBD" w14:textId="77777777" w:rsidR="006A505E" w:rsidRDefault="006A505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6E38D" w14:textId="77777777" w:rsidR="007407D8" w:rsidRDefault="007407D8" w:rsidP="00DF2D20">
    <w:pPr>
      <w:pStyle w:val="Header"/>
      <w:ind w:firstLine="0"/>
    </w:pPr>
  </w:p>
  <w:p w14:paraId="02B4554B" w14:textId="77777777" w:rsidR="007407D8" w:rsidRDefault="007407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04B27"/>
    <w:multiLevelType w:val="hybridMultilevel"/>
    <w:tmpl w:val="4CCC85DA"/>
    <w:lvl w:ilvl="0" w:tplc="198A344A">
      <w:start w:val="4"/>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2577B"/>
    <w:multiLevelType w:val="hybridMultilevel"/>
    <w:tmpl w:val="98F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83FEE"/>
    <w:multiLevelType w:val="hybridMultilevel"/>
    <w:tmpl w:val="896EDA70"/>
    <w:lvl w:ilvl="0" w:tplc="D3087FC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DA02E3"/>
    <w:multiLevelType w:val="hybridMultilevel"/>
    <w:tmpl w:val="96E8DF9E"/>
    <w:lvl w:ilvl="0" w:tplc="8F7E5162">
      <w:start w:val="1"/>
      <w:numFmt w:val="decimal"/>
      <w:lvlText w:val="%1."/>
      <w:lvlJc w:val="left"/>
      <w:pPr>
        <w:ind w:left="720" w:hanging="360"/>
      </w:pPr>
      <w:rPr>
        <w:rFonts w:ascii="Calibri" w:hAnsi="Calibri" w:cstheme="minorBidi" w:hint="default"/>
        <w:color w:val="1F497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Q3tDQzNTc2MDE2sTRR0lEKTi0uzszPAykwqwUAPH3W8SwAAAA="/>
  </w:docVars>
  <w:rsids>
    <w:rsidRoot w:val="00F078E2"/>
    <w:rsid w:val="00001FA3"/>
    <w:rsid w:val="00004929"/>
    <w:rsid w:val="00011A82"/>
    <w:rsid w:val="00012B05"/>
    <w:rsid w:val="00012F58"/>
    <w:rsid w:val="000131C1"/>
    <w:rsid w:val="000156C8"/>
    <w:rsid w:val="000223A5"/>
    <w:rsid w:val="000274D7"/>
    <w:rsid w:val="00035254"/>
    <w:rsid w:val="00035F2A"/>
    <w:rsid w:val="00036A9A"/>
    <w:rsid w:val="00037639"/>
    <w:rsid w:val="00041330"/>
    <w:rsid w:val="0004178D"/>
    <w:rsid w:val="0004258E"/>
    <w:rsid w:val="00045CBB"/>
    <w:rsid w:val="00050C1A"/>
    <w:rsid w:val="00052FD9"/>
    <w:rsid w:val="00053D6A"/>
    <w:rsid w:val="00057442"/>
    <w:rsid w:val="0006105A"/>
    <w:rsid w:val="00080228"/>
    <w:rsid w:val="00081FE1"/>
    <w:rsid w:val="000823AF"/>
    <w:rsid w:val="00083A93"/>
    <w:rsid w:val="00085601"/>
    <w:rsid w:val="000902E3"/>
    <w:rsid w:val="00094CE3"/>
    <w:rsid w:val="0009748E"/>
    <w:rsid w:val="000A1B3C"/>
    <w:rsid w:val="000A2A19"/>
    <w:rsid w:val="000A2DC0"/>
    <w:rsid w:val="000C1E06"/>
    <w:rsid w:val="000C37C6"/>
    <w:rsid w:val="000C526A"/>
    <w:rsid w:val="000D16FD"/>
    <w:rsid w:val="000D1E5B"/>
    <w:rsid w:val="000D44FD"/>
    <w:rsid w:val="000D68C2"/>
    <w:rsid w:val="000E1059"/>
    <w:rsid w:val="000E2110"/>
    <w:rsid w:val="000E7C63"/>
    <w:rsid w:val="000F1AA3"/>
    <w:rsid w:val="000F1AF3"/>
    <w:rsid w:val="000F6BDC"/>
    <w:rsid w:val="000F6D12"/>
    <w:rsid w:val="001029FB"/>
    <w:rsid w:val="00105D28"/>
    <w:rsid w:val="00106F0B"/>
    <w:rsid w:val="00113C98"/>
    <w:rsid w:val="0011413E"/>
    <w:rsid w:val="00115F1A"/>
    <w:rsid w:val="001214C5"/>
    <w:rsid w:val="001215CB"/>
    <w:rsid w:val="00123A55"/>
    <w:rsid w:val="00125D14"/>
    <w:rsid w:val="0012755E"/>
    <w:rsid w:val="001275DD"/>
    <w:rsid w:val="00131DFA"/>
    <w:rsid w:val="001323F2"/>
    <w:rsid w:val="00132EEE"/>
    <w:rsid w:val="00133870"/>
    <w:rsid w:val="00140293"/>
    <w:rsid w:val="001442A6"/>
    <w:rsid w:val="0015299A"/>
    <w:rsid w:val="00153185"/>
    <w:rsid w:val="00154407"/>
    <w:rsid w:val="00155124"/>
    <w:rsid w:val="00163303"/>
    <w:rsid w:val="001729F6"/>
    <w:rsid w:val="001752C6"/>
    <w:rsid w:val="00175CB0"/>
    <w:rsid w:val="001804BF"/>
    <w:rsid w:val="001807FC"/>
    <w:rsid w:val="0018313B"/>
    <w:rsid w:val="001831E5"/>
    <w:rsid w:val="0018324A"/>
    <w:rsid w:val="0018369D"/>
    <w:rsid w:val="00183B84"/>
    <w:rsid w:val="00190097"/>
    <w:rsid w:val="0019200E"/>
    <w:rsid w:val="0019208A"/>
    <w:rsid w:val="00193D79"/>
    <w:rsid w:val="001941F8"/>
    <w:rsid w:val="00195384"/>
    <w:rsid w:val="00197133"/>
    <w:rsid w:val="001A3A9C"/>
    <w:rsid w:val="001A5407"/>
    <w:rsid w:val="001B00C4"/>
    <w:rsid w:val="001B2D7D"/>
    <w:rsid w:val="001B420E"/>
    <w:rsid w:val="001B4D9F"/>
    <w:rsid w:val="001C0318"/>
    <w:rsid w:val="001C1DC6"/>
    <w:rsid w:val="001C28B1"/>
    <w:rsid w:val="001C3C70"/>
    <w:rsid w:val="001C5489"/>
    <w:rsid w:val="001D15DE"/>
    <w:rsid w:val="001D288D"/>
    <w:rsid w:val="001D40CC"/>
    <w:rsid w:val="001D6155"/>
    <w:rsid w:val="001E5B90"/>
    <w:rsid w:val="001F5308"/>
    <w:rsid w:val="00200A85"/>
    <w:rsid w:val="00200BB7"/>
    <w:rsid w:val="00206C1D"/>
    <w:rsid w:val="00207C15"/>
    <w:rsid w:val="00207C73"/>
    <w:rsid w:val="002103BD"/>
    <w:rsid w:val="002108FB"/>
    <w:rsid w:val="002124B6"/>
    <w:rsid w:val="002138D1"/>
    <w:rsid w:val="00215F2A"/>
    <w:rsid w:val="0021611B"/>
    <w:rsid w:val="00217370"/>
    <w:rsid w:val="00220F9F"/>
    <w:rsid w:val="0022169F"/>
    <w:rsid w:val="00224F1A"/>
    <w:rsid w:val="00232EA3"/>
    <w:rsid w:val="00233DD4"/>
    <w:rsid w:val="00237C2B"/>
    <w:rsid w:val="00242DF4"/>
    <w:rsid w:val="002430BA"/>
    <w:rsid w:val="00245928"/>
    <w:rsid w:val="00246530"/>
    <w:rsid w:val="00246AF2"/>
    <w:rsid w:val="002630C5"/>
    <w:rsid w:val="002648FD"/>
    <w:rsid w:val="00265B8A"/>
    <w:rsid w:val="00266AEF"/>
    <w:rsid w:val="002677AF"/>
    <w:rsid w:val="00270727"/>
    <w:rsid w:val="002709D7"/>
    <w:rsid w:val="00271767"/>
    <w:rsid w:val="0027335F"/>
    <w:rsid w:val="00276A0F"/>
    <w:rsid w:val="00282345"/>
    <w:rsid w:val="002829EA"/>
    <w:rsid w:val="00285559"/>
    <w:rsid w:val="002862F0"/>
    <w:rsid w:val="002966B8"/>
    <w:rsid w:val="00297212"/>
    <w:rsid w:val="002A0404"/>
    <w:rsid w:val="002A1D46"/>
    <w:rsid w:val="002A471F"/>
    <w:rsid w:val="002B41DB"/>
    <w:rsid w:val="002B496F"/>
    <w:rsid w:val="002B6666"/>
    <w:rsid w:val="002C08A3"/>
    <w:rsid w:val="002C09E1"/>
    <w:rsid w:val="002C0BCA"/>
    <w:rsid w:val="002C1AD8"/>
    <w:rsid w:val="002C3BC9"/>
    <w:rsid w:val="002C6287"/>
    <w:rsid w:val="002C77EC"/>
    <w:rsid w:val="002C7C00"/>
    <w:rsid w:val="002D7572"/>
    <w:rsid w:val="002D75B6"/>
    <w:rsid w:val="002E2788"/>
    <w:rsid w:val="002E45AA"/>
    <w:rsid w:val="002E48B7"/>
    <w:rsid w:val="002F052A"/>
    <w:rsid w:val="00300895"/>
    <w:rsid w:val="00301C9F"/>
    <w:rsid w:val="00303689"/>
    <w:rsid w:val="00305645"/>
    <w:rsid w:val="0030716A"/>
    <w:rsid w:val="00307A0C"/>
    <w:rsid w:val="0031266B"/>
    <w:rsid w:val="00323DCF"/>
    <w:rsid w:val="00325157"/>
    <w:rsid w:val="003265C2"/>
    <w:rsid w:val="00332B1E"/>
    <w:rsid w:val="00335FF1"/>
    <w:rsid w:val="00337EAC"/>
    <w:rsid w:val="00346A14"/>
    <w:rsid w:val="003475E6"/>
    <w:rsid w:val="00347C3E"/>
    <w:rsid w:val="00350565"/>
    <w:rsid w:val="003509BD"/>
    <w:rsid w:val="00352153"/>
    <w:rsid w:val="00360732"/>
    <w:rsid w:val="00361803"/>
    <w:rsid w:val="00362F6D"/>
    <w:rsid w:val="00370402"/>
    <w:rsid w:val="0037092B"/>
    <w:rsid w:val="0037733F"/>
    <w:rsid w:val="00382356"/>
    <w:rsid w:val="0038285C"/>
    <w:rsid w:val="00386B44"/>
    <w:rsid w:val="00386F9F"/>
    <w:rsid w:val="0038714E"/>
    <w:rsid w:val="00390822"/>
    <w:rsid w:val="00390933"/>
    <w:rsid w:val="00391649"/>
    <w:rsid w:val="0039445E"/>
    <w:rsid w:val="00396D1E"/>
    <w:rsid w:val="00397FB5"/>
    <w:rsid w:val="003A0528"/>
    <w:rsid w:val="003A06F2"/>
    <w:rsid w:val="003A136F"/>
    <w:rsid w:val="003A62CF"/>
    <w:rsid w:val="003A7696"/>
    <w:rsid w:val="003B296D"/>
    <w:rsid w:val="003B6BF7"/>
    <w:rsid w:val="003B7268"/>
    <w:rsid w:val="003C555F"/>
    <w:rsid w:val="003C7F1C"/>
    <w:rsid w:val="003D49B1"/>
    <w:rsid w:val="003E132F"/>
    <w:rsid w:val="003E565E"/>
    <w:rsid w:val="003E60DB"/>
    <w:rsid w:val="003F00FD"/>
    <w:rsid w:val="003F4F86"/>
    <w:rsid w:val="00402DAB"/>
    <w:rsid w:val="00405ECB"/>
    <w:rsid w:val="0041003D"/>
    <w:rsid w:val="0041059B"/>
    <w:rsid w:val="004106FB"/>
    <w:rsid w:val="00410F78"/>
    <w:rsid w:val="004127FA"/>
    <w:rsid w:val="00412A6B"/>
    <w:rsid w:val="00416AD9"/>
    <w:rsid w:val="00417852"/>
    <w:rsid w:val="004220A9"/>
    <w:rsid w:val="004222EC"/>
    <w:rsid w:val="004225D3"/>
    <w:rsid w:val="004308BB"/>
    <w:rsid w:val="00430CA4"/>
    <w:rsid w:val="00431DDD"/>
    <w:rsid w:val="00431E0A"/>
    <w:rsid w:val="004336DB"/>
    <w:rsid w:val="0044136B"/>
    <w:rsid w:val="004448EB"/>
    <w:rsid w:val="00446B72"/>
    <w:rsid w:val="00452D96"/>
    <w:rsid w:val="0045590D"/>
    <w:rsid w:val="00460750"/>
    <w:rsid w:val="00462CC2"/>
    <w:rsid w:val="00464647"/>
    <w:rsid w:val="0046657B"/>
    <w:rsid w:val="004670F7"/>
    <w:rsid w:val="00474DAE"/>
    <w:rsid w:val="004757D3"/>
    <w:rsid w:val="004765F0"/>
    <w:rsid w:val="00477C63"/>
    <w:rsid w:val="00481097"/>
    <w:rsid w:val="00490587"/>
    <w:rsid w:val="004946D5"/>
    <w:rsid w:val="004976D6"/>
    <w:rsid w:val="004A1F53"/>
    <w:rsid w:val="004B2DF3"/>
    <w:rsid w:val="004B3694"/>
    <w:rsid w:val="004C437F"/>
    <w:rsid w:val="004C50A2"/>
    <w:rsid w:val="004D05B4"/>
    <w:rsid w:val="004D1840"/>
    <w:rsid w:val="004D7F66"/>
    <w:rsid w:val="004E2B6E"/>
    <w:rsid w:val="004E539D"/>
    <w:rsid w:val="004F066F"/>
    <w:rsid w:val="004F3A9B"/>
    <w:rsid w:val="004F651E"/>
    <w:rsid w:val="004F7022"/>
    <w:rsid w:val="0050083C"/>
    <w:rsid w:val="00500D44"/>
    <w:rsid w:val="005011A4"/>
    <w:rsid w:val="00501520"/>
    <w:rsid w:val="00501DCD"/>
    <w:rsid w:val="00505E23"/>
    <w:rsid w:val="00507BC9"/>
    <w:rsid w:val="00513421"/>
    <w:rsid w:val="005149CA"/>
    <w:rsid w:val="00514EB8"/>
    <w:rsid w:val="00524AEE"/>
    <w:rsid w:val="005255E9"/>
    <w:rsid w:val="005264AD"/>
    <w:rsid w:val="00526828"/>
    <w:rsid w:val="00526C70"/>
    <w:rsid w:val="00530E06"/>
    <w:rsid w:val="00531D7C"/>
    <w:rsid w:val="005324BC"/>
    <w:rsid w:val="00534016"/>
    <w:rsid w:val="0054433C"/>
    <w:rsid w:val="00547D6F"/>
    <w:rsid w:val="0055052A"/>
    <w:rsid w:val="00552F59"/>
    <w:rsid w:val="0055436B"/>
    <w:rsid w:val="00554691"/>
    <w:rsid w:val="0055672C"/>
    <w:rsid w:val="00556A9C"/>
    <w:rsid w:val="005611EA"/>
    <w:rsid w:val="00562CAE"/>
    <w:rsid w:val="00565FE4"/>
    <w:rsid w:val="005714CE"/>
    <w:rsid w:val="0057336B"/>
    <w:rsid w:val="00574CEB"/>
    <w:rsid w:val="00575C46"/>
    <w:rsid w:val="00580D1B"/>
    <w:rsid w:val="00581FA6"/>
    <w:rsid w:val="00584571"/>
    <w:rsid w:val="00585DED"/>
    <w:rsid w:val="005903BE"/>
    <w:rsid w:val="005929AB"/>
    <w:rsid w:val="00592D19"/>
    <w:rsid w:val="00597464"/>
    <w:rsid w:val="005A39A2"/>
    <w:rsid w:val="005A4F7D"/>
    <w:rsid w:val="005B379C"/>
    <w:rsid w:val="005B42D0"/>
    <w:rsid w:val="005C3BE5"/>
    <w:rsid w:val="005C7CFA"/>
    <w:rsid w:val="005D495F"/>
    <w:rsid w:val="005E0065"/>
    <w:rsid w:val="005E0706"/>
    <w:rsid w:val="005E383E"/>
    <w:rsid w:val="005E6D72"/>
    <w:rsid w:val="005E7697"/>
    <w:rsid w:val="005F2529"/>
    <w:rsid w:val="005F2768"/>
    <w:rsid w:val="005F3798"/>
    <w:rsid w:val="005F5CE3"/>
    <w:rsid w:val="00600EF9"/>
    <w:rsid w:val="00601AF3"/>
    <w:rsid w:val="006078EC"/>
    <w:rsid w:val="006116B8"/>
    <w:rsid w:val="00613DF7"/>
    <w:rsid w:val="006145F0"/>
    <w:rsid w:val="006226CE"/>
    <w:rsid w:val="006251DD"/>
    <w:rsid w:val="006275B5"/>
    <w:rsid w:val="00630976"/>
    <w:rsid w:val="0063104A"/>
    <w:rsid w:val="006327B7"/>
    <w:rsid w:val="00634332"/>
    <w:rsid w:val="00634B2B"/>
    <w:rsid w:val="00641D79"/>
    <w:rsid w:val="00641D9F"/>
    <w:rsid w:val="00643B59"/>
    <w:rsid w:val="00644C8F"/>
    <w:rsid w:val="00650D19"/>
    <w:rsid w:val="00651412"/>
    <w:rsid w:val="00651F9D"/>
    <w:rsid w:val="006527B9"/>
    <w:rsid w:val="00653085"/>
    <w:rsid w:val="006551B1"/>
    <w:rsid w:val="00660F54"/>
    <w:rsid w:val="00667C39"/>
    <w:rsid w:val="006705AB"/>
    <w:rsid w:val="00672B18"/>
    <w:rsid w:val="00681842"/>
    <w:rsid w:val="0068387F"/>
    <w:rsid w:val="006848D8"/>
    <w:rsid w:val="00692EAA"/>
    <w:rsid w:val="00693DA3"/>
    <w:rsid w:val="00697580"/>
    <w:rsid w:val="006A0ECF"/>
    <w:rsid w:val="006A505E"/>
    <w:rsid w:val="006A6BFA"/>
    <w:rsid w:val="006B1F32"/>
    <w:rsid w:val="006B2B77"/>
    <w:rsid w:val="006B589F"/>
    <w:rsid w:val="006C3110"/>
    <w:rsid w:val="006C31D5"/>
    <w:rsid w:val="006C755A"/>
    <w:rsid w:val="006D442F"/>
    <w:rsid w:val="006D4F01"/>
    <w:rsid w:val="006E62A2"/>
    <w:rsid w:val="006E7B25"/>
    <w:rsid w:val="006F0FF1"/>
    <w:rsid w:val="006F2A0D"/>
    <w:rsid w:val="006F3598"/>
    <w:rsid w:val="006F4448"/>
    <w:rsid w:val="006F7F21"/>
    <w:rsid w:val="00700784"/>
    <w:rsid w:val="007008D5"/>
    <w:rsid w:val="00702F77"/>
    <w:rsid w:val="007053CF"/>
    <w:rsid w:val="00705A69"/>
    <w:rsid w:val="007070AB"/>
    <w:rsid w:val="00710A6B"/>
    <w:rsid w:val="00712D09"/>
    <w:rsid w:val="00724674"/>
    <w:rsid w:val="007248A4"/>
    <w:rsid w:val="00725426"/>
    <w:rsid w:val="00726610"/>
    <w:rsid w:val="0073233A"/>
    <w:rsid w:val="007349DC"/>
    <w:rsid w:val="00736B61"/>
    <w:rsid w:val="0073716B"/>
    <w:rsid w:val="00740415"/>
    <w:rsid w:val="007407D8"/>
    <w:rsid w:val="00741406"/>
    <w:rsid w:val="00742B3A"/>
    <w:rsid w:val="007555E3"/>
    <w:rsid w:val="00762E08"/>
    <w:rsid w:val="00763170"/>
    <w:rsid w:val="0077161E"/>
    <w:rsid w:val="00771D52"/>
    <w:rsid w:val="007726C9"/>
    <w:rsid w:val="0077367B"/>
    <w:rsid w:val="007742E7"/>
    <w:rsid w:val="00774ED2"/>
    <w:rsid w:val="007751F1"/>
    <w:rsid w:val="00775B22"/>
    <w:rsid w:val="0078514C"/>
    <w:rsid w:val="00785FFB"/>
    <w:rsid w:val="00786591"/>
    <w:rsid w:val="0079167B"/>
    <w:rsid w:val="00794405"/>
    <w:rsid w:val="00795320"/>
    <w:rsid w:val="00795578"/>
    <w:rsid w:val="00796B87"/>
    <w:rsid w:val="007A0D2C"/>
    <w:rsid w:val="007A13B5"/>
    <w:rsid w:val="007A196D"/>
    <w:rsid w:val="007A1A8D"/>
    <w:rsid w:val="007A676C"/>
    <w:rsid w:val="007B2338"/>
    <w:rsid w:val="007B5A4B"/>
    <w:rsid w:val="007B68A1"/>
    <w:rsid w:val="007C7642"/>
    <w:rsid w:val="007C78B2"/>
    <w:rsid w:val="007D4897"/>
    <w:rsid w:val="007D4CD9"/>
    <w:rsid w:val="007E15C7"/>
    <w:rsid w:val="007E18F0"/>
    <w:rsid w:val="007E3857"/>
    <w:rsid w:val="007E4315"/>
    <w:rsid w:val="007E4ECD"/>
    <w:rsid w:val="007E50E7"/>
    <w:rsid w:val="007F10CE"/>
    <w:rsid w:val="007F13BC"/>
    <w:rsid w:val="007F34F7"/>
    <w:rsid w:val="007F5DD8"/>
    <w:rsid w:val="00804931"/>
    <w:rsid w:val="00804C4A"/>
    <w:rsid w:val="00805A7F"/>
    <w:rsid w:val="00805AC5"/>
    <w:rsid w:val="008107FF"/>
    <w:rsid w:val="008122BC"/>
    <w:rsid w:val="00812E98"/>
    <w:rsid w:val="00813F3A"/>
    <w:rsid w:val="00814BB0"/>
    <w:rsid w:val="008156F7"/>
    <w:rsid w:val="00817406"/>
    <w:rsid w:val="00824C50"/>
    <w:rsid w:val="0082554C"/>
    <w:rsid w:val="00826460"/>
    <w:rsid w:val="008264E5"/>
    <w:rsid w:val="00827366"/>
    <w:rsid w:val="00832E45"/>
    <w:rsid w:val="00834F69"/>
    <w:rsid w:val="00836A9E"/>
    <w:rsid w:val="00840CDC"/>
    <w:rsid w:val="00841EC2"/>
    <w:rsid w:val="00845E3C"/>
    <w:rsid w:val="00847C9B"/>
    <w:rsid w:val="00850000"/>
    <w:rsid w:val="008507DC"/>
    <w:rsid w:val="008541AD"/>
    <w:rsid w:val="0085456F"/>
    <w:rsid w:val="00857410"/>
    <w:rsid w:val="0086273D"/>
    <w:rsid w:val="00862FD6"/>
    <w:rsid w:val="00863CE3"/>
    <w:rsid w:val="0086423C"/>
    <w:rsid w:val="008668FB"/>
    <w:rsid w:val="008741DF"/>
    <w:rsid w:val="00874725"/>
    <w:rsid w:val="00875306"/>
    <w:rsid w:val="0087659E"/>
    <w:rsid w:val="00882EA3"/>
    <w:rsid w:val="0088303D"/>
    <w:rsid w:val="00883118"/>
    <w:rsid w:val="00883A3A"/>
    <w:rsid w:val="00883DA1"/>
    <w:rsid w:val="00884574"/>
    <w:rsid w:val="00891F40"/>
    <w:rsid w:val="00894457"/>
    <w:rsid w:val="008A1CFA"/>
    <w:rsid w:val="008A4D08"/>
    <w:rsid w:val="008A51F3"/>
    <w:rsid w:val="008A743E"/>
    <w:rsid w:val="008B2685"/>
    <w:rsid w:val="008B47CD"/>
    <w:rsid w:val="008B69E8"/>
    <w:rsid w:val="008C3B04"/>
    <w:rsid w:val="008C3E59"/>
    <w:rsid w:val="008D1AB9"/>
    <w:rsid w:val="008D55EA"/>
    <w:rsid w:val="008D5BF7"/>
    <w:rsid w:val="008E553A"/>
    <w:rsid w:val="008E73E4"/>
    <w:rsid w:val="008F05D1"/>
    <w:rsid w:val="008F2A2D"/>
    <w:rsid w:val="008F3687"/>
    <w:rsid w:val="008F49DC"/>
    <w:rsid w:val="008F7BC3"/>
    <w:rsid w:val="008F7F49"/>
    <w:rsid w:val="009011F6"/>
    <w:rsid w:val="0090520F"/>
    <w:rsid w:val="00912562"/>
    <w:rsid w:val="00921FEB"/>
    <w:rsid w:val="009252F9"/>
    <w:rsid w:val="009305ED"/>
    <w:rsid w:val="00932082"/>
    <w:rsid w:val="00933355"/>
    <w:rsid w:val="00933A45"/>
    <w:rsid w:val="00937CA7"/>
    <w:rsid w:val="00940AD7"/>
    <w:rsid w:val="009435A7"/>
    <w:rsid w:val="0094718F"/>
    <w:rsid w:val="00947BB2"/>
    <w:rsid w:val="00951ACD"/>
    <w:rsid w:val="009549B0"/>
    <w:rsid w:val="00956B44"/>
    <w:rsid w:val="00957B11"/>
    <w:rsid w:val="0096082A"/>
    <w:rsid w:val="0096398A"/>
    <w:rsid w:val="00966497"/>
    <w:rsid w:val="00970575"/>
    <w:rsid w:val="0098080C"/>
    <w:rsid w:val="009813E2"/>
    <w:rsid w:val="00984C54"/>
    <w:rsid w:val="00984FBB"/>
    <w:rsid w:val="009861E0"/>
    <w:rsid w:val="00986393"/>
    <w:rsid w:val="00986F5E"/>
    <w:rsid w:val="009A2C0D"/>
    <w:rsid w:val="009A7DDE"/>
    <w:rsid w:val="009B03D3"/>
    <w:rsid w:val="009B580D"/>
    <w:rsid w:val="009B71A7"/>
    <w:rsid w:val="009C1B07"/>
    <w:rsid w:val="009C7795"/>
    <w:rsid w:val="009D7CAF"/>
    <w:rsid w:val="009E0F55"/>
    <w:rsid w:val="009E5E8E"/>
    <w:rsid w:val="009E73C8"/>
    <w:rsid w:val="009F24C9"/>
    <w:rsid w:val="009F5D69"/>
    <w:rsid w:val="00A00447"/>
    <w:rsid w:val="00A0152D"/>
    <w:rsid w:val="00A05FE9"/>
    <w:rsid w:val="00A0740C"/>
    <w:rsid w:val="00A07EF6"/>
    <w:rsid w:val="00A11468"/>
    <w:rsid w:val="00A14482"/>
    <w:rsid w:val="00A17A1E"/>
    <w:rsid w:val="00A22E1D"/>
    <w:rsid w:val="00A239A3"/>
    <w:rsid w:val="00A24218"/>
    <w:rsid w:val="00A353B5"/>
    <w:rsid w:val="00A363A5"/>
    <w:rsid w:val="00A42689"/>
    <w:rsid w:val="00A433E0"/>
    <w:rsid w:val="00A45A0F"/>
    <w:rsid w:val="00A47DFA"/>
    <w:rsid w:val="00A54134"/>
    <w:rsid w:val="00A54F70"/>
    <w:rsid w:val="00A55380"/>
    <w:rsid w:val="00A625F0"/>
    <w:rsid w:val="00A63F8C"/>
    <w:rsid w:val="00A65E6F"/>
    <w:rsid w:val="00A666E5"/>
    <w:rsid w:val="00A70142"/>
    <w:rsid w:val="00A70863"/>
    <w:rsid w:val="00A74507"/>
    <w:rsid w:val="00A75919"/>
    <w:rsid w:val="00A77FB1"/>
    <w:rsid w:val="00A826C2"/>
    <w:rsid w:val="00A82A73"/>
    <w:rsid w:val="00A83131"/>
    <w:rsid w:val="00A8779A"/>
    <w:rsid w:val="00A878E8"/>
    <w:rsid w:val="00A9406F"/>
    <w:rsid w:val="00AA31BC"/>
    <w:rsid w:val="00AA57A7"/>
    <w:rsid w:val="00AA609A"/>
    <w:rsid w:val="00AA6582"/>
    <w:rsid w:val="00AA6759"/>
    <w:rsid w:val="00AB522F"/>
    <w:rsid w:val="00AB691F"/>
    <w:rsid w:val="00AC4B76"/>
    <w:rsid w:val="00AC4F52"/>
    <w:rsid w:val="00AC714B"/>
    <w:rsid w:val="00AD231F"/>
    <w:rsid w:val="00AD2F43"/>
    <w:rsid w:val="00AD4A67"/>
    <w:rsid w:val="00AD67C1"/>
    <w:rsid w:val="00AE3217"/>
    <w:rsid w:val="00AE3CB0"/>
    <w:rsid w:val="00AE683E"/>
    <w:rsid w:val="00AF134C"/>
    <w:rsid w:val="00AF236A"/>
    <w:rsid w:val="00AF2ED4"/>
    <w:rsid w:val="00AF3B59"/>
    <w:rsid w:val="00AF4769"/>
    <w:rsid w:val="00AF5148"/>
    <w:rsid w:val="00AF7CEB"/>
    <w:rsid w:val="00B0028C"/>
    <w:rsid w:val="00B00CDD"/>
    <w:rsid w:val="00B02D27"/>
    <w:rsid w:val="00B02E9F"/>
    <w:rsid w:val="00B02EB6"/>
    <w:rsid w:val="00B03043"/>
    <w:rsid w:val="00B04A4F"/>
    <w:rsid w:val="00B05025"/>
    <w:rsid w:val="00B13EA4"/>
    <w:rsid w:val="00B20507"/>
    <w:rsid w:val="00B2633B"/>
    <w:rsid w:val="00B30C57"/>
    <w:rsid w:val="00B3102E"/>
    <w:rsid w:val="00B33CB5"/>
    <w:rsid w:val="00B34E4D"/>
    <w:rsid w:val="00B34F9A"/>
    <w:rsid w:val="00B36BE8"/>
    <w:rsid w:val="00B40430"/>
    <w:rsid w:val="00B43B6C"/>
    <w:rsid w:val="00B4425B"/>
    <w:rsid w:val="00B47E65"/>
    <w:rsid w:val="00B5265D"/>
    <w:rsid w:val="00B56703"/>
    <w:rsid w:val="00B57F73"/>
    <w:rsid w:val="00B604D3"/>
    <w:rsid w:val="00B622E8"/>
    <w:rsid w:val="00B752E2"/>
    <w:rsid w:val="00B75422"/>
    <w:rsid w:val="00B7680E"/>
    <w:rsid w:val="00B85AEB"/>
    <w:rsid w:val="00B8637D"/>
    <w:rsid w:val="00B86717"/>
    <w:rsid w:val="00B90FF2"/>
    <w:rsid w:val="00B940D5"/>
    <w:rsid w:val="00B95CC1"/>
    <w:rsid w:val="00BA0A05"/>
    <w:rsid w:val="00BA1855"/>
    <w:rsid w:val="00BA47B8"/>
    <w:rsid w:val="00BA47C5"/>
    <w:rsid w:val="00BA4AB9"/>
    <w:rsid w:val="00BA52FC"/>
    <w:rsid w:val="00BA58F1"/>
    <w:rsid w:val="00BB257B"/>
    <w:rsid w:val="00BC1AC6"/>
    <w:rsid w:val="00BC4A6A"/>
    <w:rsid w:val="00BC6AD3"/>
    <w:rsid w:val="00BC6AFB"/>
    <w:rsid w:val="00BD005D"/>
    <w:rsid w:val="00BD1A33"/>
    <w:rsid w:val="00BD225B"/>
    <w:rsid w:val="00BD342E"/>
    <w:rsid w:val="00BE1459"/>
    <w:rsid w:val="00BE2735"/>
    <w:rsid w:val="00BE4FF1"/>
    <w:rsid w:val="00BE5ABC"/>
    <w:rsid w:val="00BF3AB7"/>
    <w:rsid w:val="00BF5BF5"/>
    <w:rsid w:val="00C0311E"/>
    <w:rsid w:val="00C10789"/>
    <w:rsid w:val="00C11D48"/>
    <w:rsid w:val="00C15C89"/>
    <w:rsid w:val="00C20719"/>
    <w:rsid w:val="00C209D2"/>
    <w:rsid w:val="00C2104C"/>
    <w:rsid w:val="00C22D83"/>
    <w:rsid w:val="00C237B8"/>
    <w:rsid w:val="00C345FC"/>
    <w:rsid w:val="00C36C2D"/>
    <w:rsid w:val="00C37084"/>
    <w:rsid w:val="00C37B9D"/>
    <w:rsid w:val="00C411BD"/>
    <w:rsid w:val="00C52338"/>
    <w:rsid w:val="00C52F32"/>
    <w:rsid w:val="00C57A49"/>
    <w:rsid w:val="00C63628"/>
    <w:rsid w:val="00C648D8"/>
    <w:rsid w:val="00C71A8C"/>
    <w:rsid w:val="00C75B9F"/>
    <w:rsid w:val="00C76306"/>
    <w:rsid w:val="00C80DE1"/>
    <w:rsid w:val="00C82890"/>
    <w:rsid w:val="00C838D1"/>
    <w:rsid w:val="00C87CF6"/>
    <w:rsid w:val="00C902D4"/>
    <w:rsid w:val="00C90642"/>
    <w:rsid w:val="00C920E9"/>
    <w:rsid w:val="00C92792"/>
    <w:rsid w:val="00C933A8"/>
    <w:rsid w:val="00C964AB"/>
    <w:rsid w:val="00CB0892"/>
    <w:rsid w:val="00CB1023"/>
    <w:rsid w:val="00CB2CFE"/>
    <w:rsid w:val="00CB4A06"/>
    <w:rsid w:val="00CB5863"/>
    <w:rsid w:val="00CB6BF8"/>
    <w:rsid w:val="00CC0AAF"/>
    <w:rsid w:val="00CC653C"/>
    <w:rsid w:val="00CD2D27"/>
    <w:rsid w:val="00CD3132"/>
    <w:rsid w:val="00CD5BC3"/>
    <w:rsid w:val="00CE2D38"/>
    <w:rsid w:val="00CE46EA"/>
    <w:rsid w:val="00CE5A59"/>
    <w:rsid w:val="00CF3B99"/>
    <w:rsid w:val="00CF5CE7"/>
    <w:rsid w:val="00CF6927"/>
    <w:rsid w:val="00CF72FF"/>
    <w:rsid w:val="00CF78FD"/>
    <w:rsid w:val="00D02892"/>
    <w:rsid w:val="00D029A4"/>
    <w:rsid w:val="00D06A99"/>
    <w:rsid w:val="00D10AB5"/>
    <w:rsid w:val="00D13BF6"/>
    <w:rsid w:val="00D152BE"/>
    <w:rsid w:val="00D17F43"/>
    <w:rsid w:val="00D22553"/>
    <w:rsid w:val="00D23176"/>
    <w:rsid w:val="00D274DD"/>
    <w:rsid w:val="00D3059C"/>
    <w:rsid w:val="00D3093B"/>
    <w:rsid w:val="00D34A14"/>
    <w:rsid w:val="00D35721"/>
    <w:rsid w:val="00D35EB6"/>
    <w:rsid w:val="00D43FFA"/>
    <w:rsid w:val="00D46A4E"/>
    <w:rsid w:val="00D5137F"/>
    <w:rsid w:val="00D5198F"/>
    <w:rsid w:val="00D5426B"/>
    <w:rsid w:val="00D64532"/>
    <w:rsid w:val="00D666CA"/>
    <w:rsid w:val="00D7375C"/>
    <w:rsid w:val="00D778EF"/>
    <w:rsid w:val="00D8337B"/>
    <w:rsid w:val="00D836C6"/>
    <w:rsid w:val="00D8645C"/>
    <w:rsid w:val="00D91823"/>
    <w:rsid w:val="00D95E36"/>
    <w:rsid w:val="00D95FA6"/>
    <w:rsid w:val="00D96F72"/>
    <w:rsid w:val="00D97A11"/>
    <w:rsid w:val="00DA0234"/>
    <w:rsid w:val="00DB6CE8"/>
    <w:rsid w:val="00DB721F"/>
    <w:rsid w:val="00DC0642"/>
    <w:rsid w:val="00DC4DBF"/>
    <w:rsid w:val="00DC58CC"/>
    <w:rsid w:val="00DD0F1C"/>
    <w:rsid w:val="00DD663D"/>
    <w:rsid w:val="00DD7293"/>
    <w:rsid w:val="00DD7EB2"/>
    <w:rsid w:val="00DE06C5"/>
    <w:rsid w:val="00DE4727"/>
    <w:rsid w:val="00DF18BD"/>
    <w:rsid w:val="00DF2D20"/>
    <w:rsid w:val="00DF31BF"/>
    <w:rsid w:val="00DF41C6"/>
    <w:rsid w:val="00E01BBD"/>
    <w:rsid w:val="00E02996"/>
    <w:rsid w:val="00E04878"/>
    <w:rsid w:val="00E1096A"/>
    <w:rsid w:val="00E13570"/>
    <w:rsid w:val="00E1471F"/>
    <w:rsid w:val="00E162C8"/>
    <w:rsid w:val="00E16DB1"/>
    <w:rsid w:val="00E1787A"/>
    <w:rsid w:val="00E17AC2"/>
    <w:rsid w:val="00E20143"/>
    <w:rsid w:val="00E20D72"/>
    <w:rsid w:val="00E2127C"/>
    <w:rsid w:val="00E30AAE"/>
    <w:rsid w:val="00E3258B"/>
    <w:rsid w:val="00E3621F"/>
    <w:rsid w:val="00E37599"/>
    <w:rsid w:val="00E51F71"/>
    <w:rsid w:val="00E52EAF"/>
    <w:rsid w:val="00E5642D"/>
    <w:rsid w:val="00E61575"/>
    <w:rsid w:val="00E6418F"/>
    <w:rsid w:val="00E6679F"/>
    <w:rsid w:val="00E714B0"/>
    <w:rsid w:val="00E71D88"/>
    <w:rsid w:val="00E76943"/>
    <w:rsid w:val="00E76CDA"/>
    <w:rsid w:val="00E77E53"/>
    <w:rsid w:val="00E845C7"/>
    <w:rsid w:val="00E84F18"/>
    <w:rsid w:val="00E940F3"/>
    <w:rsid w:val="00EA4635"/>
    <w:rsid w:val="00EA5EFA"/>
    <w:rsid w:val="00EA645D"/>
    <w:rsid w:val="00EB19B5"/>
    <w:rsid w:val="00EB3A79"/>
    <w:rsid w:val="00EB42A1"/>
    <w:rsid w:val="00EB49EA"/>
    <w:rsid w:val="00EB6B87"/>
    <w:rsid w:val="00EB6F80"/>
    <w:rsid w:val="00EC2219"/>
    <w:rsid w:val="00EC23DA"/>
    <w:rsid w:val="00EC78E2"/>
    <w:rsid w:val="00ED3322"/>
    <w:rsid w:val="00ED362F"/>
    <w:rsid w:val="00ED6EC8"/>
    <w:rsid w:val="00EE37A3"/>
    <w:rsid w:val="00EE48B2"/>
    <w:rsid w:val="00EE6797"/>
    <w:rsid w:val="00EF4255"/>
    <w:rsid w:val="00EF4520"/>
    <w:rsid w:val="00EF4B72"/>
    <w:rsid w:val="00F00360"/>
    <w:rsid w:val="00F02F9B"/>
    <w:rsid w:val="00F03FFC"/>
    <w:rsid w:val="00F0614F"/>
    <w:rsid w:val="00F078E2"/>
    <w:rsid w:val="00F10685"/>
    <w:rsid w:val="00F110A4"/>
    <w:rsid w:val="00F11730"/>
    <w:rsid w:val="00F11784"/>
    <w:rsid w:val="00F12379"/>
    <w:rsid w:val="00F129CC"/>
    <w:rsid w:val="00F137F3"/>
    <w:rsid w:val="00F22AA1"/>
    <w:rsid w:val="00F24F0C"/>
    <w:rsid w:val="00F265DC"/>
    <w:rsid w:val="00F268BE"/>
    <w:rsid w:val="00F32E48"/>
    <w:rsid w:val="00F33241"/>
    <w:rsid w:val="00F37EB0"/>
    <w:rsid w:val="00F54AAF"/>
    <w:rsid w:val="00F621BC"/>
    <w:rsid w:val="00F63917"/>
    <w:rsid w:val="00F735DB"/>
    <w:rsid w:val="00F82869"/>
    <w:rsid w:val="00F83C44"/>
    <w:rsid w:val="00F859CF"/>
    <w:rsid w:val="00F87BD8"/>
    <w:rsid w:val="00F92CF0"/>
    <w:rsid w:val="00FA6FC1"/>
    <w:rsid w:val="00FA7864"/>
    <w:rsid w:val="00FB2E80"/>
    <w:rsid w:val="00FB4EAB"/>
    <w:rsid w:val="00FB53CF"/>
    <w:rsid w:val="00FC2302"/>
    <w:rsid w:val="00FC2352"/>
    <w:rsid w:val="00FC3921"/>
    <w:rsid w:val="00FC55C0"/>
    <w:rsid w:val="00FC6714"/>
    <w:rsid w:val="00FD46A9"/>
    <w:rsid w:val="00FD650A"/>
    <w:rsid w:val="00FE41A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D0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8E2"/>
    <w:pPr>
      <w:spacing w:after="0" w:line="480" w:lineRule="auto"/>
      <w:ind w:firstLine="720"/>
    </w:pPr>
    <w:rPr>
      <w:rFonts w:ascii="Times" w:eastAsiaTheme="minorEastAsia" w:hAnsi="Times"/>
      <w:sz w:val="24"/>
      <w:szCs w:val="24"/>
      <w:lang w:eastAsia="de-DE"/>
    </w:rPr>
  </w:style>
  <w:style w:type="paragraph" w:styleId="Heading1">
    <w:name w:val="heading 1"/>
    <w:basedOn w:val="Normal"/>
    <w:next w:val="Normal"/>
    <w:link w:val="Heading1Char"/>
    <w:uiPriority w:val="9"/>
    <w:qFormat/>
    <w:rsid w:val="00F078E2"/>
    <w:pPr>
      <w:keepNext/>
      <w:keepLines/>
      <w:spacing w:before="48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078E2"/>
    <w:pPr>
      <w:keepNext/>
      <w:keepLines/>
      <w:ind w:firstLine="0"/>
      <w:outlineLvl w:val="1"/>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8E2"/>
    <w:rPr>
      <w:rFonts w:ascii="Times" w:eastAsiaTheme="majorEastAsia" w:hAnsi="Times" w:cstheme="majorBidi"/>
      <w:b/>
      <w:bCs/>
      <w:sz w:val="24"/>
      <w:szCs w:val="28"/>
      <w:lang w:eastAsia="de-DE"/>
    </w:rPr>
  </w:style>
  <w:style w:type="character" w:customStyle="1" w:styleId="Heading2Char">
    <w:name w:val="Heading 2 Char"/>
    <w:basedOn w:val="DefaultParagraphFont"/>
    <w:link w:val="Heading2"/>
    <w:uiPriority w:val="9"/>
    <w:rsid w:val="00F078E2"/>
    <w:rPr>
      <w:rFonts w:ascii="Times" w:eastAsiaTheme="majorEastAsia" w:hAnsi="Times" w:cstheme="majorBidi"/>
      <w:b/>
      <w:bCs/>
      <w:sz w:val="24"/>
      <w:szCs w:val="24"/>
      <w:lang w:eastAsia="de-DE"/>
    </w:rPr>
  </w:style>
  <w:style w:type="character" w:styleId="CommentReference">
    <w:name w:val="annotation reference"/>
    <w:basedOn w:val="DefaultParagraphFont"/>
    <w:uiPriority w:val="99"/>
    <w:semiHidden/>
    <w:unhideWhenUsed/>
    <w:rsid w:val="00F078E2"/>
    <w:rPr>
      <w:sz w:val="16"/>
      <w:szCs w:val="16"/>
    </w:rPr>
  </w:style>
  <w:style w:type="table" w:styleId="TableGrid">
    <w:name w:val="Table Grid"/>
    <w:basedOn w:val="TableNormal"/>
    <w:uiPriority w:val="59"/>
    <w:rsid w:val="0055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16A"/>
    <w:pPr>
      <w:ind w:left="720"/>
      <w:contextualSpacing/>
    </w:pPr>
  </w:style>
  <w:style w:type="character" w:styleId="Hyperlink">
    <w:name w:val="Hyperlink"/>
    <w:basedOn w:val="DefaultParagraphFont"/>
    <w:uiPriority w:val="99"/>
    <w:unhideWhenUsed/>
    <w:rsid w:val="009252F9"/>
    <w:rPr>
      <w:color w:val="0000FF" w:themeColor="hyperlink"/>
      <w:u w:val="single"/>
    </w:rPr>
  </w:style>
  <w:style w:type="paragraph" w:styleId="CommentText">
    <w:name w:val="annotation text"/>
    <w:basedOn w:val="Normal"/>
    <w:link w:val="CommentTextChar"/>
    <w:uiPriority w:val="99"/>
    <w:semiHidden/>
    <w:unhideWhenUsed/>
    <w:rsid w:val="003E565E"/>
    <w:pPr>
      <w:spacing w:line="240" w:lineRule="auto"/>
    </w:pPr>
    <w:rPr>
      <w:sz w:val="20"/>
      <w:szCs w:val="20"/>
    </w:rPr>
  </w:style>
  <w:style w:type="character" w:customStyle="1" w:styleId="CommentTextChar">
    <w:name w:val="Comment Text Char"/>
    <w:basedOn w:val="DefaultParagraphFont"/>
    <w:link w:val="CommentText"/>
    <w:uiPriority w:val="99"/>
    <w:semiHidden/>
    <w:rsid w:val="003E565E"/>
    <w:rPr>
      <w:rFonts w:ascii="Times" w:eastAsiaTheme="minorEastAsia" w:hAnsi="Times"/>
      <w:sz w:val="20"/>
      <w:szCs w:val="20"/>
      <w:lang w:eastAsia="de-DE"/>
    </w:rPr>
  </w:style>
  <w:style w:type="paragraph" w:styleId="CommentSubject">
    <w:name w:val="annotation subject"/>
    <w:basedOn w:val="CommentText"/>
    <w:next w:val="CommentText"/>
    <w:link w:val="CommentSubjectChar"/>
    <w:uiPriority w:val="99"/>
    <w:semiHidden/>
    <w:unhideWhenUsed/>
    <w:rsid w:val="003E565E"/>
    <w:rPr>
      <w:b/>
      <w:bCs/>
    </w:rPr>
  </w:style>
  <w:style w:type="character" w:customStyle="1" w:styleId="CommentSubjectChar">
    <w:name w:val="Comment Subject Char"/>
    <w:basedOn w:val="CommentTextChar"/>
    <w:link w:val="CommentSubject"/>
    <w:uiPriority w:val="99"/>
    <w:semiHidden/>
    <w:rsid w:val="003E565E"/>
    <w:rPr>
      <w:rFonts w:ascii="Times" w:eastAsiaTheme="minorEastAsia" w:hAnsi="Times"/>
      <w:b/>
      <w:bCs/>
      <w:sz w:val="20"/>
      <w:szCs w:val="20"/>
      <w:lang w:eastAsia="de-DE"/>
    </w:rPr>
  </w:style>
  <w:style w:type="paragraph" w:styleId="BalloonText">
    <w:name w:val="Balloon Text"/>
    <w:basedOn w:val="Normal"/>
    <w:link w:val="BalloonTextChar"/>
    <w:uiPriority w:val="99"/>
    <w:semiHidden/>
    <w:unhideWhenUsed/>
    <w:rsid w:val="003E56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65E"/>
    <w:rPr>
      <w:rFonts w:ascii="Tahoma" w:eastAsiaTheme="minorEastAsia" w:hAnsi="Tahoma" w:cs="Tahoma"/>
      <w:sz w:val="16"/>
      <w:szCs w:val="16"/>
      <w:lang w:eastAsia="de-DE"/>
    </w:rPr>
  </w:style>
  <w:style w:type="paragraph" w:styleId="Header">
    <w:name w:val="header"/>
    <w:basedOn w:val="Normal"/>
    <w:link w:val="HeaderChar"/>
    <w:uiPriority w:val="99"/>
    <w:unhideWhenUsed/>
    <w:rsid w:val="004976D6"/>
    <w:pPr>
      <w:tabs>
        <w:tab w:val="center" w:pos="4680"/>
        <w:tab w:val="right" w:pos="9360"/>
      </w:tabs>
      <w:spacing w:line="240" w:lineRule="auto"/>
    </w:pPr>
  </w:style>
  <w:style w:type="character" w:customStyle="1" w:styleId="HeaderChar">
    <w:name w:val="Header Char"/>
    <w:basedOn w:val="DefaultParagraphFont"/>
    <w:link w:val="Header"/>
    <w:uiPriority w:val="99"/>
    <w:rsid w:val="004976D6"/>
    <w:rPr>
      <w:rFonts w:ascii="Times" w:eastAsiaTheme="minorEastAsia" w:hAnsi="Times"/>
      <w:sz w:val="24"/>
      <w:szCs w:val="24"/>
      <w:lang w:eastAsia="de-DE"/>
    </w:rPr>
  </w:style>
  <w:style w:type="paragraph" w:styleId="Footer">
    <w:name w:val="footer"/>
    <w:basedOn w:val="Normal"/>
    <w:link w:val="FooterChar"/>
    <w:uiPriority w:val="99"/>
    <w:unhideWhenUsed/>
    <w:rsid w:val="004976D6"/>
    <w:pPr>
      <w:tabs>
        <w:tab w:val="center" w:pos="4680"/>
        <w:tab w:val="right" w:pos="9360"/>
      </w:tabs>
      <w:spacing w:line="240" w:lineRule="auto"/>
    </w:pPr>
  </w:style>
  <w:style w:type="character" w:customStyle="1" w:styleId="FooterChar">
    <w:name w:val="Footer Char"/>
    <w:basedOn w:val="DefaultParagraphFont"/>
    <w:link w:val="Footer"/>
    <w:uiPriority w:val="99"/>
    <w:rsid w:val="004976D6"/>
    <w:rPr>
      <w:rFonts w:ascii="Times" w:eastAsiaTheme="minorEastAsia" w:hAnsi="Times"/>
      <w:sz w:val="24"/>
      <w:szCs w:val="24"/>
      <w:lang w:eastAsia="de-DE"/>
    </w:rPr>
  </w:style>
  <w:style w:type="paragraph" w:styleId="Title">
    <w:name w:val="Title"/>
    <w:basedOn w:val="Normal"/>
    <w:next w:val="Normal"/>
    <w:link w:val="TitleChar"/>
    <w:uiPriority w:val="10"/>
    <w:qFormat/>
    <w:rsid w:val="00A666E5"/>
    <w:pPr>
      <w:spacing w:before="2400"/>
      <w:ind w:firstLine="0"/>
      <w:contextualSpacing/>
      <w:jc w:val="center"/>
    </w:pPr>
    <w:rPr>
      <w:rFonts w:asciiTheme="majorHAnsi" w:eastAsiaTheme="majorEastAsia" w:hAnsiTheme="majorHAnsi" w:cstheme="majorBidi"/>
      <w:kern w:val="24"/>
    </w:rPr>
  </w:style>
  <w:style w:type="character" w:customStyle="1" w:styleId="TitleChar">
    <w:name w:val="Title Char"/>
    <w:basedOn w:val="DefaultParagraphFont"/>
    <w:link w:val="Title"/>
    <w:uiPriority w:val="10"/>
    <w:rsid w:val="00A666E5"/>
    <w:rPr>
      <w:rFonts w:asciiTheme="majorHAnsi" w:eastAsiaTheme="majorEastAsia" w:hAnsiTheme="majorHAnsi" w:cstheme="majorBidi"/>
      <w:kern w:val="24"/>
      <w:sz w:val="24"/>
      <w:szCs w:val="24"/>
      <w:lang w:eastAsia="de-DE"/>
    </w:rPr>
  </w:style>
  <w:style w:type="paragraph" w:styleId="Bibliography">
    <w:name w:val="Bibliography"/>
    <w:basedOn w:val="Normal"/>
    <w:next w:val="Normal"/>
    <w:uiPriority w:val="37"/>
    <w:unhideWhenUsed/>
    <w:rsid w:val="00A666E5"/>
    <w:pPr>
      <w:ind w:left="720" w:hanging="720"/>
    </w:pPr>
  </w:style>
  <w:style w:type="character" w:styleId="Strong">
    <w:name w:val="Strong"/>
    <w:basedOn w:val="DefaultParagraphFont"/>
    <w:uiPriority w:val="22"/>
    <w:qFormat/>
    <w:rsid w:val="00FE41AD"/>
    <w:rPr>
      <w:b/>
      <w:bCs/>
    </w:rPr>
  </w:style>
  <w:style w:type="paragraph" w:styleId="NormalWeb">
    <w:name w:val="Normal (Web)"/>
    <w:basedOn w:val="Normal"/>
    <w:uiPriority w:val="99"/>
    <w:unhideWhenUsed/>
    <w:rsid w:val="00A433E0"/>
    <w:pPr>
      <w:spacing w:before="100" w:beforeAutospacing="1" w:after="100" w:afterAutospacing="1" w:line="240" w:lineRule="auto"/>
      <w:ind w:firstLine="0"/>
    </w:pPr>
    <w:rPr>
      <w:rFonts w:ascii="Times New Roman" w:eastAsia="Times New Roman" w:hAnsi="Times New Roman" w:cs="Times New Roman"/>
      <w:lang w:eastAsia="en-US"/>
    </w:rPr>
  </w:style>
  <w:style w:type="paragraph" w:styleId="EndnoteText">
    <w:name w:val="endnote text"/>
    <w:basedOn w:val="Normal"/>
    <w:link w:val="EndnoteTextChar"/>
    <w:uiPriority w:val="99"/>
    <w:unhideWhenUsed/>
    <w:rsid w:val="00653085"/>
    <w:pPr>
      <w:spacing w:line="240" w:lineRule="auto"/>
    </w:pPr>
  </w:style>
  <w:style w:type="character" w:customStyle="1" w:styleId="EndnoteTextChar">
    <w:name w:val="Endnote Text Char"/>
    <w:basedOn w:val="DefaultParagraphFont"/>
    <w:link w:val="EndnoteText"/>
    <w:uiPriority w:val="99"/>
    <w:rsid w:val="00653085"/>
    <w:rPr>
      <w:rFonts w:ascii="Times" w:eastAsiaTheme="minorEastAsia" w:hAnsi="Times"/>
      <w:sz w:val="24"/>
      <w:szCs w:val="24"/>
      <w:lang w:eastAsia="de-DE"/>
    </w:rPr>
  </w:style>
  <w:style w:type="character" w:styleId="EndnoteReference">
    <w:name w:val="endnote reference"/>
    <w:basedOn w:val="DefaultParagraphFont"/>
    <w:uiPriority w:val="99"/>
    <w:unhideWhenUsed/>
    <w:rsid w:val="00653085"/>
    <w:rPr>
      <w:vertAlign w:val="superscript"/>
    </w:rPr>
  </w:style>
  <w:style w:type="character" w:styleId="PageNumber">
    <w:name w:val="page number"/>
    <w:basedOn w:val="DefaultParagraphFont"/>
    <w:uiPriority w:val="99"/>
    <w:semiHidden/>
    <w:unhideWhenUsed/>
    <w:rsid w:val="006530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8E2"/>
    <w:pPr>
      <w:spacing w:after="0" w:line="480" w:lineRule="auto"/>
      <w:ind w:firstLine="720"/>
    </w:pPr>
    <w:rPr>
      <w:rFonts w:ascii="Times" w:eastAsiaTheme="minorEastAsia" w:hAnsi="Times"/>
      <w:sz w:val="24"/>
      <w:szCs w:val="24"/>
      <w:lang w:eastAsia="de-DE"/>
    </w:rPr>
  </w:style>
  <w:style w:type="paragraph" w:styleId="Heading1">
    <w:name w:val="heading 1"/>
    <w:basedOn w:val="Normal"/>
    <w:next w:val="Normal"/>
    <w:link w:val="Heading1Char"/>
    <w:uiPriority w:val="9"/>
    <w:qFormat/>
    <w:rsid w:val="00F078E2"/>
    <w:pPr>
      <w:keepNext/>
      <w:keepLines/>
      <w:spacing w:before="48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078E2"/>
    <w:pPr>
      <w:keepNext/>
      <w:keepLines/>
      <w:ind w:firstLine="0"/>
      <w:outlineLvl w:val="1"/>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8E2"/>
    <w:rPr>
      <w:rFonts w:ascii="Times" w:eastAsiaTheme="majorEastAsia" w:hAnsi="Times" w:cstheme="majorBidi"/>
      <w:b/>
      <w:bCs/>
      <w:sz w:val="24"/>
      <w:szCs w:val="28"/>
      <w:lang w:eastAsia="de-DE"/>
    </w:rPr>
  </w:style>
  <w:style w:type="character" w:customStyle="1" w:styleId="Heading2Char">
    <w:name w:val="Heading 2 Char"/>
    <w:basedOn w:val="DefaultParagraphFont"/>
    <w:link w:val="Heading2"/>
    <w:uiPriority w:val="9"/>
    <w:rsid w:val="00F078E2"/>
    <w:rPr>
      <w:rFonts w:ascii="Times" w:eastAsiaTheme="majorEastAsia" w:hAnsi="Times" w:cstheme="majorBidi"/>
      <w:b/>
      <w:bCs/>
      <w:sz w:val="24"/>
      <w:szCs w:val="24"/>
      <w:lang w:eastAsia="de-DE"/>
    </w:rPr>
  </w:style>
  <w:style w:type="character" w:styleId="CommentReference">
    <w:name w:val="annotation reference"/>
    <w:basedOn w:val="DefaultParagraphFont"/>
    <w:uiPriority w:val="99"/>
    <w:semiHidden/>
    <w:unhideWhenUsed/>
    <w:rsid w:val="00F078E2"/>
    <w:rPr>
      <w:sz w:val="16"/>
      <w:szCs w:val="16"/>
    </w:rPr>
  </w:style>
  <w:style w:type="table" w:styleId="TableGrid">
    <w:name w:val="Table Grid"/>
    <w:basedOn w:val="TableNormal"/>
    <w:uiPriority w:val="59"/>
    <w:rsid w:val="0055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16A"/>
    <w:pPr>
      <w:ind w:left="720"/>
      <w:contextualSpacing/>
    </w:pPr>
  </w:style>
  <w:style w:type="character" w:styleId="Hyperlink">
    <w:name w:val="Hyperlink"/>
    <w:basedOn w:val="DefaultParagraphFont"/>
    <w:uiPriority w:val="99"/>
    <w:unhideWhenUsed/>
    <w:rsid w:val="009252F9"/>
    <w:rPr>
      <w:color w:val="0000FF" w:themeColor="hyperlink"/>
      <w:u w:val="single"/>
    </w:rPr>
  </w:style>
  <w:style w:type="paragraph" w:styleId="CommentText">
    <w:name w:val="annotation text"/>
    <w:basedOn w:val="Normal"/>
    <w:link w:val="CommentTextChar"/>
    <w:uiPriority w:val="99"/>
    <w:semiHidden/>
    <w:unhideWhenUsed/>
    <w:rsid w:val="003E565E"/>
    <w:pPr>
      <w:spacing w:line="240" w:lineRule="auto"/>
    </w:pPr>
    <w:rPr>
      <w:sz w:val="20"/>
      <w:szCs w:val="20"/>
    </w:rPr>
  </w:style>
  <w:style w:type="character" w:customStyle="1" w:styleId="CommentTextChar">
    <w:name w:val="Comment Text Char"/>
    <w:basedOn w:val="DefaultParagraphFont"/>
    <w:link w:val="CommentText"/>
    <w:uiPriority w:val="99"/>
    <w:semiHidden/>
    <w:rsid w:val="003E565E"/>
    <w:rPr>
      <w:rFonts w:ascii="Times" w:eastAsiaTheme="minorEastAsia" w:hAnsi="Times"/>
      <w:sz w:val="20"/>
      <w:szCs w:val="20"/>
      <w:lang w:eastAsia="de-DE"/>
    </w:rPr>
  </w:style>
  <w:style w:type="paragraph" w:styleId="CommentSubject">
    <w:name w:val="annotation subject"/>
    <w:basedOn w:val="CommentText"/>
    <w:next w:val="CommentText"/>
    <w:link w:val="CommentSubjectChar"/>
    <w:uiPriority w:val="99"/>
    <w:semiHidden/>
    <w:unhideWhenUsed/>
    <w:rsid w:val="003E565E"/>
    <w:rPr>
      <w:b/>
      <w:bCs/>
    </w:rPr>
  </w:style>
  <w:style w:type="character" w:customStyle="1" w:styleId="CommentSubjectChar">
    <w:name w:val="Comment Subject Char"/>
    <w:basedOn w:val="CommentTextChar"/>
    <w:link w:val="CommentSubject"/>
    <w:uiPriority w:val="99"/>
    <w:semiHidden/>
    <w:rsid w:val="003E565E"/>
    <w:rPr>
      <w:rFonts w:ascii="Times" w:eastAsiaTheme="minorEastAsia" w:hAnsi="Times"/>
      <w:b/>
      <w:bCs/>
      <w:sz w:val="20"/>
      <w:szCs w:val="20"/>
      <w:lang w:eastAsia="de-DE"/>
    </w:rPr>
  </w:style>
  <w:style w:type="paragraph" w:styleId="BalloonText">
    <w:name w:val="Balloon Text"/>
    <w:basedOn w:val="Normal"/>
    <w:link w:val="BalloonTextChar"/>
    <w:uiPriority w:val="99"/>
    <w:semiHidden/>
    <w:unhideWhenUsed/>
    <w:rsid w:val="003E56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65E"/>
    <w:rPr>
      <w:rFonts w:ascii="Tahoma" w:eastAsiaTheme="minorEastAsia" w:hAnsi="Tahoma" w:cs="Tahoma"/>
      <w:sz w:val="16"/>
      <w:szCs w:val="16"/>
      <w:lang w:eastAsia="de-DE"/>
    </w:rPr>
  </w:style>
  <w:style w:type="paragraph" w:styleId="Header">
    <w:name w:val="header"/>
    <w:basedOn w:val="Normal"/>
    <w:link w:val="HeaderChar"/>
    <w:uiPriority w:val="99"/>
    <w:unhideWhenUsed/>
    <w:rsid w:val="004976D6"/>
    <w:pPr>
      <w:tabs>
        <w:tab w:val="center" w:pos="4680"/>
        <w:tab w:val="right" w:pos="9360"/>
      </w:tabs>
      <w:spacing w:line="240" w:lineRule="auto"/>
    </w:pPr>
  </w:style>
  <w:style w:type="character" w:customStyle="1" w:styleId="HeaderChar">
    <w:name w:val="Header Char"/>
    <w:basedOn w:val="DefaultParagraphFont"/>
    <w:link w:val="Header"/>
    <w:uiPriority w:val="99"/>
    <w:rsid w:val="004976D6"/>
    <w:rPr>
      <w:rFonts w:ascii="Times" w:eastAsiaTheme="minorEastAsia" w:hAnsi="Times"/>
      <w:sz w:val="24"/>
      <w:szCs w:val="24"/>
      <w:lang w:eastAsia="de-DE"/>
    </w:rPr>
  </w:style>
  <w:style w:type="paragraph" w:styleId="Footer">
    <w:name w:val="footer"/>
    <w:basedOn w:val="Normal"/>
    <w:link w:val="FooterChar"/>
    <w:uiPriority w:val="99"/>
    <w:unhideWhenUsed/>
    <w:rsid w:val="004976D6"/>
    <w:pPr>
      <w:tabs>
        <w:tab w:val="center" w:pos="4680"/>
        <w:tab w:val="right" w:pos="9360"/>
      </w:tabs>
      <w:spacing w:line="240" w:lineRule="auto"/>
    </w:pPr>
  </w:style>
  <w:style w:type="character" w:customStyle="1" w:styleId="FooterChar">
    <w:name w:val="Footer Char"/>
    <w:basedOn w:val="DefaultParagraphFont"/>
    <w:link w:val="Footer"/>
    <w:uiPriority w:val="99"/>
    <w:rsid w:val="004976D6"/>
    <w:rPr>
      <w:rFonts w:ascii="Times" w:eastAsiaTheme="minorEastAsia" w:hAnsi="Times"/>
      <w:sz w:val="24"/>
      <w:szCs w:val="24"/>
      <w:lang w:eastAsia="de-DE"/>
    </w:rPr>
  </w:style>
  <w:style w:type="paragraph" w:styleId="Title">
    <w:name w:val="Title"/>
    <w:basedOn w:val="Normal"/>
    <w:next w:val="Normal"/>
    <w:link w:val="TitleChar"/>
    <w:uiPriority w:val="10"/>
    <w:qFormat/>
    <w:rsid w:val="00A666E5"/>
    <w:pPr>
      <w:spacing w:before="2400"/>
      <w:ind w:firstLine="0"/>
      <w:contextualSpacing/>
      <w:jc w:val="center"/>
    </w:pPr>
    <w:rPr>
      <w:rFonts w:asciiTheme="majorHAnsi" w:eastAsiaTheme="majorEastAsia" w:hAnsiTheme="majorHAnsi" w:cstheme="majorBidi"/>
      <w:kern w:val="24"/>
    </w:rPr>
  </w:style>
  <w:style w:type="character" w:customStyle="1" w:styleId="TitleChar">
    <w:name w:val="Title Char"/>
    <w:basedOn w:val="DefaultParagraphFont"/>
    <w:link w:val="Title"/>
    <w:uiPriority w:val="10"/>
    <w:rsid w:val="00A666E5"/>
    <w:rPr>
      <w:rFonts w:asciiTheme="majorHAnsi" w:eastAsiaTheme="majorEastAsia" w:hAnsiTheme="majorHAnsi" w:cstheme="majorBidi"/>
      <w:kern w:val="24"/>
      <w:sz w:val="24"/>
      <w:szCs w:val="24"/>
      <w:lang w:eastAsia="de-DE"/>
    </w:rPr>
  </w:style>
  <w:style w:type="paragraph" w:styleId="Bibliography">
    <w:name w:val="Bibliography"/>
    <w:basedOn w:val="Normal"/>
    <w:next w:val="Normal"/>
    <w:uiPriority w:val="37"/>
    <w:unhideWhenUsed/>
    <w:rsid w:val="00A666E5"/>
    <w:pPr>
      <w:ind w:left="720" w:hanging="720"/>
    </w:pPr>
  </w:style>
  <w:style w:type="character" w:styleId="Strong">
    <w:name w:val="Strong"/>
    <w:basedOn w:val="DefaultParagraphFont"/>
    <w:uiPriority w:val="22"/>
    <w:qFormat/>
    <w:rsid w:val="00FE41AD"/>
    <w:rPr>
      <w:b/>
      <w:bCs/>
    </w:rPr>
  </w:style>
  <w:style w:type="paragraph" w:styleId="NormalWeb">
    <w:name w:val="Normal (Web)"/>
    <w:basedOn w:val="Normal"/>
    <w:uiPriority w:val="99"/>
    <w:unhideWhenUsed/>
    <w:rsid w:val="00A433E0"/>
    <w:pPr>
      <w:spacing w:before="100" w:beforeAutospacing="1" w:after="100" w:afterAutospacing="1" w:line="240" w:lineRule="auto"/>
      <w:ind w:firstLine="0"/>
    </w:pPr>
    <w:rPr>
      <w:rFonts w:ascii="Times New Roman" w:eastAsia="Times New Roman" w:hAnsi="Times New Roman" w:cs="Times New Roman"/>
      <w:lang w:eastAsia="en-US"/>
    </w:rPr>
  </w:style>
  <w:style w:type="paragraph" w:styleId="EndnoteText">
    <w:name w:val="endnote text"/>
    <w:basedOn w:val="Normal"/>
    <w:link w:val="EndnoteTextChar"/>
    <w:uiPriority w:val="99"/>
    <w:unhideWhenUsed/>
    <w:rsid w:val="00653085"/>
    <w:pPr>
      <w:spacing w:line="240" w:lineRule="auto"/>
    </w:pPr>
  </w:style>
  <w:style w:type="character" w:customStyle="1" w:styleId="EndnoteTextChar">
    <w:name w:val="Endnote Text Char"/>
    <w:basedOn w:val="DefaultParagraphFont"/>
    <w:link w:val="EndnoteText"/>
    <w:uiPriority w:val="99"/>
    <w:rsid w:val="00653085"/>
    <w:rPr>
      <w:rFonts w:ascii="Times" w:eastAsiaTheme="minorEastAsia" w:hAnsi="Times"/>
      <w:sz w:val="24"/>
      <w:szCs w:val="24"/>
      <w:lang w:eastAsia="de-DE"/>
    </w:rPr>
  </w:style>
  <w:style w:type="character" w:styleId="EndnoteReference">
    <w:name w:val="endnote reference"/>
    <w:basedOn w:val="DefaultParagraphFont"/>
    <w:uiPriority w:val="99"/>
    <w:unhideWhenUsed/>
    <w:rsid w:val="00653085"/>
    <w:rPr>
      <w:vertAlign w:val="superscript"/>
    </w:rPr>
  </w:style>
  <w:style w:type="character" w:styleId="PageNumber">
    <w:name w:val="page number"/>
    <w:basedOn w:val="DefaultParagraphFont"/>
    <w:uiPriority w:val="99"/>
    <w:semiHidden/>
    <w:unhideWhenUsed/>
    <w:rsid w:val="00653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6633">
      <w:bodyDiv w:val="1"/>
      <w:marLeft w:val="0"/>
      <w:marRight w:val="0"/>
      <w:marTop w:val="0"/>
      <w:marBottom w:val="0"/>
      <w:divBdr>
        <w:top w:val="none" w:sz="0" w:space="0" w:color="auto"/>
        <w:left w:val="none" w:sz="0" w:space="0" w:color="auto"/>
        <w:bottom w:val="none" w:sz="0" w:space="0" w:color="auto"/>
        <w:right w:val="none" w:sz="0" w:space="0" w:color="auto"/>
      </w:divBdr>
      <w:divsChild>
        <w:div w:id="154996804">
          <w:marLeft w:val="0"/>
          <w:marRight w:val="0"/>
          <w:marTop w:val="0"/>
          <w:marBottom w:val="0"/>
          <w:divBdr>
            <w:top w:val="none" w:sz="0" w:space="0" w:color="auto"/>
            <w:left w:val="none" w:sz="0" w:space="0" w:color="auto"/>
            <w:bottom w:val="none" w:sz="0" w:space="0" w:color="auto"/>
            <w:right w:val="none" w:sz="0" w:space="0" w:color="auto"/>
          </w:divBdr>
          <w:divsChild>
            <w:div w:id="5237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7626">
      <w:bodyDiv w:val="1"/>
      <w:marLeft w:val="0"/>
      <w:marRight w:val="0"/>
      <w:marTop w:val="0"/>
      <w:marBottom w:val="0"/>
      <w:divBdr>
        <w:top w:val="none" w:sz="0" w:space="0" w:color="auto"/>
        <w:left w:val="none" w:sz="0" w:space="0" w:color="auto"/>
        <w:bottom w:val="none" w:sz="0" w:space="0" w:color="auto"/>
        <w:right w:val="none" w:sz="0" w:space="0" w:color="auto"/>
      </w:divBdr>
      <w:divsChild>
        <w:div w:id="1840925014">
          <w:marLeft w:val="0"/>
          <w:marRight w:val="0"/>
          <w:marTop w:val="0"/>
          <w:marBottom w:val="0"/>
          <w:divBdr>
            <w:top w:val="none" w:sz="0" w:space="0" w:color="auto"/>
            <w:left w:val="none" w:sz="0" w:space="0" w:color="auto"/>
            <w:bottom w:val="none" w:sz="0" w:space="0" w:color="auto"/>
            <w:right w:val="none" w:sz="0" w:space="0" w:color="auto"/>
          </w:divBdr>
          <w:divsChild>
            <w:div w:id="16116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703">
      <w:bodyDiv w:val="1"/>
      <w:marLeft w:val="0"/>
      <w:marRight w:val="0"/>
      <w:marTop w:val="0"/>
      <w:marBottom w:val="0"/>
      <w:divBdr>
        <w:top w:val="none" w:sz="0" w:space="0" w:color="auto"/>
        <w:left w:val="none" w:sz="0" w:space="0" w:color="auto"/>
        <w:bottom w:val="none" w:sz="0" w:space="0" w:color="auto"/>
        <w:right w:val="none" w:sz="0" w:space="0" w:color="auto"/>
      </w:divBdr>
      <w:divsChild>
        <w:div w:id="278684886">
          <w:marLeft w:val="0"/>
          <w:marRight w:val="0"/>
          <w:marTop w:val="0"/>
          <w:marBottom w:val="0"/>
          <w:divBdr>
            <w:top w:val="none" w:sz="0" w:space="0" w:color="auto"/>
            <w:left w:val="none" w:sz="0" w:space="0" w:color="auto"/>
            <w:bottom w:val="none" w:sz="0" w:space="0" w:color="auto"/>
            <w:right w:val="none" w:sz="0" w:space="0" w:color="auto"/>
          </w:divBdr>
          <w:divsChild>
            <w:div w:id="1497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1140">
      <w:bodyDiv w:val="1"/>
      <w:marLeft w:val="0"/>
      <w:marRight w:val="0"/>
      <w:marTop w:val="0"/>
      <w:marBottom w:val="0"/>
      <w:divBdr>
        <w:top w:val="none" w:sz="0" w:space="0" w:color="auto"/>
        <w:left w:val="none" w:sz="0" w:space="0" w:color="auto"/>
        <w:bottom w:val="none" w:sz="0" w:space="0" w:color="auto"/>
        <w:right w:val="none" w:sz="0" w:space="0" w:color="auto"/>
      </w:divBdr>
      <w:divsChild>
        <w:div w:id="2124573708">
          <w:marLeft w:val="0"/>
          <w:marRight w:val="0"/>
          <w:marTop w:val="0"/>
          <w:marBottom w:val="0"/>
          <w:divBdr>
            <w:top w:val="none" w:sz="0" w:space="0" w:color="auto"/>
            <w:left w:val="none" w:sz="0" w:space="0" w:color="auto"/>
            <w:bottom w:val="none" w:sz="0" w:space="0" w:color="auto"/>
            <w:right w:val="none" w:sz="0" w:space="0" w:color="auto"/>
          </w:divBdr>
          <w:divsChild>
            <w:div w:id="9472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517">
      <w:bodyDiv w:val="1"/>
      <w:marLeft w:val="0"/>
      <w:marRight w:val="0"/>
      <w:marTop w:val="0"/>
      <w:marBottom w:val="0"/>
      <w:divBdr>
        <w:top w:val="none" w:sz="0" w:space="0" w:color="auto"/>
        <w:left w:val="none" w:sz="0" w:space="0" w:color="auto"/>
        <w:bottom w:val="none" w:sz="0" w:space="0" w:color="auto"/>
        <w:right w:val="none" w:sz="0" w:space="0" w:color="auto"/>
      </w:divBdr>
      <w:divsChild>
        <w:div w:id="94448380">
          <w:marLeft w:val="480"/>
          <w:marRight w:val="0"/>
          <w:marTop w:val="0"/>
          <w:marBottom w:val="0"/>
          <w:divBdr>
            <w:top w:val="none" w:sz="0" w:space="0" w:color="auto"/>
            <w:left w:val="none" w:sz="0" w:space="0" w:color="auto"/>
            <w:bottom w:val="none" w:sz="0" w:space="0" w:color="auto"/>
            <w:right w:val="none" w:sz="0" w:space="0" w:color="auto"/>
          </w:divBdr>
          <w:divsChild>
            <w:div w:id="719786303">
              <w:marLeft w:val="0"/>
              <w:marRight w:val="0"/>
              <w:marTop w:val="0"/>
              <w:marBottom w:val="0"/>
              <w:divBdr>
                <w:top w:val="none" w:sz="0" w:space="0" w:color="auto"/>
                <w:left w:val="none" w:sz="0" w:space="0" w:color="auto"/>
                <w:bottom w:val="none" w:sz="0" w:space="0" w:color="auto"/>
                <w:right w:val="none" w:sz="0" w:space="0" w:color="auto"/>
              </w:divBdr>
            </w:div>
            <w:div w:id="912397277">
              <w:marLeft w:val="0"/>
              <w:marRight w:val="0"/>
              <w:marTop w:val="0"/>
              <w:marBottom w:val="0"/>
              <w:divBdr>
                <w:top w:val="none" w:sz="0" w:space="0" w:color="auto"/>
                <w:left w:val="none" w:sz="0" w:space="0" w:color="auto"/>
                <w:bottom w:val="none" w:sz="0" w:space="0" w:color="auto"/>
                <w:right w:val="none" w:sz="0" w:space="0" w:color="auto"/>
              </w:divBdr>
            </w:div>
            <w:div w:id="442574445">
              <w:marLeft w:val="0"/>
              <w:marRight w:val="0"/>
              <w:marTop w:val="0"/>
              <w:marBottom w:val="0"/>
              <w:divBdr>
                <w:top w:val="none" w:sz="0" w:space="0" w:color="auto"/>
                <w:left w:val="none" w:sz="0" w:space="0" w:color="auto"/>
                <w:bottom w:val="none" w:sz="0" w:space="0" w:color="auto"/>
                <w:right w:val="none" w:sz="0" w:space="0" w:color="auto"/>
              </w:divBdr>
            </w:div>
            <w:div w:id="1150564023">
              <w:marLeft w:val="0"/>
              <w:marRight w:val="0"/>
              <w:marTop w:val="0"/>
              <w:marBottom w:val="0"/>
              <w:divBdr>
                <w:top w:val="none" w:sz="0" w:space="0" w:color="auto"/>
                <w:left w:val="none" w:sz="0" w:space="0" w:color="auto"/>
                <w:bottom w:val="none" w:sz="0" w:space="0" w:color="auto"/>
                <w:right w:val="none" w:sz="0" w:space="0" w:color="auto"/>
              </w:divBdr>
            </w:div>
            <w:div w:id="515123492">
              <w:marLeft w:val="0"/>
              <w:marRight w:val="0"/>
              <w:marTop w:val="0"/>
              <w:marBottom w:val="0"/>
              <w:divBdr>
                <w:top w:val="none" w:sz="0" w:space="0" w:color="auto"/>
                <w:left w:val="none" w:sz="0" w:space="0" w:color="auto"/>
                <w:bottom w:val="none" w:sz="0" w:space="0" w:color="auto"/>
                <w:right w:val="none" w:sz="0" w:space="0" w:color="auto"/>
              </w:divBdr>
            </w:div>
            <w:div w:id="1810249228">
              <w:marLeft w:val="0"/>
              <w:marRight w:val="0"/>
              <w:marTop w:val="0"/>
              <w:marBottom w:val="0"/>
              <w:divBdr>
                <w:top w:val="none" w:sz="0" w:space="0" w:color="auto"/>
                <w:left w:val="none" w:sz="0" w:space="0" w:color="auto"/>
                <w:bottom w:val="none" w:sz="0" w:space="0" w:color="auto"/>
                <w:right w:val="none" w:sz="0" w:space="0" w:color="auto"/>
              </w:divBdr>
            </w:div>
            <w:div w:id="2082943899">
              <w:marLeft w:val="0"/>
              <w:marRight w:val="0"/>
              <w:marTop w:val="0"/>
              <w:marBottom w:val="0"/>
              <w:divBdr>
                <w:top w:val="none" w:sz="0" w:space="0" w:color="auto"/>
                <w:left w:val="none" w:sz="0" w:space="0" w:color="auto"/>
                <w:bottom w:val="none" w:sz="0" w:space="0" w:color="auto"/>
                <w:right w:val="none" w:sz="0" w:space="0" w:color="auto"/>
              </w:divBdr>
            </w:div>
            <w:div w:id="1462532632">
              <w:marLeft w:val="0"/>
              <w:marRight w:val="0"/>
              <w:marTop w:val="0"/>
              <w:marBottom w:val="0"/>
              <w:divBdr>
                <w:top w:val="none" w:sz="0" w:space="0" w:color="auto"/>
                <w:left w:val="none" w:sz="0" w:space="0" w:color="auto"/>
                <w:bottom w:val="none" w:sz="0" w:space="0" w:color="auto"/>
                <w:right w:val="none" w:sz="0" w:space="0" w:color="auto"/>
              </w:divBdr>
            </w:div>
            <w:div w:id="259221647">
              <w:marLeft w:val="0"/>
              <w:marRight w:val="0"/>
              <w:marTop w:val="0"/>
              <w:marBottom w:val="0"/>
              <w:divBdr>
                <w:top w:val="none" w:sz="0" w:space="0" w:color="auto"/>
                <w:left w:val="none" w:sz="0" w:space="0" w:color="auto"/>
                <w:bottom w:val="none" w:sz="0" w:space="0" w:color="auto"/>
                <w:right w:val="none" w:sz="0" w:space="0" w:color="auto"/>
              </w:divBdr>
            </w:div>
            <w:div w:id="1657608678">
              <w:marLeft w:val="0"/>
              <w:marRight w:val="0"/>
              <w:marTop w:val="0"/>
              <w:marBottom w:val="0"/>
              <w:divBdr>
                <w:top w:val="none" w:sz="0" w:space="0" w:color="auto"/>
                <w:left w:val="none" w:sz="0" w:space="0" w:color="auto"/>
                <w:bottom w:val="none" w:sz="0" w:space="0" w:color="auto"/>
                <w:right w:val="none" w:sz="0" w:space="0" w:color="auto"/>
              </w:divBdr>
            </w:div>
            <w:div w:id="426848284">
              <w:marLeft w:val="0"/>
              <w:marRight w:val="0"/>
              <w:marTop w:val="0"/>
              <w:marBottom w:val="0"/>
              <w:divBdr>
                <w:top w:val="none" w:sz="0" w:space="0" w:color="auto"/>
                <w:left w:val="none" w:sz="0" w:space="0" w:color="auto"/>
                <w:bottom w:val="none" w:sz="0" w:space="0" w:color="auto"/>
                <w:right w:val="none" w:sz="0" w:space="0" w:color="auto"/>
              </w:divBdr>
            </w:div>
            <w:div w:id="661395015">
              <w:marLeft w:val="0"/>
              <w:marRight w:val="0"/>
              <w:marTop w:val="0"/>
              <w:marBottom w:val="0"/>
              <w:divBdr>
                <w:top w:val="none" w:sz="0" w:space="0" w:color="auto"/>
                <w:left w:val="none" w:sz="0" w:space="0" w:color="auto"/>
                <w:bottom w:val="none" w:sz="0" w:space="0" w:color="auto"/>
                <w:right w:val="none" w:sz="0" w:space="0" w:color="auto"/>
              </w:divBdr>
            </w:div>
            <w:div w:id="881332135">
              <w:marLeft w:val="0"/>
              <w:marRight w:val="0"/>
              <w:marTop w:val="0"/>
              <w:marBottom w:val="0"/>
              <w:divBdr>
                <w:top w:val="none" w:sz="0" w:space="0" w:color="auto"/>
                <w:left w:val="none" w:sz="0" w:space="0" w:color="auto"/>
                <w:bottom w:val="none" w:sz="0" w:space="0" w:color="auto"/>
                <w:right w:val="none" w:sz="0" w:space="0" w:color="auto"/>
              </w:divBdr>
            </w:div>
            <w:div w:id="368533420">
              <w:marLeft w:val="0"/>
              <w:marRight w:val="0"/>
              <w:marTop w:val="0"/>
              <w:marBottom w:val="0"/>
              <w:divBdr>
                <w:top w:val="none" w:sz="0" w:space="0" w:color="auto"/>
                <w:left w:val="none" w:sz="0" w:space="0" w:color="auto"/>
                <w:bottom w:val="none" w:sz="0" w:space="0" w:color="auto"/>
                <w:right w:val="none" w:sz="0" w:space="0" w:color="auto"/>
              </w:divBdr>
            </w:div>
            <w:div w:id="1661304366">
              <w:marLeft w:val="0"/>
              <w:marRight w:val="0"/>
              <w:marTop w:val="0"/>
              <w:marBottom w:val="0"/>
              <w:divBdr>
                <w:top w:val="none" w:sz="0" w:space="0" w:color="auto"/>
                <w:left w:val="none" w:sz="0" w:space="0" w:color="auto"/>
                <w:bottom w:val="none" w:sz="0" w:space="0" w:color="auto"/>
                <w:right w:val="none" w:sz="0" w:space="0" w:color="auto"/>
              </w:divBdr>
            </w:div>
            <w:div w:id="1447313558">
              <w:marLeft w:val="0"/>
              <w:marRight w:val="0"/>
              <w:marTop w:val="0"/>
              <w:marBottom w:val="0"/>
              <w:divBdr>
                <w:top w:val="none" w:sz="0" w:space="0" w:color="auto"/>
                <w:left w:val="none" w:sz="0" w:space="0" w:color="auto"/>
                <w:bottom w:val="none" w:sz="0" w:space="0" w:color="auto"/>
                <w:right w:val="none" w:sz="0" w:space="0" w:color="auto"/>
              </w:divBdr>
            </w:div>
            <w:div w:id="1236091059">
              <w:marLeft w:val="0"/>
              <w:marRight w:val="0"/>
              <w:marTop w:val="0"/>
              <w:marBottom w:val="0"/>
              <w:divBdr>
                <w:top w:val="none" w:sz="0" w:space="0" w:color="auto"/>
                <w:left w:val="none" w:sz="0" w:space="0" w:color="auto"/>
                <w:bottom w:val="none" w:sz="0" w:space="0" w:color="auto"/>
                <w:right w:val="none" w:sz="0" w:space="0" w:color="auto"/>
              </w:divBdr>
            </w:div>
            <w:div w:id="1082605729">
              <w:marLeft w:val="0"/>
              <w:marRight w:val="0"/>
              <w:marTop w:val="0"/>
              <w:marBottom w:val="0"/>
              <w:divBdr>
                <w:top w:val="none" w:sz="0" w:space="0" w:color="auto"/>
                <w:left w:val="none" w:sz="0" w:space="0" w:color="auto"/>
                <w:bottom w:val="none" w:sz="0" w:space="0" w:color="auto"/>
                <w:right w:val="none" w:sz="0" w:space="0" w:color="auto"/>
              </w:divBdr>
            </w:div>
            <w:div w:id="52776225">
              <w:marLeft w:val="0"/>
              <w:marRight w:val="0"/>
              <w:marTop w:val="0"/>
              <w:marBottom w:val="0"/>
              <w:divBdr>
                <w:top w:val="none" w:sz="0" w:space="0" w:color="auto"/>
                <w:left w:val="none" w:sz="0" w:space="0" w:color="auto"/>
                <w:bottom w:val="none" w:sz="0" w:space="0" w:color="auto"/>
                <w:right w:val="none" w:sz="0" w:space="0" w:color="auto"/>
              </w:divBdr>
            </w:div>
            <w:div w:id="4368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7430">
      <w:bodyDiv w:val="1"/>
      <w:marLeft w:val="0"/>
      <w:marRight w:val="0"/>
      <w:marTop w:val="0"/>
      <w:marBottom w:val="0"/>
      <w:divBdr>
        <w:top w:val="none" w:sz="0" w:space="0" w:color="auto"/>
        <w:left w:val="none" w:sz="0" w:space="0" w:color="auto"/>
        <w:bottom w:val="none" w:sz="0" w:space="0" w:color="auto"/>
        <w:right w:val="none" w:sz="0" w:space="0" w:color="auto"/>
      </w:divBdr>
      <w:divsChild>
        <w:div w:id="1095247984">
          <w:marLeft w:val="480"/>
          <w:marRight w:val="0"/>
          <w:marTop w:val="0"/>
          <w:marBottom w:val="0"/>
          <w:divBdr>
            <w:top w:val="none" w:sz="0" w:space="0" w:color="auto"/>
            <w:left w:val="none" w:sz="0" w:space="0" w:color="auto"/>
            <w:bottom w:val="none" w:sz="0" w:space="0" w:color="auto"/>
            <w:right w:val="none" w:sz="0" w:space="0" w:color="auto"/>
          </w:divBdr>
          <w:divsChild>
            <w:div w:id="363021889">
              <w:marLeft w:val="0"/>
              <w:marRight w:val="0"/>
              <w:marTop w:val="0"/>
              <w:marBottom w:val="0"/>
              <w:divBdr>
                <w:top w:val="none" w:sz="0" w:space="0" w:color="auto"/>
                <w:left w:val="none" w:sz="0" w:space="0" w:color="auto"/>
                <w:bottom w:val="none" w:sz="0" w:space="0" w:color="auto"/>
                <w:right w:val="none" w:sz="0" w:space="0" w:color="auto"/>
              </w:divBdr>
            </w:div>
            <w:div w:id="1035429477">
              <w:marLeft w:val="0"/>
              <w:marRight w:val="0"/>
              <w:marTop w:val="0"/>
              <w:marBottom w:val="0"/>
              <w:divBdr>
                <w:top w:val="none" w:sz="0" w:space="0" w:color="auto"/>
                <w:left w:val="none" w:sz="0" w:space="0" w:color="auto"/>
                <w:bottom w:val="none" w:sz="0" w:space="0" w:color="auto"/>
                <w:right w:val="none" w:sz="0" w:space="0" w:color="auto"/>
              </w:divBdr>
            </w:div>
            <w:div w:id="1315572950">
              <w:marLeft w:val="0"/>
              <w:marRight w:val="0"/>
              <w:marTop w:val="0"/>
              <w:marBottom w:val="0"/>
              <w:divBdr>
                <w:top w:val="none" w:sz="0" w:space="0" w:color="auto"/>
                <w:left w:val="none" w:sz="0" w:space="0" w:color="auto"/>
                <w:bottom w:val="none" w:sz="0" w:space="0" w:color="auto"/>
                <w:right w:val="none" w:sz="0" w:space="0" w:color="auto"/>
              </w:divBdr>
            </w:div>
            <w:div w:id="38239766">
              <w:marLeft w:val="0"/>
              <w:marRight w:val="0"/>
              <w:marTop w:val="0"/>
              <w:marBottom w:val="0"/>
              <w:divBdr>
                <w:top w:val="none" w:sz="0" w:space="0" w:color="auto"/>
                <w:left w:val="none" w:sz="0" w:space="0" w:color="auto"/>
                <w:bottom w:val="none" w:sz="0" w:space="0" w:color="auto"/>
                <w:right w:val="none" w:sz="0" w:space="0" w:color="auto"/>
              </w:divBdr>
            </w:div>
            <w:div w:id="1053115526">
              <w:marLeft w:val="0"/>
              <w:marRight w:val="0"/>
              <w:marTop w:val="0"/>
              <w:marBottom w:val="0"/>
              <w:divBdr>
                <w:top w:val="none" w:sz="0" w:space="0" w:color="auto"/>
                <w:left w:val="none" w:sz="0" w:space="0" w:color="auto"/>
                <w:bottom w:val="none" w:sz="0" w:space="0" w:color="auto"/>
                <w:right w:val="none" w:sz="0" w:space="0" w:color="auto"/>
              </w:divBdr>
            </w:div>
            <w:div w:id="1458066868">
              <w:marLeft w:val="0"/>
              <w:marRight w:val="0"/>
              <w:marTop w:val="0"/>
              <w:marBottom w:val="0"/>
              <w:divBdr>
                <w:top w:val="none" w:sz="0" w:space="0" w:color="auto"/>
                <w:left w:val="none" w:sz="0" w:space="0" w:color="auto"/>
                <w:bottom w:val="none" w:sz="0" w:space="0" w:color="auto"/>
                <w:right w:val="none" w:sz="0" w:space="0" w:color="auto"/>
              </w:divBdr>
            </w:div>
            <w:div w:id="237448250">
              <w:marLeft w:val="0"/>
              <w:marRight w:val="0"/>
              <w:marTop w:val="0"/>
              <w:marBottom w:val="0"/>
              <w:divBdr>
                <w:top w:val="none" w:sz="0" w:space="0" w:color="auto"/>
                <w:left w:val="none" w:sz="0" w:space="0" w:color="auto"/>
                <w:bottom w:val="none" w:sz="0" w:space="0" w:color="auto"/>
                <w:right w:val="none" w:sz="0" w:space="0" w:color="auto"/>
              </w:divBdr>
            </w:div>
            <w:div w:id="1381436594">
              <w:marLeft w:val="0"/>
              <w:marRight w:val="0"/>
              <w:marTop w:val="0"/>
              <w:marBottom w:val="0"/>
              <w:divBdr>
                <w:top w:val="none" w:sz="0" w:space="0" w:color="auto"/>
                <w:left w:val="none" w:sz="0" w:space="0" w:color="auto"/>
                <w:bottom w:val="none" w:sz="0" w:space="0" w:color="auto"/>
                <w:right w:val="none" w:sz="0" w:space="0" w:color="auto"/>
              </w:divBdr>
            </w:div>
            <w:div w:id="394939084">
              <w:marLeft w:val="0"/>
              <w:marRight w:val="0"/>
              <w:marTop w:val="0"/>
              <w:marBottom w:val="0"/>
              <w:divBdr>
                <w:top w:val="none" w:sz="0" w:space="0" w:color="auto"/>
                <w:left w:val="none" w:sz="0" w:space="0" w:color="auto"/>
                <w:bottom w:val="none" w:sz="0" w:space="0" w:color="auto"/>
                <w:right w:val="none" w:sz="0" w:space="0" w:color="auto"/>
              </w:divBdr>
            </w:div>
            <w:div w:id="368915220">
              <w:marLeft w:val="0"/>
              <w:marRight w:val="0"/>
              <w:marTop w:val="0"/>
              <w:marBottom w:val="0"/>
              <w:divBdr>
                <w:top w:val="none" w:sz="0" w:space="0" w:color="auto"/>
                <w:left w:val="none" w:sz="0" w:space="0" w:color="auto"/>
                <w:bottom w:val="none" w:sz="0" w:space="0" w:color="auto"/>
                <w:right w:val="none" w:sz="0" w:space="0" w:color="auto"/>
              </w:divBdr>
            </w:div>
            <w:div w:id="628362313">
              <w:marLeft w:val="0"/>
              <w:marRight w:val="0"/>
              <w:marTop w:val="0"/>
              <w:marBottom w:val="0"/>
              <w:divBdr>
                <w:top w:val="none" w:sz="0" w:space="0" w:color="auto"/>
                <w:left w:val="none" w:sz="0" w:space="0" w:color="auto"/>
                <w:bottom w:val="none" w:sz="0" w:space="0" w:color="auto"/>
                <w:right w:val="none" w:sz="0" w:space="0" w:color="auto"/>
              </w:divBdr>
            </w:div>
            <w:div w:id="1290278885">
              <w:marLeft w:val="0"/>
              <w:marRight w:val="0"/>
              <w:marTop w:val="0"/>
              <w:marBottom w:val="0"/>
              <w:divBdr>
                <w:top w:val="none" w:sz="0" w:space="0" w:color="auto"/>
                <w:left w:val="none" w:sz="0" w:space="0" w:color="auto"/>
                <w:bottom w:val="none" w:sz="0" w:space="0" w:color="auto"/>
                <w:right w:val="none" w:sz="0" w:space="0" w:color="auto"/>
              </w:divBdr>
            </w:div>
            <w:div w:id="935820960">
              <w:marLeft w:val="0"/>
              <w:marRight w:val="0"/>
              <w:marTop w:val="0"/>
              <w:marBottom w:val="0"/>
              <w:divBdr>
                <w:top w:val="none" w:sz="0" w:space="0" w:color="auto"/>
                <w:left w:val="none" w:sz="0" w:space="0" w:color="auto"/>
                <w:bottom w:val="none" w:sz="0" w:space="0" w:color="auto"/>
                <w:right w:val="none" w:sz="0" w:space="0" w:color="auto"/>
              </w:divBdr>
            </w:div>
            <w:div w:id="1658849080">
              <w:marLeft w:val="0"/>
              <w:marRight w:val="0"/>
              <w:marTop w:val="0"/>
              <w:marBottom w:val="0"/>
              <w:divBdr>
                <w:top w:val="none" w:sz="0" w:space="0" w:color="auto"/>
                <w:left w:val="none" w:sz="0" w:space="0" w:color="auto"/>
                <w:bottom w:val="none" w:sz="0" w:space="0" w:color="auto"/>
                <w:right w:val="none" w:sz="0" w:space="0" w:color="auto"/>
              </w:divBdr>
            </w:div>
            <w:div w:id="101386965">
              <w:marLeft w:val="0"/>
              <w:marRight w:val="0"/>
              <w:marTop w:val="0"/>
              <w:marBottom w:val="0"/>
              <w:divBdr>
                <w:top w:val="none" w:sz="0" w:space="0" w:color="auto"/>
                <w:left w:val="none" w:sz="0" w:space="0" w:color="auto"/>
                <w:bottom w:val="none" w:sz="0" w:space="0" w:color="auto"/>
                <w:right w:val="none" w:sz="0" w:space="0" w:color="auto"/>
              </w:divBdr>
            </w:div>
            <w:div w:id="515194707">
              <w:marLeft w:val="0"/>
              <w:marRight w:val="0"/>
              <w:marTop w:val="0"/>
              <w:marBottom w:val="0"/>
              <w:divBdr>
                <w:top w:val="none" w:sz="0" w:space="0" w:color="auto"/>
                <w:left w:val="none" w:sz="0" w:space="0" w:color="auto"/>
                <w:bottom w:val="none" w:sz="0" w:space="0" w:color="auto"/>
                <w:right w:val="none" w:sz="0" w:space="0" w:color="auto"/>
              </w:divBdr>
            </w:div>
            <w:div w:id="1602452468">
              <w:marLeft w:val="0"/>
              <w:marRight w:val="0"/>
              <w:marTop w:val="0"/>
              <w:marBottom w:val="0"/>
              <w:divBdr>
                <w:top w:val="none" w:sz="0" w:space="0" w:color="auto"/>
                <w:left w:val="none" w:sz="0" w:space="0" w:color="auto"/>
                <w:bottom w:val="none" w:sz="0" w:space="0" w:color="auto"/>
                <w:right w:val="none" w:sz="0" w:space="0" w:color="auto"/>
              </w:divBdr>
            </w:div>
            <w:div w:id="1838575013">
              <w:marLeft w:val="0"/>
              <w:marRight w:val="0"/>
              <w:marTop w:val="0"/>
              <w:marBottom w:val="0"/>
              <w:divBdr>
                <w:top w:val="none" w:sz="0" w:space="0" w:color="auto"/>
                <w:left w:val="none" w:sz="0" w:space="0" w:color="auto"/>
                <w:bottom w:val="none" w:sz="0" w:space="0" w:color="auto"/>
                <w:right w:val="none" w:sz="0" w:space="0" w:color="auto"/>
              </w:divBdr>
            </w:div>
            <w:div w:id="1851479404">
              <w:marLeft w:val="0"/>
              <w:marRight w:val="0"/>
              <w:marTop w:val="0"/>
              <w:marBottom w:val="0"/>
              <w:divBdr>
                <w:top w:val="none" w:sz="0" w:space="0" w:color="auto"/>
                <w:left w:val="none" w:sz="0" w:space="0" w:color="auto"/>
                <w:bottom w:val="none" w:sz="0" w:space="0" w:color="auto"/>
                <w:right w:val="none" w:sz="0" w:space="0" w:color="auto"/>
              </w:divBdr>
            </w:div>
            <w:div w:id="7884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psychsport.2007.10.00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phqscreeners.com"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40A0D-E7BB-4441-9DE2-B201ACE12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25</Pages>
  <Words>8584</Words>
  <Characters>48929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Author</cp:lastModifiedBy>
  <cp:revision>8</cp:revision>
  <cp:lastPrinted>2018-02-19T19:29:00Z</cp:lastPrinted>
  <dcterms:created xsi:type="dcterms:W3CDTF">2018-03-22T14:47:00Z</dcterms:created>
  <dcterms:modified xsi:type="dcterms:W3CDTF">2018-03-27T07:57:00Z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id="tJKK1t4q"/&gt;&lt;style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