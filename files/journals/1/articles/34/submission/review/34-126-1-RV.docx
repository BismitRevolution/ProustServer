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6B18A" w14:textId="5C9B2F3F" w:rsidR="006A2283" w:rsidRPr="00C85CE9" w:rsidRDefault="00677CDA" w:rsidP="00677CDA">
      <w:pPr>
        <w:jc w:val="center"/>
        <w:rPr>
          <w:rFonts w:ascii="Times New Roman" w:hAnsi="Times New Roman" w:cs="Times New Roman"/>
          <w:sz w:val="24"/>
          <w:szCs w:val="24"/>
        </w:rPr>
      </w:pPr>
      <w:r w:rsidRPr="00C85CE9">
        <w:rPr>
          <w:rFonts w:ascii="Times New Roman" w:hAnsi="Times New Roman" w:cs="Times New Roman"/>
          <w:sz w:val="24"/>
          <w:szCs w:val="24"/>
        </w:rPr>
        <w:t xml:space="preserve">JOB SATISFACTION AND TURNOVER INTENTION </w:t>
      </w:r>
      <w:r w:rsidR="00E934FD" w:rsidRPr="00C85CE9">
        <w:rPr>
          <w:rFonts w:ascii="Times New Roman" w:hAnsi="Times New Roman" w:cs="Times New Roman"/>
          <w:sz w:val="24"/>
          <w:szCs w:val="24"/>
        </w:rPr>
        <w:t>:</w:t>
      </w:r>
      <w:r w:rsidRPr="00C85CE9">
        <w:rPr>
          <w:rFonts w:ascii="Times New Roman" w:hAnsi="Times New Roman" w:cs="Times New Roman"/>
          <w:sz w:val="24"/>
          <w:szCs w:val="24"/>
        </w:rPr>
        <w:t xml:space="preserve"> THE MEDIATING EFFECT OF AFFECTIVE COMMITMENT</w:t>
      </w:r>
    </w:p>
    <w:p w14:paraId="672A6659" w14:textId="77777777" w:rsidR="00677CDA" w:rsidRPr="00C85CE9" w:rsidRDefault="00677CDA" w:rsidP="00677C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677CDA" w:rsidRPr="00C85CE9" w:rsidRDefault="00677CDA" w:rsidP="00677C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FD60A" w14:textId="77777777" w:rsidR="00677CDA" w:rsidRPr="00C85CE9" w:rsidRDefault="00677CDA" w:rsidP="00677CDA">
      <w:pPr>
        <w:jc w:val="both"/>
        <w:rPr>
          <w:rFonts w:ascii="Times New Roman" w:hAnsi="Times New Roman" w:cs="Times New Roman"/>
          <w:sz w:val="24"/>
          <w:szCs w:val="24"/>
        </w:rPr>
      </w:pPr>
      <w:r w:rsidRPr="00C85CE9">
        <w:rPr>
          <w:rFonts w:ascii="Times New Roman" w:hAnsi="Times New Roman" w:cs="Times New Roman"/>
          <w:sz w:val="24"/>
          <w:szCs w:val="24"/>
        </w:rPr>
        <w:t>Abstract</w:t>
      </w:r>
    </w:p>
    <w:p w14:paraId="7A0B6503" w14:textId="6A02179F" w:rsidR="0000094C" w:rsidRPr="00C85CE9" w:rsidRDefault="00677CDA" w:rsidP="00677CDA">
      <w:pPr>
        <w:jc w:val="both"/>
        <w:rPr>
          <w:rFonts w:ascii="Times New Roman" w:hAnsi="Times New Roman" w:cs="Times New Roman"/>
        </w:rPr>
      </w:pPr>
      <w:commentRangeStart w:id="0"/>
      <w:r w:rsidRPr="00C85CE9">
        <w:rPr>
          <w:rFonts w:ascii="Times New Roman" w:hAnsi="Times New Roman" w:cs="Times New Roman"/>
        </w:rPr>
        <w:t xml:space="preserve">This study aims to investigate the mediating effect of affective commitment on the relationship between </w:t>
      </w:r>
      <w:r w:rsidR="009A7527" w:rsidRPr="00C85CE9">
        <w:rPr>
          <w:rFonts w:ascii="Times New Roman" w:hAnsi="Times New Roman" w:cs="Times New Roman"/>
        </w:rPr>
        <w:t>job satisfaction</w:t>
      </w:r>
      <w:r w:rsidR="00C929EA" w:rsidRPr="00C85CE9">
        <w:rPr>
          <w:rFonts w:ascii="Times New Roman" w:hAnsi="Times New Roman" w:cs="Times New Roman"/>
        </w:rPr>
        <w:t xml:space="preserve"> </w:t>
      </w:r>
      <w:r w:rsidRPr="00C85CE9">
        <w:rPr>
          <w:rFonts w:ascii="Times New Roman" w:hAnsi="Times New Roman" w:cs="Times New Roman"/>
        </w:rPr>
        <w:t xml:space="preserve">and </w:t>
      </w:r>
      <w:r w:rsidR="009A7527" w:rsidRPr="00C85CE9">
        <w:rPr>
          <w:rFonts w:ascii="Times New Roman" w:hAnsi="Times New Roman" w:cs="Times New Roman"/>
        </w:rPr>
        <w:t>turnover intention</w:t>
      </w:r>
      <w:r w:rsidR="00C929EA" w:rsidRPr="00C85CE9">
        <w:rPr>
          <w:rFonts w:ascii="Times New Roman" w:hAnsi="Times New Roman" w:cs="Times New Roman"/>
        </w:rPr>
        <w:t xml:space="preserve"> </w:t>
      </w:r>
      <w:r w:rsidRPr="00C85CE9">
        <w:rPr>
          <w:rFonts w:ascii="Times New Roman" w:hAnsi="Times New Roman" w:cs="Times New Roman"/>
        </w:rPr>
        <w:t xml:space="preserve">in </w:t>
      </w:r>
      <w:r w:rsidR="009A7527" w:rsidRPr="00C85CE9">
        <w:rPr>
          <w:rFonts w:ascii="Times New Roman" w:hAnsi="Times New Roman" w:cs="Times New Roman"/>
        </w:rPr>
        <w:t>international school teachers</w:t>
      </w:r>
      <w:r w:rsidRPr="00C85CE9">
        <w:rPr>
          <w:rFonts w:ascii="Times New Roman" w:hAnsi="Times New Roman" w:cs="Times New Roman"/>
        </w:rPr>
        <w:t xml:space="preserve">. </w:t>
      </w:r>
      <w:r w:rsidR="00C0494D" w:rsidRPr="00C85CE9">
        <w:rPr>
          <w:rFonts w:ascii="Times New Roman" w:hAnsi="Times New Roman" w:cs="Times New Roman"/>
        </w:rPr>
        <w:t>Data w</w:t>
      </w:r>
      <w:r w:rsidR="00534337" w:rsidRPr="00C85CE9">
        <w:rPr>
          <w:rFonts w:ascii="Times New Roman" w:hAnsi="Times New Roman" w:cs="Times New Roman"/>
        </w:rPr>
        <w:t>ere</w:t>
      </w:r>
      <w:r w:rsidR="00C0494D" w:rsidRPr="00C85CE9">
        <w:rPr>
          <w:rFonts w:ascii="Times New Roman" w:hAnsi="Times New Roman" w:cs="Times New Roman"/>
        </w:rPr>
        <w:t xml:space="preserve"> collec</w:t>
      </w:r>
      <w:r w:rsidR="002E0488" w:rsidRPr="00C85CE9">
        <w:rPr>
          <w:rFonts w:ascii="Times New Roman" w:hAnsi="Times New Roman" w:cs="Times New Roman"/>
        </w:rPr>
        <w:t>ted through questionnaire from 80</w:t>
      </w:r>
      <w:r w:rsidR="00C0494D" w:rsidRPr="00C85CE9">
        <w:rPr>
          <w:rFonts w:ascii="Times New Roman" w:hAnsi="Times New Roman" w:cs="Times New Roman"/>
        </w:rPr>
        <w:t xml:space="preserve"> </w:t>
      </w:r>
      <w:r w:rsidR="00C929EA" w:rsidRPr="00C85CE9">
        <w:rPr>
          <w:rFonts w:ascii="Times New Roman" w:hAnsi="Times New Roman" w:cs="Times New Roman"/>
        </w:rPr>
        <w:t xml:space="preserve">teachers in </w:t>
      </w:r>
      <w:r w:rsidR="00534337" w:rsidRPr="00C85CE9">
        <w:rPr>
          <w:rFonts w:ascii="Times New Roman" w:hAnsi="Times New Roman" w:cs="Times New Roman"/>
        </w:rPr>
        <w:t>an</w:t>
      </w:r>
      <w:r w:rsidR="00C929EA" w:rsidRPr="00C85CE9">
        <w:rPr>
          <w:rFonts w:ascii="Times New Roman" w:hAnsi="Times New Roman" w:cs="Times New Roman"/>
        </w:rPr>
        <w:t xml:space="preserve"> </w:t>
      </w:r>
      <w:r w:rsidR="00C0494D" w:rsidRPr="00C85CE9">
        <w:rPr>
          <w:rFonts w:ascii="Times New Roman" w:hAnsi="Times New Roman" w:cs="Times New Roman"/>
        </w:rPr>
        <w:t xml:space="preserve">international school </w:t>
      </w:r>
      <w:r w:rsidR="00534337" w:rsidRPr="00C85CE9">
        <w:rPr>
          <w:rFonts w:ascii="Times New Roman" w:hAnsi="Times New Roman" w:cs="Times New Roman"/>
        </w:rPr>
        <w:t xml:space="preserve">in Jakarta, Indonesia, </w:t>
      </w:r>
      <w:r w:rsidR="00B3727D" w:rsidRPr="00C85CE9">
        <w:rPr>
          <w:rFonts w:ascii="Times New Roman" w:hAnsi="Times New Roman" w:cs="Times New Roman"/>
          <w:lang w:val="en-US"/>
        </w:rPr>
        <w:t xml:space="preserve">which </w:t>
      </w:r>
      <w:r w:rsidR="00C0494D" w:rsidRPr="00C85CE9">
        <w:rPr>
          <w:rFonts w:ascii="Times New Roman" w:hAnsi="Times New Roman" w:cs="Times New Roman"/>
        </w:rPr>
        <w:t>indicate</w:t>
      </w:r>
      <w:r w:rsidR="00B3727D" w:rsidRPr="00C85CE9">
        <w:rPr>
          <w:rFonts w:ascii="Times New Roman" w:hAnsi="Times New Roman" w:cs="Times New Roman"/>
          <w:lang w:val="en-US"/>
        </w:rPr>
        <w:t>d</w:t>
      </w:r>
      <w:r w:rsidR="00C0494D" w:rsidRPr="00C85CE9">
        <w:rPr>
          <w:rFonts w:ascii="Times New Roman" w:hAnsi="Times New Roman" w:cs="Times New Roman"/>
        </w:rPr>
        <w:t xml:space="preserve"> tha</w:t>
      </w:r>
      <w:r w:rsidR="002E0488" w:rsidRPr="00C85CE9">
        <w:rPr>
          <w:rFonts w:ascii="Times New Roman" w:hAnsi="Times New Roman" w:cs="Times New Roman"/>
        </w:rPr>
        <w:t>t affective commitment fully</w:t>
      </w:r>
      <w:r w:rsidR="00C0494D" w:rsidRPr="00C85CE9">
        <w:rPr>
          <w:rFonts w:ascii="Times New Roman" w:hAnsi="Times New Roman" w:cs="Times New Roman"/>
        </w:rPr>
        <w:t xml:space="preserve"> mediate</w:t>
      </w:r>
      <w:r w:rsidR="00CA7174" w:rsidRPr="00C85CE9">
        <w:rPr>
          <w:rFonts w:ascii="Times New Roman" w:hAnsi="Times New Roman" w:cs="Times New Roman"/>
        </w:rPr>
        <w:t>d</w:t>
      </w:r>
      <w:r w:rsidR="00C0494D" w:rsidRPr="00C85CE9">
        <w:rPr>
          <w:rFonts w:ascii="Times New Roman" w:hAnsi="Times New Roman" w:cs="Times New Roman"/>
        </w:rPr>
        <w:t xml:space="preserve"> the relationship between job satisfaction and turnover intention</w:t>
      </w:r>
      <w:r w:rsidR="006722C0" w:rsidRPr="00C85CE9">
        <w:rPr>
          <w:rFonts w:ascii="Times New Roman" w:hAnsi="Times New Roman" w:cs="Times New Roman"/>
        </w:rPr>
        <w:t>.</w:t>
      </w:r>
      <w:r w:rsidR="00C0494D" w:rsidRPr="00C85CE9">
        <w:rPr>
          <w:rFonts w:ascii="Times New Roman" w:hAnsi="Times New Roman" w:cs="Times New Roman"/>
        </w:rPr>
        <w:t xml:space="preserve"> </w:t>
      </w:r>
      <w:proofErr w:type="spellStart"/>
      <w:r w:rsidR="00C15003" w:rsidRPr="00C85CE9">
        <w:rPr>
          <w:rFonts w:ascii="Times New Roman" w:hAnsi="Times New Roman" w:cs="Times New Roman"/>
        </w:rPr>
        <w:t>Theoretical</w:t>
      </w:r>
      <w:proofErr w:type="spellEnd"/>
      <w:r w:rsidR="00C15003" w:rsidRPr="00C85CE9">
        <w:rPr>
          <w:rFonts w:ascii="Times New Roman" w:hAnsi="Times New Roman" w:cs="Times New Roman"/>
        </w:rPr>
        <w:t xml:space="preserve"> </w:t>
      </w:r>
      <w:proofErr w:type="spellStart"/>
      <w:r w:rsidR="00C15003" w:rsidRPr="00C85CE9">
        <w:rPr>
          <w:rFonts w:ascii="Times New Roman" w:hAnsi="Times New Roman" w:cs="Times New Roman"/>
        </w:rPr>
        <w:t>and</w:t>
      </w:r>
      <w:proofErr w:type="spellEnd"/>
      <w:r w:rsidR="00C15003" w:rsidRPr="00C85CE9">
        <w:rPr>
          <w:rFonts w:ascii="Times New Roman" w:hAnsi="Times New Roman" w:cs="Times New Roman"/>
        </w:rPr>
        <w:t xml:space="preserve"> </w:t>
      </w:r>
      <w:proofErr w:type="spellStart"/>
      <w:r w:rsidR="00C15003" w:rsidRPr="00C85CE9">
        <w:rPr>
          <w:rFonts w:ascii="Times New Roman" w:hAnsi="Times New Roman" w:cs="Times New Roman"/>
        </w:rPr>
        <w:t>practical</w:t>
      </w:r>
      <w:proofErr w:type="spellEnd"/>
      <w:r w:rsidR="00C15003" w:rsidRPr="00C85CE9">
        <w:rPr>
          <w:rFonts w:ascii="Times New Roman" w:hAnsi="Times New Roman" w:cs="Times New Roman"/>
        </w:rPr>
        <w:t xml:space="preserve"> </w:t>
      </w:r>
      <w:proofErr w:type="spellStart"/>
      <w:r w:rsidR="00C15003" w:rsidRPr="00C85CE9">
        <w:rPr>
          <w:rFonts w:ascii="Times New Roman" w:hAnsi="Times New Roman" w:cs="Times New Roman"/>
        </w:rPr>
        <w:t>implications</w:t>
      </w:r>
      <w:proofErr w:type="spellEnd"/>
      <w:r w:rsidR="00C15003" w:rsidRPr="00C85CE9">
        <w:rPr>
          <w:rFonts w:ascii="Times New Roman" w:hAnsi="Times New Roman" w:cs="Times New Roman"/>
        </w:rPr>
        <w:t xml:space="preserve"> were </w:t>
      </w:r>
      <w:proofErr w:type="spellStart"/>
      <w:r w:rsidR="00C15003" w:rsidRPr="00C85CE9">
        <w:rPr>
          <w:rFonts w:ascii="Times New Roman" w:hAnsi="Times New Roman" w:cs="Times New Roman"/>
        </w:rPr>
        <w:t>discussed</w:t>
      </w:r>
      <w:commentRangeEnd w:id="0"/>
      <w:proofErr w:type="spellEnd"/>
      <w:r w:rsidR="00FD24B9">
        <w:rPr>
          <w:rStyle w:val="CommentReference"/>
          <w:rFonts w:eastAsiaTheme="minorEastAsia"/>
        </w:rPr>
        <w:commentReference w:id="0"/>
      </w:r>
      <w:r w:rsidR="00C15003" w:rsidRPr="00C85CE9">
        <w:rPr>
          <w:rFonts w:ascii="Times New Roman" w:hAnsi="Times New Roman" w:cs="Times New Roman"/>
        </w:rPr>
        <w:t>.</w:t>
      </w:r>
    </w:p>
    <w:p w14:paraId="31DB63F9" w14:textId="164156FD" w:rsidR="002E0488" w:rsidRPr="00C85CE9" w:rsidRDefault="002E0488" w:rsidP="00677CDA">
      <w:pPr>
        <w:jc w:val="both"/>
        <w:rPr>
          <w:rFonts w:ascii="Times New Roman" w:hAnsi="Times New Roman" w:cs="Times New Roman"/>
          <w:i/>
        </w:rPr>
      </w:pPr>
      <w:r w:rsidRPr="00C85CE9">
        <w:rPr>
          <w:rFonts w:ascii="Times New Roman" w:hAnsi="Times New Roman" w:cs="Times New Roman"/>
          <w:i/>
        </w:rPr>
        <w:t xml:space="preserve">Keywords : </w:t>
      </w:r>
      <w:commentRangeStart w:id="1"/>
      <w:r w:rsidRPr="00C85CE9">
        <w:rPr>
          <w:rFonts w:ascii="Times New Roman" w:hAnsi="Times New Roman" w:cs="Times New Roman"/>
          <w:i/>
        </w:rPr>
        <w:t xml:space="preserve">Job satisfaction, </w:t>
      </w:r>
      <w:proofErr w:type="spellStart"/>
      <w:r w:rsidRPr="00C85CE9">
        <w:rPr>
          <w:rFonts w:ascii="Times New Roman" w:hAnsi="Times New Roman" w:cs="Times New Roman"/>
          <w:i/>
        </w:rPr>
        <w:t>affective</w:t>
      </w:r>
      <w:proofErr w:type="spellEnd"/>
      <w:r w:rsidRPr="00C85CE9">
        <w:rPr>
          <w:rFonts w:ascii="Times New Roman" w:hAnsi="Times New Roman" w:cs="Times New Roman"/>
          <w:i/>
        </w:rPr>
        <w:t xml:space="preserve"> </w:t>
      </w:r>
      <w:proofErr w:type="spellStart"/>
      <w:r w:rsidRPr="00C85CE9">
        <w:rPr>
          <w:rFonts w:ascii="Times New Roman" w:hAnsi="Times New Roman" w:cs="Times New Roman"/>
          <w:i/>
        </w:rPr>
        <w:t>commitment</w:t>
      </w:r>
      <w:proofErr w:type="spellEnd"/>
      <w:r w:rsidRPr="00C85CE9">
        <w:rPr>
          <w:rFonts w:ascii="Times New Roman" w:hAnsi="Times New Roman" w:cs="Times New Roman"/>
          <w:i/>
        </w:rPr>
        <w:t xml:space="preserve">, </w:t>
      </w:r>
      <w:proofErr w:type="spellStart"/>
      <w:r w:rsidRPr="00C85CE9">
        <w:rPr>
          <w:rFonts w:ascii="Times New Roman" w:hAnsi="Times New Roman" w:cs="Times New Roman"/>
          <w:i/>
        </w:rPr>
        <w:t>turnover</w:t>
      </w:r>
      <w:proofErr w:type="spellEnd"/>
      <w:r w:rsidRPr="00C85CE9">
        <w:rPr>
          <w:rFonts w:ascii="Times New Roman" w:hAnsi="Times New Roman" w:cs="Times New Roman"/>
          <w:i/>
        </w:rPr>
        <w:t xml:space="preserve"> </w:t>
      </w:r>
      <w:proofErr w:type="spellStart"/>
      <w:r w:rsidRPr="00C85CE9">
        <w:rPr>
          <w:rFonts w:ascii="Times New Roman" w:hAnsi="Times New Roman" w:cs="Times New Roman"/>
          <w:i/>
        </w:rPr>
        <w:t>intention</w:t>
      </w:r>
      <w:proofErr w:type="spellEnd"/>
      <w:r w:rsidRPr="00C85CE9">
        <w:rPr>
          <w:rFonts w:ascii="Times New Roman" w:hAnsi="Times New Roman" w:cs="Times New Roman"/>
          <w:i/>
        </w:rPr>
        <w:t xml:space="preserve">, </w:t>
      </w:r>
      <w:proofErr w:type="spellStart"/>
      <w:r w:rsidRPr="00C85CE9">
        <w:rPr>
          <w:rFonts w:ascii="Times New Roman" w:hAnsi="Times New Roman" w:cs="Times New Roman"/>
          <w:i/>
        </w:rPr>
        <w:t>international</w:t>
      </w:r>
      <w:proofErr w:type="spellEnd"/>
      <w:r w:rsidRPr="00C85CE9">
        <w:rPr>
          <w:rFonts w:ascii="Times New Roman" w:hAnsi="Times New Roman" w:cs="Times New Roman"/>
          <w:i/>
        </w:rPr>
        <w:t xml:space="preserve"> </w:t>
      </w:r>
      <w:proofErr w:type="spellStart"/>
      <w:r w:rsidRPr="00C85CE9">
        <w:rPr>
          <w:rFonts w:ascii="Times New Roman" w:hAnsi="Times New Roman" w:cs="Times New Roman"/>
          <w:i/>
        </w:rPr>
        <w:t>school</w:t>
      </w:r>
      <w:proofErr w:type="spellEnd"/>
      <w:r w:rsidRPr="00C85CE9">
        <w:rPr>
          <w:rFonts w:ascii="Times New Roman" w:hAnsi="Times New Roman" w:cs="Times New Roman"/>
          <w:i/>
        </w:rPr>
        <w:t xml:space="preserve"> </w:t>
      </w:r>
      <w:proofErr w:type="spellStart"/>
      <w:r w:rsidRPr="00C85CE9">
        <w:rPr>
          <w:rFonts w:ascii="Times New Roman" w:hAnsi="Times New Roman" w:cs="Times New Roman"/>
          <w:i/>
        </w:rPr>
        <w:t>teacher</w:t>
      </w:r>
      <w:proofErr w:type="spellEnd"/>
      <w:r w:rsidR="003F3CA7">
        <w:rPr>
          <w:rFonts w:ascii="Times New Roman" w:hAnsi="Times New Roman" w:cs="Times New Roman"/>
          <w:i/>
        </w:rPr>
        <w:t>.</w:t>
      </w:r>
      <w:commentRangeEnd w:id="1"/>
      <w:r w:rsidR="00FD24B9">
        <w:rPr>
          <w:rStyle w:val="CommentReference"/>
          <w:rFonts w:eastAsiaTheme="minorEastAsia"/>
        </w:rPr>
        <w:commentReference w:id="1"/>
      </w:r>
    </w:p>
    <w:p w14:paraId="5DAB6C7B" w14:textId="61A31F61" w:rsidR="0000094C" w:rsidRPr="00BE1108" w:rsidRDefault="00F277B2" w:rsidP="00BE1108">
      <w:pPr>
        <w:tabs>
          <w:tab w:val="left" w:pos="2685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</w:p>
    <w:p w14:paraId="3E7A9F1C" w14:textId="77777777" w:rsidR="00B66597" w:rsidRPr="00BE1108" w:rsidRDefault="00B66597" w:rsidP="00BE110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635D0DDD" w14:textId="43D341C9" w:rsidR="00D853B3" w:rsidRPr="00BE1108" w:rsidRDefault="00893E18" w:rsidP="00BE1108">
      <w:pPr>
        <w:pStyle w:val="NormalWeb"/>
        <w:spacing w:before="0" w:beforeAutospacing="0" w:after="0" w:afterAutospacing="0" w:line="480" w:lineRule="auto"/>
        <w:jc w:val="both"/>
      </w:pPr>
      <w:r w:rsidRPr="00BE1108">
        <w:rPr>
          <w:color w:val="212121"/>
        </w:rPr>
        <w:tab/>
      </w:r>
      <w:commentRangeStart w:id="2"/>
      <w:r w:rsidR="002826A9" w:rsidRPr="00BE1108">
        <w:rPr>
          <w:color w:val="212121"/>
        </w:rPr>
        <w:t xml:space="preserve">International school is </w:t>
      </w:r>
      <w:r w:rsidR="00B44965" w:rsidRPr="00BE1108">
        <w:rPr>
          <w:color w:val="212121"/>
        </w:rPr>
        <w:t>an urban</w:t>
      </w:r>
      <w:r w:rsidR="002826A9" w:rsidRPr="00BE1108">
        <w:rPr>
          <w:color w:val="212121"/>
        </w:rPr>
        <w:t xml:space="preserve"> phenomenon</w:t>
      </w:r>
      <w:r w:rsidR="008A1C70" w:rsidRPr="00BE1108">
        <w:rPr>
          <w:color w:val="212121"/>
        </w:rPr>
        <w:t xml:space="preserve"> in non-Western countries</w:t>
      </w:r>
      <w:r w:rsidR="0097758B" w:rsidRPr="00BE1108">
        <w:rPr>
          <w:color w:val="212121"/>
        </w:rPr>
        <w:t xml:space="preserve"> as a response to globalization</w:t>
      </w:r>
      <w:r w:rsidR="00D93B11" w:rsidRPr="00BE1108">
        <w:rPr>
          <w:color w:val="212121"/>
        </w:rPr>
        <w:t>.</w:t>
      </w:r>
      <w:r w:rsidR="002826A9" w:rsidRPr="00BE1108">
        <w:rPr>
          <w:color w:val="212121"/>
        </w:rPr>
        <w:t xml:space="preserve"> </w:t>
      </w:r>
      <w:r w:rsidR="003132A8" w:rsidRPr="00BE1108">
        <w:rPr>
          <w:color w:val="212121"/>
        </w:rPr>
        <w:t>In the beginning</w:t>
      </w:r>
      <w:r w:rsidR="00A00012" w:rsidRPr="00BE1108">
        <w:rPr>
          <w:color w:val="212121"/>
        </w:rPr>
        <w:t>,</w:t>
      </w:r>
      <w:r w:rsidR="003132A8" w:rsidRPr="00BE1108">
        <w:rPr>
          <w:color w:val="212121"/>
        </w:rPr>
        <w:t xml:space="preserve"> inter</w:t>
      </w:r>
      <w:r w:rsidR="008A1C70" w:rsidRPr="00BE1108">
        <w:rPr>
          <w:color w:val="212121"/>
        </w:rPr>
        <w:t xml:space="preserve">national schools were intended for </w:t>
      </w:r>
      <w:r w:rsidR="00A00012" w:rsidRPr="00BE1108">
        <w:rPr>
          <w:color w:val="212121"/>
        </w:rPr>
        <w:t xml:space="preserve">foreigners and diplomats </w:t>
      </w:r>
      <w:r w:rsidR="00B97F43" w:rsidRPr="00BE1108">
        <w:rPr>
          <w:color w:val="212121"/>
        </w:rPr>
        <w:t>to ensure their children to get Western education</w:t>
      </w:r>
      <w:r w:rsidR="002826A9" w:rsidRPr="00BE1108">
        <w:rPr>
          <w:color w:val="212121"/>
        </w:rPr>
        <w:t xml:space="preserve">. </w:t>
      </w:r>
      <w:r w:rsidR="009433D3" w:rsidRPr="00BE1108">
        <w:rPr>
          <w:color w:val="212121"/>
        </w:rPr>
        <w:t xml:space="preserve">Nowadays, international schools also serve local wealthy families </w:t>
      </w:r>
      <w:r w:rsidR="00113BC0" w:rsidRPr="00BE1108">
        <w:rPr>
          <w:color w:val="212121"/>
        </w:rPr>
        <w:t>who want their children</w:t>
      </w:r>
      <w:r w:rsidR="003D3210" w:rsidRPr="00BE1108">
        <w:rPr>
          <w:color w:val="212121"/>
        </w:rPr>
        <w:t xml:space="preserve"> </w:t>
      </w:r>
      <w:r w:rsidR="00113BC0" w:rsidRPr="00BE1108">
        <w:rPr>
          <w:color w:val="212121"/>
        </w:rPr>
        <w:t xml:space="preserve">to </w:t>
      </w:r>
      <w:r w:rsidR="00853B6A" w:rsidRPr="00BE1108">
        <w:rPr>
          <w:color w:val="212121"/>
        </w:rPr>
        <w:t xml:space="preserve">have international education and </w:t>
      </w:r>
      <w:r w:rsidR="00765FA8" w:rsidRPr="00BE1108">
        <w:rPr>
          <w:color w:val="212121"/>
        </w:rPr>
        <w:t>continue their study</w:t>
      </w:r>
      <w:r w:rsidR="00C50B47" w:rsidRPr="00BE1108">
        <w:rPr>
          <w:color w:val="212121"/>
        </w:rPr>
        <w:t xml:space="preserve"> </w:t>
      </w:r>
      <w:r w:rsidR="00C83782" w:rsidRPr="00BE1108">
        <w:rPr>
          <w:color w:val="212121"/>
        </w:rPr>
        <w:t>abroad</w:t>
      </w:r>
      <w:r w:rsidR="00643BE0" w:rsidRPr="00BE1108">
        <w:rPr>
          <w:color w:val="212121"/>
        </w:rPr>
        <w:t>. T</w:t>
      </w:r>
      <w:r w:rsidR="000130D5" w:rsidRPr="00BE1108">
        <w:rPr>
          <w:color w:val="212121"/>
        </w:rPr>
        <w:t xml:space="preserve">eachers are </w:t>
      </w:r>
      <w:r w:rsidR="00E5127D" w:rsidRPr="00BE1108">
        <w:rPr>
          <w:color w:val="212121"/>
        </w:rPr>
        <w:t>the most import</w:t>
      </w:r>
      <w:r w:rsidR="002F56BE" w:rsidRPr="00BE1108">
        <w:rPr>
          <w:color w:val="212121"/>
        </w:rPr>
        <w:t xml:space="preserve">ant employees </w:t>
      </w:r>
      <w:r w:rsidR="0040314F" w:rsidRPr="00BE1108">
        <w:rPr>
          <w:color w:val="212121"/>
        </w:rPr>
        <w:t xml:space="preserve">that determine </w:t>
      </w:r>
      <w:r w:rsidR="00FD302D" w:rsidRPr="00BE1108">
        <w:rPr>
          <w:color w:val="212121"/>
        </w:rPr>
        <w:t xml:space="preserve">the quality of education at any school. </w:t>
      </w:r>
      <w:r w:rsidR="00393CD1" w:rsidRPr="00BE1108">
        <w:rPr>
          <w:color w:val="212121"/>
        </w:rPr>
        <w:t>T</w:t>
      </w:r>
      <w:r w:rsidR="0037085C" w:rsidRPr="00BE1108">
        <w:rPr>
          <w:color w:val="212121"/>
        </w:rPr>
        <w:t>eachers</w:t>
      </w:r>
      <w:r w:rsidR="008B0034" w:rsidRPr="00BE1108">
        <w:rPr>
          <w:color w:val="212121"/>
        </w:rPr>
        <w:t>’</w:t>
      </w:r>
      <w:r w:rsidR="00A62861" w:rsidRPr="00BE1108">
        <w:rPr>
          <w:color w:val="212121"/>
        </w:rPr>
        <w:t xml:space="preserve"> </w:t>
      </w:r>
      <w:r w:rsidR="008B0034" w:rsidRPr="00BE1108">
        <w:rPr>
          <w:color w:val="212121"/>
        </w:rPr>
        <w:t>competencies</w:t>
      </w:r>
      <w:r w:rsidR="0037085C" w:rsidRPr="00BE1108">
        <w:rPr>
          <w:color w:val="212121"/>
        </w:rPr>
        <w:t xml:space="preserve"> of international schools are p</w:t>
      </w:r>
      <w:r w:rsidR="00393CD1" w:rsidRPr="00BE1108">
        <w:rPr>
          <w:color w:val="212121"/>
        </w:rPr>
        <w:t xml:space="preserve">articularly </w:t>
      </w:r>
      <w:r w:rsidR="00C83782" w:rsidRPr="00BE1108">
        <w:rPr>
          <w:color w:val="212121"/>
        </w:rPr>
        <w:t xml:space="preserve">different from </w:t>
      </w:r>
      <w:r w:rsidR="00FE59A4" w:rsidRPr="00BE1108">
        <w:rPr>
          <w:color w:val="212121"/>
        </w:rPr>
        <w:t>teachers</w:t>
      </w:r>
      <w:r w:rsidR="00A62861" w:rsidRPr="00BE1108">
        <w:rPr>
          <w:color w:val="212121"/>
        </w:rPr>
        <w:t xml:space="preserve"> of local schools in terms of educational curricula and </w:t>
      </w:r>
      <w:r w:rsidR="00137B7B" w:rsidRPr="00BE1108">
        <w:rPr>
          <w:color w:val="212121"/>
        </w:rPr>
        <w:t>intercultural competencies</w:t>
      </w:r>
      <w:r w:rsidR="00FE59A4" w:rsidRPr="00BE1108">
        <w:rPr>
          <w:color w:val="212121"/>
        </w:rPr>
        <w:t xml:space="preserve">, so it is </w:t>
      </w:r>
      <w:r w:rsidR="00301A4E" w:rsidRPr="00BE1108">
        <w:rPr>
          <w:color w:val="212121"/>
        </w:rPr>
        <w:t>critical</w:t>
      </w:r>
      <w:r w:rsidR="00FE59A4" w:rsidRPr="00BE1108">
        <w:rPr>
          <w:color w:val="212121"/>
        </w:rPr>
        <w:t xml:space="preserve"> to </w:t>
      </w:r>
      <w:r w:rsidR="00716CD8" w:rsidRPr="00BE1108">
        <w:rPr>
          <w:color w:val="212121"/>
        </w:rPr>
        <w:t>retain teachers in international schools</w:t>
      </w:r>
      <w:r w:rsidR="00137B7B" w:rsidRPr="00BE1108">
        <w:rPr>
          <w:color w:val="212121"/>
        </w:rPr>
        <w:t>.</w:t>
      </w:r>
      <w:r w:rsidR="00FB057A" w:rsidRPr="00BE1108" w:rsidDel="00DA48E8">
        <w:t xml:space="preserve"> </w:t>
      </w:r>
    </w:p>
    <w:p w14:paraId="6D3BEA4D" w14:textId="19A44E66" w:rsidR="00B17906" w:rsidRPr="00BE1108" w:rsidRDefault="002720B5" w:rsidP="00BE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ab/>
      </w:r>
      <w:r w:rsidR="00BB2FCB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Teachers’</w:t>
      </w:r>
      <w:r w:rsidR="009463D8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t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urnover negati</w:t>
      </w:r>
      <w:r w:rsidR="005F640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vely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</w:t>
      </w:r>
      <w:r w:rsidR="009529BC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imp</w:t>
      </w:r>
      <w:r w:rsidR="00F238F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acts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</w:t>
      </w:r>
      <w:r w:rsidR="005F640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international scho</w:t>
      </w:r>
      <w:r w:rsidR="00A25E2F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o</w:t>
      </w:r>
      <w:r w:rsidR="005F640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ls </w:t>
      </w:r>
      <w:r w:rsidR="00E100B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because of </w:t>
      </w:r>
      <w:r w:rsidR="00FF12FC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high </w:t>
      </w:r>
      <w:r w:rsidR="00E934FD" w:rsidRPr="00BE1108">
        <w:rPr>
          <w:rFonts w:ascii="Times New Roman" w:hAnsi="Times New Roman" w:cs="Times New Roman"/>
          <w:sz w:val="24"/>
          <w:szCs w:val="24"/>
        </w:rPr>
        <w:t xml:space="preserve">replacement costs </w:t>
      </w:r>
      <w:r w:rsidR="00A506E0" w:rsidRPr="00BE1108">
        <w:rPr>
          <w:rFonts w:ascii="Times New Roman" w:hAnsi="Times New Roman" w:cs="Times New Roman"/>
          <w:sz w:val="24"/>
          <w:szCs w:val="24"/>
        </w:rPr>
        <w:t>such as</w:t>
      </w:r>
      <w:r w:rsidR="00E934FD" w:rsidRPr="00BE1108">
        <w:rPr>
          <w:rFonts w:ascii="Times New Roman" w:hAnsi="Times New Roman" w:cs="Times New Roman"/>
          <w:sz w:val="24"/>
          <w:szCs w:val="24"/>
        </w:rPr>
        <w:t xml:space="preserve"> training costs of new employees</w:t>
      </w:r>
      <w:r w:rsidR="00F238F9" w:rsidRPr="00BE1108">
        <w:rPr>
          <w:rFonts w:ascii="Times New Roman" w:hAnsi="Times New Roman" w:cs="Times New Roman"/>
          <w:sz w:val="24"/>
          <w:szCs w:val="24"/>
        </w:rPr>
        <w:t>,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the loss of productivity until the new </w:t>
      </w:r>
      <w:r w:rsidR="00FB6F90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teachers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reach the same level of productivity as te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achers</w:t>
      </w:r>
      <w:r w:rsidR="00C929EA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who 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left</w:t>
      </w:r>
      <w:r w:rsidR="00B40F3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,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and the </w:t>
      </w:r>
      <w:r w:rsidR="00B40F3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l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os</w:t>
      </w:r>
      <w:r w:rsidR="00B40F37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s of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knowledge </w:t>
      </w:r>
      <w:r w:rsidR="005369E5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carried by 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teachers</w:t>
      </w:r>
      <w:r w:rsidR="005369E5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who left the </w:t>
      </w:r>
      <w:r w:rsidR="00EC3A72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school</w:t>
      </w:r>
      <w:r w:rsidR="00E934FD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 xml:space="preserve"> (</w:t>
      </w:r>
      <w:r w:rsidR="00A37FE9" w:rsidRPr="00BE1108">
        <w:rPr>
          <w:rFonts w:ascii="Times New Roman" w:hAnsi="Times New Roman" w:cs="Times New Roman"/>
          <w:sz w:val="24"/>
          <w:szCs w:val="24"/>
        </w:rPr>
        <w:t>Cascio, 2005</w:t>
      </w:r>
      <w:r w:rsidR="00C929EA" w:rsidRPr="00BE1108">
        <w:rPr>
          <w:rFonts w:ascii="Times New Roman" w:hAnsi="Times New Roman" w:cs="Times New Roman"/>
          <w:sz w:val="24"/>
          <w:szCs w:val="24"/>
        </w:rPr>
        <w:t>; McKinney, Bartlett, &amp; M</w:t>
      </w:r>
      <w:r w:rsidR="00E934FD" w:rsidRPr="00BE1108">
        <w:rPr>
          <w:rFonts w:ascii="Times New Roman" w:hAnsi="Times New Roman" w:cs="Times New Roman"/>
          <w:sz w:val="24"/>
          <w:szCs w:val="24"/>
        </w:rPr>
        <w:t>ulvaney, 2007</w:t>
      </w:r>
      <w:r w:rsidR="00A37FE9" w:rsidRPr="00BE1108">
        <w:rPr>
          <w:rFonts w:ascii="Times New Roman" w:hAnsi="Times New Roman" w:cs="Times New Roman"/>
          <w:sz w:val="24"/>
          <w:szCs w:val="24"/>
        </w:rPr>
        <w:t xml:space="preserve">; </w:t>
      </w:r>
      <w:r w:rsidR="00A37FE9" w:rsidRPr="00BE1108"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  <w:t>Mobley, 2010</w:t>
      </w:r>
      <w:r w:rsidR="00C929EA" w:rsidRPr="00BE110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3E4C24" w14:textId="42C89192" w:rsidR="004E2112" w:rsidRPr="00BE1108" w:rsidRDefault="0046288E" w:rsidP="00BE11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Before </w:t>
      </w:r>
      <w:r w:rsidR="00AA10B8" w:rsidRPr="00BE1108">
        <w:rPr>
          <w:rFonts w:ascii="Times New Roman" w:hAnsi="Times New Roman" w:cs="Times New Roman"/>
          <w:color w:val="212121"/>
          <w:sz w:val="24"/>
          <w:szCs w:val="24"/>
        </w:rPr>
        <w:t>leaving the organizatiom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, employees </w:t>
      </w:r>
      <w:r w:rsidR="00642035" w:rsidRPr="00BE1108">
        <w:rPr>
          <w:rFonts w:ascii="Times New Roman" w:hAnsi="Times New Roman" w:cs="Times New Roman"/>
          <w:color w:val="212121"/>
          <w:sz w:val="24"/>
          <w:szCs w:val="24"/>
        </w:rPr>
        <w:t>first have</w:t>
      </w:r>
      <w:r w:rsidR="005A4D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an</w:t>
      </w:r>
      <w:r w:rsidR="00642035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intention to leave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(Milovanovic, 2017). Turnover intention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is a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n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individual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’s</w:t>
      </w:r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desire to leave the organization</w:t>
      </w:r>
      <w:r w:rsidR="009438D2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9D02DB" w:rsidRPr="00BE1108">
        <w:rPr>
          <w:rFonts w:ascii="Times New Roman" w:hAnsi="Times New Roman" w:cs="Times New Roman"/>
          <w:color w:val="212121"/>
          <w:sz w:val="24"/>
          <w:szCs w:val="24"/>
        </w:rPr>
        <w:t>comprises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D02DB" w:rsidRPr="00BE1108">
        <w:rPr>
          <w:rFonts w:ascii="Times New Roman" w:hAnsi="Times New Roman" w:cs="Times New Roman"/>
          <w:color w:val="212121"/>
          <w:sz w:val="24"/>
          <w:szCs w:val="24"/>
        </w:rPr>
        <w:t>of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thoughts of quitting, inte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ntion to search for another job</w:t>
      </w:r>
      <w:r w:rsidR="001F399E" w:rsidRPr="00BE1108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and</w:t>
      </w:r>
      <w:r w:rsidR="00270A0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intention to quit (Mowday, 1982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). </w:t>
      </w:r>
      <w:r w:rsidR="00BC4EB1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Previous literature has found turnover intentions </w:t>
      </w:r>
      <w:r w:rsidR="001F399E" w:rsidRPr="00BE1108">
        <w:rPr>
          <w:rFonts w:ascii="Times New Roman" w:hAnsi="Times New Roman" w:cs="Times New Roman"/>
          <w:color w:val="212121"/>
          <w:sz w:val="24"/>
          <w:szCs w:val="24"/>
        </w:rPr>
        <w:t>to be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</w:t>
      </w:r>
      <w:r w:rsidR="00BC4EB1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strong predictor of actual turnover </w:t>
      </w:r>
      <w:r w:rsidR="00270A00" w:rsidRPr="00BE1108">
        <w:rPr>
          <w:rFonts w:ascii="Times New Roman" w:hAnsi="Times New Roman" w:cs="Times New Roman"/>
          <w:color w:val="212121"/>
          <w:sz w:val="24"/>
          <w:szCs w:val="24"/>
        </w:rPr>
        <w:t>(Jeswani &amp; Dave, 2012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). </w:t>
      </w:r>
      <w:commentRangeStart w:id="3"/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B</w:t>
      </w:r>
      <w:commentRangeStart w:id="4"/>
      <w:r w:rsidRPr="00BE1108">
        <w:rPr>
          <w:rFonts w:ascii="Times New Roman" w:hAnsi="Times New Roman" w:cs="Times New Roman"/>
          <w:color w:val="212121"/>
          <w:sz w:val="24"/>
          <w:szCs w:val="24"/>
        </w:rPr>
        <w:t>ester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ins w:id="5" w:author="Author">
        <w:r w:rsidR="00F933D0">
          <w:rPr>
            <w:rFonts w:ascii="Times New Roman" w:hAnsi="Times New Roman" w:cs="Times New Roman"/>
            <w:color w:val="212121"/>
            <w:sz w:val="24"/>
            <w:szCs w:val="24"/>
            <w:lang w:val="en-AU"/>
          </w:rPr>
          <w:t>(</w:t>
        </w:r>
        <w:r w:rsidR="00F933D0" w:rsidRPr="00BE1108">
          <w:rPr>
            <w:rFonts w:ascii="Times New Roman" w:hAnsi="Times New Roman" w:cs="Times New Roman"/>
            <w:color w:val="212121"/>
            <w:sz w:val="24"/>
            <w:szCs w:val="24"/>
          </w:rPr>
          <w:t>2012</w:t>
        </w:r>
        <w:r w:rsidR="00F933D0">
          <w:rPr>
            <w:rFonts w:ascii="Times New Roman" w:hAnsi="Times New Roman" w:cs="Times New Roman"/>
            <w:color w:val="212121"/>
            <w:sz w:val="24"/>
            <w:szCs w:val="24"/>
            <w:lang w:val="en-AU"/>
          </w:rPr>
          <w:t xml:space="preserve">) </w:t>
        </w:r>
        <w:commentRangeEnd w:id="3"/>
        <w:r w:rsidR="00AC7A48">
          <w:rPr>
            <w:rStyle w:val="CommentReference"/>
            <w:rFonts w:eastAsiaTheme="minorEastAsia"/>
          </w:rPr>
          <w:commentReference w:id="3"/>
        </w:r>
      </w:ins>
      <w:proofErr w:type="spellStart"/>
      <w:r w:rsidR="00176BF9" w:rsidRPr="00BE1108">
        <w:rPr>
          <w:rFonts w:ascii="Times New Roman" w:hAnsi="Times New Roman" w:cs="Times New Roman"/>
          <w:color w:val="212121"/>
          <w:sz w:val="24"/>
          <w:szCs w:val="24"/>
        </w:rPr>
        <w:t>argued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that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the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turnover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intention</w:t>
      </w:r>
      <w:proofErr w:type="spellEnd"/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s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the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employee's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last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step in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the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decision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-making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process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before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the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employee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actually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leaves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the</w:t>
      </w:r>
      <w:proofErr w:type="spellEnd"/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color w:val="212121"/>
          <w:sz w:val="24"/>
          <w:szCs w:val="24"/>
        </w:rPr>
        <w:t>organization</w:t>
      </w:r>
      <w:proofErr w:type="spellEnd"/>
      <w:del w:id="6" w:author="Author">
        <w:r w:rsidRPr="00BE1108" w:rsidDel="00AC7A48">
          <w:rPr>
            <w:rFonts w:ascii="Times New Roman" w:hAnsi="Times New Roman" w:cs="Times New Roman"/>
            <w:color w:val="212121"/>
            <w:sz w:val="24"/>
            <w:szCs w:val="24"/>
          </w:rPr>
          <w:delText xml:space="preserve"> (Bester,</w:delText>
        </w:r>
        <w:r w:rsidRPr="00BE1108" w:rsidDel="00F933D0">
          <w:rPr>
            <w:rFonts w:ascii="Times New Roman" w:hAnsi="Times New Roman" w:cs="Times New Roman"/>
            <w:color w:val="212121"/>
            <w:sz w:val="24"/>
            <w:szCs w:val="24"/>
          </w:rPr>
          <w:delText xml:space="preserve"> 2012</w:delText>
        </w:r>
        <w:r w:rsidRPr="00BE1108" w:rsidDel="00AC7A48">
          <w:rPr>
            <w:rFonts w:ascii="Times New Roman" w:hAnsi="Times New Roman" w:cs="Times New Roman"/>
            <w:color w:val="212121"/>
            <w:sz w:val="24"/>
            <w:szCs w:val="24"/>
          </w:rPr>
          <w:delText>)</w:delText>
        </w:r>
      </w:del>
      <w:r w:rsidRPr="00BE1108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Employees </w:t>
      </w:r>
      <w:r w:rsidR="00610515" w:rsidRPr="00BE1108">
        <w:rPr>
          <w:rFonts w:ascii="Times New Roman" w:hAnsi="Times New Roman" w:cs="Times New Roman"/>
          <w:sz w:val="24"/>
          <w:szCs w:val="24"/>
        </w:rPr>
        <w:t xml:space="preserve">will </w:t>
      </w:r>
      <w:r w:rsidR="00B3727D" w:rsidRPr="00BE1108">
        <w:rPr>
          <w:rFonts w:ascii="Times New Roman" w:hAnsi="Times New Roman" w:cs="Times New Roman"/>
          <w:sz w:val="24"/>
          <w:szCs w:val="24"/>
        </w:rPr>
        <w:t>show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behavioral symptoms </w:t>
      </w:r>
      <w:r w:rsidR="008274D6" w:rsidRPr="00BE1108">
        <w:rPr>
          <w:rFonts w:ascii="Times New Roman" w:hAnsi="Times New Roman" w:cs="Times New Roman"/>
          <w:sz w:val="24"/>
          <w:szCs w:val="24"/>
        </w:rPr>
        <w:t xml:space="preserve">that show 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tendency to </w:t>
      </w:r>
      <w:r w:rsidR="00A37FE9" w:rsidRPr="00BE1108">
        <w:rPr>
          <w:rFonts w:ascii="Times New Roman" w:hAnsi="Times New Roman" w:cs="Times New Roman"/>
          <w:sz w:val="24"/>
          <w:szCs w:val="24"/>
        </w:rPr>
        <w:t>turnover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1F0E0D" w:rsidRPr="00BE1108">
        <w:rPr>
          <w:rFonts w:ascii="Times New Roman" w:hAnsi="Times New Roman" w:cs="Times New Roman"/>
          <w:sz w:val="24"/>
          <w:szCs w:val="24"/>
        </w:rPr>
        <w:t xml:space="preserve">among others are </w:t>
      </w:r>
      <w:r w:rsidR="00B3727D" w:rsidRPr="00BE1108">
        <w:rPr>
          <w:rFonts w:ascii="Times New Roman" w:hAnsi="Times New Roman" w:cs="Times New Roman"/>
          <w:sz w:val="24"/>
          <w:szCs w:val="24"/>
        </w:rPr>
        <w:t>try</w:t>
      </w:r>
      <w:r w:rsidR="00A17F53" w:rsidRPr="00BE1108">
        <w:rPr>
          <w:rFonts w:ascii="Times New Roman" w:hAnsi="Times New Roman" w:cs="Times New Roman"/>
          <w:sz w:val="24"/>
          <w:szCs w:val="24"/>
        </w:rPr>
        <w:t>ing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to find alternative jobs, eas</w:t>
      </w:r>
      <w:r w:rsidR="00B3727D" w:rsidRPr="00BE1108">
        <w:rPr>
          <w:rFonts w:ascii="Times New Roman" w:hAnsi="Times New Roman" w:cs="Times New Roman"/>
          <w:sz w:val="24"/>
          <w:szCs w:val="24"/>
        </w:rPr>
        <w:t>ily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complain</w:t>
      </w:r>
      <w:r w:rsidR="00466A76" w:rsidRPr="00BE1108">
        <w:rPr>
          <w:rFonts w:ascii="Times New Roman" w:hAnsi="Times New Roman" w:cs="Times New Roman"/>
          <w:sz w:val="24"/>
          <w:szCs w:val="24"/>
        </w:rPr>
        <w:t>ing</w:t>
      </w:r>
      <w:r w:rsidR="00B3727D" w:rsidRPr="00BE1108">
        <w:rPr>
          <w:rFonts w:ascii="Times New Roman" w:hAnsi="Times New Roman" w:cs="Times New Roman"/>
          <w:sz w:val="24"/>
          <w:szCs w:val="24"/>
        </w:rPr>
        <w:t>, feel</w:t>
      </w:r>
      <w:r w:rsidR="00466A76" w:rsidRPr="00BE1108">
        <w:rPr>
          <w:rFonts w:ascii="Times New Roman" w:hAnsi="Times New Roman" w:cs="Times New Roman"/>
          <w:sz w:val="24"/>
          <w:szCs w:val="24"/>
        </w:rPr>
        <w:t>ing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unhappy, </w:t>
      </w:r>
      <w:r w:rsidR="00B3727D" w:rsidRPr="00BE1108">
        <w:rPr>
          <w:rFonts w:ascii="Times New Roman" w:hAnsi="Times New Roman" w:cs="Times New Roman"/>
          <w:sz w:val="24"/>
          <w:szCs w:val="24"/>
        </w:rPr>
        <w:t>giv</w:t>
      </w:r>
      <w:r w:rsidR="00466A76" w:rsidRPr="00BE1108">
        <w:rPr>
          <w:rFonts w:ascii="Times New Roman" w:hAnsi="Times New Roman" w:cs="Times New Roman"/>
          <w:sz w:val="24"/>
          <w:szCs w:val="24"/>
        </w:rPr>
        <w:t>ing</w:t>
      </w:r>
      <w:r w:rsidR="00B3727D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negative statements, </w:t>
      </w:r>
      <w:r w:rsidR="00B3727D" w:rsidRPr="00BE1108">
        <w:rPr>
          <w:rFonts w:ascii="Times New Roman" w:hAnsi="Times New Roman" w:cs="Times New Roman"/>
          <w:sz w:val="24"/>
          <w:szCs w:val="24"/>
        </w:rPr>
        <w:t>are always absent, late</w:t>
      </w:r>
      <w:r w:rsidR="005F4955" w:rsidRPr="00BE1108">
        <w:rPr>
          <w:rFonts w:ascii="Times New Roman" w:hAnsi="Times New Roman" w:cs="Times New Roman"/>
          <w:sz w:val="24"/>
          <w:szCs w:val="24"/>
        </w:rPr>
        <w:t xml:space="preserve"> and</w:t>
      </w:r>
      <w:r w:rsidR="00B3727D" w:rsidRPr="00BE1108">
        <w:rPr>
          <w:rFonts w:ascii="Times New Roman" w:hAnsi="Times New Roman" w:cs="Times New Roman"/>
          <w:sz w:val="24"/>
          <w:szCs w:val="24"/>
        </w:rPr>
        <w:t xml:space="preserve"> are</w:t>
      </w:r>
      <w:r w:rsidR="005F4955" w:rsidRPr="00BE1108">
        <w:rPr>
          <w:rFonts w:ascii="Times New Roman" w:hAnsi="Times New Roman" w:cs="Times New Roman"/>
          <w:sz w:val="24"/>
          <w:szCs w:val="24"/>
        </w:rPr>
        <w:t xml:space="preserve"> un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concerned with the </w:t>
      </w:r>
      <w:r w:rsidR="005F4955" w:rsidRPr="00BE1108">
        <w:rPr>
          <w:rFonts w:ascii="Times New Roman" w:hAnsi="Times New Roman" w:cs="Times New Roman"/>
          <w:sz w:val="24"/>
          <w:szCs w:val="24"/>
        </w:rPr>
        <w:t>organization</w:t>
      </w:r>
      <w:r w:rsidR="00B3727D" w:rsidRPr="00BE1108">
        <w:rPr>
          <w:rFonts w:ascii="Times New Roman" w:hAnsi="Times New Roman" w:cs="Times New Roman"/>
          <w:sz w:val="24"/>
          <w:szCs w:val="24"/>
        </w:rPr>
        <w:t xml:space="preserve"> where they</w:t>
      </w:r>
      <w:r w:rsidR="00176BF9" w:rsidRPr="00BE1108">
        <w:rPr>
          <w:rFonts w:ascii="Times New Roman" w:hAnsi="Times New Roman" w:cs="Times New Roman"/>
          <w:sz w:val="24"/>
          <w:szCs w:val="24"/>
        </w:rPr>
        <w:t xml:space="preserve"> work (Azeez, Jayeoba, &amp; Adeoye, 2016)</w:t>
      </w:r>
      <w:r w:rsidR="005F4955" w:rsidRPr="00BE1108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4"/>
      <w:r w:rsidR="00AC7A48">
        <w:rPr>
          <w:rStyle w:val="CommentReference"/>
          <w:rFonts w:eastAsiaTheme="minorEastAsia"/>
        </w:rPr>
        <w:commentReference w:id="4"/>
      </w:r>
      <w:commentRangeEnd w:id="2"/>
      <w:r w:rsidR="00AC7A48">
        <w:rPr>
          <w:rStyle w:val="CommentReference"/>
          <w:rFonts w:eastAsiaTheme="minorEastAsia"/>
        </w:rPr>
        <w:commentReference w:id="2"/>
      </w:r>
    </w:p>
    <w:p w14:paraId="1A13B8AD" w14:textId="05F87EBC" w:rsidR="00BB79B3" w:rsidRPr="00BE1108" w:rsidRDefault="005F4955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ab/>
        <w:t xml:space="preserve">Previous research </w:t>
      </w:r>
      <w:r w:rsidR="00B8413B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have categorized factors of turnover into two: internal as well as </w:t>
      </w:r>
      <w:r w:rsidR="00214C60" w:rsidRPr="00BE1108">
        <w:rPr>
          <w:rFonts w:ascii="Times New Roman" w:hAnsi="Times New Roman" w:cs="Times New Roman"/>
          <w:color w:val="212121"/>
          <w:sz w:val="24"/>
          <w:szCs w:val="24"/>
        </w:rPr>
        <w:t>external factors. I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nternal factor</w:t>
      </w:r>
      <w:r w:rsidR="00214C60" w:rsidRPr="00BE1108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include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demographic characteristic (age, education, gender, marital status, income, working period), and personality (Alshammari, Qaied, Mawali, &amp; Matalqa, 2016). </w:t>
      </w:r>
      <w:r w:rsidR="008903E4" w:rsidRPr="00BE1108">
        <w:rPr>
          <w:rFonts w:ascii="Times New Roman" w:hAnsi="Times New Roman" w:cs="Times New Roman"/>
          <w:color w:val="212121"/>
          <w:sz w:val="24"/>
          <w:szCs w:val="24"/>
        </w:rPr>
        <w:t>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xternal factors </w:t>
      </w:r>
      <w:r w:rsidR="008903E4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include </w:t>
      </w:r>
      <w:r w:rsidR="008903E4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the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quality of wo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>rk life</w:t>
      </w:r>
      <w:r w:rsidR="00645F9A" w:rsidRPr="00BE1108">
        <w:rPr>
          <w:rFonts w:ascii="Times New Roman" w:hAnsi="Times New Roman" w:cs="Times New Roman"/>
          <w:color w:val="212121"/>
          <w:sz w:val="24"/>
          <w:szCs w:val="24"/>
        </w:rPr>
        <w:t>,</w:t>
      </w:r>
      <w:r w:rsidR="00465D6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job attitudes,</w:t>
      </w:r>
      <w:r w:rsidR="00B372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>person organization fit, perceived organizational s</w:t>
      </w:r>
      <w:r w:rsidR="005738AB" w:rsidRPr="00BE1108">
        <w:rPr>
          <w:rFonts w:ascii="Times New Roman" w:hAnsi="Times New Roman" w:cs="Times New Roman"/>
          <w:color w:val="212121"/>
          <w:sz w:val="24"/>
          <w:szCs w:val="24"/>
        </w:rPr>
        <w:t>upport,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738AB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conflict and ambiguity of role, job insecurity, </w:t>
      </w:r>
      <w:r w:rsidR="00412556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and </w:t>
      </w:r>
      <w:r w:rsidR="005738AB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self development </w:t>
      </w:r>
      <w:r w:rsidR="001741BE" w:rsidRPr="00BE1108">
        <w:rPr>
          <w:rFonts w:ascii="Times New Roman" w:hAnsi="Times New Roman" w:cs="Times New Roman"/>
          <w:sz w:val="24"/>
          <w:szCs w:val="24"/>
        </w:rPr>
        <w:t>(Alshammari et al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1BE" w:rsidRPr="00BE1108">
        <w:rPr>
          <w:rFonts w:ascii="Times New Roman" w:hAnsi="Times New Roman" w:cs="Times New Roman"/>
          <w:sz w:val="24"/>
          <w:szCs w:val="24"/>
        </w:rPr>
        <w:t>, 2016; Azez et al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, 2016; Guolaugsdottir, 2016; </w:t>
      </w:r>
      <w:r w:rsidR="001741BE" w:rsidRPr="00BE1108">
        <w:rPr>
          <w:rFonts w:ascii="Times New Roman" w:hAnsi="Times New Roman" w:cs="Times New Roman"/>
          <w:color w:val="212121"/>
          <w:sz w:val="24"/>
          <w:szCs w:val="24"/>
        </w:rPr>
        <w:t>Mehmood, Ahmad, Irum, &amp; Ashfaq</w:t>
      </w:r>
      <w:r w:rsidR="001741BE" w:rsidRPr="00BE1108">
        <w:rPr>
          <w:rFonts w:ascii="Times New Roman" w:hAnsi="Times New Roman" w:cs="Times New Roman"/>
          <w:noProof/>
          <w:sz w:val="24"/>
          <w:szCs w:val="24"/>
        </w:rPr>
        <w:t xml:space="preserve">, 2016; </w:t>
      </w:r>
      <w:r w:rsidR="001741BE" w:rsidRPr="00BE1108">
        <w:rPr>
          <w:rFonts w:ascii="Times New Roman" w:hAnsi="Times New Roman" w:cs="Times New Roman"/>
          <w:sz w:val="24"/>
          <w:szCs w:val="24"/>
        </w:rPr>
        <w:t>Reio &amp; Segredo, 2013; Robbins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r w:rsidR="00F24423" w:rsidRPr="00BE1108">
        <w:rPr>
          <w:rFonts w:ascii="Times New Roman" w:hAnsi="Times New Roman" w:cs="Times New Roman"/>
          <w:sz w:val="24"/>
          <w:szCs w:val="24"/>
        </w:rPr>
        <w:t xml:space="preserve"> Timothy, 2015</w:t>
      </w:r>
      <w:r w:rsidR="001741BE" w:rsidRPr="00BE1108">
        <w:rPr>
          <w:rFonts w:ascii="Times New Roman" w:hAnsi="Times New Roman" w:cs="Times New Roman"/>
          <w:sz w:val="24"/>
          <w:szCs w:val="24"/>
        </w:rPr>
        <w:t>; Zito et al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41BE" w:rsidRPr="00BE1108">
        <w:rPr>
          <w:rFonts w:ascii="Times New Roman" w:hAnsi="Times New Roman" w:cs="Times New Roman"/>
          <w:sz w:val="24"/>
          <w:szCs w:val="24"/>
        </w:rPr>
        <w:t>, 2018).</w:t>
      </w:r>
      <w:r w:rsidR="00190C2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commentRangeStart w:id="7"/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>Th</w:t>
      </w:r>
      <w:r w:rsidR="00190C28" w:rsidRPr="00BE1108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study </w:t>
      </w:r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focused</w:t>
      </w:r>
      <w:r w:rsidR="00CB418E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on </w:t>
      </w:r>
      <w:r w:rsidR="00190C2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job attitudes, namely job satisfaction and affective commitment, as 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>predictor variab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l</w:t>
      </w:r>
      <w:r w:rsidR="00C9267D" w:rsidRPr="00BE1108">
        <w:rPr>
          <w:rFonts w:ascii="Times New Roman" w:hAnsi="Times New Roman" w:cs="Times New Roman"/>
          <w:color w:val="212121"/>
          <w:sz w:val="24"/>
          <w:szCs w:val="24"/>
        </w:rPr>
        <w:t>e</w:t>
      </w:r>
      <w:r w:rsidR="00BB79B3" w:rsidRPr="00BE1108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CB418E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commentRangeEnd w:id="7"/>
      <w:r w:rsidR="008D289E">
        <w:rPr>
          <w:rStyle w:val="CommentReference"/>
          <w:rFonts w:asciiTheme="minorHAnsi" w:eastAsiaTheme="minorEastAsia" w:hAnsiTheme="minorHAnsi" w:cstheme="minorBidi"/>
          <w:lang w:eastAsia="en-US"/>
        </w:rPr>
        <w:commentReference w:id="7"/>
      </w:r>
    </w:p>
    <w:p w14:paraId="7829D981" w14:textId="358C0F8E" w:rsidR="00496058" w:rsidRPr="00BE1108" w:rsidRDefault="001741BE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Job satisfaction is defined as </w:t>
      </w:r>
      <w:r w:rsidR="007C4B4D" w:rsidRPr="00BE1108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="00283A0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general expression of workers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positive attitudes built up towards the jobs (</w:t>
      </w:r>
      <w:r w:rsidR="00F24423" w:rsidRPr="00BE1108">
        <w:rPr>
          <w:rFonts w:ascii="Times New Roman" w:hAnsi="Times New Roman" w:cs="Times New Roman"/>
          <w:color w:val="212121"/>
          <w:sz w:val="24"/>
          <w:szCs w:val="24"/>
        </w:rPr>
        <w:t>Luthan, 2008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)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. Based on turnover survey of international school teachers in </w:t>
      </w:r>
      <w:r w:rsidR="00663172" w:rsidRPr="00BE1108">
        <w:rPr>
          <w:rFonts w:ascii="Times New Roman" w:hAnsi="Times New Roman" w:cs="Times New Roman"/>
          <w:color w:val="212121"/>
          <w:sz w:val="24"/>
          <w:szCs w:val="24"/>
        </w:rPr>
        <w:t>USA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, 62% of the teachers move </w:t>
      </w:r>
      <w:proofErr w:type="spellStart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to</w:t>
      </w:r>
      <w:proofErr w:type="spellEnd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other</w:t>
      </w:r>
      <w:proofErr w:type="spellEnd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international</w:t>
      </w:r>
      <w:proofErr w:type="spellEnd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schools</w:t>
      </w:r>
      <w:proofErr w:type="spellEnd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lastRenderedPageBreak/>
        <w:t>because</w:t>
      </w:r>
      <w:proofErr w:type="spellEnd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of</w:t>
      </w:r>
      <w:proofErr w:type="spellEnd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496058" w:rsidRPr="00BE1108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="00496058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i</w:t>
      </w:r>
      <w:proofErr w:type="spellEnd"/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r </w:t>
      </w:r>
      <w:proofErr w:type="spellStart"/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>low</w:t>
      </w:r>
      <w:proofErr w:type="spellEnd"/>
      <w:r w:rsidR="00A42367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A42367" w:rsidRPr="00BE1108">
        <w:rPr>
          <w:rFonts w:ascii="Times New Roman" w:hAnsi="Times New Roman" w:cs="Times New Roman"/>
          <w:color w:val="212121"/>
          <w:sz w:val="24"/>
          <w:szCs w:val="24"/>
        </w:rPr>
        <w:t>levels</w:t>
      </w:r>
      <w:proofErr w:type="spellEnd"/>
      <w:r w:rsidR="00A42367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A42367" w:rsidRPr="00BE1108">
        <w:rPr>
          <w:rFonts w:ascii="Times New Roman" w:hAnsi="Times New Roman" w:cs="Times New Roman"/>
          <w:color w:val="212121"/>
          <w:sz w:val="24"/>
          <w:szCs w:val="24"/>
        </w:rPr>
        <w:t>of</w:t>
      </w:r>
      <w:proofErr w:type="spellEnd"/>
      <w:r w:rsidR="004537F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job satisfaction</w:t>
      </w:r>
      <w:r w:rsidR="00663172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r w:rsidR="00283A00" w:rsidRPr="00BE1108">
        <w:rPr>
          <w:rFonts w:ascii="Times New Roman" w:hAnsi="Times New Roman" w:cs="Times New Roman"/>
          <w:sz w:val="24"/>
          <w:szCs w:val="24"/>
        </w:rPr>
        <w:t>Odland &amp;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Ruzicka, 2009)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>. Employee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s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with higher job satisfaction will be happy with their work and 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are 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>satisfied with their job which impacts the low</w:t>
      </w:r>
      <w:r w:rsidR="00686AE4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levels of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turnover intention 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(Amri, Marzuki, &amp; Riyanto, 2017; 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Putra &amp; Wibawa, 2015; Sutanto &amp; Gunawan, 2013; 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Takase, Teraoka, &amp; Kousuke, 2015; 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Waspodo, Handayani &amp; Paramita, 2013; </w:t>
      </w:r>
      <w:r w:rsidR="00E358A0" w:rsidRPr="00BE1108">
        <w:rPr>
          <w:rFonts w:ascii="Times New Roman" w:hAnsi="Times New Roman" w:cs="Times New Roman"/>
          <w:sz w:val="24"/>
          <w:szCs w:val="24"/>
        </w:rPr>
        <w:t>Youcef, Ahme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d, &amp; Ahmed, 2016; Firdaus, </w:t>
      </w:r>
      <w:commentRangeStart w:id="8"/>
      <w:r w:rsidR="00C9267D" w:rsidRPr="00BE1108">
        <w:rPr>
          <w:rFonts w:ascii="Times New Roman" w:hAnsi="Times New Roman" w:cs="Times New Roman"/>
          <w:sz w:val="24"/>
          <w:szCs w:val="24"/>
        </w:rPr>
        <w:t>2017</w:t>
      </w:r>
      <w:commentRangeEnd w:id="8"/>
      <w:r w:rsidR="001044AB">
        <w:rPr>
          <w:rStyle w:val="CommentReference"/>
          <w:rFonts w:asciiTheme="minorHAnsi" w:eastAsiaTheme="minorEastAsia" w:hAnsiTheme="minorHAnsi" w:cstheme="minorBidi"/>
          <w:lang w:eastAsia="en-US"/>
        </w:rPr>
        <w:commentReference w:id="8"/>
      </w:r>
      <w:r w:rsidRPr="00BE1108">
        <w:rPr>
          <w:rFonts w:ascii="Times New Roman" w:hAnsi="Times New Roman" w:cs="Times New Roman"/>
          <w:sz w:val="24"/>
          <w:szCs w:val="24"/>
        </w:rPr>
        <w:t>)</w:t>
      </w:r>
      <w:r w:rsidR="00663172" w:rsidRPr="00BE1108">
        <w:rPr>
          <w:rFonts w:ascii="Times New Roman" w:hAnsi="Times New Roman" w:cs="Times New Roman"/>
          <w:sz w:val="24"/>
          <w:szCs w:val="24"/>
        </w:rPr>
        <w:t>.</w:t>
      </w:r>
    </w:p>
    <w:p w14:paraId="67F4FEA1" w14:textId="190BA9FD" w:rsidR="00777193" w:rsidRPr="00BE1108" w:rsidRDefault="001A6878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E358A0" w:rsidRPr="00BE1108">
        <w:rPr>
          <w:rFonts w:ascii="Times New Roman" w:hAnsi="Times New Roman" w:cs="Times New Roman"/>
          <w:color w:val="212121"/>
          <w:sz w:val="24"/>
          <w:szCs w:val="24"/>
        </w:rPr>
        <w:tab/>
      </w:r>
      <w:r w:rsidRPr="00BE1108">
        <w:rPr>
          <w:rFonts w:ascii="Times New Roman" w:hAnsi="Times New Roman" w:cs="Times New Roman"/>
          <w:sz w:val="24"/>
          <w:szCs w:val="24"/>
        </w:rPr>
        <w:t xml:space="preserve">However, results </w:t>
      </w:r>
      <w:proofErr w:type="spellStart"/>
      <w:r w:rsidR="009C17A5" w:rsidRPr="00BE110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E1108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 w:rsidRPr="00BE1108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BE1108">
        <w:rPr>
          <w:rFonts w:ascii="Times New Roman" w:hAnsi="Times New Roman" w:cs="Times New Roman"/>
          <w:sz w:val="24"/>
          <w:szCs w:val="24"/>
        </w:rPr>
        <w:t xml:space="preserve"> </w:t>
      </w:r>
      <w:commentRangeEnd w:id="9"/>
      <w:r w:rsidR="001044AB">
        <w:rPr>
          <w:rStyle w:val="CommentReference"/>
          <w:rFonts w:asciiTheme="minorHAnsi" w:eastAsiaTheme="minorEastAsia" w:hAnsiTheme="minorHAnsi" w:cstheme="minorBidi"/>
          <w:lang w:eastAsia="en-US"/>
        </w:rPr>
        <w:commentReference w:id="9"/>
      </w:r>
      <w:proofErr w:type="spellStart"/>
      <w:r w:rsidR="009C17A5" w:rsidRPr="00BE1108">
        <w:rPr>
          <w:rFonts w:ascii="Times New Roman" w:hAnsi="Times New Roman" w:cs="Times New Roman"/>
          <w:sz w:val="24"/>
          <w:szCs w:val="24"/>
        </w:rPr>
        <w:t>showed</w:t>
      </w:r>
      <w:proofErr w:type="spellEnd"/>
      <w:r w:rsidR="009C17A5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7A5" w:rsidRPr="00BE110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17A5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108">
        <w:rPr>
          <w:rFonts w:ascii="Times New Roman" w:hAnsi="Times New Roman" w:cs="Times New Roman"/>
          <w:sz w:val="24"/>
          <w:szCs w:val="24"/>
        </w:rPr>
        <w:t>satisfact</w:t>
      </w:r>
      <w:r w:rsidR="00A739C8" w:rsidRPr="00BE1108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="00A739C8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had small correlation coefficients </w:t>
      </w:r>
      <w:r w:rsidRPr="00BE1108">
        <w:rPr>
          <w:rFonts w:ascii="Times New Roman" w:hAnsi="Times New Roman" w:cs="Times New Roman"/>
          <w:sz w:val="24"/>
          <w:szCs w:val="24"/>
        </w:rPr>
        <w:t xml:space="preserve">with </w:t>
      </w:r>
      <w:r w:rsidR="00376877" w:rsidRPr="00BE1108">
        <w:rPr>
          <w:rFonts w:ascii="Times New Roman" w:hAnsi="Times New Roman" w:cs="Times New Roman"/>
          <w:sz w:val="24"/>
          <w:szCs w:val="24"/>
        </w:rPr>
        <w:t>t</w:t>
      </w:r>
      <w:r w:rsidR="004537F0" w:rsidRPr="00BE1108">
        <w:rPr>
          <w:rFonts w:ascii="Times New Roman" w:hAnsi="Times New Roman" w:cs="Times New Roman"/>
          <w:sz w:val="24"/>
          <w:szCs w:val="24"/>
        </w:rPr>
        <w:t>urnover intention</w:t>
      </w:r>
      <w:r w:rsidR="00376877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>(</w:t>
      </w:r>
      <w:r w:rsidR="00E358A0" w:rsidRPr="00BE1108">
        <w:rPr>
          <w:rFonts w:ascii="Times New Roman" w:hAnsi="Times New Roman" w:cs="Times New Roman"/>
          <w:i/>
          <w:sz w:val="24"/>
          <w:szCs w:val="24"/>
        </w:rPr>
        <w:t>r</w:t>
      </w:r>
      <w:r w:rsidR="00C9267D" w:rsidRPr="00BE1108">
        <w:rPr>
          <w:rFonts w:ascii="Times New Roman" w:hAnsi="Times New Roman" w:cs="Times New Roman"/>
          <w:sz w:val="24"/>
          <w:szCs w:val="24"/>
        </w:rPr>
        <w:t xml:space="preserve"> = 0.154 – 0.</w:t>
      </w:r>
      <w:r w:rsidR="00E358A0" w:rsidRPr="00BE1108">
        <w:rPr>
          <w:rFonts w:ascii="Times New Roman" w:hAnsi="Times New Roman" w:cs="Times New Roman"/>
          <w:sz w:val="24"/>
          <w:szCs w:val="24"/>
        </w:rPr>
        <w:t>286</w:t>
      </w:r>
      <w:r w:rsidR="004537F0" w:rsidRPr="00BE1108">
        <w:rPr>
          <w:rFonts w:ascii="Times New Roman" w:hAnsi="Times New Roman" w:cs="Times New Roman"/>
          <w:sz w:val="24"/>
          <w:szCs w:val="24"/>
        </w:rPr>
        <w:t>)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 (</w:t>
      </w:r>
      <w:r w:rsidR="00C9267D" w:rsidRPr="00BE1108">
        <w:rPr>
          <w:rFonts w:ascii="Times New Roman" w:hAnsi="Times New Roman" w:cs="Times New Roman"/>
          <w:noProof/>
          <w:sz w:val="24"/>
          <w:szCs w:val="24"/>
        </w:rPr>
        <w:t>Azeez</w:t>
      </w:r>
      <w:r w:rsidR="00E358A0" w:rsidRPr="00BE11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9267D" w:rsidRPr="00BE1108">
        <w:rPr>
          <w:rFonts w:ascii="Times New Roman" w:hAnsi="Times New Roman" w:cs="Times New Roman"/>
          <w:noProof/>
          <w:sz w:val="24"/>
          <w:szCs w:val="24"/>
        </w:rPr>
        <w:t>et al</w:t>
      </w:r>
      <w:r w:rsidR="009743E4" w:rsidRPr="00BE1108">
        <w:rPr>
          <w:rFonts w:ascii="Times New Roman" w:hAnsi="Times New Roman" w:cs="Times New Roman"/>
          <w:noProof/>
          <w:sz w:val="24"/>
          <w:szCs w:val="24"/>
        </w:rPr>
        <w:t>.</w:t>
      </w:r>
      <w:r w:rsidR="00E358A0" w:rsidRPr="00BE1108">
        <w:rPr>
          <w:rFonts w:ascii="Times New Roman" w:hAnsi="Times New Roman" w:cs="Times New Roman"/>
          <w:noProof/>
          <w:sz w:val="24"/>
          <w:szCs w:val="24"/>
        </w:rPr>
        <w:t xml:space="preserve">, 2016; Kusumaningrum &amp; Harsanti, 2015; Mathiu &amp; Babiak, 2016; Riadi, 2016; </w:t>
      </w:r>
      <w:r w:rsidR="00E358A0" w:rsidRPr="00BE1108">
        <w:rPr>
          <w:rFonts w:ascii="Times New Roman" w:hAnsi="Times New Roman" w:cs="Times New Roman"/>
          <w:sz w:val="24"/>
          <w:szCs w:val="24"/>
        </w:rPr>
        <w:t>Seti</w:t>
      </w:r>
      <w:r w:rsidR="00953A02" w:rsidRPr="00BE1108">
        <w:rPr>
          <w:rFonts w:ascii="Times New Roman" w:hAnsi="Times New Roman" w:cs="Times New Roman"/>
          <w:sz w:val="24"/>
          <w:szCs w:val="24"/>
        </w:rPr>
        <w:t>yanto &amp; Hidayati, 2017; Yuda &amp;</w:t>
      </w:r>
      <w:r w:rsidR="00E358A0" w:rsidRPr="00BE1108">
        <w:rPr>
          <w:rFonts w:ascii="Times New Roman" w:hAnsi="Times New Roman" w:cs="Times New Roman"/>
          <w:sz w:val="24"/>
          <w:szCs w:val="24"/>
        </w:rPr>
        <w:t xml:space="preserve"> Ardana; 2017</w:t>
      </w:r>
      <w:r w:rsidR="00E358A0" w:rsidRPr="00BE1108">
        <w:rPr>
          <w:rFonts w:ascii="Times New Roman" w:hAnsi="Times New Roman" w:cs="Times New Roman"/>
          <w:noProof/>
          <w:sz w:val="24"/>
          <w:szCs w:val="24"/>
        </w:rPr>
        <w:t>).</w:t>
      </w:r>
      <w:r w:rsidR="00663172" w:rsidRPr="00BE110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D45B6" w:rsidRPr="00BE1108">
        <w:rPr>
          <w:rFonts w:ascii="Times New Roman" w:hAnsi="Times New Roman" w:cs="Times New Roman"/>
          <w:sz w:val="24"/>
          <w:szCs w:val="24"/>
        </w:rPr>
        <w:t>T</w:t>
      </w:r>
      <w:r w:rsidR="004537F0" w:rsidRPr="00BE1108">
        <w:rPr>
          <w:rFonts w:ascii="Times New Roman" w:hAnsi="Times New Roman" w:cs="Times New Roman"/>
          <w:sz w:val="24"/>
          <w:szCs w:val="24"/>
        </w:rPr>
        <w:t>he</w:t>
      </w:r>
      <w:r w:rsidR="005F0895" w:rsidRPr="00BE1108">
        <w:rPr>
          <w:rFonts w:ascii="Times New Roman" w:hAnsi="Times New Roman" w:cs="Times New Roman"/>
          <w:sz w:val="24"/>
          <w:szCs w:val="24"/>
        </w:rPr>
        <w:t xml:space="preserve"> above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studies</w:t>
      </w:r>
      <w:r w:rsidR="008855A1" w:rsidRPr="00BE1108">
        <w:rPr>
          <w:rFonts w:ascii="Times New Roman" w:hAnsi="Times New Roman" w:cs="Times New Roman"/>
          <w:sz w:val="24"/>
          <w:szCs w:val="24"/>
        </w:rPr>
        <w:t xml:space="preserve"> indicate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B221A7" w:rsidRPr="00BE1108">
        <w:rPr>
          <w:rFonts w:ascii="Times New Roman" w:hAnsi="Times New Roman" w:cs="Times New Roman"/>
          <w:sz w:val="24"/>
          <w:szCs w:val="24"/>
        </w:rPr>
        <w:t xml:space="preserve">that </w:t>
      </w:r>
      <w:r w:rsidR="004537F0" w:rsidRPr="00BE1108">
        <w:rPr>
          <w:rFonts w:ascii="Times New Roman" w:hAnsi="Times New Roman" w:cs="Times New Roman"/>
          <w:sz w:val="24"/>
          <w:szCs w:val="24"/>
        </w:rPr>
        <w:t>there is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a</w:t>
      </w:r>
      <w:r w:rsidR="00B221A7" w:rsidRPr="00BE1108">
        <w:rPr>
          <w:rFonts w:ascii="Times New Roman" w:hAnsi="Times New Roman" w:cs="Times New Roman"/>
          <w:sz w:val="24"/>
          <w:szCs w:val="24"/>
        </w:rPr>
        <w:t>n underlying mechanism</w:t>
      </w:r>
      <w:r w:rsidR="00663172" w:rsidRPr="00BE1108">
        <w:rPr>
          <w:rFonts w:ascii="Times New Roman" w:hAnsi="Times New Roman" w:cs="Times New Roman"/>
          <w:sz w:val="24"/>
          <w:szCs w:val="24"/>
        </w:rPr>
        <w:t xml:space="preserve"> between job satisfaction and turnover intention.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Indeed, p</w:t>
      </w:r>
      <w:r w:rsidR="00A739C8" w:rsidRPr="00BE1108">
        <w:rPr>
          <w:rFonts w:ascii="Times New Roman" w:hAnsi="Times New Roman" w:cs="Times New Roman"/>
          <w:sz w:val="24"/>
          <w:szCs w:val="24"/>
        </w:rPr>
        <w:t>revious studies showed that mediators</w:t>
      </w:r>
      <w:r w:rsidR="00A739C8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were </w:t>
      </w:r>
      <w:r w:rsidR="00595EA1" w:rsidRPr="00BE1108">
        <w:rPr>
          <w:rFonts w:ascii="Times New Roman" w:hAnsi="Times New Roman" w:cs="Times New Roman"/>
          <w:sz w:val="24"/>
          <w:szCs w:val="24"/>
        </w:rPr>
        <w:t>found between job satisfaction and turnover intention</w:t>
      </w:r>
      <w:r w:rsidR="004407A7" w:rsidRPr="00BE1108">
        <w:rPr>
          <w:rFonts w:ascii="Times New Roman" w:hAnsi="Times New Roman" w:cs="Times New Roman"/>
          <w:sz w:val="24"/>
          <w:szCs w:val="24"/>
        </w:rPr>
        <w:t>,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among others</w:t>
      </w:r>
      <w:r w:rsidR="00595EA1" w:rsidRPr="00BE1108">
        <w:rPr>
          <w:rFonts w:ascii="Times New Roman" w:hAnsi="Times New Roman" w:cs="Times New Roman"/>
          <w:sz w:val="24"/>
          <w:szCs w:val="24"/>
        </w:rPr>
        <w:t xml:space="preserve"> are job stress, motivation, job involvement, perceived organizational support, organizational citizenship be</w:t>
      </w:r>
      <w:r w:rsidR="00A739C8" w:rsidRPr="00BE1108">
        <w:rPr>
          <w:rFonts w:ascii="Times New Roman" w:hAnsi="Times New Roman" w:cs="Times New Roman"/>
          <w:sz w:val="24"/>
          <w:szCs w:val="24"/>
        </w:rPr>
        <w:t>havior, organizational justice</w:t>
      </w:r>
      <w:r w:rsidR="00BE628B" w:rsidRPr="00BE1108">
        <w:rPr>
          <w:rFonts w:ascii="Times New Roman" w:hAnsi="Times New Roman" w:cs="Times New Roman"/>
          <w:sz w:val="24"/>
          <w:szCs w:val="24"/>
        </w:rPr>
        <w:t xml:space="preserve"> and organizational commitment</w:t>
      </w:r>
      <w:r w:rsidR="00A739C8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3A02" w:rsidRPr="00BE1108">
        <w:rPr>
          <w:rFonts w:ascii="Times New Roman" w:hAnsi="Times New Roman" w:cs="Times New Roman"/>
          <w:sz w:val="24"/>
          <w:szCs w:val="24"/>
        </w:rPr>
        <w:t>(Alshammari et al</w:t>
      </w:r>
      <w:r w:rsidR="00583EF5" w:rsidRPr="00BE1108">
        <w:rPr>
          <w:rFonts w:ascii="Times New Roman" w:hAnsi="Times New Roman" w:cs="Times New Roman"/>
          <w:sz w:val="24"/>
          <w:szCs w:val="24"/>
        </w:rPr>
        <w:t>.</w:t>
      </w:r>
      <w:r w:rsidR="007369FB" w:rsidRPr="00BE1108">
        <w:rPr>
          <w:rFonts w:ascii="Times New Roman" w:hAnsi="Times New Roman" w:cs="Times New Roman"/>
          <w:sz w:val="24"/>
          <w:szCs w:val="24"/>
        </w:rPr>
        <w:t xml:space="preserve">, 2016; </w:t>
      </w:r>
      <w:r w:rsidR="00653F24" w:rsidRPr="00BE1108">
        <w:rPr>
          <w:rFonts w:ascii="Times New Roman" w:hAnsi="Times New Roman" w:cs="Times New Roman"/>
          <w:sz w:val="24"/>
          <w:szCs w:val="24"/>
        </w:rPr>
        <w:t>Candra &amp; Riana</w:t>
      </w:r>
      <w:r w:rsidR="00F24423" w:rsidRPr="00BE1108">
        <w:rPr>
          <w:rFonts w:ascii="Times New Roman" w:hAnsi="Times New Roman" w:cs="Times New Roman"/>
          <w:sz w:val="24"/>
          <w:szCs w:val="24"/>
        </w:rPr>
        <w:t>, 201</w:t>
      </w:r>
      <w:r w:rsidR="00653F24" w:rsidRPr="00BE1108">
        <w:rPr>
          <w:rFonts w:ascii="Times New Roman" w:hAnsi="Times New Roman" w:cs="Times New Roman"/>
          <w:sz w:val="24"/>
          <w:szCs w:val="24"/>
        </w:rPr>
        <w:t>7</w:t>
      </w:r>
      <w:r w:rsidR="00953A02" w:rsidRPr="00BE1108">
        <w:rPr>
          <w:rFonts w:ascii="Times New Roman" w:hAnsi="Times New Roman" w:cs="Times New Roman"/>
          <w:sz w:val="24"/>
          <w:szCs w:val="24"/>
        </w:rPr>
        <w:t xml:space="preserve">; </w:t>
      </w:r>
      <w:r w:rsidR="007369FB" w:rsidRPr="00BE1108">
        <w:rPr>
          <w:rFonts w:ascii="Times New Roman" w:hAnsi="Times New Roman" w:cs="Times New Roman"/>
          <w:sz w:val="24"/>
          <w:szCs w:val="24"/>
        </w:rPr>
        <w:t xml:space="preserve">Emerson, 2013; </w:t>
      </w:r>
      <w:r w:rsidR="00595EA1" w:rsidRPr="00BE1108">
        <w:rPr>
          <w:rFonts w:ascii="Times New Roman" w:hAnsi="Times New Roman" w:cs="Times New Roman"/>
          <w:sz w:val="24"/>
          <w:szCs w:val="24"/>
        </w:rPr>
        <w:t>Saif-ud-Din, Ishfaq, &amp; Adeel, 2016).</w:t>
      </w:r>
      <w:r w:rsidR="00BE628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653F24" w:rsidRPr="00BE1108">
        <w:rPr>
          <w:rFonts w:ascii="Times New Roman" w:hAnsi="Times New Roman" w:cs="Times New Roman"/>
          <w:sz w:val="24"/>
          <w:szCs w:val="24"/>
        </w:rPr>
        <w:t xml:space="preserve">Candra and Riana </w:t>
      </w:r>
      <w:r w:rsidR="00C433A7" w:rsidRPr="00BE1108">
        <w:rPr>
          <w:rFonts w:ascii="Times New Roman" w:hAnsi="Times New Roman" w:cs="Times New Roman"/>
          <w:sz w:val="24"/>
          <w:szCs w:val="24"/>
        </w:rPr>
        <w:t>(201</w:t>
      </w:r>
      <w:r w:rsidR="00653F24" w:rsidRPr="00BE1108">
        <w:rPr>
          <w:rFonts w:ascii="Times New Roman" w:hAnsi="Times New Roman" w:cs="Times New Roman"/>
          <w:sz w:val="24"/>
          <w:szCs w:val="24"/>
        </w:rPr>
        <w:t>7</w:t>
      </w:r>
      <w:r w:rsidR="00C433A7" w:rsidRPr="00BE1108">
        <w:rPr>
          <w:rFonts w:ascii="Times New Roman" w:hAnsi="Times New Roman" w:cs="Times New Roman"/>
          <w:sz w:val="24"/>
          <w:szCs w:val="24"/>
        </w:rPr>
        <w:t>)</w:t>
      </w:r>
      <w:r w:rsidR="00A25E2F" w:rsidRPr="00BE1108">
        <w:rPr>
          <w:rFonts w:ascii="Times New Roman" w:hAnsi="Times New Roman" w:cs="Times New Roman"/>
          <w:sz w:val="24"/>
          <w:szCs w:val="24"/>
        </w:rPr>
        <w:t xml:space="preserve"> found that organizational commitment </w:t>
      </w:r>
      <w:r w:rsidR="00653F24" w:rsidRPr="00BE1108">
        <w:rPr>
          <w:rFonts w:ascii="Times New Roman" w:hAnsi="Times New Roman" w:cs="Times New Roman"/>
          <w:sz w:val="24"/>
          <w:szCs w:val="24"/>
        </w:rPr>
        <w:t xml:space="preserve">partially </w:t>
      </w:r>
      <w:r w:rsidR="00A25E2F" w:rsidRPr="00BE1108">
        <w:rPr>
          <w:rFonts w:ascii="Times New Roman" w:hAnsi="Times New Roman" w:cs="Times New Roman"/>
          <w:sz w:val="24"/>
          <w:szCs w:val="24"/>
        </w:rPr>
        <w:t>mediate the relationship between job satisfaction and turnover intention.</w:t>
      </w:r>
      <w:r w:rsidR="00BE628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953A02" w:rsidRPr="00BE1108">
        <w:rPr>
          <w:rFonts w:ascii="Times New Roman" w:hAnsi="Times New Roman" w:cs="Times New Roman"/>
          <w:sz w:val="24"/>
          <w:szCs w:val="24"/>
        </w:rPr>
        <w:t>In t</w:t>
      </w:r>
      <w:r w:rsidR="00065E7F" w:rsidRPr="00BE1108">
        <w:rPr>
          <w:rFonts w:ascii="Times New Roman" w:hAnsi="Times New Roman" w:cs="Times New Roman"/>
          <w:sz w:val="24"/>
          <w:szCs w:val="24"/>
        </w:rPr>
        <w:t xml:space="preserve">his </w:t>
      </w:r>
      <w:r w:rsidR="00A739C8" w:rsidRPr="00BE1108">
        <w:rPr>
          <w:rFonts w:ascii="Times New Roman" w:hAnsi="Times New Roman" w:cs="Times New Roman"/>
          <w:sz w:val="24"/>
          <w:szCs w:val="24"/>
        </w:rPr>
        <w:t>study</w:t>
      </w:r>
      <w:r w:rsidR="00953A02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A511FE" w:rsidRPr="00BE1108">
        <w:rPr>
          <w:rFonts w:ascii="Times New Roman" w:hAnsi="Times New Roman" w:cs="Times New Roman"/>
          <w:sz w:val="24"/>
          <w:szCs w:val="24"/>
        </w:rPr>
        <w:t xml:space="preserve">we </w:t>
      </w:r>
      <w:r w:rsidR="006B79CE" w:rsidRPr="00BE1108">
        <w:rPr>
          <w:rFonts w:ascii="Times New Roman" w:hAnsi="Times New Roman" w:cs="Times New Roman"/>
          <w:sz w:val="24"/>
          <w:szCs w:val="24"/>
        </w:rPr>
        <w:t>only u</w:t>
      </w:r>
      <w:r w:rsidR="0084098C" w:rsidRPr="00BE1108">
        <w:rPr>
          <w:rFonts w:ascii="Times New Roman" w:hAnsi="Times New Roman" w:cs="Times New Roman"/>
          <w:sz w:val="24"/>
          <w:szCs w:val="24"/>
        </w:rPr>
        <w:t xml:space="preserve">se one of the components of organizational commitment, namely affective commitment, </w:t>
      </w:r>
      <w:r w:rsidR="00A35D21" w:rsidRPr="00BE1108">
        <w:rPr>
          <w:rFonts w:ascii="Times New Roman" w:hAnsi="Times New Roman" w:cs="Times New Roman"/>
          <w:sz w:val="24"/>
          <w:szCs w:val="24"/>
        </w:rPr>
        <w:t>because affective commitment was found to have the strongest relation to turnover intention compared to normative and continuance commitments (Azez et al., 2016; Kalber &amp; Cenker, 2007; Mehmood et al, 2016; Valéau, 2013; Yustina &amp; Putri, 2017).</w:t>
      </w:r>
      <w:r w:rsidR="003508D5" w:rsidRPr="00BE1108">
        <w:rPr>
          <w:rFonts w:ascii="Times New Roman" w:hAnsi="Times New Roman" w:cs="Times New Roman"/>
          <w:sz w:val="24"/>
          <w:szCs w:val="24"/>
        </w:rPr>
        <w:t xml:space="preserve"> For that reason, we</w:t>
      </w:r>
      <w:r w:rsidR="00557F6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D503E7" w:rsidRPr="00BE1108">
        <w:rPr>
          <w:rFonts w:ascii="Times New Roman" w:hAnsi="Times New Roman" w:cs="Times New Roman"/>
          <w:sz w:val="24"/>
          <w:szCs w:val="24"/>
        </w:rPr>
        <w:t>argue</w:t>
      </w:r>
      <w:r w:rsidR="003508D5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D503E7" w:rsidRPr="00BE1108">
        <w:rPr>
          <w:rFonts w:ascii="Times New Roman" w:hAnsi="Times New Roman" w:cs="Times New Roman"/>
          <w:sz w:val="24"/>
          <w:szCs w:val="24"/>
        </w:rPr>
        <w:t>that</w:t>
      </w:r>
      <w:r w:rsidR="003508D5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affective commitment </w:t>
      </w:r>
      <w:r w:rsidR="00D503E7" w:rsidRPr="00BE1108">
        <w:rPr>
          <w:rFonts w:ascii="Times New Roman" w:hAnsi="Times New Roman" w:cs="Times New Roman"/>
          <w:sz w:val="24"/>
          <w:szCs w:val="24"/>
        </w:rPr>
        <w:t>mediates the relationship between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job satisfaction and turnover intention</w:t>
      </w:r>
      <w:r w:rsidR="00065E7F"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Affective </w:t>
      </w:r>
      <w:r w:rsidR="004537F0" w:rsidRPr="00BE1108">
        <w:rPr>
          <w:rFonts w:ascii="Times New Roman" w:hAnsi="Times New Roman" w:cs="Times New Roman"/>
          <w:sz w:val="24"/>
          <w:szCs w:val="24"/>
        </w:rPr>
        <w:lastRenderedPageBreak/>
        <w:t xml:space="preserve">commitment is an emotional attachment between </w:t>
      </w:r>
      <w:r w:rsidR="00F33257" w:rsidRPr="00BE1108">
        <w:rPr>
          <w:rFonts w:ascii="Times New Roman" w:hAnsi="Times New Roman" w:cs="Times New Roman"/>
          <w:sz w:val="24"/>
          <w:szCs w:val="24"/>
        </w:rPr>
        <w:t xml:space="preserve">the 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employee and </w:t>
      </w:r>
      <w:r w:rsidR="00667426" w:rsidRPr="00BE1108">
        <w:rPr>
          <w:rFonts w:ascii="Times New Roman" w:hAnsi="Times New Roman" w:cs="Times New Roman"/>
          <w:sz w:val="24"/>
          <w:szCs w:val="24"/>
        </w:rPr>
        <w:t xml:space="preserve">the </w:t>
      </w:r>
      <w:r w:rsidR="004537F0" w:rsidRPr="00BE1108">
        <w:rPr>
          <w:rFonts w:ascii="Times New Roman" w:hAnsi="Times New Roman" w:cs="Times New Roman"/>
          <w:sz w:val="24"/>
          <w:szCs w:val="24"/>
        </w:rPr>
        <w:t>organization characterized</w:t>
      </w:r>
      <w:r w:rsidR="004537F0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6E1223" w:rsidRPr="00BE1108">
        <w:rPr>
          <w:rFonts w:ascii="Times New Roman" w:hAnsi="Times New Roman" w:cs="Times New Roman"/>
          <w:sz w:val="24"/>
          <w:szCs w:val="24"/>
        </w:rPr>
        <w:t xml:space="preserve">the </w:t>
      </w:r>
      <w:r w:rsidR="004537F0" w:rsidRPr="00BE1108">
        <w:rPr>
          <w:rFonts w:ascii="Times New Roman" w:hAnsi="Times New Roman" w:cs="Times New Roman"/>
          <w:sz w:val="24"/>
          <w:szCs w:val="24"/>
        </w:rPr>
        <w:t>employee</w:t>
      </w:r>
      <w:r w:rsidR="00013013" w:rsidRPr="00BE1108">
        <w:rPr>
          <w:rFonts w:ascii="Times New Roman" w:hAnsi="Times New Roman" w:cs="Times New Roman"/>
          <w:sz w:val="24"/>
          <w:szCs w:val="24"/>
        </w:rPr>
        <w:t>’s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identif</w:t>
      </w:r>
      <w:r w:rsidR="00013013" w:rsidRPr="00BE1108">
        <w:rPr>
          <w:rFonts w:ascii="Times New Roman" w:hAnsi="Times New Roman" w:cs="Times New Roman"/>
          <w:sz w:val="24"/>
          <w:szCs w:val="24"/>
        </w:rPr>
        <w:t>ication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with organizational values ​​and goals and  involvement </w:t>
      </w:r>
      <w:r w:rsidR="004537F0" w:rsidRPr="00BE1108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the organization, which </w:t>
      </w:r>
      <w:r w:rsidR="00A4791A" w:rsidRPr="00BE1108">
        <w:rPr>
          <w:rFonts w:ascii="Times New Roman" w:hAnsi="Times New Roman" w:cs="Times New Roman"/>
          <w:sz w:val="24"/>
          <w:szCs w:val="24"/>
        </w:rPr>
        <w:t>lead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784236" w:rsidRPr="00BE1108">
        <w:rPr>
          <w:rFonts w:ascii="Times New Roman" w:hAnsi="Times New Roman" w:cs="Times New Roman"/>
          <w:sz w:val="24"/>
          <w:szCs w:val="24"/>
        </w:rPr>
        <w:t>him or her to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 stay in the organization (</w:t>
      </w:r>
      <w:r w:rsidR="004D3529" w:rsidRPr="00BE1108">
        <w:rPr>
          <w:rFonts w:ascii="Times New Roman" w:hAnsi="Times New Roman" w:cs="Times New Roman"/>
          <w:sz w:val="24"/>
          <w:szCs w:val="24"/>
        </w:rPr>
        <w:t>Allen &amp; Meyer, 2007</w:t>
      </w:r>
      <w:r w:rsidR="004537F0" w:rsidRPr="00BE1108">
        <w:rPr>
          <w:rFonts w:ascii="Times New Roman" w:hAnsi="Times New Roman" w:cs="Times New Roman"/>
          <w:sz w:val="24"/>
          <w:szCs w:val="24"/>
        </w:rPr>
        <w:t xml:space="preserve">). </w:t>
      </w:r>
      <w:r w:rsidR="007339C5" w:rsidRPr="00BE1108">
        <w:rPr>
          <w:rFonts w:ascii="Times New Roman" w:hAnsi="Times New Roman" w:cs="Times New Roman"/>
          <w:sz w:val="24"/>
          <w:szCs w:val="24"/>
        </w:rPr>
        <w:t>Thus, t</w:t>
      </w:r>
      <w:r w:rsidR="00777193" w:rsidRPr="00BE1108">
        <w:rPr>
          <w:rFonts w:ascii="Times New Roman" w:hAnsi="Times New Roman" w:cs="Times New Roman"/>
          <w:sz w:val="24"/>
          <w:szCs w:val="24"/>
        </w:rPr>
        <w:t xml:space="preserve">his study contributes to the literature by showing the specific mediating effect of affective commitment rather than the total score of organizational commitment. </w:t>
      </w:r>
    </w:p>
    <w:p w14:paraId="1F0BE131" w14:textId="0ABC75CC" w:rsidR="001C4D23" w:rsidRPr="00BE1108" w:rsidRDefault="0074206C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We employ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 theory of organizational identification</w:t>
      </w:r>
      <w:r w:rsidR="003A08D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(</w:t>
      </w:r>
      <w:proofErr w:type="spellStart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Ashforth</w:t>
      </w:r>
      <w:proofErr w:type="spellEnd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</w:t>
      </w:r>
      <w:proofErr w:type="spellStart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Mael</w:t>
      </w:r>
      <w:proofErr w:type="spellEnd"/>
      <w:r w:rsidR="008D385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2004) to</w:t>
      </w:r>
      <w:r w:rsidR="003A08D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explain the mediating effect of affective commitment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.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EA7934" w:rsidRPr="00BE1108">
        <w:rPr>
          <w:rFonts w:ascii="Times New Roman" w:hAnsi="Times New Roman" w:cs="Times New Roman"/>
          <w:bCs/>
          <w:sz w:val="24"/>
          <w:szCs w:val="24"/>
        </w:rPr>
        <w:t>Organizational identification</w:t>
      </w:r>
      <w:r w:rsidR="00EA7934" w:rsidRPr="00BE1108">
        <w:rPr>
          <w:rFonts w:ascii="Times New Roman" w:hAnsi="Times New Roman" w:cs="Times New Roman"/>
          <w:sz w:val="24"/>
          <w:szCs w:val="24"/>
        </w:rPr>
        <w:t xml:space="preserve">  is the degree </w:t>
      </w:r>
      <w:r w:rsidR="004141CA" w:rsidRPr="00BE1108">
        <w:rPr>
          <w:rFonts w:ascii="Times New Roman" w:hAnsi="Times New Roman" w:cs="Times New Roman"/>
          <w:sz w:val="24"/>
          <w:szCs w:val="24"/>
        </w:rPr>
        <w:t>to</w:t>
      </w:r>
      <w:r w:rsidR="00EA7934" w:rsidRPr="00BE1108">
        <w:rPr>
          <w:rFonts w:ascii="Times New Roman" w:hAnsi="Times New Roman" w:cs="Times New Roman"/>
          <w:sz w:val="24"/>
          <w:szCs w:val="24"/>
        </w:rPr>
        <w:t xml:space="preserve"> which the company and the people in the organization share the same values, goals, desires, and aims. As </w:t>
      </w:r>
      <w:r w:rsidR="000E32AB" w:rsidRPr="00BE1108">
        <w:rPr>
          <w:rFonts w:ascii="Times New Roman" w:hAnsi="Times New Roman" w:cs="Times New Roman"/>
          <w:sz w:val="24"/>
          <w:szCs w:val="24"/>
        </w:rPr>
        <w:t>employees</w:t>
      </w:r>
      <w:r w:rsidR="00EA7934" w:rsidRPr="00BE1108">
        <w:rPr>
          <w:rFonts w:ascii="Times New Roman" w:hAnsi="Times New Roman" w:cs="Times New Roman"/>
          <w:sz w:val="24"/>
          <w:szCs w:val="24"/>
        </w:rPr>
        <w:t xml:space="preserve"> share the values of the organization, </w:t>
      </w:r>
      <w:r w:rsidR="003B3B5A" w:rsidRPr="00BE1108">
        <w:rPr>
          <w:rFonts w:ascii="Times New Roman" w:hAnsi="Times New Roman" w:cs="Times New Roman"/>
          <w:sz w:val="24"/>
          <w:szCs w:val="24"/>
        </w:rPr>
        <w:t xml:space="preserve">they </w:t>
      </w:r>
      <w:r w:rsidR="00EA7934" w:rsidRPr="00BE1108">
        <w:rPr>
          <w:rFonts w:ascii="Times New Roman" w:hAnsi="Times New Roman" w:cs="Times New Roman"/>
          <w:sz w:val="24"/>
          <w:szCs w:val="24"/>
        </w:rPr>
        <w:t>start working more like one big team.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D929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 </w:t>
      </w:r>
      <w:proofErr w:type="spellStart"/>
      <w:r w:rsidR="00D929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this</w:t>
      </w:r>
      <w:proofErr w:type="spellEnd"/>
      <w:r w:rsidR="00D929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D929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stage</w:t>
      </w:r>
      <w:proofErr w:type="spellEnd"/>
      <w:r w:rsidR="00D929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employees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identify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with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the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aspects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of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B14D15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the</w:t>
      </w:r>
      <w:proofErr w:type="spellEnd"/>
      <w:r w:rsidR="00B14D15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B14D15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organization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430672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30672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and</w:t>
      </w:r>
      <w:proofErr w:type="spellEnd"/>
      <w:r w:rsidR="00430672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have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more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pride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about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the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job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they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do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and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the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400026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organization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they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work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for</w:t>
      </w:r>
      <w:proofErr w:type="spellEnd"/>
      <w:r w:rsidR="0076265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="0076265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thus</w:t>
      </w:r>
      <w:proofErr w:type="spellEnd"/>
      <w:r w:rsidR="0076265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6265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leads</w:t>
      </w:r>
      <w:proofErr w:type="spellEnd"/>
      <w:r w:rsidR="0076265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6265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to</w:t>
      </w:r>
      <w:proofErr w:type="spellEnd"/>
      <w:r w:rsidR="0076265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positive</w:t>
      </w:r>
      <w:proofErr w:type="spellEnd"/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attachment</w:t>
      </w:r>
      <w:proofErr w:type="spellEnd"/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with</w:t>
      </w:r>
      <w:proofErr w:type="spellEnd"/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the</w:t>
      </w:r>
      <w:proofErr w:type="spellEnd"/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8C7981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organization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Ashforth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</w:t>
      </w:r>
      <w:proofErr w:type="spellStart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Mael</w:t>
      </w:r>
      <w:proofErr w:type="spellEnd"/>
      <w:r w:rsidR="00EA793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2004</w:t>
      </w:r>
      <w:r w:rsidR="00EA7934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</w:t>
      </w:r>
      <w:r w:rsidR="00B15712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>Based</w:t>
      </w:r>
      <w:r w:rsidR="0027010A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on the organizational identification theory, we argue that  </w:t>
      </w:r>
      <w:r w:rsidR="0027010A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e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mployees </w:t>
      </w:r>
      <w:r w:rsidR="001C0853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w</w:t>
      </w:r>
      <w:r w:rsidR="00BB696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ho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are satisfied with </w:t>
      </w:r>
      <w:r w:rsidR="00BB696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aspects of their job, namely</w:t>
      </w:r>
      <w:r w:rsidR="00DD42AE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the work itself, pay, supervision, promotion, and co worker,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CA1451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will voluntarily 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identify themselves as part of the organization </w:t>
      </w:r>
      <w:r w:rsidR="00C13B25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by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adjust</w:t>
      </w:r>
      <w:r w:rsidR="00C13B25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ing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to the values, vision, mission and goals of the organization</w:t>
      </w:r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(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Ashforth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Mael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, 2004; Haslam, 2004; </w:t>
      </w:r>
      <w:r w:rsidR="00E03C19" w:rsidRPr="00BE1108">
        <w:rPr>
          <w:rFonts w:ascii="Times New Roman" w:hAnsi="Times New Roman" w:cs="Times New Roman"/>
          <w:sz w:val="24"/>
          <w:szCs w:val="24"/>
        </w:rPr>
        <w:t>Kovjavanic, Schuh, Jonas, Van Quaquebeke, &amp; Van Dick, 2012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). </w:t>
      </w:r>
      <w:r w:rsidR="00E77BB8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This identification thus leads to </w:t>
      </w:r>
      <w:r w:rsidR="0039162B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 intention to stay longer in the organization</w:t>
      </w:r>
      <w:r w:rsidR="00182894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. Hence, they will have low </w:t>
      </w:r>
      <w:r w:rsidR="000E532D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turnover intention </w:t>
      </w:r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(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Blader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&amp; Tyler, 2009; </w:t>
      </w:r>
      <w:proofErr w:type="spellStart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Kovjavanic</w:t>
      </w:r>
      <w:proofErr w:type="spellEnd"/>
      <w:r w:rsidR="00E03C1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et al</w:t>
      </w:r>
      <w:r w:rsidR="002E2BD2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2012).</w:t>
      </w:r>
      <w:r w:rsidR="009E03E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9659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E03E0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Based on the above argumentation, we hypothesize that</w:t>
      </w:r>
      <w:r w:rsidR="00E61699" w:rsidRPr="00BE1108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: </w:t>
      </w:r>
      <w:r w:rsidR="00F94E9F" w:rsidRPr="00BE1108">
        <w:rPr>
          <w:rFonts w:ascii="Times New Roman" w:hAnsi="Times New Roman" w:cs="Times New Roman"/>
          <w:color w:val="212121"/>
          <w:sz w:val="24"/>
          <w:szCs w:val="24"/>
        </w:rPr>
        <w:t>“</w:t>
      </w:r>
      <w:r w:rsidR="00E61699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a</w:t>
      </w:r>
      <w:r w:rsidR="001C4D23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ffective commitment will mediate the relationship between job satisfaction and turnover intention</w:t>
      </w:r>
      <w:r w:rsidR="00E61699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.</w:t>
      </w:r>
      <w:r w:rsidR="00F94E9F" w:rsidRPr="00BE1108">
        <w:rPr>
          <w:rFonts w:ascii="Times New Roman" w:hAnsi="Times New Roman" w:cs="Times New Roman"/>
          <w:color w:val="212121"/>
          <w:sz w:val="24"/>
          <w:szCs w:val="24"/>
        </w:rPr>
        <w:t>”</w:t>
      </w:r>
    </w:p>
    <w:p w14:paraId="6A05A809" w14:textId="77777777" w:rsidR="00176BF9" w:rsidRPr="00BE1108" w:rsidRDefault="00176BF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5CC637" w14:textId="22A8A4D0" w:rsidR="0036588D" w:rsidRPr="00BE1108" w:rsidRDefault="003F6924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Research Metho</w:t>
      </w:r>
      <w:r w:rsidR="00BF2D06" w:rsidRPr="00BE1108">
        <w:rPr>
          <w:rFonts w:ascii="Times New Roman" w:hAnsi="Times New Roman" w:cs="Times New Roman"/>
          <w:b/>
          <w:sz w:val="24"/>
          <w:szCs w:val="24"/>
        </w:rPr>
        <w:t>d</w:t>
      </w:r>
    </w:p>
    <w:p w14:paraId="69C63659" w14:textId="77777777" w:rsidR="0036588D" w:rsidRPr="00BE1108" w:rsidRDefault="0036588D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Participants and procedure</w:t>
      </w:r>
    </w:p>
    <w:p w14:paraId="62E4C734" w14:textId="7A69F500" w:rsidR="0085702D" w:rsidRPr="00BE1108" w:rsidRDefault="00587C9A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  <w:r w:rsidR="00BF2D06" w:rsidRPr="00BE1108">
        <w:rPr>
          <w:rFonts w:ascii="Times New Roman" w:hAnsi="Times New Roman" w:cs="Times New Roman"/>
          <w:sz w:val="24"/>
          <w:szCs w:val="24"/>
        </w:rPr>
        <w:t>We</w:t>
      </w:r>
      <w:r w:rsidR="008D7420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044BCA" w:rsidRPr="00BE1108">
        <w:rPr>
          <w:rFonts w:ascii="Times New Roman" w:hAnsi="Times New Roman" w:cs="Times New Roman"/>
          <w:sz w:val="24"/>
          <w:szCs w:val="24"/>
        </w:rPr>
        <w:t>employed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8D7420" w:rsidRPr="00BE1108">
        <w:rPr>
          <w:rFonts w:ascii="Times New Roman" w:hAnsi="Times New Roman" w:cs="Times New Roman"/>
          <w:sz w:val="24"/>
          <w:szCs w:val="24"/>
        </w:rPr>
        <w:t xml:space="preserve">cross-sectional design </w:t>
      </w:r>
      <w:r w:rsidR="00044BCA" w:rsidRPr="00BE1108">
        <w:rPr>
          <w:rFonts w:ascii="Times New Roman" w:hAnsi="Times New Roman" w:cs="Times New Roman"/>
          <w:sz w:val="24"/>
          <w:szCs w:val="24"/>
        </w:rPr>
        <w:t xml:space="preserve">with 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survei method to collect the data. The participants of this study are </w:t>
      </w:r>
      <w:commentRangeStart w:id="10"/>
      <w:proofErr w:type="spellStart"/>
      <w:r w:rsidR="009A1CE8" w:rsidRPr="00BE110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9A1CE8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BE42CB" w:rsidRPr="00BE1108">
        <w:rPr>
          <w:rFonts w:ascii="Times New Roman" w:hAnsi="Times New Roman" w:cs="Times New Roman"/>
          <w:sz w:val="24"/>
          <w:szCs w:val="24"/>
        </w:rPr>
        <w:t>80</w:t>
      </w:r>
      <w:r w:rsidR="000A4DE7" w:rsidRPr="00BE1108">
        <w:rPr>
          <w:rFonts w:ascii="Times New Roman" w:hAnsi="Times New Roman" w:cs="Times New Roman"/>
          <w:sz w:val="24"/>
          <w:szCs w:val="24"/>
        </w:rPr>
        <w:t xml:space="preserve"> Indonesian-</w:t>
      </w:r>
      <w:proofErr w:type="spellStart"/>
      <w:r w:rsidR="000A4DE7" w:rsidRPr="00BE1108">
        <w:rPr>
          <w:rFonts w:ascii="Times New Roman" w:hAnsi="Times New Roman" w:cs="Times New Roman"/>
          <w:sz w:val="24"/>
          <w:szCs w:val="24"/>
        </w:rPr>
        <w:t>citizen</w:t>
      </w:r>
      <w:proofErr w:type="spellEnd"/>
      <w:r w:rsidR="00BE42CB" w:rsidRPr="00BE1108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0"/>
      <w:r w:rsidR="00EA0542">
        <w:rPr>
          <w:rStyle w:val="CommentReference"/>
          <w:rFonts w:eastAsiaTheme="minorEastAsia"/>
        </w:rPr>
        <w:commentReference w:id="10"/>
      </w:r>
      <w:proofErr w:type="spellStart"/>
      <w:r w:rsidR="00BE42CB" w:rsidRPr="00BE1108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="00BE42CB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BE42CB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2CB" w:rsidRPr="00BE110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E42CB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2CB" w:rsidRPr="00BE1108">
        <w:rPr>
          <w:rFonts w:ascii="Times New Roman" w:hAnsi="Times New Roman" w:cs="Times New Roman"/>
          <w:sz w:val="24"/>
          <w:szCs w:val="24"/>
        </w:rPr>
        <w:t>international</w:t>
      </w:r>
      <w:proofErr w:type="spellEnd"/>
      <w:r w:rsidR="00BE42CB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2CB" w:rsidRPr="00BE1108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BE42CB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2CB" w:rsidRPr="00BE1108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="00BE42CB" w:rsidRPr="00BE110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E42CB" w:rsidRPr="00BE1108">
        <w:rPr>
          <w:rFonts w:ascii="Times New Roman" w:hAnsi="Times New Roman" w:cs="Times New Roman"/>
          <w:sz w:val="24"/>
          <w:szCs w:val="24"/>
        </w:rPr>
        <w:t>East</w:t>
      </w:r>
      <w:proofErr w:type="spellEnd"/>
      <w:r w:rsidR="00BE42CB" w:rsidRPr="00BE1108">
        <w:rPr>
          <w:rFonts w:ascii="Times New Roman" w:hAnsi="Times New Roman" w:cs="Times New Roman"/>
          <w:sz w:val="24"/>
          <w:szCs w:val="24"/>
        </w:rPr>
        <w:t xml:space="preserve"> Jakarta</w:t>
      </w:r>
      <w:r w:rsidR="0036588D"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Demographic details such as age, gender, education level, </w:t>
      </w:r>
      <w:r w:rsidR="00915CE5" w:rsidRPr="00BE1108">
        <w:rPr>
          <w:rFonts w:ascii="Times New Roman" w:hAnsi="Times New Roman" w:cs="Times New Roman"/>
          <w:sz w:val="24"/>
          <w:szCs w:val="24"/>
        </w:rPr>
        <w:t>tenure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and department 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were gathered 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to provide an understanding of the background information of the respondents participating in the study. The </w:t>
      </w:r>
      <w:proofErr w:type="spellStart"/>
      <w:r w:rsidR="001741BE" w:rsidRPr="00BE1108">
        <w:rPr>
          <w:rFonts w:ascii="Times New Roman" w:hAnsi="Times New Roman" w:cs="Times New Roman"/>
          <w:sz w:val="24"/>
          <w:szCs w:val="24"/>
        </w:rPr>
        <w:t>questionnaire</w:t>
      </w:r>
      <w:r w:rsidR="007D1BD7" w:rsidRPr="00BE110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1741BE" w:rsidRPr="00BE1108">
        <w:rPr>
          <w:rFonts w:ascii="Times New Roman" w:hAnsi="Times New Roman" w:cs="Times New Roman"/>
          <w:sz w:val="24"/>
          <w:szCs w:val="24"/>
        </w:rPr>
        <w:t xml:space="preserve"> w</w:t>
      </w:r>
      <w:r w:rsidR="007D1BD7" w:rsidRPr="00BE1108">
        <w:rPr>
          <w:rFonts w:ascii="Times New Roman" w:hAnsi="Times New Roman" w:cs="Times New Roman"/>
          <w:sz w:val="24"/>
          <w:szCs w:val="24"/>
        </w:rPr>
        <w:t>ere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BE" w:rsidRPr="00BE1108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="001741BE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BE" w:rsidRPr="00BE110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741BE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BE" w:rsidRPr="00BE110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741BE" w:rsidRPr="00BE1108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"/>
      <w:r w:rsidR="001741BE" w:rsidRPr="00BE1108">
        <w:rPr>
          <w:rFonts w:ascii="Times New Roman" w:hAnsi="Times New Roman" w:cs="Times New Roman"/>
          <w:sz w:val="24"/>
          <w:szCs w:val="24"/>
        </w:rPr>
        <w:t xml:space="preserve">HR </w:t>
      </w:r>
      <w:commentRangeEnd w:id="11"/>
      <w:r w:rsidR="00361A46">
        <w:rPr>
          <w:rStyle w:val="CommentReference"/>
          <w:rFonts w:eastAsiaTheme="minorEastAsia"/>
        </w:rPr>
        <w:commentReference w:id="11"/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Start"/>
      <w:r w:rsidR="001741BE" w:rsidRPr="00BE1108">
        <w:rPr>
          <w:rFonts w:ascii="Times New Roman" w:hAnsi="Times New Roman" w:cs="Times New Roman"/>
          <w:sz w:val="24"/>
          <w:szCs w:val="24"/>
        </w:rPr>
        <w:t>epartment</w:t>
      </w:r>
      <w:proofErr w:type="spellEnd"/>
      <w:r w:rsidR="001741BE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BE" w:rsidRPr="00BE110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741BE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BE" w:rsidRPr="00BE110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1741BE" w:rsidRPr="00BE1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41BE" w:rsidRPr="00BE1108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="001741BE" w:rsidRPr="00BE1108">
        <w:rPr>
          <w:rFonts w:ascii="Times New Roman" w:hAnsi="Times New Roman" w:cs="Times New Roman"/>
          <w:sz w:val="24"/>
          <w:szCs w:val="24"/>
        </w:rPr>
        <w:t xml:space="preserve"> department</w:t>
      </w:r>
      <w:r w:rsidR="001741BE" w:rsidRPr="00BE11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741BE" w:rsidRPr="00BE1108">
        <w:rPr>
          <w:rFonts w:ascii="Times New Roman" w:hAnsi="Times New Roman" w:cs="Times New Roman"/>
          <w:sz w:val="24"/>
          <w:szCs w:val="24"/>
        </w:rPr>
        <w:t xml:space="preserve"> and  completed within a time period of two days.  All participants completed the questionnaires on a voluntary basis. Confidentiality of the survey was guaranteed to all respondents. The survey was anonymous and the results would only </w:t>
      </w:r>
      <w:r w:rsidR="00160939" w:rsidRPr="00BE1108">
        <w:rPr>
          <w:rFonts w:ascii="Times New Roman" w:hAnsi="Times New Roman" w:cs="Times New Roman"/>
          <w:sz w:val="24"/>
          <w:szCs w:val="24"/>
        </w:rPr>
        <w:t xml:space="preserve">be used for research purposes. </w:t>
      </w:r>
    </w:p>
    <w:p w14:paraId="656AD948" w14:textId="7EAAFD5C" w:rsidR="0064798A" w:rsidRPr="00BE1108" w:rsidRDefault="0085702D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  <w:r w:rsidR="00264409" w:rsidRPr="00BE1108">
        <w:rPr>
          <w:rFonts w:ascii="Times New Roman" w:hAnsi="Times New Roman" w:cs="Times New Roman"/>
          <w:sz w:val="24"/>
          <w:szCs w:val="24"/>
        </w:rPr>
        <w:t>T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he majority </w:t>
      </w:r>
      <w:r w:rsidR="00D70E02" w:rsidRPr="00BE1108">
        <w:rPr>
          <w:rFonts w:ascii="Times New Roman" w:hAnsi="Times New Roman" w:cs="Times New Roman"/>
          <w:sz w:val="24"/>
          <w:szCs w:val="24"/>
        </w:rPr>
        <w:t>of the respondents were 31-44 years old (</w:t>
      </w:r>
      <w:r w:rsidR="005D1B89" w:rsidRPr="00BE1108">
        <w:rPr>
          <w:rFonts w:ascii="Times New Roman" w:hAnsi="Times New Roman" w:cs="Times New Roman"/>
          <w:i/>
          <w:sz w:val="24"/>
          <w:szCs w:val="24"/>
        </w:rPr>
        <w:t>establishment stage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) </w:t>
      </w:r>
      <w:r w:rsidR="005D1B89" w:rsidRPr="00BE1108">
        <w:rPr>
          <w:rFonts w:ascii="Times New Roman" w:hAnsi="Times New Roman" w:cs="Times New Roman"/>
          <w:noProof/>
          <w:sz w:val="24"/>
          <w:szCs w:val="24"/>
        </w:rPr>
        <w:t>(Morrow &amp; McElroy, 2010; Pettit, Donohue, &amp; Cieri, 2004)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5D1B89" w:rsidRPr="00BE1108">
        <w:rPr>
          <w:rFonts w:ascii="Times New Roman" w:hAnsi="Times New Roman" w:cs="Times New Roman"/>
          <w:sz w:val="24"/>
          <w:szCs w:val="24"/>
        </w:rPr>
        <w:t>female (64%)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5D1B89" w:rsidRPr="00BE1108">
        <w:rPr>
          <w:rFonts w:ascii="Times New Roman" w:hAnsi="Times New Roman" w:cs="Times New Roman"/>
          <w:sz w:val="24"/>
          <w:szCs w:val="24"/>
        </w:rPr>
        <w:t>bachelor degree holders (80%)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FC1346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and those who are 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D70E02" w:rsidRPr="00BE1108">
        <w:rPr>
          <w:rFonts w:ascii="Times New Roman" w:hAnsi="Times New Roman" w:cs="Times New Roman"/>
          <w:sz w:val="24"/>
          <w:szCs w:val="24"/>
        </w:rPr>
        <w:t>2-10 working periode</w:t>
      </w:r>
      <w:r w:rsidR="0064798A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</w:rPr>
        <w:t>(58</w:t>
      </w:r>
      <w:r w:rsidR="00F479C5" w:rsidRPr="00BE1108">
        <w:rPr>
          <w:rFonts w:ascii="Times New Roman" w:hAnsi="Times New Roman" w:cs="Times New Roman"/>
          <w:sz w:val="24"/>
          <w:szCs w:val="24"/>
        </w:rPr>
        <w:t>%</w:t>
      </w:r>
      <w:r w:rsidR="00233D28" w:rsidRPr="00BE1108">
        <w:rPr>
          <w:rFonts w:ascii="Times New Roman" w:hAnsi="Times New Roman" w:cs="Times New Roman"/>
          <w:sz w:val="24"/>
          <w:szCs w:val="24"/>
        </w:rPr>
        <w:t>).</w:t>
      </w:r>
    </w:p>
    <w:p w14:paraId="0655537B" w14:textId="012D6E22" w:rsidR="005D1B89" w:rsidRPr="00BE1108" w:rsidRDefault="00587C9A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In this study, </w:t>
      </w:r>
      <w:r w:rsidR="008B687C" w:rsidRPr="00BE1108">
        <w:rPr>
          <w:rFonts w:ascii="Times New Roman" w:hAnsi="Times New Roman" w:cs="Times New Roman"/>
          <w:sz w:val="24"/>
          <w:szCs w:val="24"/>
        </w:rPr>
        <w:t>we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controlled </w:t>
      </w:r>
      <w:r w:rsidR="00D76D7E" w:rsidRPr="00BE1108">
        <w:rPr>
          <w:rFonts w:ascii="Times New Roman" w:hAnsi="Times New Roman" w:cs="Times New Roman"/>
          <w:sz w:val="24"/>
          <w:szCs w:val="24"/>
        </w:rPr>
        <w:t xml:space="preserve">for 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educational level and tenure since these variables </w:t>
      </w:r>
      <w:r w:rsidR="00D76D7E" w:rsidRPr="00BE1108">
        <w:rPr>
          <w:rFonts w:ascii="Times New Roman" w:hAnsi="Times New Roman" w:cs="Times New Roman"/>
          <w:sz w:val="24"/>
          <w:szCs w:val="24"/>
        </w:rPr>
        <w:t xml:space="preserve">were found </w:t>
      </w:r>
      <w:r w:rsidR="004D39C9" w:rsidRPr="00BE1108">
        <w:rPr>
          <w:rFonts w:ascii="Times New Roman" w:hAnsi="Times New Roman" w:cs="Times New Roman"/>
          <w:sz w:val="24"/>
          <w:szCs w:val="24"/>
        </w:rPr>
        <w:t xml:space="preserve">to be </w:t>
      </w:r>
      <w:r w:rsidR="005D1B89" w:rsidRPr="00BE1108">
        <w:rPr>
          <w:rFonts w:ascii="Times New Roman" w:hAnsi="Times New Roman" w:cs="Times New Roman"/>
          <w:sz w:val="24"/>
          <w:szCs w:val="24"/>
        </w:rPr>
        <w:t>related to turnover intention</w:t>
      </w:r>
      <w:r w:rsidR="00541E93" w:rsidRPr="00BE1108">
        <w:rPr>
          <w:rFonts w:ascii="Times New Roman" w:hAnsi="Times New Roman" w:cs="Times New Roman"/>
          <w:sz w:val="24"/>
          <w:szCs w:val="24"/>
        </w:rPr>
        <w:t xml:space="preserve"> in previous studies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 xml:space="preserve">Employees with lower levels of education were less likely </w:t>
      </w:r>
      <w:r w:rsidR="00541E93" w:rsidRPr="00BE1108">
        <w:rPr>
          <w:rFonts w:ascii="Times New Roman" w:hAnsi="Times New Roman" w:cs="Times New Roman"/>
          <w:sz w:val="24"/>
          <w:szCs w:val="24"/>
          <w:lang w:val="en"/>
        </w:rPr>
        <w:t>to have high turnover intenti</w:t>
      </w:r>
      <w:r w:rsidR="00FA2253" w:rsidRPr="00BE1108">
        <w:rPr>
          <w:rFonts w:ascii="Times New Roman" w:hAnsi="Times New Roman" w:cs="Times New Roman"/>
          <w:sz w:val="24"/>
          <w:szCs w:val="24"/>
          <w:lang w:val="en"/>
        </w:rPr>
        <w:t xml:space="preserve">on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(Stanley</w:t>
      </w:r>
      <w:r w:rsidR="00563CAE" w:rsidRPr="00BE1108">
        <w:rPr>
          <w:rFonts w:ascii="Times New Roman" w:hAnsi="Times New Roman" w:cs="Times New Roman"/>
          <w:sz w:val="24"/>
          <w:szCs w:val="24"/>
        </w:rPr>
        <w:t>, Vandenberghe, Vandenberg, Bentein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, 2013).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Employees with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less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of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</w:rPr>
        <w:t>tenure</w:t>
      </w:r>
      <w:r w:rsidR="00FA2253" w:rsidRPr="00BE1108">
        <w:rPr>
          <w:rFonts w:ascii="Times New Roman" w:hAnsi="Times New Roman" w:cs="Times New Roman"/>
          <w:sz w:val="24"/>
          <w:szCs w:val="24"/>
        </w:rPr>
        <w:t xml:space="preserve"> were more likely to have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900FE3" w:rsidRPr="00BE1108">
        <w:rPr>
          <w:rFonts w:ascii="Times New Roman" w:hAnsi="Times New Roman" w:cs="Times New Roman"/>
          <w:sz w:val="24"/>
          <w:szCs w:val="24"/>
        </w:rPr>
        <w:t>high turnover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intention (</w:t>
      </w:r>
      <w:proofErr w:type="spellStart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Bothma</w:t>
      </w:r>
      <w:proofErr w:type="spellEnd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proofErr w:type="spellStart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Roodt</w:t>
      </w:r>
      <w:proofErr w:type="spellEnd"/>
      <w:r w:rsidR="005D1B89" w:rsidRPr="00BE1108">
        <w:rPr>
          <w:rFonts w:ascii="Times New Roman" w:hAnsi="Times New Roman" w:cs="Times New Roman"/>
          <w:sz w:val="24"/>
          <w:szCs w:val="24"/>
          <w:lang w:val="en"/>
        </w:rPr>
        <w:t>, 2013).</w:t>
      </w:r>
    </w:p>
    <w:p w14:paraId="7ACA14D8" w14:textId="55DC7A86" w:rsidR="00587C9A" w:rsidRPr="00BE1108" w:rsidRDefault="00587C9A" w:rsidP="00BE1108">
      <w:pPr>
        <w:pStyle w:val="HTMLPreformatted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F2086F" w14:textId="77777777" w:rsidR="006C49C3" w:rsidRPr="00BE1108" w:rsidRDefault="006C49C3" w:rsidP="00BE1108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lastRenderedPageBreak/>
        <w:t>Measures</w:t>
      </w:r>
    </w:p>
    <w:p w14:paraId="596588EA" w14:textId="61F46A55" w:rsidR="00D4374B" w:rsidRPr="00BE1108" w:rsidRDefault="0085702D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1108">
        <w:rPr>
          <w:rFonts w:ascii="Times New Roman" w:hAnsi="Times New Roman" w:cs="Times New Roman"/>
          <w:i/>
          <w:sz w:val="24"/>
          <w:szCs w:val="24"/>
        </w:rPr>
        <w:t>Turnover intentio</w:t>
      </w:r>
      <w:r w:rsidR="00D4374B" w:rsidRPr="00BE1108">
        <w:rPr>
          <w:rFonts w:ascii="Times New Roman" w:hAnsi="Times New Roman" w:cs="Times New Roman"/>
          <w:i/>
          <w:color w:val="212121"/>
          <w:sz w:val="24"/>
          <w:szCs w:val="24"/>
        </w:rPr>
        <w:t>n</w:t>
      </w:r>
    </w:p>
    <w:p w14:paraId="3C49A980" w14:textId="36DCC128" w:rsidR="005D1B89" w:rsidRPr="00BE1108" w:rsidRDefault="00F0024C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color w:val="212121"/>
          <w:sz w:val="24"/>
          <w:szCs w:val="24"/>
        </w:rPr>
        <w:t>We used t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>he six</w:t>
      </w:r>
      <w:r w:rsidR="00D4374B" w:rsidRPr="00BE1108">
        <w:rPr>
          <w:rFonts w:ascii="Times New Roman" w:hAnsi="Times New Roman" w:cs="Times New Roman"/>
          <w:color w:val="212121"/>
          <w:sz w:val="24"/>
          <w:szCs w:val="24"/>
        </w:rPr>
        <w:t>-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item turnover intention scale developed by </w:t>
      </w:r>
      <w:r w:rsidR="005A4D9F" w:rsidRPr="00BE1108">
        <w:rPr>
          <w:rFonts w:ascii="Times New Roman" w:hAnsi="Times New Roman" w:cs="Times New Roman"/>
          <w:color w:val="212121"/>
          <w:sz w:val="24"/>
          <w:szCs w:val="24"/>
        </w:rPr>
        <w:t>Mobley, Horner and Hollingsworth (1978)</w:t>
      </w:r>
      <w:r w:rsidR="00687A68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and</w:t>
      </w:r>
      <w:r w:rsidR="004D7221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A4D9F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modified by </w:t>
      </w:r>
      <w:r w:rsidR="005D1B89" w:rsidRPr="00BE1108">
        <w:rPr>
          <w:rFonts w:ascii="Times New Roman" w:hAnsi="Times New Roman" w:cs="Times New Roman"/>
          <w:sz w:val="24"/>
          <w:szCs w:val="24"/>
        </w:rPr>
        <w:t>Lee, Hung and Chen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 (2012)</w:t>
      </w:r>
      <w:r w:rsidR="00687A68" w:rsidRPr="00BE1108">
        <w:rPr>
          <w:rFonts w:ascii="Times New Roman" w:hAnsi="Times New Roman" w:cs="Times New Roman"/>
          <w:sz w:val="24"/>
          <w:szCs w:val="24"/>
        </w:rPr>
        <w:t>. The scale was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663763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adapted </w:t>
      </w:r>
      <w:r w:rsidR="00E2427C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to Indonesian language 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by Rahmi Khalida </w:t>
      </w:r>
      <w:r w:rsidR="005D1B89" w:rsidRPr="00BE1108">
        <w:rPr>
          <w:rFonts w:ascii="Times New Roman" w:hAnsi="Times New Roman" w:cs="Times New Roman"/>
          <w:noProof/>
          <w:sz w:val="24"/>
          <w:szCs w:val="24"/>
        </w:rPr>
        <w:t>(2014)</w:t>
      </w:r>
      <w:r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.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A </w:t>
      </w:r>
      <w:r w:rsidR="003E7622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Likert-type scale with 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>5-</w:t>
      </w:r>
      <w:r w:rsidR="0003277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point </w:t>
      </w:r>
      <w:r w:rsidR="00060A28" w:rsidRPr="00BE1108">
        <w:rPr>
          <w:rFonts w:ascii="Times New Roman" w:hAnsi="Times New Roman" w:cs="Times New Roman"/>
          <w:color w:val="212121"/>
          <w:sz w:val="24"/>
          <w:szCs w:val="24"/>
        </w:rPr>
        <w:t>response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ranging from Strongly Disagree (1) to Strongly Agree (5)</w:t>
      </w:r>
      <w:r w:rsidR="0046754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was used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5D1B89" w:rsidRPr="00BE1108">
        <w:rPr>
          <w:rFonts w:ascii="Times New Roman" w:hAnsi="Times New Roman" w:cs="Times New Roman"/>
          <w:sz w:val="24"/>
          <w:szCs w:val="24"/>
        </w:rPr>
        <w:t>An example item is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>I am actively looking for another job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  <w:lang w:val="en-US"/>
        </w:rPr>
        <w:t>.’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Coefficient </w:t>
      </w:r>
      <w:r w:rsidR="005D1B89" w:rsidRPr="00BE110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="005D1B89" w:rsidRPr="00BE1108">
        <w:rPr>
          <w:rFonts w:ascii="Times New Roman" w:hAnsi="Times New Roman" w:cs="Times New Roman"/>
          <w:sz w:val="24"/>
          <w:szCs w:val="24"/>
        </w:rPr>
        <w:t>of the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turnover intention was 0.86 with </w:t>
      </w:r>
      <w:r w:rsidR="00CA552D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internal consistency coefficients ranging </w:t>
      </w:r>
      <w:r w:rsidR="008A0818" w:rsidRPr="00BE1108">
        <w:rPr>
          <w:rFonts w:ascii="Times New Roman" w:hAnsi="Times New Roman" w:cs="Times New Roman"/>
          <w:color w:val="212121"/>
          <w:sz w:val="24"/>
          <w:szCs w:val="24"/>
        </w:rPr>
        <w:t>between</w:t>
      </w:r>
      <w:r w:rsidR="005D1B89" w:rsidRPr="00BE1108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5D1B89" w:rsidRPr="00BE1108">
        <w:rPr>
          <w:rFonts w:ascii="Times New Roman" w:hAnsi="Times New Roman" w:cs="Times New Roman"/>
          <w:sz w:val="24"/>
          <w:szCs w:val="24"/>
        </w:rPr>
        <w:t>0.621-0.769.</w:t>
      </w:r>
    </w:p>
    <w:p w14:paraId="5093A5C7" w14:textId="77777777" w:rsidR="005A4D9F" w:rsidRPr="00BE1108" w:rsidRDefault="005A4D9F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0E747" w14:textId="77777777" w:rsidR="006C49C3" w:rsidRPr="00BE1108" w:rsidRDefault="006C49C3" w:rsidP="00BE1108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1108">
        <w:rPr>
          <w:rFonts w:ascii="Times New Roman" w:hAnsi="Times New Roman" w:cs="Times New Roman"/>
          <w:i/>
          <w:sz w:val="24"/>
          <w:szCs w:val="24"/>
        </w:rPr>
        <w:t>Job Satisfaction</w:t>
      </w:r>
    </w:p>
    <w:p w14:paraId="3A2A86E0" w14:textId="5CC8D2CF" w:rsidR="005D1B89" w:rsidRPr="00BE1108" w:rsidRDefault="005D1B8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1108">
        <w:rPr>
          <w:rFonts w:ascii="Times New Roman" w:hAnsi="Times New Roman" w:cs="Times New Roman"/>
          <w:sz w:val="24"/>
          <w:szCs w:val="24"/>
        </w:rPr>
        <w:t>The 10-item Job Descriptive Index</w:t>
      </w:r>
      <w:r w:rsidR="002259E8" w:rsidRPr="00BE1108">
        <w:rPr>
          <w:rFonts w:ascii="Times New Roman" w:hAnsi="Times New Roman" w:cs="Times New Roman"/>
          <w:sz w:val="24"/>
          <w:szCs w:val="24"/>
        </w:rPr>
        <w:t xml:space="preserve"> scale</w:t>
      </w:r>
      <w:r w:rsidRPr="00BE1108">
        <w:rPr>
          <w:rFonts w:ascii="Times New Roman" w:hAnsi="Times New Roman" w:cs="Times New Roman"/>
          <w:sz w:val="24"/>
          <w:szCs w:val="24"/>
        </w:rPr>
        <w:t xml:space="preserve"> developed by Smith </w:t>
      </w:r>
      <w:r w:rsidR="00810CAA" w:rsidRPr="00BE1108">
        <w:rPr>
          <w:rFonts w:ascii="Times New Roman" w:hAnsi="Times New Roman" w:cs="Times New Roman"/>
          <w:sz w:val="24"/>
          <w:szCs w:val="24"/>
        </w:rPr>
        <w:t xml:space="preserve">(1969) </w:t>
      </w:r>
      <w:r w:rsidRPr="00BE1108">
        <w:rPr>
          <w:rFonts w:ascii="Times New Roman" w:hAnsi="Times New Roman" w:cs="Times New Roman"/>
          <w:sz w:val="24"/>
          <w:szCs w:val="24"/>
        </w:rPr>
        <w:t xml:space="preserve">and revised </w:t>
      </w:r>
      <w:r w:rsidR="00810CAA" w:rsidRPr="00BE1108">
        <w:rPr>
          <w:rFonts w:ascii="Times New Roman" w:hAnsi="Times New Roman" w:cs="Times New Roman"/>
          <w:sz w:val="24"/>
          <w:szCs w:val="24"/>
        </w:rPr>
        <w:t>i</w:t>
      </w:r>
      <w:r w:rsidRPr="00BE1108">
        <w:rPr>
          <w:rFonts w:ascii="Times New Roman" w:hAnsi="Times New Roman" w:cs="Times New Roman"/>
          <w:sz w:val="24"/>
          <w:szCs w:val="24"/>
        </w:rPr>
        <w:t xml:space="preserve">n 2008 </w:t>
      </w:r>
      <w:r w:rsidR="002259E8" w:rsidRPr="00BE1108">
        <w:rPr>
          <w:rFonts w:ascii="Times New Roman" w:hAnsi="Times New Roman" w:cs="Times New Roman"/>
          <w:sz w:val="24"/>
          <w:szCs w:val="24"/>
        </w:rPr>
        <w:t>was used to</w:t>
      </w:r>
      <w:r w:rsidRPr="00BE1108">
        <w:rPr>
          <w:rFonts w:ascii="Times New Roman" w:hAnsi="Times New Roman" w:cs="Times New Roman"/>
          <w:sz w:val="24"/>
          <w:szCs w:val="24"/>
        </w:rPr>
        <w:t xml:space="preserve"> measure five aspects of the job</w:t>
      </w:r>
      <w:r w:rsidR="00686108" w:rsidRPr="00BE1108">
        <w:rPr>
          <w:rFonts w:ascii="Times New Roman" w:hAnsi="Times New Roman" w:cs="Times New Roman"/>
          <w:sz w:val="24"/>
          <w:szCs w:val="24"/>
        </w:rPr>
        <w:t>,</w:t>
      </w:r>
      <w:r w:rsidRPr="00BE1108">
        <w:rPr>
          <w:rFonts w:ascii="Times New Roman" w:hAnsi="Times New Roman" w:cs="Times New Roman"/>
          <w:sz w:val="24"/>
          <w:szCs w:val="24"/>
        </w:rPr>
        <w:t xml:space="preserve"> namely </w:t>
      </w:r>
      <w:r w:rsidR="00DD42AE" w:rsidRPr="00BE1108">
        <w:rPr>
          <w:rFonts w:ascii="Times New Roman" w:hAnsi="Times New Roman" w:cs="Times New Roman"/>
          <w:sz w:val="24"/>
          <w:szCs w:val="24"/>
        </w:rPr>
        <w:t>the work it self, pay</w:t>
      </w:r>
      <w:r w:rsidRPr="00BE1108">
        <w:rPr>
          <w:rFonts w:ascii="Times New Roman" w:hAnsi="Times New Roman" w:cs="Times New Roman"/>
          <w:sz w:val="24"/>
          <w:szCs w:val="24"/>
        </w:rPr>
        <w:t xml:space="preserve">, 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supervision, </w:t>
      </w:r>
      <w:r w:rsidRPr="00BE1108">
        <w:rPr>
          <w:rFonts w:ascii="Times New Roman" w:hAnsi="Times New Roman" w:cs="Times New Roman"/>
          <w:sz w:val="24"/>
          <w:szCs w:val="24"/>
        </w:rPr>
        <w:t xml:space="preserve">promotion, </w:t>
      </w:r>
      <w:r w:rsidR="005A4D9F" w:rsidRPr="00BE1108">
        <w:rPr>
          <w:rFonts w:ascii="Times New Roman" w:hAnsi="Times New Roman" w:cs="Times New Roman"/>
          <w:sz w:val="24"/>
          <w:szCs w:val="24"/>
        </w:rPr>
        <w:t xml:space="preserve">and </w:t>
      </w:r>
      <w:r w:rsidRPr="00BE1108">
        <w:rPr>
          <w:rFonts w:ascii="Times New Roman" w:hAnsi="Times New Roman" w:cs="Times New Roman"/>
          <w:sz w:val="24"/>
          <w:szCs w:val="24"/>
        </w:rPr>
        <w:t>coworkers</w:t>
      </w:r>
      <w:r w:rsidR="00686108" w:rsidRPr="00BE1108">
        <w:rPr>
          <w:rFonts w:ascii="Times New Roman" w:hAnsi="Times New Roman" w:cs="Times New Roman"/>
          <w:sz w:val="24"/>
          <w:szCs w:val="24"/>
        </w:rPr>
        <w:t>. This scale was adapted</w:t>
      </w:r>
      <w:r w:rsidRPr="00BE1108">
        <w:rPr>
          <w:rFonts w:ascii="Times New Roman" w:hAnsi="Times New Roman" w:cs="Times New Roman"/>
          <w:sz w:val="24"/>
          <w:szCs w:val="24"/>
        </w:rPr>
        <w:t xml:space="preserve"> by Tonia </w:t>
      </w:r>
      <w:r w:rsidRPr="00BE1108">
        <w:rPr>
          <w:rFonts w:ascii="Times New Roman" w:hAnsi="Times New Roman" w:cs="Times New Roman"/>
          <w:noProof/>
          <w:sz w:val="24"/>
          <w:szCs w:val="24"/>
        </w:rPr>
        <w:t>(2012)</w:t>
      </w:r>
      <w:r w:rsidRPr="00BE1108">
        <w:rPr>
          <w:rFonts w:ascii="Times New Roman" w:hAnsi="Times New Roman" w:cs="Times New Roman"/>
          <w:sz w:val="24"/>
          <w:szCs w:val="24"/>
        </w:rPr>
        <w:t xml:space="preserve"> to fit Indonesian culture. Items were rated on a 5-point scale ranging from 1 (strongly disagree) to 5 (strongly agree). An example item is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1108">
        <w:rPr>
          <w:rFonts w:ascii="Times New Roman" w:hAnsi="Times New Roman" w:cs="Times New Roman"/>
          <w:sz w:val="24"/>
          <w:szCs w:val="24"/>
        </w:rPr>
        <w:t xml:space="preserve"> ‘The supervision has a very favorable influence to my attitude toward my job”.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1108">
        <w:rPr>
          <w:rFonts w:ascii="Times New Roman" w:hAnsi="Times New Roman" w:cs="Times New Roman"/>
          <w:sz w:val="24"/>
          <w:szCs w:val="24"/>
        </w:rPr>
        <w:t xml:space="preserve">Coefficient </w:t>
      </w:r>
      <w:r w:rsidRPr="00BE110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BE1108">
        <w:rPr>
          <w:rFonts w:ascii="Times New Roman" w:hAnsi="Times New Roman" w:cs="Times New Roman"/>
          <w:sz w:val="24"/>
          <w:szCs w:val="24"/>
        </w:rPr>
        <w:t xml:space="preserve"> 0.750 </w:t>
      </w:r>
      <w:r w:rsidR="0041551E" w:rsidRPr="00BE1108">
        <w:rPr>
          <w:rFonts w:ascii="Times New Roman" w:hAnsi="Times New Roman" w:cs="Times New Roman"/>
          <w:sz w:val="24"/>
          <w:szCs w:val="24"/>
        </w:rPr>
        <w:t xml:space="preserve">and the internal consistency coefficients ranging from </w:t>
      </w:r>
      <w:r w:rsidRPr="00BE1108">
        <w:rPr>
          <w:rFonts w:ascii="Times New Roman" w:hAnsi="Times New Roman" w:cs="Times New Roman"/>
          <w:sz w:val="24"/>
          <w:szCs w:val="24"/>
        </w:rPr>
        <w:t>0.364-0.666.</w:t>
      </w:r>
    </w:p>
    <w:p w14:paraId="4941EDDB" w14:textId="77777777" w:rsidR="002720B5" w:rsidRDefault="002720B5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32C417" w14:textId="77777777" w:rsidR="00965919" w:rsidRDefault="0096591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9813F" w14:textId="77777777" w:rsidR="00965919" w:rsidRPr="00BE1108" w:rsidRDefault="0096591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FD0D5" w14:textId="77777777" w:rsidR="006C49C3" w:rsidRPr="00BE1108" w:rsidRDefault="006C49C3" w:rsidP="00BE1108">
      <w:p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E1108">
        <w:rPr>
          <w:rFonts w:ascii="Times New Roman" w:hAnsi="Times New Roman" w:cs="Times New Roman"/>
          <w:i/>
          <w:sz w:val="24"/>
          <w:szCs w:val="24"/>
        </w:rPr>
        <w:t>Affective commitment</w:t>
      </w:r>
    </w:p>
    <w:p w14:paraId="5BDC216A" w14:textId="26FEDD62" w:rsidR="005D1B89" w:rsidRPr="00BE1108" w:rsidRDefault="005D1B8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hAnsi="Times New Roman" w:cs="Times New Roman"/>
          <w:sz w:val="24"/>
          <w:szCs w:val="24"/>
        </w:rPr>
        <w:tab/>
        <w:t xml:space="preserve">The 6-item </w:t>
      </w:r>
      <w:r w:rsidRPr="00BE1108">
        <w:rPr>
          <w:rFonts w:ascii="Times New Roman" w:hAnsi="Times New Roman" w:cs="Times New Roman"/>
          <w:i/>
          <w:sz w:val="24"/>
          <w:szCs w:val="24"/>
        </w:rPr>
        <w:t>Affective</w:t>
      </w:r>
      <w:r w:rsidRPr="00BE1108">
        <w:rPr>
          <w:rFonts w:ascii="Times New Roman" w:hAnsi="Times New Roman" w:cs="Times New Roman"/>
          <w:sz w:val="24"/>
          <w:szCs w:val="24"/>
        </w:rPr>
        <w:t xml:space="preserve"> </w:t>
      </w:r>
      <w:r w:rsidRPr="00BE1108">
        <w:rPr>
          <w:rFonts w:ascii="Times New Roman" w:hAnsi="Times New Roman" w:cs="Times New Roman"/>
          <w:i/>
          <w:sz w:val="24"/>
          <w:szCs w:val="24"/>
          <w:lang w:val="en-US"/>
        </w:rPr>
        <w:t>Commitment</w:t>
      </w:r>
      <w:r w:rsidRPr="00BE1108">
        <w:rPr>
          <w:rFonts w:ascii="Times New Roman" w:hAnsi="Times New Roman" w:cs="Times New Roman"/>
          <w:i/>
          <w:sz w:val="24"/>
          <w:szCs w:val="24"/>
        </w:rPr>
        <w:t xml:space="preserve"> Organization</w:t>
      </w:r>
      <w:r w:rsidRPr="00BE11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E1108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BE1108">
        <w:rPr>
          <w:rFonts w:ascii="Times New Roman" w:hAnsi="Times New Roman" w:cs="Times New Roman"/>
          <w:i/>
          <w:sz w:val="24"/>
          <w:szCs w:val="24"/>
        </w:rPr>
        <w:t>ue</w:t>
      </w:r>
      <w:r w:rsidRPr="00BE1108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BE1108">
        <w:rPr>
          <w:rFonts w:ascii="Times New Roman" w:hAnsi="Times New Roman" w:cs="Times New Roman"/>
          <w:i/>
          <w:sz w:val="24"/>
          <w:szCs w:val="24"/>
        </w:rPr>
        <w:t>tionaire (ACQ)</w:t>
      </w:r>
      <w:r w:rsidRPr="00BE1108">
        <w:rPr>
          <w:rFonts w:ascii="Times New Roman" w:hAnsi="Times New Roman" w:cs="Times New Roman"/>
          <w:sz w:val="24"/>
          <w:szCs w:val="24"/>
        </w:rPr>
        <w:t xml:space="preserve"> developed by Meyer and Allen (2004) and </w:t>
      </w:r>
      <w:r w:rsidR="00D96381" w:rsidRPr="00BE1108">
        <w:rPr>
          <w:rFonts w:ascii="Times New Roman" w:hAnsi="Times New Roman" w:cs="Times New Roman"/>
          <w:sz w:val="24"/>
          <w:szCs w:val="24"/>
        </w:rPr>
        <w:t>adapted</w:t>
      </w:r>
      <w:r w:rsidRPr="00BE1108">
        <w:rPr>
          <w:rFonts w:ascii="Times New Roman" w:hAnsi="Times New Roman" w:cs="Times New Roman"/>
          <w:sz w:val="24"/>
          <w:szCs w:val="24"/>
        </w:rPr>
        <w:t xml:space="preserve"> by Vicky Fitraza Kosmaya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27404730"/>
          <w:citation/>
        </w:sdtPr>
        <w:sdtEndPr/>
        <w:sdtContent>
          <w:r w:rsidRPr="00BE11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E1108">
            <w:rPr>
              <w:rFonts w:ascii="Times New Roman" w:hAnsi="Times New Roman" w:cs="Times New Roman"/>
              <w:sz w:val="24"/>
              <w:szCs w:val="24"/>
            </w:rPr>
            <w:instrText xml:space="preserve"> CITATION Vic12 \l 1057 </w:instrText>
          </w:r>
          <w:r w:rsidRPr="00BE11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E1108">
            <w:rPr>
              <w:rFonts w:ascii="Times New Roman" w:hAnsi="Times New Roman" w:cs="Times New Roman"/>
              <w:noProof/>
              <w:sz w:val="24"/>
              <w:szCs w:val="24"/>
            </w:rPr>
            <w:t>(Kosmaya, 2012)</w:t>
          </w:r>
          <w:r w:rsidRPr="00BE110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E1108">
        <w:rPr>
          <w:rFonts w:ascii="Times New Roman" w:hAnsi="Times New Roman" w:cs="Times New Roman"/>
          <w:sz w:val="24"/>
          <w:szCs w:val="24"/>
        </w:rPr>
        <w:t xml:space="preserve"> to fit Indonesian culture</w:t>
      </w:r>
      <w:r w:rsidR="00C435A8" w:rsidRPr="00BE1108">
        <w:rPr>
          <w:rFonts w:ascii="Times New Roman" w:hAnsi="Times New Roman" w:cs="Times New Roman"/>
          <w:sz w:val="24"/>
          <w:szCs w:val="24"/>
        </w:rPr>
        <w:t xml:space="preserve"> was used to measure affective commitment</w:t>
      </w:r>
      <w:r w:rsidRPr="00BE1108">
        <w:rPr>
          <w:rFonts w:ascii="Times New Roman" w:hAnsi="Times New Roman" w:cs="Times New Roman"/>
          <w:sz w:val="24"/>
          <w:szCs w:val="24"/>
        </w:rPr>
        <w:t xml:space="preserve">. </w:t>
      </w:r>
      <w:r w:rsidR="00C435A8" w:rsidRPr="00BE1108">
        <w:rPr>
          <w:rFonts w:ascii="Times New Roman" w:hAnsi="Times New Roman" w:cs="Times New Roman"/>
          <w:sz w:val="24"/>
          <w:szCs w:val="24"/>
        </w:rPr>
        <w:t>I</w:t>
      </w:r>
      <w:r w:rsidRPr="00BE1108">
        <w:rPr>
          <w:rFonts w:ascii="Times New Roman" w:hAnsi="Times New Roman" w:cs="Times New Roman"/>
          <w:sz w:val="24"/>
          <w:szCs w:val="24"/>
        </w:rPr>
        <w:t>tems were rated on a 5-point scale ranging from 1 (strongly disagree) to 5 (strongly agree). An example item from ACQ is</w:t>
      </w:r>
      <w:r w:rsidRPr="00BE110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E1108">
        <w:rPr>
          <w:rFonts w:ascii="Times New Roman" w:hAnsi="Times New Roman" w:cs="Times New Roman"/>
          <w:sz w:val="24"/>
          <w:szCs w:val="24"/>
        </w:rPr>
        <w:t xml:space="preserve"> ‘I would be very happy to spend the rest of my career with this organization</w:t>
      </w:r>
      <w:r w:rsidRPr="00BE1108">
        <w:rPr>
          <w:rFonts w:ascii="Times New Roman" w:hAnsi="Times New Roman" w:cs="Times New Roman"/>
          <w:color w:val="212121"/>
          <w:sz w:val="24"/>
          <w:szCs w:val="24"/>
        </w:rPr>
        <w:t>’</w:t>
      </w:r>
      <w:r w:rsidRPr="00BE1108">
        <w:rPr>
          <w:rFonts w:ascii="Times New Roman" w:hAnsi="Times New Roman" w:cs="Times New Roman"/>
          <w:sz w:val="24"/>
          <w:szCs w:val="24"/>
        </w:rPr>
        <w:t xml:space="preserve">. Coefficient </w:t>
      </w:r>
      <w:r w:rsidRPr="00BE1108">
        <w:rPr>
          <w:rFonts w:ascii="Times New Roman" w:hAnsi="Times New Roman" w:cs="Times New Roman"/>
          <w:i/>
          <w:sz w:val="24"/>
          <w:szCs w:val="24"/>
        </w:rPr>
        <w:t xml:space="preserve">alpha </w:t>
      </w:r>
      <w:r w:rsidRPr="00BE1108">
        <w:rPr>
          <w:rFonts w:ascii="Times New Roman" w:hAnsi="Times New Roman" w:cs="Times New Roman"/>
          <w:sz w:val="24"/>
          <w:szCs w:val="24"/>
        </w:rPr>
        <w:t xml:space="preserve">of the affective commitment scale was 0.753 </w:t>
      </w:r>
      <w:r w:rsidR="00947280" w:rsidRPr="00BE1108">
        <w:rPr>
          <w:rFonts w:ascii="Times New Roman" w:hAnsi="Times New Roman" w:cs="Times New Roman"/>
          <w:sz w:val="24"/>
          <w:szCs w:val="24"/>
        </w:rPr>
        <w:t xml:space="preserve">and the internal consistency coefficients ranging from </w:t>
      </w:r>
      <w:r w:rsidRPr="00BE1108">
        <w:rPr>
          <w:rFonts w:ascii="Times New Roman" w:hAnsi="Times New Roman" w:cs="Times New Roman"/>
          <w:sz w:val="24"/>
          <w:szCs w:val="24"/>
        </w:rPr>
        <w:t>0.476-0.647.</w:t>
      </w:r>
    </w:p>
    <w:p w14:paraId="303003FC" w14:textId="77777777" w:rsidR="00965919" w:rsidRDefault="0096591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0D6A4D" w14:textId="586A7AE8" w:rsidR="005E0FFA" w:rsidRPr="00BE1108" w:rsidRDefault="005E0FFA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108">
        <w:rPr>
          <w:rFonts w:ascii="Times New Roman" w:hAnsi="Times New Roman" w:cs="Times New Roman"/>
          <w:b/>
          <w:sz w:val="24"/>
          <w:szCs w:val="24"/>
        </w:rPr>
        <w:t>Statistical Analysis</w:t>
      </w:r>
    </w:p>
    <w:p w14:paraId="279F9D47" w14:textId="3736FEE7" w:rsidR="005D1B89" w:rsidRPr="00BE1108" w:rsidRDefault="005E0FFA" w:rsidP="00BE110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5D1B89" w:rsidRPr="00BE110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Data were analyzed by using </w:t>
      </w:r>
      <w:r w:rsidR="00F94B09" w:rsidRPr="00BE1108">
        <w:rPr>
          <w:rFonts w:ascii="Times New Roman" w:hAnsi="Times New Roman" w:cs="Times New Roman"/>
          <w:sz w:val="24"/>
          <w:szCs w:val="24"/>
        </w:rPr>
        <w:t xml:space="preserve">Hayes’ 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PROCESS </w:t>
      </w:r>
      <w:r w:rsidR="00F94B09" w:rsidRPr="00BE1108">
        <w:rPr>
          <w:rFonts w:ascii="Times New Roman" w:hAnsi="Times New Roman" w:cs="Times New Roman"/>
          <w:sz w:val="24"/>
          <w:szCs w:val="24"/>
        </w:rPr>
        <w:t>macro on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SPSS v.23. 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D1B89" w:rsidRPr="00BE1108">
        <w:rPr>
          <w:rFonts w:ascii="Times New Roman" w:hAnsi="Times New Roman" w:cs="Times New Roman"/>
          <w:sz w:val="24"/>
          <w:szCs w:val="24"/>
        </w:rPr>
        <w:t>ediation effect model was tested using 5000 boostrap sample method with bias-corrected confidence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 xml:space="preserve"> were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 estimate</w:t>
      </w:r>
      <w:r w:rsidR="005D1B89" w:rsidRPr="00BE110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D94F3C" w:rsidRPr="00BE1108">
        <w:rPr>
          <w:rFonts w:ascii="Times New Roman" w:hAnsi="Times New Roman" w:cs="Times New Roman"/>
          <w:sz w:val="24"/>
          <w:szCs w:val="24"/>
        </w:rPr>
        <w:t xml:space="preserve"> (Hayes, 2012</w:t>
      </w:r>
      <w:r w:rsidR="005D1B89" w:rsidRPr="00BE1108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2B49F05E" w14:textId="77777777" w:rsidR="004D3529" w:rsidRPr="00B26034" w:rsidRDefault="004D3529" w:rsidP="00A37FE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7E22F2" w14:textId="3292878E" w:rsidR="005E7926" w:rsidRPr="00B26034" w:rsidRDefault="005E0FFA" w:rsidP="00A37FE9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26034"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4FB5171F" w14:textId="7CA60420" w:rsidR="006A0BC1" w:rsidRPr="00B26034" w:rsidRDefault="006A0BC1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  <w:color w:val="212121"/>
        </w:rPr>
      </w:pPr>
      <w:r w:rsidRPr="00B26034">
        <w:rPr>
          <w:rFonts w:ascii="Times New Roman" w:hAnsi="Times New Roman" w:cs="Times New Roman"/>
          <w:b/>
          <w:i/>
          <w:color w:val="212121"/>
        </w:rPr>
        <w:t>Table 1</w:t>
      </w:r>
    </w:p>
    <w:p w14:paraId="07F94A05" w14:textId="753E4F53" w:rsidR="006A0BC1" w:rsidRPr="00B26034" w:rsidRDefault="006A0BC1" w:rsidP="00384CB8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B26034">
        <w:rPr>
          <w:rFonts w:ascii="Times New Roman" w:hAnsi="Times New Roman" w:cs="Times New Roman"/>
          <w:b/>
          <w:i/>
          <w:sz w:val="20"/>
          <w:szCs w:val="20"/>
        </w:rPr>
        <w:t>Result of correlations among study variables</w:t>
      </w:r>
    </w:p>
    <w:tbl>
      <w:tblPr>
        <w:tblW w:w="9146" w:type="dxa"/>
        <w:tblLook w:val="04A0" w:firstRow="1" w:lastRow="0" w:firstColumn="1" w:lastColumn="0" w:noHBand="0" w:noVBand="1"/>
      </w:tblPr>
      <w:tblGrid>
        <w:gridCol w:w="354"/>
        <w:gridCol w:w="1773"/>
        <w:gridCol w:w="708"/>
        <w:gridCol w:w="641"/>
        <w:gridCol w:w="810"/>
        <w:gridCol w:w="810"/>
        <w:gridCol w:w="810"/>
        <w:gridCol w:w="810"/>
        <w:gridCol w:w="810"/>
        <w:gridCol w:w="810"/>
        <w:gridCol w:w="810"/>
      </w:tblGrid>
      <w:tr w:rsidR="00D53A77" w:rsidRPr="00B26034" w14:paraId="72ADC64D" w14:textId="77777777" w:rsidTr="00D94F3C">
        <w:trPr>
          <w:trHeight w:val="295"/>
        </w:trPr>
        <w:tc>
          <w:tcPr>
            <w:tcW w:w="35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675F2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77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7B11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Variabel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2641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M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8706B3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SD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18BEE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1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1188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2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801F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0164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4834F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5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FE206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6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ECE5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7</w:t>
            </w:r>
          </w:p>
        </w:tc>
      </w:tr>
      <w:tr w:rsidR="00D53A77" w:rsidRPr="00B26034" w14:paraId="35521B3F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D5FC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F1242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28B8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3044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7946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5C667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94F15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BC785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232ED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8071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60CA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D53A77" w:rsidRPr="00B26034" w14:paraId="4F551E2E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0F1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1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B989B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Age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557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35, 96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8F7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8, 31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AF2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7417D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81579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CC496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E6B1B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FE8FD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A0741" w14:textId="77777777" w:rsidR="00D53A77" w:rsidRPr="00B26034" w:rsidRDefault="00D53A77" w:rsidP="00D53A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id-ID"/>
              </w:rPr>
            </w:pPr>
          </w:p>
        </w:tc>
      </w:tr>
      <w:tr w:rsidR="00D53A77" w:rsidRPr="00B26034" w14:paraId="4C6CA115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B53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2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AAA2F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Gender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FAC4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1, 64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2275F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0, 48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D24E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-.044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9C84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201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4C54E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22EF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03CE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4F5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069A389D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92CB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3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72B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Educational Level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62283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3, 57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6C65F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1, 21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E8A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.230*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D323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5DFE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EB66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8AB8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8CAD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2C18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41983D3C" w14:textId="77777777" w:rsidTr="00D94F3C">
        <w:trPr>
          <w:trHeight w:val="280"/>
        </w:trPr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A92B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GB" w:eastAsia="id-ID"/>
              </w:rPr>
              <w:t>4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C1CE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Tenure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C8A67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6, 18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660C5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4, 87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26C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.309**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A950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078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.035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3A5E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2234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0C1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C69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332BFAFA" w14:textId="77777777" w:rsidTr="00D94F3C">
        <w:trPr>
          <w:trHeight w:val="280"/>
        </w:trPr>
        <w:tc>
          <w:tcPr>
            <w:tcW w:w="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2116C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21E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Predictor Variable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0B5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5C43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4DB6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2CAF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0AAC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3D68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C5A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56C2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6281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3C4B1F0B" w14:textId="77777777" w:rsidTr="00D94F3C">
        <w:trPr>
          <w:trHeight w:val="280"/>
        </w:trPr>
        <w:tc>
          <w:tcPr>
            <w:tcW w:w="3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82AC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CF11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 xml:space="preserve">Job Satisfaction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A34C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2,67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C6C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0, 90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5758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615B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CB6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-.328**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A1FF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.285**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91AE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8DC8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79D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76585637" w14:textId="77777777" w:rsidTr="00D94F3C">
        <w:trPr>
          <w:trHeight w:val="280"/>
        </w:trPr>
        <w:tc>
          <w:tcPr>
            <w:tcW w:w="3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2B3DA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A7749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Mediator Variable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ECAC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913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14E9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1B021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ECCB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489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09BBB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3045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3CCD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0D1547A2" w14:textId="77777777" w:rsidTr="00D94F3C">
        <w:trPr>
          <w:trHeight w:val="280"/>
        </w:trPr>
        <w:tc>
          <w:tcPr>
            <w:tcW w:w="3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082B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2FDA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Affective Commitment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97D0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3,07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75F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0, 66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26B94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-.145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5DC1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2C1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-.331**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A22E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.203*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F83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.638**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82895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AFA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</w:tr>
      <w:tr w:rsidR="00D53A77" w:rsidRPr="00B26034" w14:paraId="39ADBC65" w14:textId="77777777" w:rsidTr="00D94F3C">
        <w:trPr>
          <w:trHeight w:val="280"/>
        </w:trPr>
        <w:tc>
          <w:tcPr>
            <w:tcW w:w="35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469C5C8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53869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Outcome Variable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FB2B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D977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407E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EE535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0E60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56D6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0210A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598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0C54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id-ID"/>
              </w:rPr>
            </w:pPr>
          </w:p>
        </w:tc>
      </w:tr>
      <w:tr w:rsidR="00D53A77" w:rsidRPr="00B26034" w14:paraId="1F572EAC" w14:textId="77777777" w:rsidTr="00D94F3C">
        <w:trPr>
          <w:trHeight w:val="295"/>
        </w:trPr>
        <w:tc>
          <w:tcPr>
            <w:tcW w:w="3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214C47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8149C" w14:textId="77777777" w:rsidR="00D53A77" w:rsidRPr="00B26034" w:rsidRDefault="00D53A77" w:rsidP="00D53A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id-ID"/>
              </w:rPr>
              <w:t>Turnover intention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B963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3,08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7D9078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0,92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C2E0D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-.121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F7620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37575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.224**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DB616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-.370**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FF46C1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-.429**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A2F02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-.495**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A31D9" w14:textId="77777777" w:rsidR="00D53A77" w:rsidRPr="00B26034" w:rsidRDefault="00D53A77" w:rsidP="00D53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</w:tr>
    </w:tbl>
    <w:p w14:paraId="349AC0B7" w14:textId="1094A174" w:rsidR="00F90DE5" w:rsidRPr="00B26034" w:rsidRDefault="000F1B96" w:rsidP="00D94F3C">
      <w:pPr>
        <w:spacing w:after="0" w:line="240" w:lineRule="auto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sz w:val="18"/>
          <w:szCs w:val="18"/>
          <w:lang w:val="en-US"/>
        </w:rPr>
        <w:t>N=80</w:t>
      </w:r>
      <w:r w:rsidR="00F90DE5" w:rsidRPr="00B26034">
        <w:rPr>
          <w:rFonts w:ascii="Times New Roman" w:hAnsi="Times New Roman" w:cs="Times New Roman"/>
          <w:sz w:val="18"/>
          <w:szCs w:val="18"/>
          <w:lang w:val="en-US"/>
        </w:rPr>
        <w:t>. **</w:t>
      </w:r>
      <w:r w:rsidR="00F90DE5" w:rsidRPr="00B26034">
        <w:rPr>
          <w:rFonts w:ascii="Times New Roman" w:hAnsi="Times New Roman" w:cs="Times New Roman"/>
          <w:i/>
          <w:sz w:val="18"/>
          <w:szCs w:val="18"/>
          <w:lang w:val="en-US"/>
        </w:rPr>
        <w:t xml:space="preserve">p&lt;0.01, </w:t>
      </w:r>
      <w:r w:rsidR="00F90DE5" w:rsidRPr="00B26034">
        <w:rPr>
          <w:rFonts w:ascii="Times New Roman" w:hAnsi="Times New Roman" w:cs="Times New Roman"/>
          <w:sz w:val="18"/>
          <w:szCs w:val="18"/>
          <w:lang w:val="en-US"/>
        </w:rPr>
        <w:t>*</w:t>
      </w:r>
      <w:r w:rsidR="00F90DE5" w:rsidRPr="00B26034">
        <w:rPr>
          <w:rFonts w:ascii="Times New Roman" w:hAnsi="Times New Roman" w:cs="Times New Roman"/>
          <w:i/>
          <w:sz w:val="18"/>
          <w:szCs w:val="18"/>
          <w:lang w:val="en-US"/>
        </w:rPr>
        <w:t>p&lt;0.05</w:t>
      </w:r>
    </w:p>
    <w:p w14:paraId="4A202A71" w14:textId="0F21BD58" w:rsidR="00B2035E" w:rsidRPr="00B26034" w:rsidRDefault="00477B7C" w:rsidP="00D94F3C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sz w:val="18"/>
          <w:szCs w:val="18"/>
        </w:rPr>
        <w:t xml:space="preserve">Note </w:t>
      </w:r>
      <w:r w:rsidR="00F90DE5"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="00FC1346" w:rsidRPr="00B26034">
        <w:rPr>
          <w:rFonts w:ascii="Times New Roman" w:hAnsi="Times New Roman" w:cs="Times New Roman"/>
          <w:sz w:val="18"/>
          <w:szCs w:val="18"/>
        </w:rPr>
        <w:t xml:space="preserve">Age and </w:t>
      </w:r>
      <w:r w:rsidR="00F20E1A" w:rsidRPr="00B26034">
        <w:rPr>
          <w:rFonts w:ascii="Times New Roman" w:hAnsi="Times New Roman" w:cs="Times New Roman"/>
          <w:sz w:val="18"/>
          <w:szCs w:val="18"/>
        </w:rPr>
        <w:t>tenure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 were measure</w:t>
      </w:r>
      <w:r w:rsidR="00FC1346" w:rsidRPr="00B26034">
        <w:rPr>
          <w:rFonts w:ascii="Times New Roman" w:hAnsi="Times New Roman" w:cs="Times New Roman"/>
          <w:sz w:val="18"/>
          <w:szCs w:val="18"/>
          <w:lang w:val="en-US"/>
        </w:rPr>
        <w:t>d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 in years. Gender was dummy-coded (1 = </w:t>
      </w:r>
      <w:r w:rsidR="000F1B96" w:rsidRPr="00B26034">
        <w:rPr>
          <w:rFonts w:ascii="Times New Roman" w:hAnsi="Times New Roman" w:cs="Times New Roman"/>
          <w:sz w:val="18"/>
          <w:szCs w:val="18"/>
        </w:rPr>
        <w:t>male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, 2 = </w:t>
      </w:r>
      <w:r w:rsidR="000F1B96" w:rsidRPr="00B26034">
        <w:rPr>
          <w:rFonts w:ascii="Times New Roman" w:hAnsi="Times New Roman" w:cs="Times New Roman"/>
          <w:sz w:val="18"/>
          <w:szCs w:val="18"/>
        </w:rPr>
        <w:t>fe</w:t>
      </w:r>
      <w:r w:rsidR="00B2035E" w:rsidRPr="00B26034">
        <w:rPr>
          <w:rFonts w:ascii="Times New Roman" w:hAnsi="Times New Roman" w:cs="Times New Roman"/>
          <w:sz w:val="18"/>
          <w:szCs w:val="18"/>
        </w:rPr>
        <w:t>male). Educational level was dummy-coded (1 = bachelo</w:t>
      </w:r>
      <w:r w:rsidR="000F1B96" w:rsidRPr="00B26034">
        <w:rPr>
          <w:rFonts w:ascii="Times New Roman" w:hAnsi="Times New Roman" w:cs="Times New Roman"/>
          <w:sz w:val="18"/>
          <w:szCs w:val="18"/>
        </w:rPr>
        <w:t>r, 2</w:t>
      </w:r>
      <w:r w:rsidR="00B2035E" w:rsidRPr="00B26034">
        <w:rPr>
          <w:rFonts w:ascii="Times New Roman" w:hAnsi="Times New Roman" w:cs="Times New Roman"/>
          <w:sz w:val="18"/>
          <w:szCs w:val="18"/>
        </w:rPr>
        <w:t xml:space="preserve"> =  post grad).</w:t>
      </w:r>
    </w:p>
    <w:p w14:paraId="43F4118C" w14:textId="77777777" w:rsidR="00D53A77" w:rsidRPr="00B26034" w:rsidRDefault="00A42C7E" w:rsidP="00BE1108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tab/>
      </w:r>
      <w:r w:rsidR="00D53A77" w:rsidRPr="00B26034">
        <w:rPr>
          <w:rFonts w:ascii="Times New Roman" w:hAnsi="Times New Roman" w:cs="Times New Roman"/>
          <w:color w:val="212121"/>
          <w:sz w:val="24"/>
          <w:szCs w:val="24"/>
        </w:rPr>
        <w:t>Table 1</w:t>
      </w:r>
      <w:r w:rsidR="0055328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presents</w:t>
      </w:r>
      <w:r w:rsidR="00FC1346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the means, standard deviations</w:t>
      </w:r>
      <w:r w:rsidR="0055328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and correlations between demographic variables (age, gender, educational level, </w:t>
      </w:r>
      <w:r w:rsidR="00F20E1A" w:rsidRPr="00B26034">
        <w:rPr>
          <w:rFonts w:ascii="Times New Roman" w:hAnsi="Times New Roman" w:cs="Times New Roman"/>
          <w:color w:val="212121"/>
          <w:sz w:val="24"/>
          <w:szCs w:val="24"/>
        </w:rPr>
        <w:t>and tenure</w:t>
      </w:r>
      <w:r w:rsidR="0055328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), predictor variable, mediator variable and outcome variable. </w:t>
      </w:r>
    </w:p>
    <w:p w14:paraId="360CA0CE" w14:textId="798A9681" w:rsidR="00C37FFD" w:rsidRPr="00B26034" w:rsidRDefault="00D53A77" w:rsidP="00BE1108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lastRenderedPageBreak/>
        <w:tab/>
      </w:r>
      <w:r w:rsidR="00F37A43" w:rsidRPr="00B26034">
        <w:rPr>
          <w:rFonts w:ascii="Times New Roman" w:hAnsi="Times New Roman" w:cs="Times New Roman"/>
          <w:color w:val="212121"/>
          <w:sz w:val="24"/>
          <w:szCs w:val="24"/>
        </w:rPr>
        <w:t>R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>esult</w:t>
      </w:r>
      <w:r w:rsidR="00F37A43" w:rsidRPr="00B26034">
        <w:rPr>
          <w:rFonts w:ascii="Times New Roman" w:hAnsi="Times New Roman" w:cs="Times New Roman"/>
          <w:color w:val="212121"/>
          <w:sz w:val="24"/>
          <w:szCs w:val="24"/>
        </w:rPr>
        <w:t>s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  <w:lang w:val="en-US"/>
        </w:rPr>
        <w:t>show that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educational level is correlated negatively with job satisfaction</w:t>
      </w:r>
      <w:r w:rsidR="002A566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613E96" w:rsidRPr="00B26034">
        <w:rPr>
          <w:rFonts w:ascii="Times New Roman" w:hAnsi="Times New Roman" w:cs="Times New Roman"/>
          <w:color w:val="212121"/>
          <w:sz w:val="24"/>
          <w:szCs w:val="24"/>
        </w:rPr>
        <w:t>and affective commitment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7FFD" w:rsidRPr="00B26034">
        <w:rPr>
          <w:rFonts w:ascii="Times New Roman" w:hAnsi="Times New Roman" w:cs="Times New Roman"/>
          <w:sz w:val="24"/>
          <w:szCs w:val="24"/>
        </w:rPr>
        <w:t>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C37FFD" w:rsidRPr="00B26034">
        <w:rPr>
          <w:rFonts w:ascii="Times New Roman" w:hAnsi="Times New Roman" w:cs="Times New Roman"/>
          <w:sz w:val="24"/>
          <w:szCs w:val="24"/>
        </w:rPr>
        <w:t>328</w:t>
      </w:r>
      <w:r w:rsidR="0005189F" w:rsidRPr="00B26034">
        <w:rPr>
          <w:rFonts w:ascii="Times New Roman" w:hAnsi="Times New Roman" w:cs="Times New Roman"/>
          <w:sz w:val="24"/>
          <w:szCs w:val="24"/>
        </w:rPr>
        <w:t>,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p&lt;0.0</w:t>
      </w:r>
      <w:r w:rsidR="00C37FFD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05189F" w:rsidRPr="00B26034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  <w:r w:rsidR="008C2945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 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8C2945" w:rsidRPr="00B26034">
        <w:rPr>
          <w:rFonts w:ascii="Times New Roman" w:hAnsi="Times New Roman" w:cs="Times New Roman"/>
          <w:sz w:val="24"/>
          <w:szCs w:val="24"/>
        </w:rPr>
        <w:t>-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8C2945" w:rsidRPr="00B26034">
        <w:rPr>
          <w:rFonts w:ascii="Times New Roman" w:hAnsi="Times New Roman" w:cs="Times New Roman"/>
          <w:sz w:val="24"/>
          <w:szCs w:val="24"/>
        </w:rPr>
        <w:t>331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C2945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p&lt;0,</w:t>
      </w:r>
      <w:r w:rsidR="008C2945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8C2945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01, 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>respectively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2945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and positively correlated with</w:t>
      </w:r>
      <w:r w:rsidR="00C24852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turnover intention </w:t>
      </w:r>
      <w:r w:rsidR="00C24852" w:rsidRPr="00B26034">
        <w:rPr>
          <w:rFonts w:ascii="Times New Roman" w:hAnsi="Times New Roman" w:cs="Times New Roman"/>
          <w:sz w:val="24"/>
          <w:szCs w:val="24"/>
        </w:rPr>
        <w:t>(</w:t>
      </w:r>
      <w:r w:rsidR="00C24852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C24852" w:rsidRPr="00B26034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="00C24852" w:rsidRPr="00B26034">
        <w:rPr>
          <w:rFonts w:ascii="Times New Roman" w:hAnsi="Times New Roman" w:cs="Times New Roman"/>
          <w:sz w:val="24"/>
          <w:szCs w:val="24"/>
        </w:rPr>
        <w:t>224</w:t>
      </w:r>
      <w:r w:rsidR="00C24852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24852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p&lt;0.0</w:t>
      </w:r>
      <w:r w:rsidR="00C24852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C24852" w:rsidRPr="00B2603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C24852" w:rsidRPr="00B26034">
        <w:rPr>
          <w:rFonts w:ascii="Times New Roman" w:hAnsi="Times New Roman" w:cs="Times New Roman"/>
          <w:sz w:val="24"/>
          <w:szCs w:val="24"/>
        </w:rPr>
        <w:t>).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C24852" w:rsidRPr="00B26034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>enure is correlated positively with job satisfaction</w:t>
      </w:r>
      <w:r w:rsidR="00AC3A59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and affective commitment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r w:rsidR="00C37FFD" w:rsidRPr="00B26034">
        <w:rPr>
          <w:rFonts w:ascii="Times New Roman" w:hAnsi="Times New Roman" w:cs="Times New Roman"/>
          <w:i/>
          <w:color w:val="212121"/>
          <w:sz w:val="24"/>
          <w:szCs w:val="24"/>
        </w:rPr>
        <w:t>r = -0.285, p&lt; 0.001</w:t>
      </w:r>
      <w:r w:rsidR="0031696E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; </w:t>
      </w:r>
      <w:r w:rsidR="0031696E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31696E" w:rsidRPr="00B26034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="0031696E" w:rsidRPr="00B26034">
        <w:rPr>
          <w:rFonts w:ascii="Times New Roman" w:hAnsi="Times New Roman" w:cs="Times New Roman"/>
          <w:sz w:val="24"/>
          <w:szCs w:val="24"/>
        </w:rPr>
        <w:t>203</w:t>
      </w:r>
      <w:r w:rsidR="0031696E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1696E" w:rsidRPr="00B26034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31696E" w:rsidRPr="00B26034">
        <w:rPr>
          <w:rFonts w:ascii="Times New Roman" w:hAnsi="Times New Roman" w:cs="Times New Roman"/>
          <w:i/>
          <w:sz w:val="24"/>
          <w:szCs w:val="24"/>
        </w:rPr>
        <w:t>=</w:t>
      </w:r>
      <w:r w:rsidR="0031696E" w:rsidRPr="00B26034">
        <w:rPr>
          <w:rFonts w:ascii="Times New Roman" w:hAnsi="Times New Roman" w:cs="Times New Roman"/>
          <w:i/>
          <w:sz w:val="24"/>
          <w:szCs w:val="24"/>
          <w:lang w:val="en-US"/>
        </w:rPr>
        <w:t>0.0</w:t>
      </w:r>
      <w:r w:rsidR="0031696E" w:rsidRPr="00B26034">
        <w:rPr>
          <w:rFonts w:ascii="Times New Roman" w:hAnsi="Times New Roman" w:cs="Times New Roman"/>
          <w:i/>
          <w:sz w:val="24"/>
          <w:szCs w:val="24"/>
        </w:rPr>
        <w:t>03</w:t>
      </w:r>
      <w:r w:rsidR="006C273E" w:rsidRPr="00B26034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C273E" w:rsidRPr="00B26034">
        <w:rPr>
          <w:rFonts w:ascii="Times New Roman" w:hAnsi="Times New Roman" w:cs="Times New Roman"/>
          <w:sz w:val="24"/>
          <w:szCs w:val="24"/>
        </w:rPr>
        <w:t>respectively</w:t>
      </w:r>
      <w:r w:rsidR="0031696E" w:rsidRPr="00B26034">
        <w:rPr>
          <w:rFonts w:ascii="Times New Roman" w:hAnsi="Times New Roman" w:cs="Times New Roman"/>
          <w:sz w:val="24"/>
          <w:szCs w:val="24"/>
        </w:rPr>
        <w:t>)</w:t>
      </w:r>
      <w:r w:rsidR="00E66A2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and correlated negatively with turnover intention </w:t>
      </w:r>
      <w:r w:rsidR="00C37FFD" w:rsidRPr="00B26034">
        <w:rPr>
          <w:rFonts w:ascii="Times New Roman" w:hAnsi="Times New Roman" w:cs="Times New Roman"/>
          <w:sz w:val="24"/>
          <w:szCs w:val="24"/>
        </w:rPr>
        <w:t>(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C37FFD" w:rsidRPr="00B26034">
        <w:rPr>
          <w:rFonts w:ascii="Times New Roman" w:hAnsi="Times New Roman" w:cs="Times New Roman"/>
          <w:sz w:val="24"/>
          <w:szCs w:val="24"/>
        </w:rPr>
        <w:t>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C37FFD" w:rsidRPr="00B26034">
        <w:rPr>
          <w:rFonts w:ascii="Times New Roman" w:hAnsi="Times New Roman" w:cs="Times New Roman"/>
          <w:sz w:val="24"/>
          <w:szCs w:val="24"/>
        </w:rPr>
        <w:t>370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p&lt;0.0</w:t>
      </w:r>
      <w:r w:rsidR="00C37FFD" w:rsidRPr="00B26034">
        <w:rPr>
          <w:rFonts w:ascii="Times New Roman" w:hAnsi="Times New Roman" w:cs="Times New Roman"/>
          <w:i/>
          <w:sz w:val="24"/>
          <w:szCs w:val="24"/>
        </w:rPr>
        <w:t>0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1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81D8AD" w14:textId="015CBBB0" w:rsidR="00C37FFD" w:rsidRPr="00B26034" w:rsidRDefault="00C37FFD" w:rsidP="00BE1108">
      <w:pPr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tab/>
      </w:r>
    </w:p>
    <w:p w14:paraId="2EF603D4" w14:textId="5C78F526" w:rsidR="004D3529" w:rsidRPr="00B26034" w:rsidRDefault="006649F0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ab/>
      </w:r>
      <w:r w:rsidR="00A42C7E" w:rsidRPr="00B26034">
        <w:rPr>
          <w:rFonts w:ascii="Times New Roman" w:hAnsi="Times New Roman" w:cs="Times New Roman"/>
          <w:sz w:val="24"/>
          <w:szCs w:val="24"/>
        </w:rPr>
        <w:t xml:space="preserve">The results of mediation effect of affective commitment </w:t>
      </w:r>
      <w:r w:rsidR="000747E5" w:rsidRPr="00B26034">
        <w:rPr>
          <w:rFonts w:ascii="Times New Roman" w:hAnsi="Times New Roman" w:cs="Times New Roman"/>
          <w:sz w:val="24"/>
          <w:szCs w:val="24"/>
        </w:rPr>
        <w:t xml:space="preserve">on the relationship </w:t>
      </w:r>
      <w:r w:rsidR="00A42C7E" w:rsidRPr="00B26034">
        <w:rPr>
          <w:rFonts w:ascii="Times New Roman" w:hAnsi="Times New Roman" w:cs="Times New Roman"/>
          <w:sz w:val="24"/>
          <w:szCs w:val="24"/>
        </w:rPr>
        <w:t>between job satisfaction and turnover intention variables</w:t>
      </w:r>
      <w:r w:rsidR="00A42C7E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EB3028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presented in </w:t>
      </w:r>
      <w:r w:rsidR="009C4B4F" w:rsidRPr="00B26034">
        <w:rPr>
          <w:rFonts w:ascii="Times New Roman" w:hAnsi="Times New Roman" w:cs="Times New Roman"/>
          <w:color w:val="212121"/>
          <w:sz w:val="24"/>
          <w:szCs w:val="24"/>
        </w:rPr>
        <w:t>T</w:t>
      </w:r>
      <w:r w:rsidR="00EB3028" w:rsidRPr="00B26034">
        <w:rPr>
          <w:rFonts w:ascii="Times New Roman" w:hAnsi="Times New Roman" w:cs="Times New Roman"/>
          <w:color w:val="212121"/>
          <w:sz w:val="24"/>
          <w:szCs w:val="24"/>
        </w:rPr>
        <w:t>able 2</w:t>
      </w:r>
      <w:r w:rsidR="00A42C7E" w:rsidRPr="00B26034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3783D260" w14:textId="04287C42" w:rsidR="00DE6966" w:rsidRPr="00B26034" w:rsidRDefault="00EB3028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  <w:color w:val="212121"/>
        </w:rPr>
      </w:pPr>
      <w:r w:rsidRPr="00B26034">
        <w:rPr>
          <w:rFonts w:ascii="Times New Roman" w:hAnsi="Times New Roman" w:cs="Times New Roman"/>
          <w:b/>
          <w:i/>
          <w:color w:val="212121"/>
        </w:rPr>
        <w:t>Table 2</w:t>
      </w:r>
    </w:p>
    <w:p w14:paraId="362864B8" w14:textId="2D7ADBAD" w:rsidR="00DE6966" w:rsidRPr="00B26034" w:rsidRDefault="00DE6966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</w:rPr>
      </w:pPr>
      <w:r w:rsidRPr="00B26034">
        <w:rPr>
          <w:rFonts w:ascii="Times New Roman" w:hAnsi="Times New Roman" w:cs="Times New Roman"/>
          <w:b/>
          <w:i/>
          <w:color w:val="212121"/>
        </w:rPr>
        <w:t>Mediation effect</w:t>
      </w:r>
      <w:r w:rsidR="00EB3028" w:rsidRPr="00B26034">
        <w:rPr>
          <w:rFonts w:ascii="Times New Roman" w:hAnsi="Times New Roman" w:cs="Times New Roman"/>
          <w:b/>
          <w:i/>
          <w:color w:val="212121"/>
        </w:rPr>
        <w:t xml:space="preserve"> </w:t>
      </w:r>
      <w:r w:rsidR="00EB3028" w:rsidRPr="00B26034">
        <w:rPr>
          <w:rFonts w:ascii="Times New Roman" w:hAnsi="Times New Roman" w:cs="Times New Roman"/>
          <w:b/>
          <w:i/>
        </w:rPr>
        <w:t>of affective commitment</w:t>
      </w:r>
      <w:commentRangeStart w:id="12"/>
    </w:p>
    <w:commentRangeEnd w:id="12"/>
    <w:p w14:paraId="6279CC16" w14:textId="77777777" w:rsidR="005A4D9F" w:rsidRPr="00B26034" w:rsidRDefault="00853E5B" w:rsidP="00384CB8">
      <w:pPr>
        <w:pStyle w:val="HTMLPreformatted"/>
        <w:shd w:val="clear" w:color="auto" w:fill="FFFFFF"/>
        <w:jc w:val="both"/>
        <w:rPr>
          <w:rFonts w:ascii="Times New Roman" w:hAnsi="Times New Roman" w:cs="Times New Roman"/>
          <w:b/>
          <w:i/>
        </w:rPr>
      </w:pPr>
      <w:r>
        <w:rPr>
          <w:rStyle w:val="CommentReference"/>
          <w:rFonts w:asciiTheme="minorHAnsi" w:eastAsiaTheme="minorEastAsia" w:hAnsiTheme="minorHAnsi" w:cstheme="minorBidi"/>
          <w:lang w:eastAsia="en-US"/>
        </w:rPr>
        <w:commentReference w:id="12"/>
      </w:r>
    </w:p>
    <w:tbl>
      <w:tblPr>
        <w:tblW w:w="8855" w:type="dxa"/>
        <w:tblLook w:val="04A0" w:firstRow="1" w:lastRow="0" w:firstColumn="1" w:lastColumn="0" w:noHBand="0" w:noVBand="1"/>
      </w:tblPr>
      <w:tblGrid>
        <w:gridCol w:w="1175"/>
        <w:gridCol w:w="960"/>
        <w:gridCol w:w="960"/>
        <w:gridCol w:w="960"/>
        <w:gridCol w:w="1315"/>
        <w:gridCol w:w="605"/>
        <w:gridCol w:w="960"/>
        <w:gridCol w:w="960"/>
        <w:gridCol w:w="960"/>
      </w:tblGrid>
      <w:tr w:rsidR="005A4D9F" w:rsidRPr="00B26034" w14:paraId="1AC1B4CB" w14:textId="77777777" w:rsidTr="005A4D9F">
        <w:trPr>
          <w:trHeight w:val="315"/>
        </w:trPr>
        <w:tc>
          <w:tcPr>
            <w:tcW w:w="11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CAB1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CD3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A1D9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BEC71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9440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           Outcome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4A07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D6EE5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4035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</w:tr>
      <w:tr w:rsidR="005A4D9F" w:rsidRPr="00B26034" w14:paraId="3FFE9D41" w14:textId="77777777" w:rsidTr="005A4D9F">
        <w:trPr>
          <w:trHeight w:val="315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9775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107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2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F0581B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M (Affective Commitment</w:t>
            </w:r>
            <w:r w:rsidRPr="00B2603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id-ID"/>
              </w:rPr>
              <w:t> </w:t>
            </w: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)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EA76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DF8503" w14:textId="43911C7E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Y (Turnover Intention)</w:t>
            </w:r>
          </w:p>
        </w:tc>
      </w:tr>
      <w:tr w:rsidR="005A4D9F" w:rsidRPr="00B26034" w14:paraId="1236919C" w14:textId="77777777" w:rsidTr="005A4D9F">
        <w:trPr>
          <w:trHeight w:val="315"/>
        </w:trPr>
        <w:tc>
          <w:tcPr>
            <w:tcW w:w="213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3A64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Antecedent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F89BA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Coeff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36F6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SE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66DA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P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A982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ED131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Coeff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27FA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6D2EC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P</w:t>
            </w:r>
          </w:p>
        </w:tc>
      </w:tr>
      <w:tr w:rsidR="005A4D9F" w:rsidRPr="00B26034" w14:paraId="5B316071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A66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54E5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A6D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45A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FCC1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C0A8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B90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629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CF30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02F51E23" w14:textId="77777777" w:rsidTr="005A4D9F">
        <w:trPr>
          <w:trHeight w:val="30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DC07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Control variables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7BC4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C77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57E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EE1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139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372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2AE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566C8649" w14:textId="77777777" w:rsidTr="005A4D9F">
        <w:trPr>
          <w:trHeight w:val="30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1C5E9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Educational Level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2410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5A20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.0444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5C36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.0639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3C1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7F9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D571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271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.3944</w:t>
            </w:r>
          </w:p>
        </w:tc>
      </w:tr>
      <w:tr w:rsidR="005A4D9F" w:rsidRPr="00B26034" w14:paraId="4E650CE0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876F0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Tenure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958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11D3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81B2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.0106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598A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.0248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CEB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E6B4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-.0408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E4A2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F8DF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.0095</w:t>
            </w:r>
          </w:p>
        </w:tc>
      </w:tr>
      <w:tr w:rsidR="005A4D9F" w:rsidRPr="00B26034" w14:paraId="2CD61387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BB4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4F3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CD71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479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0FA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0C94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748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A5C0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ABDD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39C576AB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7FE8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Job Satisfaction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B7A3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A57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.4042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AE1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.0605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E521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42F4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 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86B9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3942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487B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.0008</w:t>
            </w:r>
          </w:p>
        </w:tc>
      </w:tr>
      <w:tr w:rsidR="005A4D9F" w:rsidRPr="00B26034" w14:paraId="435C3AE3" w14:textId="77777777" w:rsidTr="005A4D9F">
        <w:trPr>
          <w:trHeight w:val="300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64BD2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Affective Commitment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79EF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B38BC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628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DCEC2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B4E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-.1535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E63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E10B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.1425</w:t>
            </w:r>
          </w:p>
        </w:tc>
      </w:tr>
      <w:tr w:rsidR="005A4D9F" w:rsidRPr="00B26034" w14:paraId="29105674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BF2C7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Constant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D8DB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i₁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37683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21.385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3D1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.2617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A38E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.0000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5521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FA4F5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 xml:space="preserve">-.3760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84045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654CF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.0011</w:t>
            </w:r>
          </w:p>
        </w:tc>
      </w:tr>
      <w:tr w:rsidR="005A4D9F" w:rsidRPr="00B26034" w14:paraId="47ABABD4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5E0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3418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858C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3B9B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97ED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0A7A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i₂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BF84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40.919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2F29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.3812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130D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.0000</w:t>
            </w:r>
          </w:p>
        </w:tc>
      </w:tr>
      <w:tr w:rsidR="005A4D9F" w:rsidRPr="00B26034" w14:paraId="4D23A787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CA4C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76C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F6AC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0A8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12B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EF39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1C46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769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F598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A4D9F" w:rsidRPr="00B26034" w14:paraId="6D487764" w14:textId="77777777" w:rsidTr="005A4D9F">
        <w:trPr>
          <w:trHeight w:val="30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C1AE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0FAB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2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AFCD8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R² = 0,4527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FA0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E8D7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R² = 0,3209</w:t>
            </w:r>
          </w:p>
        </w:tc>
      </w:tr>
      <w:tr w:rsidR="005A4D9F" w:rsidRPr="00B26034" w14:paraId="7707252C" w14:textId="77777777" w:rsidTr="005A4D9F">
        <w:trPr>
          <w:trHeight w:val="315"/>
        </w:trPr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917C4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 </w:t>
            </w:r>
          </w:p>
        </w:tc>
        <w:tc>
          <w:tcPr>
            <w:tcW w:w="419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B164FD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F (3, 95) = 26,1914, P = 0.0000</w:t>
            </w:r>
          </w:p>
        </w:tc>
        <w:tc>
          <w:tcPr>
            <w:tcW w:w="348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C0CE3" w14:textId="77777777" w:rsidR="005A4D9F" w:rsidRPr="00B26034" w:rsidRDefault="005A4D9F" w:rsidP="005A4D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B2603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  <w:t>F (4, 94) = 11,1047, P = 0.000</w:t>
            </w:r>
          </w:p>
        </w:tc>
      </w:tr>
      <w:tr w:rsidR="005A4D9F" w:rsidRPr="00B26034" w14:paraId="4E418B7D" w14:textId="77777777" w:rsidTr="005A4D9F">
        <w:trPr>
          <w:trHeight w:val="300"/>
        </w:trPr>
        <w:tc>
          <w:tcPr>
            <w:tcW w:w="40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9F87A" w14:textId="33193EE9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44F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F5F1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30C53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839A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6E4F" w14:textId="77777777" w:rsidR="005A4D9F" w:rsidRPr="00B26034" w:rsidRDefault="005A4D9F" w:rsidP="005A4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14:paraId="2026F6B8" w14:textId="77777777" w:rsidR="00A42C7E" w:rsidRPr="00B26034" w:rsidRDefault="00A42C7E" w:rsidP="00D94F3C">
      <w:pPr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Note.  c = </w:t>
      </w:r>
      <w:r w:rsidRPr="00B2603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total effect. </w:t>
      </w:r>
      <w:r w:rsidRPr="00B26034">
        <w:rPr>
          <w:rFonts w:ascii="Times New Roman" w:eastAsia="Times New Roman" w:hAnsi="Times New Roman" w:cs="Times New Roman"/>
          <w:color w:val="000000"/>
          <w:sz w:val="18"/>
          <w:szCs w:val="18"/>
        </w:rPr>
        <w:t>c'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B2603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direct effect. </w:t>
      </w:r>
    </w:p>
    <w:p w14:paraId="11D3B45B" w14:textId="77777777" w:rsidR="00A42C7E" w:rsidRPr="00B26034" w:rsidRDefault="00A42C7E" w:rsidP="00D94F3C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26034">
        <w:rPr>
          <w:rFonts w:ascii="Times New Roman" w:hAnsi="Times New Roman" w:cs="Times New Roman"/>
          <w:i/>
          <w:sz w:val="18"/>
          <w:szCs w:val="18"/>
          <w:lang w:val="en-US"/>
        </w:rPr>
        <w:t>Indirect effect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B26034">
        <w:rPr>
          <w:rFonts w:ascii="Times New Roman" w:hAnsi="Times New Roman" w:cs="Times New Roman"/>
          <w:sz w:val="18"/>
          <w:szCs w:val="18"/>
        </w:rPr>
        <w:t>-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0,1520, </w:t>
      </w:r>
      <w:r w:rsidRPr="00B2603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Boot </w:t>
      </w:r>
      <w:r w:rsidRPr="00B26034">
        <w:rPr>
          <w:rFonts w:ascii="Times New Roman" w:hAnsi="Times New Roman" w:cs="Times New Roman"/>
          <w:i/>
          <w:sz w:val="18"/>
          <w:szCs w:val="18"/>
          <w:lang w:val="en-US"/>
        </w:rPr>
        <w:t xml:space="preserve">SE = 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0,</w:t>
      </w:r>
      <w:r w:rsidRPr="00B26034">
        <w:rPr>
          <w:rFonts w:ascii="Times New Roman" w:hAnsi="Times New Roman" w:cs="Times New Roman"/>
          <w:sz w:val="18"/>
          <w:szCs w:val="18"/>
        </w:rPr>
        <w:t>0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703, </w:t>
      </w:r>
      <w:r w:rsidRPr="00B26034">
        <w:rPr>
          <w:rFonts w:ascii="Times New Roman" w:hAnsi="Times New Roman" w:cs="Times New Roman"/>
          <w:i/>
          <w:sz w:val="18"/>
          <w:szCs w:val="18"/>
          <w:lang w:val="en-US"/>
        </w:rPr>
        <w:t>95% CI</w:t>
      </w:r>
      <w:r w:rsidRPr="00B26034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[</w:t>
      </w:r>
      <w:r w:rsidRPr="00B26034">
        <w:rPr>
          <w:rFonts w:ascii="Times New Roman" w:hAnsi="Times New Roman" w:cs="Times New Roman"/>
          <w:sz w:val="18"/>
          <w:szCs w:val="18"/>
        </w:rPr>
        <w:t>-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 xml:space="preserve">0,2998, </w:t>
      </w:r>
      <w:r w:rsidRPr="00B26034">
        <w:rPr>
          <w:rFonts w:ascii="Times New Roman" w:hAnsi="Times New Roman" w:cs="Times New Roman"/>
          <w:sz w:val="18"/>
          <w:szCs w:val="18"/>
        </w:rPr>
        <w:t>-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0,</w:t>
      </w:r>
      <w:r w:rsidRPr="00B26034">
        <w:rPr>
          <w:rFonts w:ascii="Times New Roman" w:hAnsi="Times New Roman" w:cs="Times New Roman"/>
          <w:sz w:val="18"/>
          <w:szCs w:val="18"/>
        </w:rPr>
        <w:t>0251</w:t>
      </w:r>
      <w:r w:rsidRPr="00B26034">
        <w:rPr>
          <w:rFonts w:ascii="Times New Roman" w:hAnsi="Times New Roman" w:cs="Times New Roman"/>
          <w:sz w:val="18"/>
          <w:szCs w:val="18"/>
          <w:lang w:val="en-US"/>
        </w:rPr>
        <w:t>]</w:t>
      </w:r>
    </w:p>
    <w:p w14:paraId="0FCF7765" w14:textId="6C8C7113" w:rsidR="00C37FFD" w:rsidRPr="00B26034" w:rsidRDefault="0089270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>Our h</w:t>
      </w:r>
      <w:r w:rsidR="00C37FFD" w:rsidRPr="00B26034">
        <w:rPr>
          <w:rFonts w:ascii="Times New Roman" w:hAnsi="Times New Roman" w:cs="Times New Roman"/>
          <w:sz w:val="24"/>
          <w:szCs w:val="24"/>
        </w:rPr>
        <w:t>ypothesis stated that the relationship between job satisfaction and turnover intention w</w:t>
      </w:r>
      <w:r w:rsidRPr="00B26034">
        <w:rPr>
          <w:rFonts w:ascii="Times New Roman" w:hAnsi="Times New Roman" w:cs="Times New Roman"/>
          <w:sz w:val="24"/>
          <w:szCs w:val="24"/>
        </w:rPr>
        <w:t>ould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 be mediated by affective commitment</w:t>
      </w:r>
      <w:r w:rsidRPr="00B26034">
        <w:rPr>
          <w:rFonts w:ascii="Times New Roman" w:hAnsi="Times New Roman" w:cs="Times New Roman"/>
          <w:sz w:val="24"/>
          <w:szCs w:val="24"/>
        </w:rPr>
        <w:t xml:space="preserve">. Results </w:t>
      </w:r>
      <w:r w:rsidR="0047609B" w:rsidRPr="00B26034">
        <w:rPr>
          <w:rFonts w:ascii="Times New Roman" w:hAnsi="Times New Roman" w:cs="Times New Roman"/>
          <w:sz w:val="24"/>
          <w:szCs w:val="24"/>
        </w:rPr>
        <w:t xml:space="preserve">as shown in Table 2 showed that the indirect effect of </w:t>
      </w:r>
      <w:r w:rsidR="001B0BBF" w:rsidRPr="00B26034">
        <w:rPr>
          <w:rFonts w:ascii="Times New Roman" w:hAnsi="Times New Roman" w:cs="Times New Roman"/>
          <w:sz w:val="24"/>
          <w:szCs w:val="24"/>
        </w:rPr>
        <w:t xml:space="preserve">job satisfaction on turnoverr intention via </w:t>
      </w:r>
      <w:r w:rsidR="001B0BBF" w:rsidRPr="00B26034">
        <w:rPr>
          <w:rFonts w:ascii="Times New Roman" w:hAnsi="Times New Roman" w:cs="Times New Roman"/>
          <w:sz w:val="24"/>
          <w:szCs w:val="24"/>
        </w:rPr>
        <w:lastRenderedPageBreak/>
        <w:t>affective commitment was signifi</w:t>
      </w:r>
      <w:r w:rsidR="00EB20E3" w:rsidRPr="00B26034">
        <w:rPr>
          <w:rFonts w:ascii="Times New Roman" w:hAnsi="Times New Roman" w:cs="Times New Roman"/>
          <w:sz w:val="24"/>
          <w:szCs w:val="24"/>
        </w:rPr>
        <w:t>cant</w:t>
      </w:r>
      <w:r w:rsidR="007E1899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7C3DFC" w:rsidRPr="00B2603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C3DFC" w:rsidRPr="00B26034">
        <w:rPr>
          <w:rFonts w:ascii="Times New Roman" w:hAnsi="Times New Roman" w:cs="Times New Roman"/>
          <w:i/>
          <w:sz w:val="24"/>
          <w:szCs w:val="24"/>
          <w:lang w:val="en-US"/>
        </w:rPr>
        <w:t>indirect effect</w:t>
      </w:r>
      <w:r w:rsidR="005A4D9F" w:rsidRPr="00B26034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5A4D9F" w:rsidRPr="00B26034">
        <w:rPr>
          <w:rFonts w:ascii="Times New Roman" w:hAnsi="Times New Roman" w:cs="Times New Roman"/>
          <w:sz w:val="24"/>
          <w:szCs w:val="24"/>
        </w:rPr>
        <w:t>-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0,1520, </w:t>
      </w:r>
      <w:r w:rsidR="005A4D9F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SE = 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5A4D9F" w:rsidRPr="00B26034">
        <w:rPr>
          <w:rFonts w:ascii="Times New Roman" w:hAnsi="Times New Roman" w:cs="Times New Roman"/>
          <w:sz w:val="24"/>
          <w:szCs w:val="24"/>
        </w:rPr>
        <w:t>0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703, </w:t>
      </w:r>
      <w:r w:rsidR="005A4D9F" w:rsidRPr="00B26034">
        <w:rPr>
          <w:rFonts w:ascii="Times New Roman" w:hAnsi="Times New Roman" w:cs="Times New Roman"/>
          <w:i/>
          <w:sz w:val="24"/>
          <w:szCs w:val="24"/>
          <w:lang w:val="en-US"/>
        </w:rPr>
        <w:t>95% CI</w:t>
      </w:r>
      <w:r w:rsidR="005A4D9F"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A4D9F" w:rsidRPr="00B26034">
        <w:rPr>
          <w:rFonts w:ascii="Times New Roman" w:hAnsi="Times New Roman" w:cs="Times New Roman"/>
          <w:sz w:val="24"/>
          <w:szCs w:val="24"/>
        </w:rPr>
        <w:t>-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0.2998, </w:t>
      </w:r>
      <w:r w:rsidR="005A4D9F" w:rsidRPr="00B26034">
        <w:rPr>
          <w:rFonts w:ascii="Times New Roman" w:hAnsi="Times New Roman" w:cs="Times New Roman"/>
          <w:sz w:val="24"/>
          <w:szCs w:val="24"/>
        </w:rPr>
        <w:t>-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5A4D9F" w:rsidRPr="00B26034">
        <w:rPr>
          <w:rFonts w:ascii="Times New Roman" w:hAnsi="Times New Roman" w:cs="Times New Roman"/>
          <w:sz w:val="24"/>
          <w:szCs w:val="24"/>
        </w:rPr>
        <w:t>0251</w:t>
      </w:r>
      <w:r w:rsidR="005A4D9F" w:rsidRPr="00B2603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E2CD1" w:rsidRPr="00B26034">
        <w:rPr>
          <w:rFonts w:ascii="Times New Roman" w:hAnsi="Times New Roman" w:cs="Times New Roman"/>
          <w:sz w:val="24"/>
          <w:szCs w:val="24"/>
          <w:lang w:val="en-US"/>
        </w:rPr>
        <w:t>. Therefore, our hypothesis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2CD1" w:rsidRPr="00B26034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C37FFD" w:rsidRPr="00B26034">
        <w:rPr>
          <w:rFonts w:ascii="Times New Roman" w:hAnsi="Times New Roman" w:cs="Times New Roman"/>
          <w:sz w:val="24"/>
          <w:szCs w:val="24"/>
        </w:rPr>
        <w:t>supported</w:t>
      </w:r>
      <w:r w:rsidR="000E2CD1" w:rsidRPr="00B26034">
        <w:rPr>
          <w:rFonts w:ascii="Times New Roman" w:hAnsi="Times New Roman" w:cs="Times New Roman"/>
          <w:sz w:val="24"/>
          <w:szCs w:val="24"/>
        </w:rPr>
        <w:t xml:space="preserve"> by our data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="0013273F" w:rsidRPr="00B26034">
        <w:rPr>
          <w:rFonts w:ascii="Times New Roman" w:hAnsi="Times New Roman" w:cs="Times New Roman"/>
          <w:sz w:val="24"/>
          <w:szCs w:val="24"/>
        </w:rPr>
        <w:t xml:space="preserve">Moreover, we found that affective commitment fully mediated </w:t>
      </w:r>
      <w:r w:rsidR="00E91190" w:rsidRPr="00B26034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 w:rsidR="00C37FFD" w:rsidRPr="00B26034">
        <w:rPr>
          <w:rFonts w:ascii="Times New Roman" w:hAnsi="Times New Roman" w:cs="Times New Roman"/>
          <w:sz w:val="24"/>
          <w:szCs w:val="24"/>
        </w:rPr>
        <w:t>job satisfaction and turnover intention</w:t>
      </w:r>
      <w:r w:rsidR="00AC6EED" w:rsidRPr="00B26034">
        <w:rPr>
          <w:rFonts w:ascii="Times New Roman" w:hAnsi="Times New Roman" w:cs="Times New Roman"/>
          <w:sz w:val="24"/>
          <w:szCs w:val="24"/>
        </w:rPr>
        <w:t>, as</w:t>
      </w:r>
      <w:r w:rsidR="00382EDF" w:rsidRPr="00B26034">
        <w:rPr>
          <w:rFonts w:ascii="Times New Roman" w:hAnsi="Times New Roman" w:cs="Times New Roman"/>
          <w:sz w:val="24"/>
          <w:szCs w:val="24"/>
        </w:rPr>
        <w:t xml:space="preserve"> the direct effect between job satisfaction and turnover intention</w:t>
      </w:r>
      <w:r w:rsidR="004E29E3" w:rsidRPr="00B26034">
        <w:rPr>
          <w:rFonts w:ascii="Times New Roman" w:hAnsi="Times New Roman" w:cs="Times New Roman"/>
          <w:sz w:val="24"/>
          <w:szCs w:val="24"/>
        </w:rPr>
        <w:t xml:space="preserve"> became nonsignificant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 (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direct effect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 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</w:t>
      </w:r>
      <w:r w:rsidR="00C37FFD" w:rsidRPr="00B26034">
        <w:rPr>
          <w:rFonts w:ascii="Times New Roman" w:hAnsi="Times New Roman" w:cs="Times New Roman"/>
          <w:sz w:val="24"/>
          <w:szCs w:val="24"/>
        </w:rPr>
        <w:t>1535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>SE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= 0.</w:t>
      </w:r>
      <w:r w:rsidR="00C37FFD" w:rsidRPr="00B26034">
        <w:rPr>
          <w:rFonts w:ascii="Times New Roman" w:hAnsi="Times New Roman" w:cs="Times New Roman"/>
          <w:sz w:val="24"/>
          <w:szCs w:val="24"/>
        </w:rPr>
        <w:t>1038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C37FFD" w:rsidRPr="00B26034">
        <w:rPr>
          <w:rFonts w:ascii="Times New Roman" w:hAnsi="Times New Roman" w:cs="Times New Roman"/>
          <w:i/>
          <w:iCs/>
          <w:sz w:val="24"/>
          <w:szCs w:val="24"/>
          <w:lang w:val="en-US"/>
        </w:rPr>
        <w:t>95%</w:t>
      </w:r>
      <w:r w:rsidR="00C37FFD" w:rsidRPr="00B2603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CI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C37FFD" w:rsidRPr="00B26034">
        <w:rPr>
          <w:rFonts w:ascii="Times New Roman" w:hAnsi="Times New Roman" w:cs="Times New Roman"/>
          <w:sz w:val="24"/>
          <w:szCs w:val="24"/>
        </w:rPr>
        <w:t>-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0.3596, 0.</w:t>
      </w:r>
      <w:r w:rsidR="00C37FFD" w:rsidRPr="00B26034">
        <w:rPr>
          <w:rFonts w:ascii="Times New Roman" w:hAnsi="Times New Roman" w:cs="Times New Roman"/>
          <w:sz w:val="24"/>
          <w:szCs w:val="24"/>
        </w:rPr>
        <w:t>0526</w:t>
      </w:r>
      <w:r w:rsidR="00C37FFD" w:rsidRPr="00B26034">
        <w:rPr>
          <w:rFonts w:ascii="Times New Roman" w:hAnsi="Times New Roman" w:cs="Times New Roman"/>
          <w:sz w:val="24"/>
          <w:szCs w:val="24"/>
          <w:lang w:val="en-US"/>
        </w:rPr>
        <w:t>])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4F115F" w14:textId="77777777" w:rsidR="00812FE9" w:rsidRPr="00B26034" w:rsidRDefault="00812FE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F24291" w14:textId="77777777" w:rsidR="00812FE9" w:rsidRPr="00B26034" w:rsidRDefault="00812FE9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b/>
          <w:color w:val="212121"/>
          <w:sz w:val="24"/>
          <w:szCs w:val="24"/>
        </w:rPr>
        <w:t>Discussion</w:t>
      </w:r>
    </w:p>
    <w:p w14:paraId="00B302AA" w14:textId="4B440B2A" w:rsidR="00C37FFD" w:rsidRPr="00B26034" w:rsidRDefault="002E2A24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color w:val="212121"/>
          <w:sz w:val="24"/>
          <w:szCs w:val="24"/>
        </w:rPr>
        <w:tab/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This study aims to investigate the mediating effect of affective commitment on the relationship between job satisfaction and turnover intention in </w:t>
      </w:r>
      <w:r w:rsidR="00E6157D" w:rsidRPr="00B26034">
        <w:rPr>
          <w:rFonts w:ascii="Times New Roman" w:hAnsi="Times New Roman" w:cs="Times New Roman"/>
          <w:sz w:val="24"/>
          <w:szCs w:val="24"/>
        </w:rPr>
        <w:t xml:space="preserve">an </w:t>
      </w:r>
      <w:r w:rsidR="00C37FFD" w:rsidRPr="00B26034">
        <w:rPr>
          <w:rFonts w:ascii="Times New Roman" w:hAnsi="Times New Roman" w:cs="Times New Roman"/>
          <w:sz w:val="24"/>
          <w:szCs w:val="24"/>
        </w:rPr>
        <w:t xml:space="preserve">international school </w:t>
      </w:r>
      <w:r w:rsidR="00E6157D" w:rsidRPr="00B26034">
        <w:rPr>
          <w:rFonts w:ascii="Times New Roman" w:hAnsi="Times New Roman" w:cs="Times New Roman"/>
          <w:sz w:val="24"/>
          <w:szCs w:val="24"/>
        </w:rPr>
        <w:t>in Jakarta</w:t>
      </w:r>
      <w:r w:rsidR="00C37FF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E6157D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Our </w:t>
      </w:r>
      <w:r w:rsidR="00723220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findings showed that </w:t>
      </w:r>
      <w:r w:rsidR="00CF7CC2" w:rsidRPr="00B26034">
        <w:rPr>
          <w:rFonts w:ascii="Times New Roman" w:hAnsi="Times New Roman" w:cs="Times New Roman"/>
          <w:color w:val="212121"/>
          <w:sz w:val="24"/>
          <w:szCs w:val="24"/>
        </w:rPr>
        <w:t>affective commitment fully mediated the relations</w:t>
      </w:r>
      <w:r w:rsidR="00C57A9E" w:rsidRPr="00B26034">
        <w:rPr>
          <w:rFonts w:ascii="Times New Roman" w:hAnsi="Times New Roman" w:cs="Times New Roman"/>
          <w:color w:val="212121"/>
          <w:sz w:val="24"/>
          <w:szCs w:val="24"/>
        </w:rPr>
        <w:t>hip between job satisfaction and turnover intention.</w:t>
      </w:r>
    </w:p>
    <w:p w14:paraId="6E79D16D" w14:textId="320DD68D" w:rsidR="00C37FFD" w:rsidRPr="00B26034" w:rsidRDefault="00C37FFD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ab/>
      </w:r>
      <w:commentRangeStart w:id="13"/>
      <w:r w:rsidR="0021749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Our</w:t>
      </w:r>
      <w:commentRangeEnd w:id="13"/>
      <w:r w:rsidR="003F309A">
        <w:rPr>
          <w:rStyle w:val="CommentReference"/>
          <w:rFonts w:eastAsiaTheme="minorEastAsia"/>
        </w:rPr>
        <w:commentReference w:id="13"/>
      </w:r>
      <w:r w:rsidR="0021749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study contributes to the literature</w:t>
      </w:r>
      <w:r w:rsidR="00E96B4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by revealing the contribution of </w:t>
      </w:r>
      <w:r w:rsidR="00A9514E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affective commitment as an underlying mechanism </w:t>
      </w:r>
      <w:r w:rsidR="00893D3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in job satisfaction-turnover relationship. </w:t>
      </w:r>
      <w:r w:rsidR="0060279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Both job satisfaction and affective commitment were found to be</w:t>
      </w:r>
      <w:r w:rsidR="00266DC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E06C5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consistent predictors of turnover variables (</w:t>
      </w:r>
      <w:r w:rsidR="00EA7934" w:rsidRPr="00B26034">
        <w:rPr>
          <w:rFonts w:ascii="Times New Roman" w:hAnsi="Times New Roman" w:cs="Times New Roman"/>
          <w:sz w:val="24"/>
          <w:szCs w:val="24"/>
        </w:rPr>
        <w:t>Griffeth, Hom, &amp; Gaertner, 2000</w:t>
      </w:r>
      <w:r w:rsidR="00EA793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; </w:t>
      </w:r>
      <w:r w:rsidR="00CC513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Perryer, Leighton, Firns and Travaglione, 2010</w:t>
      </w:r>
      <w:r w:rsidR="003E2EB2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)</w:t>
      </w:r>
      <w:r w:rsidR="00260AE7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, but to our knowledge, this is the first study </w:t>
      </w:r>
      <w:r w:rsidR="00081D7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in Indonesia </w:t>
      </w:r>
      <w:r w:rsidR="00260AE7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to investig</w:t>
      </w:r>
      <w:r w:rsidR="007279E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ate the relative contribution of affective commitment</w:t>
      </w:r>
      <w:r w:rsidR="00081D7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over job satisfaction on turnover intention</w:t>
      </w:r>
      <w:r w:rsidR="00D021D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.</w:t>
      </w:r>
      <w:r w:rsidR="00602793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0E155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Previous studies </w:t>
      </w:r>
      <w:r w:rsidR="00334BB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employed</w:t>
      </w:r>
      <w:r w:rsidR="000E155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social exchange </w:t>
      </w:r>
      <w:r w:rsidR="005F477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theory to explain the relationship between</w:t>
      </w:r>
      <w:r w:rsidR="00334BB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job attitudes and turnover intention</w:t>
      </w:r>
      <w:r w:rsidR="00A7200C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in which employees who are</w:t>
      </w:r>
      <w:r w:rsidR="00AA1E5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satisfied with their job w</w:t>
      </w:r>
      <w:r w:rsidR="008B6DB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ill reciprocate </w:t>
      </w:r>
      <w:r w:rsidR="00BF1A1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the positive feelings </w:t>
      </w:r>
      <w:r w:rsidR="008D4D3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by staying in the organization. </w:t>
      </w:r>
      <w:r w:rsidR="00FC72C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This type of relationship </w:t>
      </w:r>
      <w:r w:rsidR="00040352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may last longer </w:t>
      </w:r>
      <w:r w:rsidR="00BB33D8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only when employee</w:t>
      </w:r>
      <w:r w:rsidR="0007118B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s are</w:t>
      </w:r>
      <w:r w:rsidR="00EC6E6C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satisfied </w:t>
      </w:r>
      <w:r w:rsidR="0007118B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with</w:t>
      </w:r>
      <w:r w:rsidR="004B6BD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one or more</w:t>
      </w:r>
      <w:r w:rsidR="0007118B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aspects of their job. </w:t>
      </w:r>
      <w:r w:rsidR="002F584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However, our findings</w:t>
      </w:r>
      <w:r w:rsidR="005F477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2F584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showed that satisfaction with the job </w:t>
      </w:r>
      <w:r w:rsidR="002F584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lastRenderedPageBreak/>
        <w:t>may lead to identification with the o</w:t>
      </w:r>
      <w:r w:rsidR="00CB3D6D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rganization, in which</w:t>
      </w:r>
      <w:r w:rsidR="00255B6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employees feel that they belong to the organization</w:t>
      </w:r>
      <w:r w:rsidR="00273CF1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, thus lead to their intention to stay in the organiza</w:t>
      </w:r>
      <w:r w:rsidR="008B4904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tion. This type of relationship </w:t>
      </w:r>
      <w:r w:rsidR="004B6BD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is not easy to break</w:t>
      </w:r>
      <w:r w:rsidR="008A5F6F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07406A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even if employees are not satisfied with one or more aspects of their job. </w:t>
      </w:r>
    </w:p>
    <w:p w14:paraId="0D6773F6" w14:textId="2EDD6F73" w:rsidR="00A27F77" w:rsidRPr="00B26034" w:rsidRDefault="00A27F77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ab/>
      </w:r>
      <w:commentRangeStart w:id="14"/>
      <w:r w:rsidR="008A61D9" w:rsidRPr="00B26034">
        <w:rPr>
          <w:rFonts w:ascii="Times New Roman" w:hAnsi="Times New Roman" w:cs="Times New Roman"/>
          <w:sz w:val="24"/>
          <w:szCs w:val="24"/>
        </w:rPr>
        <w:t xml:space="preserve">We found affective commitment </w:t>
      </w:r>
      <w:r w:rsidR="001D750F" w:rsidRPr="00B26034">
        <w:rPr>
          <w:rFonts w:ascii="Times New Roman" w:hAnsi="Times New Roman" w:cs="Times New Roman"/>
          <w:sz w:val="24"/>
          <w:szCs w:val="24"/>
        </w:rPr>
        <w:t>to</w:t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 full</w:t>
      </w:r>
      <w:r w:rsidR="001D750F" w:rsidRPr="00B26034">
        <w:rPr>
          <w:rFonts w:ascii="Times New Roman" w:hAnsi="Times New Roman" w:cs="Times New Roman"/>
          <w:sz w:val="24"/>
          <w:szCs w:val="24"/>
        </w:rPr>
        <w:t>y</w:t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 mediat</w:t>
      </w:r>
      <w:r w:rsidR="001D750F" w:rsidRPr="00B26034">
        <w:rPr>
          <w:rFonts w:ascii="Times New Roman" w:hAnsi="Times New Roman" w:cs="Times New Roman"/>
          <w:sz w:val="24"/>
          <w:szCs w:val="24"/>
        </w:rPr>
        <w:t>e the relationship between</w:t>
      </w:r>
      <w:r w:rsidR="008A61D9" w:rsidRPr="00B26034">
        <w:rPr>
          <w:rFonts w:ascii="Times New Roman" w:hAnsi="Times New Roman" w:cs="Times New Roman"/>
          <w:sz w:val="24"/>
          <w:szCs w:val="24"/>
        </w:rPr>
        <w:t xml:space="preserve">  job satisfaction</w:t>
      </w:r>
      <w:r w:rsidR="00767D38" w:rsidRPr="00B26034">
        <w:rPr>
          <w:rFonts w:ascii="Times New Roman" w:hAnsi="Times New Roman" w:cs="Times New Roman"/>
          <w:sz w:val="24"/>
          <w:szCs w:val="24"/>
        </w:rPr>
        <w:t xml:space="preserve"> and </w:t>
      </w:r>
      <w:r w:rsidR="008A61D9" w:rsidRPr="00B26034">
        <w:rPr>
          <w:rFonts w:ascii="Times New Roman" w:hAnsi="Times New Roman" w:cs="Times New Roman"/>
          <w:sz w:val="24"/>
          <w:szCs w:val="24"/>
        </w:rPr>
        <w:t>turnover intention.</w:t>
      </w:r>
      <w:r w:rsidR="006C778E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5A52F2" w:rsidRPr="00B26034">
        <w:rPr>
          <w:rFonts w:ascii="Times New Roman" w:hAnsi="Times New Roman" w:cs="Times New Roman"/>
          <w:sz w:val="24"/>
          <w:szCs w:val="24"/>
        </w:rPr>
        <w:t>This is in contrast with previous findings from Hidayat (2018</w:t>
      </w:r>
      <w:r w:rsidR="00C07673" w:rsidRPr="00B26034">
        <w:rPr>
          <w:rFonts w:ascii="Times New Roman" w:hAnsi="Times New Roman" w:cs="Times New Roman"/>
          <w:sz w:val="24"/>
          <w:szCs w:val="24"/>
        </w:rPr>
        <w:t xml:space="preserve">). He found </w:t>
      </w:r>
      <w:r w:rsidR="00D16CDF" w:rsidRPr="00B26034">
        <w:rPr>
          <w:rFonts w:ascii="Times New Roman" w:hAnsi="Times New Roman" w:cs="Times New Roman"/>
          <w:sz w:val="24"/>
          <w:szCs w:val="24"/>
        </w:rPr>
        <w:t xml:space="preserve">that </w:t>
      </w:r>
      <w:r w:rsidRPr="00B26034">
        <w:rPr>
          <w:rFonts w:ascii="Times New Roman" w:hAnsi="Times New Roman" w:cs="Times New Roman"/>
          <w:sz w:val="24"/>
          <w:szCs w:val="24"/>
        </w:rPr>
        <w:t>organizational commitment</w:t>
      </w:r>
      <w:r w:rsidR="00D16CDF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653F24" w:rsidRPr="00B26034">
        <w:rPr>
          <w:rFonts w:ascii="Times New Roman" w:hAnsi="Times New Roman" w:cs="Times New Roman"/>
          <w:sz w:val="24"/>
          <w:szCs w:val="24"/>
        </w:rPr>
        <w:t>partially</w:t>
      </w:r>
      <w:r w:rsidR="00D16CDF" w:rsidRPr="00B26034">
        <w:rPr>
          <w:rFonts w:ascii="Times New Roman" w:hAnsi="Times New Roman" w:cs="Times New Roman"/>
          <w:sz w:val="24"/>
          <w:szCs w:val="24"/>
        </w:rPr>
        <w:t xml:space="preserve"> mediate the relationship between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846A39" w:rsidRPr="00B26034">
        <w:rPr>
          <w:rFonts w:ascii="Times New Roman" w:hAnsi="Times New Roman" w:cs="Times New Roman"/>
          <w:sz w:val="24"/>
          <w:szCs w:val="24"/>
        </w:rPr>
        <w:t xml:space="preserve">job </w:t>
      </w:r>
      <w:proofErr w:type="spellStart"/>
      <w:r w:rsidR="00846A39" w:rsidRPr="00B26034">
        <w:rPr>
          <w:rFonts w:ascii="Times New Roman" w:hAnsi="Times New Roman" w:cs="Times New Roman"/>
          <w:sz w:val="24"/>
          <w:szCs w:val="24"/>
        </w:rPr>
        <w:t>satisfaction</w:t>
      </w:r>
      <w:proofErr w:type="spellEnd"/>
      <w:r w:rsidR="00846A39" w:rsidRPr="00B2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A39" w:rsidRPr="00B260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46A39" w:rsidRPr="00B2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34">
        <w:rPr>
          <w:rFonts w:ascii="Times New Roman" w:hAnsi="Times New Roman" w:cs="Times New Roman"/>
          <w:sz w:val="24"/>
          <w:szCs w:val="24"/>
        </w:rPr>
        <w:t>turno</w:t>
      </w:r>
      <w:r w:rsidR="0059679B" w:rsidRPr="00B26034">
        <w:rPr>
          <w:rFonts w:ascii="Times New Roman" w:hAnsi="Times New Roman" w:cs="Times New Roman"/>
          <w:sz w:val="24"/>
          <w:szCs w:val="24"/>
        </w:rPr>
        <w:t>ve</w:t>
      </w:r>
      <w:r w:rsidRPr="00B26034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034">
        <w:rPr>
          <w:rFonts w:ascii="Times New Roman" w:hAnsi="Times New Roman" w:cs="Times New Roman"/>
          <w:sz w:val="24"/>
          <w:szCs w:val="24"/>
        </w:rPr>
        <w:t>intention</w:t>
      </w:r>
      <w:proofErr w:type="spellEnd"/>
      <w:r w:rsidR="000E2CF9" w:rsidRPr="00B26034">
        <w:rPr>
          <w:rFonts w:ascii="Times New Roman" w:hAnsi="Times New Roman" w:cs="Times New Roman"/>
          <w:sz w:val="24"/>
          <w:szCs w:val="24"/>
        </w:rPr>
        <w:t>.</w:t>
      </w:r>
      <w:commentRangeEnd w:id="14"/>
      <w:r w:rsidR="009F63E4">
        <w:rPr>
          <w:rStyle w:val="CommentReference"/>
          <w:rFonts w:asciiTheme="minorHAnsi" w:eastAsiaTheme="minorEastAsia" w:hAnsiTheme="minorHAnsi" w:cstheme="minorBidi"/>
          <w:lang w:eastAsia="en-US"/>
        </w:rPr>
        <w:commentReference w:id="14"/>
      </w:r>
    </w:p>
    <w:p w14:paraId="688B51F0" w14:textId="30031114" w:rsidR="00FB49DE" w:rsidRPr="00B26034" w:rsidRDefault="00FB49DE" w:rsidP="00BE1108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948A8" w14:textId="68F5D772" w:rsidR="00026A2A" w:rsidRPr="00B26034" w:rsidRDefault="00026A2A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i/>
          <w:color w:val="212121"/>
          <w:sz w:val="24"/>
          <w:szCs w:val="24"/>
        </w:rPr>
      </w:pPr>
      <w:r w:rsidRPr="00B26034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Limitations </w:t>
      </w:r>
      <w:r w:rsidR="00D20B29" w:rsidRPr="00B26034">
        <w:rPr>
          <w:rFonts w:ascii="Times New Roman" w:hAnsi="Times New Roman" w:cs="Times New Roman"/>
          <w:i/>
          <w:color w:val="212121"/>
          <w:sz w:val="24"/>
          <w:szCs w:val="24"/>
        </w:rPr>
        <w:t>and future research direction</w:t>
      </w:r>
    </w:p>
    <w:p w14:paraId="1537AC47" w14:textId="68C7BDDA" w:rsidR="00785154" w:rsidRPr="00B26034" w:rsidRDefault="00D20B29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There are some</w:t>
      </w:r>
      <w:r w:rsidR="00642D27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</w:t>
      </w:r>
      <w:r w:rsidR="00343536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>limitations of this study</w:t>
      </w:r>
      <w:r w:rsidR="00985379" w:rsidRPr="00B26034">
        <w:rPr>
          <w:rFonts w:ascii="Times New Roman" w:eastAsia="Times New Roman" w:hAnsi="Times New Roman" w:cs="Times New Roman"/>
          <w:sz w:val="24"/>
          <w:szCs w:val="24"/>
          <w:lang w:val="en" w:eastAsia="id-ID"/>
        </w:rPr>
        <w:t xml:space="preserve"> that need to be mentioned</w:t>
      </w:r>
      <w:r w:rsidR="0098537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First, </w:t>
      </w:r>
      <w:r w:rsidR="00F855F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t</w:t>
      </w:r>
      <w:r w:rsidR="00343536" w:rsidRPr="00B26034">
        <w:rPr>
          <w:rFonts w:ascii="Times New Roman" w:hAnsi="Times New Roman" w:cs="Times New Roman"/>
          <w:sz w:val="24"/>
          <w:szCs w:val="24"/>
        </w:rPr>
        <w:t>his study</w:t>
      </w:r>
      <w:r w:rsidR="00F855FA" w:rsidRPr="00B26034">
        <w:rPr>
          <w:rFonts w:ascii="Times New Roman" w:hAnsi="Times New Roman" w:cs="Times New Roman"/>
          <w:sz w:val="24"/>
          <w:szCs w:val="24"/>
        </w:rPr>
        <w:t xml:space="preserve"> used specific sample</w:t>
      </w:r>
      <w:r w:rsidR="00D0342B" w:rsidRPr="00B26034">
        <w:rPr>
          <w:rFonts w:ascii="Times New Roman" w:hAnsi="Times New Roman" w:cs="Times New Roman"/>
          <w:sz w:val="24"/>
          <w:szCs w:val="24"/>
        </w:rPr>
        <w:t>s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D0342B" w:rsidRPr="00B26034">
        <w:rPr>
          <w:rFonts w:ascii="Times New Roman" w:hAnsi="Times New Roman" w:cs="Times New Roman"/>
          <w:sz w:val="24"/>
          <w:szCs w:val="24"/>
        </w:rPr>
        <w:t xml:space="preserve">of 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one </w:t>
      </w:r>
      <w:r w:rsidR="00642D27" w:rsidRPr="00B26034">
        <w:rPr>
          <w:rFonts w:ascii="Times New Roman" w:hAnsi="Times New Roman" w:cs="Times New Roman"/>
          <w:sz w:val="24"/>
          <w:szCs w:val="24"/>
        </w:rPr>
        <w:t>school</w:t>
      </w:r>
      <w:r w:rsidR="00D0342B" w:rsidRPr="00B2603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ED1D3E" w:rsidRPr="00B26034">
        <w:rPr>
          <w:rFonts w:ascii="Times New Roman" w:hAnsi="Times New Roman" w:cs="Times New Roman"/>
          <w:sz w:val="24"/>
          <w:szCs w:val="24"/>
        </w:rPr>
        <w:t>Th</w:t>
      </w:r>
      <w:r w:rsidR="00343536" w:rsidRPr="00B26034">
        <w:rPr>
          <w:rFonts w:ascii="Times New Roman" w:hAnsi="Times New Roman" w:cs="Times New Roman"/>
          <w:sz w:val="24"/>
          <w:szCs w:val="24"/>
        </w:rPr>
        <w:t>us</w:t>
      </w:r>
      <w:r w:rsidR="00343536" w:rsidRPr="00B2603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the findings </w:t>
      </w:r>
      <w:r w:rsidR="00ED1D3E" w:rsidRPr="00B26034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not be generaliz</w:t>
      </w:r>
      <w:r w:rsidR="00ED1D3E" w:rsidRPr="00B26034">
        <w:rPr>
          <w:rFonts w:ascii="Times New Roman" w:hAnsi="Times New Roman" w:cs="Times New Roman"/>
          <w:sz w:val="24"/>
          <w:szCs w:val="24"/>
          <w:lang w:val="en-US"/>
        </w:rPr>
        <w:t xml:space="preserve">able to </w:t>
      </w:r>
      <w:r w:rsidR="00343536" w:rsidRPr="00B26034">
        <w:rPr>
          <w:rFonts w:ascii="Times New Roman" w:hAnsi="Times New Roman" w:cs="Times New Roman"/>
          <w:sz w:val="24"/>
          <w:szCs w:val="24"/>
        </w:rPr>
        <w:t>other populations. Future research</w:t>
      </w:r>
      <w:r w:rsidR="00783536" w:rsidRPr="00B26034">
        <w:rPr>
          <w:rFonts w:ascii="Times New Roman" w:hAnsi="Times New Roman" w:cs="Times New Roman"/>
          <w:sz w:val="24"/>
          <w:szCs w:val="24"/>
        </w:rPr>
        <w:t xml:space="preserve"> are suggested to replicate the study</w:t>
      </w:r>
      <w:r w:rsidR="00343536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7721DD" w:rsidRPr="00B26034">
        <w:rPr>
          <w:rFonts w:ascii="Times New Roman" w:hAnsi="Times New Roman" w:cs="Times New Roman"/>
          <w:sz w:val="24"/>
          <w:szCs w:val="24"/>
        </w:rPr>
        <w:t xml:space="preserve">to other populations to confirm the </w:t>
      </w:r>
      <w:r w:rsidR="007C6D11" w:rsidRPr="00B26034">
        <w:rPr>
          <w:rFonts w:ascii="Times New Roman" w:hAnsi="Times New Roman" w:cs="Times New Roman"/>
          <w:sz w:val="24"/>
          <w:szCs w:val="24"/>
        </w:rPr>
        <w:t>predictive validity of the study variables</w:t>
      </w:r>
      <w:r w:rsidR="006F2D69" w:rsidRPr="00B26034">
        <w:rPr>
          <w:rFonts w:ascii="Times New Roman" w:hAnsi="Times New Roman" w:cs="Times New Roman"/>
          <w:sz w:val="24"/>
          <w:szCs w:val="24"/>
        </w:rPr>
        <w:t>. Second,</w:t>
      </w:r>
      <w:r w:rsidR="00160BDF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6F2D69" w:rsidRPr="00B26034">
        <w:rPr>
          <w:rFonts w:ascii="Times New Roman" w:hAnsi="Times New Roman" w:cs="Times New Roman"/>
          <w:sz w:val="24"/>
          <w:szCs w:val="24"/>
          <w:lang w:val="en"/>
        </w:rPr>
        <w:t xml:space="preserve">we employed cross-sectional 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>desig</w:t>
      </w:r>
      <w:r w:rsidR="00465F14" w:rsidRPr="00B26034">
        <w:rPr>
          <w:rFonts w:ascii="Times New Roman" w:hAnsi="Times New Roman" w:cs="Times New Roman"/>
          <w:sz w:val="24"/>
          <w:szCs w:val="24"/>
          <w:lang w:val="en"/>
        </w:rPr>
        <w:t>n that limit</w:t>
      </w:r>
      <w:r w:rsidR="00AC2973" w:rsidRPr="00B26034">
        <w:rPr>
          <w:rFonts w:ascii="Times New Roman" w:hAnsi="Times New Roman" w:cs="Times New Roman"/>
          <w:sz w:val="24"/>
          <w:szCs w:val="24"/>
          <w:lang w:val="en"/>
        </w:rPr>
        <w:t>ed our ability to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AC2973" w:rsidRPr="00B26034">
        <w:rPr>
          <w:rFonts w:ascii="Times New Roman" w:hAnsi="Times New Roman" w:cs="Times New Roman"/>
          <w:sz w:val="24"/>
          <w:szCs w:val="24"/>
          <w:lang w:val="en"/>
        </w:rPr>
        <w:t>c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>onfirm the causal</w:t>
      </w:r>
      <w:r w:rsidR="005C2CB3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>relationship</w:t>
      </w:r>
      <w:r w:rsidR="00ED63DC" w:rsidRPr="00B26034">
        <w:rPr>
          <w:rFonts w:ascii="Times New Roman" w:hAnsi="Times New Roman" w:cs="Times New Roman"/>
          <w:sz w:val="24"/>
          <w:szCs w:val="24"/>
          <w:lang w:val="en"/>
        </w:rPr>
        <w:t>s</w:t>
      </w:r>
      <w:r w:rsidR="00026A2A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between variables.</w:t>
      </w:r>
      <w:r w:rsidR="006838D2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>Future research is suggested</w:t>
      </w:r>
      <w:r w:rsidR="00F46E1E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to use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longitudinal studies</w:t>
      </w:r>
      <w:r w:rsidR="007A3C01" w:rsidRPr="00B26034">
        <w:rPr>
          <w:rFonts w:ascii="Times New Roman" w:hAnsi="Times New Roman" w:cs="Times New Roman"/>
          <w:sz w:val="24"/>
          <w:szCs w:val="24"/>
        </w:rPr>
        <w:t xml:space="preserve"> or experimental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A3C01" w:rsidRPr="00B26034">
        <w:rPr>
          <w:rFonts w:ascii="Times New Roman" w:hAnsi="Times New Roman" w:cs="Times New Roman"/>
          <w:sz w:val="24"/>
          <w:szCs w:val="24"/>
        </w:rPr>
        <w:t xml:space="preserve">studies </w:t>
      </w:r>
      <w:r w:rsidR="007A3C01" w:rsidRPr="00B26034">
        <w:rPr>
          <w:rFonts w:ascii="Times New Roman" w:hAnsi="Times New Roman" w:cs="Times New Roman"/>
          <w:sz w:val="24"/>
          <w:szCs w:val="24"/>
          <w:lang w:val="en"/>
        </w:rPr>
        <w:t>to establish causal relationship between study variables. T</w:t>
      </w:r>
      <w:r w:rsidR="006838D2" w:rsidRPr="00B26034">
        <w:rPr>
          <w:rFonts w:ascii="Times New Roman" w:hAnsi="Times New Roman" w:cs="Times New Roman"/>
          <w:sz w:val="24"/>
          <w:szCs w:val="24"/>
          <w:lang w:val="en"/>
        </w:rPr>
        <w:t>hird, we used s</w:t>
      </w:r>
      <w:r w:rsidR="00BA5E3B" w:rsidRPr="00B26034">
        <w:rPr>
          <w:rFonts w:ascii="Times New Roman" w:hAnsi="Times New Roman" w:cs="Times New Roman"/>
          <w:sz w:val="24"/>
          <w:szCs w:val="24"/>
          <w:lang w:val="en"/>
        </w:rPr>
        <w:t>elf-reported measures to measure</w:t>
      </w:r>
      <w:r w:rsidR="00923405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all study variables</w:t>
      </w:r>
      <w:r w:rsidR="00BA5E3B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1D1E9B" w:rsidRPr="00B26034">
        <w:rPr>
          <w:rFonts w:ascii="Times New Roman" w:hAnsi="Times New Roman" w:cs="Times New Roman"/>
          <w:sz w:val="24"/>
          <w:szCs w:val="24"/>
          <w:lang w:val="en"/>
        </w:rPr>
        <w:t>that raised</w:t>
      </w:r>
      <w:r w:rsidR="006C4DD2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the possibilities of the</w:t>
      </w:r>
      <w:r w:rsidR="005C2CB3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common method </w:t>
      </w:r>
      <w:r w:rsidR="005C2CB3" w:rsidRPr="00B26034">
        <w:rPr>
          <w:rFonts w:ascii="Times New Roman" w:hAnsi="Times New Roman" w:cs="Times New Roman"/>
          <w:sz w:val="24"/>
          <w:szCs w:val="24"/>
        </w:rPr>
        <w:t>bias</w:t>
      </w:r>
      <w:r w:rsidR="005C2CB3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4F1893" w:rsidRPr="00B26034">
        <w:rPr>
          <w:rFonts w:ascii="Times New Roman" w:hAnsi="Times New Roman" w:cs="Times New Roman"/>
          <w:sz w:val="24"/>
          <w:szCs w:val="24"/>
        </w:rPr>
        <w:t>and social desirability bias</w:t>
      </w:r>
      <w:r w:rsidR="00393BE2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393BE2" w:rsidRPr="00B26034">
        <w:rPr>
          <w:rFonts w:ascii="Times New Roman" w:eastAsia="Times New Roman" w:hAnsi="Times New Roman" w:cs="Times New Roman"/>
          <w:sz w:val="24"/>
          <w:szCs w:val="24"/>
        </w:rPr>
        <w:t xml:space="preserve">(Podsakof, MacKenzie, Lee &amp; Podsakoff, 2003). 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In this study, several precautions </w:t>
      </w:r>
      <w:r w:rsidR="00A505AD" w:rsidRPr="00B26034">
        <w:rPr>
          <w:rFonts w:ascii="Times New Roman" w:hAnsi="Times New Roman" w:cs="Times New Roman"/>
          <w:color w:val="212121"/>
          <w:sz w:val="24"/>
          <w:szCs w:val="24"/>
        </w:rPr>
        <w:t>we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>re taken t</w:t>
      </w:r>
      <w:r w:rsidR="00A73F30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o minimize common method bias </w:t>
      </w:r>
      <w:r w:rsidR="002E4A87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by 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ensur</w:t>
      </w:r>
      <w:r w:rsidR="002E4A87" w:rsidRPr="00B26034">
        <w:rPr>
          <w:rFonts w:ascii="Times New Roman" w:hAnsi="Times New Roman" w:cs="Times New Roman"/>
          <w:color w:val="212121"/>
          <w:sz w:val="24"/>
          <w:szCs w:val="24"/>
        </w:rPr>
        <w:t>ing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the </w:t>
      </w:r>
      <w:r w:rsidR="00E56D29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participants that our </w:t>
      </w:r>
      <w:r w:rsidR="00944412" w:rsidRPr="00B26034">
        <w:rPr>
          <w:rFonts w:ascii="Times New Roman" w:hAnsi="Times New Roman" w:cs="Times New Roman"/>
          <w:color w:val="212121"/>
          <w:sz w:val="24"/>
          <w:szCs w:val="24"/>
        </w:rPr>
        <w:t>research</w:t>
      </w:r>
      <w:r w:rsidR="006C621B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was voluntary, anonymous, and conf</w:t>
      </w:r>
      <w:r w:rsidR="00997145" w:rsidRPr="00B26034">
        <w:rPr>
          <w:rFonts w:ascii="Times New Roman" w:hAnsi="Times New Roman" w:cs="Times New Roman"/>
          <w:color w:val="212121"/>
          <w:sz w:val="24"/>
          <w:szCs w:val="24"/>
        </w:rPr>
        <w:t>i</w:t>
      </w:r>
      <w:r w:rsidR="006C621B" w:rsidRPr="00B26034">
        <w:rPr>
          <w:rFonts w:ascii="Times New Roman" w:hAnsi="Times New Roman" w:cs="Times New Roman"/>
          <w:color w:val="212121"/>
          <w:sz w:val="24"/>
          <w:szCs w:val="24"/>
        </w:rPr>
        <w:t>dential.</w:t>
      </w:r>
      <w:r w:rsidR="00BF1815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To minimize social desirability issue, we ensured</w:t>
      </w:r>
      <w:r w:rsidR="00785154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them that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  there were no correct or incorrect answers 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lastRenderedPageBreak/>
        <w:t>for the given items in the surve</w:t>
      </w:r>
      <w:r w:rsidR="00785154" w:rsidRPr="00B26034">
        <w:rPr>
          <w:rFonts w:ascii="Times New Roman" w:hAnsi="Times New Roman" w:cs="Times New Roman"/>
          <w:color w:val="212121"/>
          <w:sz w:val="24"/>
          <w:szCs w:val="24"/>
        </w:rPr>
        <w:t>y</w:t>
      </w:r>
      <w:r w:rsidR="00D12781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  <w:r w:rsidR="009C454A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However, future research is suggested to </w:t>
      </w:r>
      <w:r w:rsidR="00ED651B" w:rsidRPr="00B26034">
        <w:rPr>
          <w:rFonts w:ascii="Times New Roman" w:hAnsi="Times New Roman" w:cs="Times New Roman"/>
          <w:color w:val="212121"/>
          <w:sz w:val="24"/>
          <w:szCs w:val="24"/>
        </w:rPr>
        <w:t xml:space="preserve">use others-rating or objective data to </w:t>
      </w:r>
      <w:r w:rsidR="00441AC5" w:rsidRPr="00B26034">
        <w:rPr>
          <w:rFonts w:ascii="Times New Roman" w:hAnsi="Times New Roman" w:cs="Times New Roman"/>
          <w:color w:val="212121"/>
          <w:sz w:val="24"/>
          <w:szCs w:val="24"/>
        </w:rPr>
        <w:t>minimize the biases.</w:t>
      </w:r>
    </w:p>
    <w:p w14:paraId="73318410" w14:textId="77777777" w:rsidR="00393BE2" w:rsidRPr="00B26034" w:rsidRDefault="00393BE2" w:rsidP="00BE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E068E06" w14:textId="77597A89" w:rsidR="00D37433" w:rsidRPr="00B26034" w:rsidRDefault="00D37433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26034">
        <w:rPr>
          <w:rFonts w:ascii="Times New Roman" w:hAnsi="Times New Roman" w:cs="Times New Roman"/>
          <w:b/>
          <w:i/>
          <w:sz w:val="24"/>
          <w:szCs w:val="24"/>
        </w:rPr>
        <w:t>Practical Implications</w:t>
      </w:r>
    </w:p>
    <w:p w14:paraId="1C836229" w14:textId="79346B79" w:rsidR="00D37433" w:rsidRPr="00B26034" w:rsidRDefault="00BA5E3B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ab/>
      </w:r>
      <w:r w:rsidR="00493D35" w:rsidRPr="00B26034">
        <w:rPr>
          <w:rFonts w:ascii="Times New Roman" w:hAnsi="Times New Roman" w:cs="Times New Roman"/>
          <w:sz w:val="24"/>
          <w:szCs w:val="24"/>
        </w:rPr>
        <w:t xml:space="preserve">The findings of this study suggested that </w:t>
      </w:r>
      <w:r w:rsidR="00161CDB" w:rsidRPr="00B26034">
        <w:rPr>
          <w:rFonts w:ascii="Times New Roman" w:hAnsi="Times New Roman" w:cs="Times New Roman"/>
          <w:sz w:val="24"/>
          <w:szCs w:val="24"/>
        </w:rPr>
        <w:t xml:space="preserve">it is imperative for the organization who wants to retain their employee to </w:t>
      </w:r>
      <w:r w:rsidR="006F1716" w:rsidRPr="00B26034">
        <w:rPr>
          <w:rFonts w:ascii="Times New Roman" w:hAnsi="Times New Roman" w:cs="Times New Roman"/>
          <w:sz w:val="24"/>
          <w:szCs w:val="24"/>
        </w:rPr>
        <w:t xml:space="preserve">give more attentions to </w:t>
      </w:r>
      <w:r w:rsidR="007F7DA1" w:rsidRPr="00B26034">
        <w:rPr>
          <w:rFonts w:ascii="Times New Roman" w:hAnsi="Times New Roman" w:cs="Times New Roman"/>
          <w:sz w:val="24"/>
          <w:szCs w:val="24"/>
        </w:rPr>
        <w:t xml:space="preserve">job </w:t>
      </w:r>
      <w:r w:rsidR="006F1716" w:rsidRPr="00B26034">
        <w:rPr>
          <w:rFonts w:ascii="Times New Roman" w:hAnsi="Times New Roman" w:cs="Times New Roman"/>
          <w:sz w:val="24"/>
          <w:szCs w:val="24"/>
        </w:rPr>
        <w:t>aspects</w:t>
      </w:r>
      <w:r w:rsidR="00761469" w:rsidRPr="00B26034">
        <w:rPr>
          <w:rFonts w:ascii="Times New Roman" w:hAnsi="Times New Roman" w:cs="Times New Roman"/>
          <w:sz w:val="24"/>
          <w:szCs w:val="24"/>
        </w:rPr>
        <w:t xml:space="preserve"> such as</w:t>
      </w:r>
      <w:r w:rsidR="00393BE2" w:rsidRPr="00B26034">
        <w:rPr>
          <w:rFonts w:ascii="Times New Roman" w:hAnsi="Times New Roman" w:cs="Times New Roman"/>
          <w:sz w:val="24"/>
          <w:szCs w:val="24"/>
        </w:rPr>
        <w:t xml:space="preserve"> the work it self, pay, work group, supervision, promotion.</w:t>
      </w:r>
      <w:r w:rsidR="00753F3F" w:rsidRPr="00B26034">
        <w:rPr>
          <w:rFonts w:ascii="Times New Roman" w:hAnsi="Times New Roman" w:cs="Times New Roman"/>
          <w:sz w:val="24"/>
          <w:szCs w:val="24"/>
        </w:rPr>
        <w:t xml:space="preserve"> Employees’ satisfaction with these aspects</w:t>
      </w:r>
      <w:r w:rsidR="00FA412B" w:rsidRPr="00B26034">
        <w:rPr>
          <w:rFonts w:ascii="Times New Roman" w:hAnsi="Times New Roman" w:cs="Times New Roman"/>
          <w:sz w:val="24"/>
          <w:szCs w:val="24"/>
        </w:rPr>
        <w:t xml:space="preserve"> increases the identification with the </w:t>
      </w:r>
      <w:r w:rsidR="00B577A1" w:rsidRPr="00B26034">
        <w:rPr>
          <w:rFonts w:ascii="Times New Roman" w:hAnsi="Times New Roman" w:cs="Times New Roman"/>
          <w:sz w:val="24"/>
          <w:szCs w:val="24"/>
        </w:rPr>
        <w:t xml:space="preserve">organization, and in turn </w:t>
      </w:r>
      <w:r w:rsidR="0094603F" w:rsidRPr="00B26034">
        <w:rPr>
          <w:rFonts w:ascii="Times New Roman" w:hAnsi="Times New Roman" w:cs="Times New Roman"/>
          <w:sz w:val="24"/>
          <w:szCs w:val="24"/>
        </w:rPr>
        <w:t xml:space="preserve">decreases their turnover intention. </w:t>
      </w:r>
      <w:r w:rsidR="00D43733" w:rsidRPr="00B26034">
        <w:rPr>
          <w:rFonts w:ascii="Times New Roman" w:hAnsi="Times New Roman" w:cs="Times New Roman"/>
          <w:sz w:val="24"/>
          <w:szCs w:val="24"/>
        </w:rPr>
        <w:t>HR initiatives t</w:t>
      </w:r>
      <w:r w:rsidR="008C1F51" w:rsidRPr="00B26034">
        <w:rPr>
          <w:rFonts w:ascii="Times New Roman" w:hAnsi="Times New Roman" w:cs="Times New Roman"/>
          <w:sz w:val="24"/>
          <w:szCs w:val="24"/>
        </w:rPr>
        <w:t xml:space="preserve">o increase job satisfaction include </w:t>
      </w:r>
      <w:r w:rsidR="00932AF9" w:rsidRPr="00B26034">
        <w:rPr>
          <w:rFonts w:ascii="Times New Roman" w:hAnsi="Times New Roman" w:cs="Times New Roman"/>
          <w:sz w:val="24"/>
          <w:szCs w:val="24"/>
        </w:rPr>
        <w:t>increasing supervisor support</w:t>
      </w:r>
      <w:r w:rsidR="00F45B79" w:rsidRPr="00B26034">
        <w:rPr>
          <w:rFonts w:ascii="Times New Roman" w:hAnsi="Times New Roman" w:cs="Times New Roman"/>
          <w:sz w:val="24"/>
          <w:szCs w:val="24"/>
        </w:rPr>
        <w:t xml:space="preserve"> both on-the-job and off-the job</w:t>
      </w:r>
      <w:r w:rsidR="00F61B06" w:rsidRPr="00B26034">
        <w:rPr>
          <w:rFonts w:ascii="Times New Roman" w:hAnsi="Times New Roman" w:cs="Times New Roman"/>
          <w:sz w:val="24"/>
          <w:szCs w:val="24"/>
        </w:rPr>
        <w:t xml:space="preserve">, </w:t>
      </w:r>
      <w:r w:rsidR="00F01CAF" w:rsidRPr="00B26034">
        <w:rPr>
          <w:rFonts w:ascii="Times New Roman" w:hAnsi="Times New Roman" w:cs="Times New Roman"/>
          <w:sz w:val="24"/>
          <w:szCs w:val="24"/>
        </w:rPr>
        <w:t>increasing employees</w:t>
      </w:r>
      <w:r w:rsidR="004E4DF9" w:rsidRPr="00B26034">
        <w:rPr>
          <w:rFonts w:ascii="Times New Roman" w:hAnsi="Times New Roman" w:cs="Times New Roman"/>
          <w:sz w:val="24"/>
          <w:szCs w:val="24"/>
        </w:rPr>
        <w:t xml:space="preserve"> competence</w:t>
      </w:r>
      <w:r w:rsidR="00BC4202" w:rsidRPr="00B26034">
        <w:rPr>
          <w:rFonts w:ascii="Times New Roman" w:hAnsi="Times New Roman" w:cs="Times New Roman"/>
          <w:sz w:val="24"/>
          <w:szCs w:val="24"/>
        </w:rPr>
        <w:t xml:space="preserve">, in this case teachers, </w:t>
      </w:r>
      <w:r w:rsidR="00F01CAF" w:rsidRPr="00B26034">
        <w:rPr>
          <w:rFonts w:ascii="Times New Roman" w:hAnsi="Times New Roman" w:cs="Times New Roman"/>
          <w:sz w:val="24"/>
          <w:szCs w:val="24"/>
        </w:rPr>
        <w:t xml:space="preserve">by sending them to </w:t>
      </w:r>
      <w:r w:rsidR="00F61B06" w:rsidRPr="00B26034">
        <w:rPr>
          <w:rFonts w:ascii="Times New Roman" w:hAnsi="Times New Roman" w:cs="Times New Roman"/>
          <w:sz w:val="24"/>
          <w:szCs w:val="24"/>
        </w:rPr>
        <w:t>conferences, workshops and any other for</w:t>
      </w:r>
      <w:r w:rsidR="00704E5A" w:rsidRPr="00B26034">
        <w:rPr>
          <w:rFonts w:ascii="Times New Roman" w:hAnsi="Times New Roman" w:cs="Times New Roman"/>
          <w:sz w:val="24"/>
          <w:szCs w:val="24"/>
        </w:rPr>
        <w:t>ms or learning and training</w:t>
      </w:r>
      <w:r w:rsidR="00F61B06" w:rsidRPr="00B26034">
        <w:rPr>
          <w:rFonts w:ascii="Times New Roman" w:hAnsi="Times New Roman" w:cs="Times New Roman"/>
          <w:sz w:val="24"/>
          <w:szCs w:val="24"/>
        </w:rPr>
        <w:t>, provid</w:t>
      </w:r>
      <w:r w:rsidR="00C85251" w:rsidRPr="00B26034">
        <w:rPr>
          <w:rFonts w:ascii="Times New Roman" w:hAnsi="Times New Roman" w:cs="Times New Roman"/>
          <w:sz w:val="24"/>
          <w:szCs w:val="24"/>
        </w:rPr>
        <w:t>ing</w:t>
      </w:r>
      <w:r w:rsidR="00F61B06" w:rsidRPr="00B26034">
        <w:rPr>
          <w:rFonts w:ascii="Times New Roman" w:hAnsi="Times New Roman" w:cs="Times New Roman"/>
          <w:sz w:val="24"/>
          <w:szCs w:val="24"/>
        </w:rPr>
        <w:t xml:space="preserve"> clear career path for employees as most of the respondents were discouraged by the lack of progression/promotion opportunities. </w:t>
      </w:r>
      <w:r w:rsidR="001B6672" w:rsidRPr="00B26034">
        <w:rPr>
          <w:rFonts w:ascii="Times New Roman" w:hAnsi="Times New Roman" w:cs="Times New Roman"/>
          <w:sz w:val="24"/>
          <w:szCs w:val="24"/>
        </w:rPr>
        <w:t xml:space="preserve">Other HR initiatives </w:t>
      </w:r>
      <w:r w:rsidR="00762388" w:rsidRPr="00B26034">
        <w:rPr>
          <w:rFonts w:ascii="Times New Roman" w:hAnsi="Times New Roman" w:cs="Times New Roman"/>
          <w:sz w:val="24"/>
          <w:szCs w:val="24"/>
        </w:rPr>
        <w:t xml:space="preserve">related to rewards are </w:t>
      </w:r>
      <w:r w:rsidR="00F61B06" w:rsidRPr="00B26034">
        <w:rPr>
          <w:rFonts w:ascii="Times New Roman" w:hAnsi="Times New Roman" w:cs="Times New Roman"/>
          <w:sz w:val="24"/>
          <w:szCs w:val="24"/>
        </w:rPr>
        <w:t xml:space="preserve">reward </w:t>
      </w:r>
      <w:r w:rsidR="007C7FBC" w:rsidRPr="00B26034">
        <w:rPr>
          <w:rFonts w:ascii="Times New Roman" w:hAnsi="Times New Roman" w:cs="Times New Roman"/>
          <w:sz w:val="24"/>
          <w:szCs w:val="24"/>
        </w:rPr>
        <w:t xml:space="preserve">for </w:t>
      </w:r>
      <w:r w:rsidR="00F61B06" w:rsidRPr="00B26034">
        <w:rPr>
          <w:rFonts w:ascii="Times New Roman" w:hAnsi="Times New Roman" w:cs="Times New Roman"/>
          <w:sz w:val="24"/>
          <w:szCs w:val="24"/>
        </w:rPr>
        <w:t>pe</w:t>
      </w:r>
      <w:r w:rsidR="002B1A7F" w:rsidRPr="00B26034">
        <w:rPr>
          <w:rFonts w:ascii="Times New Roman" w:hAnsi="Times New Roman" w:cs="Times New Roman"/>
          <w:sz w:val="24"/>
          <w:szCs w:val="24"/>
        </w:rPr>
        <w:t>rformance</w:t>
      </w:r>
      <w:r w:rsidR="00966671" w:rsidRPr="00B26034">
        <w:rPr>
          <w:rFonts w:ascii="Times New Roman" w:hAnsi="Times New Roman" w:cs="Times New Roman"/>
          <w:sz w:val="24"/>
          <w:szCs w:val="24"/>
        </w:rPr>
        <w:t xml:space="preserve"> and employee recognition for the best </w:t>
      </w:r>
      <w:proofErr w:type="spellStart"/>
      <w:r w:rsidR="00A312D4" w:rsidRPr="00B26034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="00A312D4" w:rsidRPr="00B2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D4" w:rsidRPr="00B260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312D4" w:rsidRPr="00B26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D4" w:rsidRPr="00B260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12D4" w:rsidRPr="00B26034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="00A312D4" w:rsidRPr="00B26034">
        <w:rPr>
          <w:rFonts w:ascii="Times New Roman" w:hAnsi="Times New Roman" w:cs="Times New Roman"/>
          <w:sz w:val="24"/>
          <w:szCs w:val="24"/>
        </w:rPr>
        <w:t>month</w:t>
      </w:r>
      <w:commentRangeEnd w:id="15"/>
      <w:proofErr w:type="spellEnd"/>
      <w:r w:rsidR="00361A46">
        <w:rPr>
          <w:rStyle w:val="CommentReference"/>
          <w:rFonts w:asciiTheme="minorHAnsi" w:eastAsiaTheme="minorEastAsia" w:hAnsiTheme="minorHAnsi" w:cstheme="minorBidi"/>
          <w:lang w:eastAsia="en-US"/>
        </w:rPr>
        <w:commentReference w:id="15"/>
      </w:r>
      <w:r w:rsidR="00F073BE" w:rsidRPr="00B2603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B7EE60" w14:textId="77777777" w:rsidR="00384CB8" w:rsidRPr="00B26034" w:rsidRDefault="00384CB8" w:rsidP="00BE1108">
      <w:pPr>
        <w:pStyle w:val="HTMLPreformatted"/>
        <w:shd w:val="clear" w:color="auto" w:fill="FFFFFF"/>
        <w:spacing w:line="480" w:lineRule="auto"/>
        <w:jc w:val="both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42AFC42D" w14:textId="77777777" w:rsidR="005A5095" w:rsidRPr="00B26034" w:rsidRDefault="005A5095" w:rsidP="00BE1108">
      <w:pPr>
        <w:pStyle w:val="HTMLPreformatted"/>
        <w:shd w:val="clear" w:color="auto" w:fill="FFFFFF"/>
        <w:spacing w:line="48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271CA723" w14:textId="77777777" w:rsidR="00FC2E4D" w:rsidRPr="00B26034" w:rsidRDefault="00FC2E4D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32211FA1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3BC72128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614FC1D0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4BCB30F0" w14:textId="77777777" w:rsidR="00C443F5" w:rsidRPr="00B26034" w:rsidRDefault="00C443F5" w:rsidP="00A54B31">
      <w:pPr>
        <w:pStyle w:val="HTMLPreformatted"/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12121"/>
          <w:sz w:val="24"/>
          <w:szCs w:val="24"/>
        </w:rPr>
      </w:pPr>
    </w:p>
    <w:p w14:paraId="060CD9D8" w14:textId="5CFD79B8" w:rsidR="004E6835" w:rsidRDefault="004C0D9E" w:rsidP="00FC2E4D">
      <w:pPr>
        <w:pStyle w:val="HTMLPreformatted"/>
        <w:shd w:val="clear" w:color="auto" w:fill="FFFFFF"/>
        <w:spacing w:line="360" w:lineRule="auto"/>
        <w:jc w:val="center"/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</w:pPr>
      <w:r w:rsidRPr="00B26034">
        <w:rPr>
          <w:rFonts w:asciiTheme="minorHAnsi" w:hAnsiTheme="minorHAnsi" w:cstheme="minorHAnsi"/>
          <w:b/>
          <w:color w:val="212121"/>
          <w:sz w:val="24"/>
          <w:szCs w:val="24"/>
        </w:rPr>
        <w:t>Referen</w:t>
      </w:r>
      <w:r w:rsidR="00EC61BF" w:rsidRPr="00B26034">
        <w:rPr>
          <w:rFonts w:asciiTheme="minorHAnsi" w:hAnsiTheme="minorHAnsi" w:cstheme="minorHAnsi"/>
          <w:b/>
          <w:color w:val="212121"/>
          <w:sz w:val="24"/>
          <w:szCs w:val="24"/>
        </w:rPr>
        <w:t>c</w:t>
      </w:r>
      <w:r w:rsidRPr="00B26034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es</w:t>
      </w:r>
    </w:p>
    <w:p w14:paraId="69FC2C61" w14:textId="77777777" w:rsidR="00C85CE9" w:rsidRPr="00B26034" w:rsidRDefault="00C85CE9" w:rsidP="00FC2E4D">
      <w:pPr>
        <w:pStyle w:val="HTMLPreformatted"/>
        <w:shd w:val="clear" w:color="auto" w:fill="FFFFFF"/>
        <w:spacing w:line="360" w:lineRule="auto"/>
        <w:jc w:val="center"/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</w:pPr>
    </w:p>
    <w:p w14:paraId="2402A0E5" w14:textId="0443815C" w:rsidR="004D3529" w:rsidRPr="00B26034" w:rsidRDefault="00D94F3C" w:rsidP="008F7651">
      <w:pPr>
        <w:pStyle w:val="Bibliography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Alshammari, Marwan, Ahmad., Al Qaied, Bader, Ayed., Al-Mawali, Hamzah., &amp; </w:t>
      </w:r>
      <w:r w:rsidR="00A25E2F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Matalqa, Mohammad. (2016). What Drives Employee’s Involvement and </w:t>
      </w:r>
      <w:r w:rsidR="00A25E2F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Turnover Intentions: Empirical Investigation of Factors Influencing </w:t>
      </w:r>
      <w:r w:rsidR="00A25E2F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Employee Involvement and Turnover Intentions?.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Review of </w:t>
      </w:r>
      <w:r w:rsidR="00A25E2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Management and Marketing,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6,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298-306.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4D3529" w:rsidRPr="00B26034">
        <w:rPr>
          <w:rFonts w:ascii="Times New Roman" w:hAnsi="Times New Roman" w:cs="Times New Roman"/>
          <w:sz w:val="24"/>
          <w:szCs w:val="24"/>
        </w:rPr>
        <w:t xml:space="preserve">Allen, Natalie. J., and Meyer, </w:t>
      </w:r>
      <w:r w:rsidR="00A25E2F" w:rsidRPr="00B26034">
        <w:rPr>
          <w:rFonts w:ascii="Times New Roman" w:hAnsi="Times New Roman" w:cs="Times New Roman"/>
          <w:sz w:val="24"/>
          <w:szCs w:val="24"/>
        </w:rPr>
        <w:tab/>
      </w:r>
      <w:r w:rsidR="004D3529" w:rsidRPr="00B26034">
        <w:rPr>
          <w:rFonts w:ascii="Times New Roman" w:hAnsi="Times New Roman" w:cs="Times New Roman"/>
          <w:sz w:val="24"/>
          <w:szCs w:val="24"/>
        </w:rPr>
        <w:t>John. P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(2007). The Measurement and Antecedents 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of</w:t>
      </w:r>
      <w:r w:rsidR="00A25E2F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Affective, </w:t>
      </w:r>
      <w:r w:rsidR="00A25E2F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Continuance and Normative Commitment to the Organization. 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J</w:t>
      </w:r>
      <w:r w:rsidR="004D3529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ournal </w:t>
      </w:r>
      <w:r w:rsidR="00A25E2F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</w:r>
      <w:r w:rsidR="004D3529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of Occupational Psychology</w:t>
      </w:r>
      <w:r w:rsidR="004D3529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63, 1-18.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doi: 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>https://</w:t>
      </w:r>
      <w:r w:rsidR="004D3529" w:rsidRPr="00B26034">
        <w:rPr>
          <w:rStyle w:val="Emphasis"/>
          <w:rFonts w:ascii="Times New Roman" w:hAnsi="Times New Roman" w:cs="Times New Roman"/>
          <w:sz w:val="24"/>
          <w:szCs w:val="24"/>
        </w:rPr>
        <w:t>doi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.org/ 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ab/>
        <w:t>10.1111/</w:t>
      </w:r>
      <w:r w:rsidR="004D3529" w:rsidRPr="00B26034">
        <w:rPr>
          <w:rStyle w:val="Emphasis"/>
          <w:rFonts w:ascii="Times New Roman" w:hAnsi="Times New Roman" w:cs="Times New Roman"/>
          <w:sz w:val="24"/>
          <w:szCs w:val="24"/>
        </w:rPr>
        <w:t>j</w:t>
      </w:r>
      <w:r w:rsidR="004D3529" w:rsidRPr="00B26034">
        <w:rPr>
          <w:rStyle w:val="st"/>
          <w:rFonts w:ascii="Times New Roman" w:hAnsi="Times New Roman" w:cs="Times New Roman"/>
          <w:sz w:val="24"/>
          <w:szCs w:val="24"/>
        </w:rPr>
        <w:t>.2044-8325.1990.tb00506.x</w:t>
      </w:r>
      <w:r w:rsidR="000F5117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4DA3FCEA" w14:textId="1DF11A57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Amri, U., Marzuki, A., &amp; Riyanto, S. (2017). Pengaruh Kepuasan Kerja, Stres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Kerja, dan Komitmen Organisasi terhadap Turnover Intention pada Head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Office PT. Thamrin Brothers Palembang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(The effect of Job Satisfaction,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Job Stress and Organizational Commitment on Turnover Intention at Head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Office PT. Thamrin Brothers Palembang).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E Jurnal </w:t>
      </w:r>
      <w:r w:rsidR="00C375CA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of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</w:t>
      </w:r>
      <w:r w:rsidR="00C375CA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gement </w:t>
      </w:r>
      <w:r w:rsidR="00C375CA"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University of Udayana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, 6, 5319-5347. ISSN: 2302-8912</w:t>
      </w:r>
      <w:r w:rsidR="000F5117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</w:t>
      </w:r>
    </w:p>
    <w:p w14:paraId="72071B82" w14:textId="1D44B85C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Anari, Nahid Naderi. (2012). Teachers: Emotional Intelligence, Job Satisfaction,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And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Organizational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Commitment, 24,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256–269. doi: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https://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doi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.org/10.1108/13665621211223379</w:t>
      </w:r>
      <w:r w:rsidR="00D73930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0287B471" w14:textId="70615AF7" w:rsidR="00D94F3C" w:rsidRPr="00B26034" w:rsidRDefault="00D94F3C" w:rsidP="00D94F3C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Ashford, B.E., &amp; Mael, F. (2004). Social Identity Theory and the Organization. </w:t>
      </w:r>
      <w:r w:rsidRPr="00B26034">
        <w:rPr>
          <w:rFonts w:ascii="Times New Roman" w:hAnsi="Times New Roman" w:cs="Times New Roman"/>
          <w:sz w:val="24"/>
          <w:szCs w:val="24"/>
        </w:rPr>
        <w:tab/>
        <w:t>Organizational Identity: A Reader (Oxford Management Reader). 1</w:t>
      </w:r>
      <w:r w:rsidRPr="00B2603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ab/>
        <w:t>edition. New York: Oxford University Press.</w:t>
      </w:r>
      <w:r w:rsidRPr="00B26034">
        <w:rPr>
          <w:rStyle w:val="Heading1Char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ISBN-13: 978-0199269471.</w:t>
      </w:r>
    </w:p>
    <w:p w14:paraId="2B221391" w14:textId="225F409D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Aydogdu, Sinem &amp; Asikgil, Baris. (2011). An Empirical Study of the Relationship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Among Job Satisfaction, Organizational Commitment and Turnover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intention. International Review of Management and Marketing, l, 43-53.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ISSN: 2146-4405.</w:t>
      </w:r>
    </w:p>
    <w:p w14:paraId="47F267D9" w14:textId="61EBA2C0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Azeez, </w:t>
      </w:r>
      <w:r w:rsidRPr="00B26034">
        <w:rPr>
          <w:rFonts w:ascii="Times New Roman" w:hAnsi="Times New Roman" w:cs="Times New Roman"/>
          <w:sz w:val="24"/>
          <w:szCs w:val="24"/>
        </w:rPr>
        <w:t>Rasheed Olawale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., Jayeoba, </w:t>
      </w:r>
      <w:r w:rsidRPr="00B26034">
        <w:rPr>
          <w:rFonts w:ascii="Times New Roman" w:hAnsi="Times New Roman" w:cs="Times New Roman"/>
          <w:sz w:val="24"/>
          <w:szCs w:val="24"/>
        </w:rPr>
        <w:t>olusoIlesanmi.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&amp; Adeoye,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Abayomi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Olarewaju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(2016).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Job Satisfaction, Turnover Intention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Organizational Commitment.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Management Research,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8, 102-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ab/>
        <w:t>114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="00C375CA"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https://doi.org/10.1108/SAJBS-05-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2016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-0046</w:t>
      </w:r>
      <w:r w:rsidR="00D73930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03DF528E" w14:textId="5F21D463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Bester, F. (2012).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A Model Of Work Identity In Multicultural Work Settings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Unpublished DPhil thesis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University of Johannesburg.</w:t>
      </w:r>
    </w:p>
    <w:p w14:paraId="296ECBF5" w14:textId="2FDDB740" w:rsidR="00D94F3C" w:rsidRPr="00B26034" w:rsidRDefault="00D94F3C" w:rsidP="00D94F3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Blader, S. L., &amp; Tyler, T. R. (2009). Testing And Extending The Group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Engagement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Model: Linkages Between Social Identity, Procedural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Justice, Economic Outcomes, And Extrarole Behavior.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Journal of Applied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Psychology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94, 445-464. </w:t>
      </w:r>
      <w:r w:rsidR="00C375CA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oi: 10.1037/a0013935.</w:t>
      </w:r>
    </w:p>
    <w:p w14:paraId="1D882461" w14:textId="4952AEDA" w:rsidR="00D94F3C" w:rsidRPr="00B26034" w:rsidRDefault="00D94F3C" w:rsidP="00D94F3C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Bothma, C. F., &amp; Roodt, G. (2013). The Validation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f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he Turnover Intention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Scale.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Journal of Human Resource Management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11, 1-12.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d</w:t>
      </w:r>
      <w:r w:rsidRPr="00B26034">
        <w:rPr>
          <w:rFonts w:ascii="Times New Roman" w:hAnsi="Times New Roman" w:cs="Times New Roman"/>
          <w:noProof/>
          <w:sz w:val="24"/>
          <w:szCs w:val="24"/>
        </w:rPr>
        <w:t>oi: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10.4102/sajhrm.v11i1.507. </w:t>
      </w:r>
    </w:p>
    <w:p w14:paraId="5075F06B" w14:textId="1943F55A" w:rsidR="00653F24" w:rsidRPr="00B26034" w:rsidRDefault="00653F24" w:rsidP="00D94F3C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>Candra, P.D. Kartika &amp; Riana, G, I.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 xml:space="preserve"> (2017).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Peran Komitmen Organisasional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Memediasi Pengaruh Kepuasan Kerja Terhadap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Turnover Intention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(the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role of organizational commitment mediate the effect of job satisfaction on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>turnover intention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 xml:space="preserve">). E Jornal of Management University of Udayana, 6, </w:t>
      </w:r>
      <w:r w:rsidR="00C85CE9" w:rsidRPr="00B26034">
        <w:rPr>
          <w:rFonts w:ascii="Times New Roman" w:hAnsi="Times New Roman" w:cs="Times New Roman"/>
          <w:noProof/>
          <w:sz w:val="24"/>
          <w:szCs w:val="24"/>
        </w:rPr>
        <w:tab/>
        <w:t>5287-5318. ISSN : 2302-8912.</w:t>
      </w:r>
    </w:p>
    <w:p w14:paraId="17403036" w14:textId="37398B02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Cascio, W. F. (2005). Human Resource Management.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Boston: Kent Publishing Company.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doi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hyperlink r:id="rId11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https://doi.org/10.1002/hrm.20058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14865505" w14:textId="2A545E5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>Chordhiya, R., Sabharwal, M</w:t>
      </w:r>
      <w:r w:rsidR="00610F7C" w:rsidRPr="00B26034">
        <w:rPr>
          <w:rFonts w:ascii="Times New Roman" w:hAnsi="Times New Roman" w:cs="Times New Roman"/>
          <w:noProof/>
          <w:sz w:val="24"/>
          <w:szCs w:val="24"/>
        </w:rPr>
        <w:t>.,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&amp; Goodman, D. (2017). Affective Organizational Commitment and Job Satisfaction : A Cross-National Comparative Study. Journal of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Public Administration,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95,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178-195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. doi: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https://doi.org/10.1111/padm.12306.</w:t>
      </w:r>
    </w:p>
    <w:p w14:paraId="64E3893A" w14:textId="70CA43E1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Emerson, D. (2013). Organizational Culture, Job Satisfaction and Turnover Intentions: The Mediating Role of Perceived Organizational Support. . </w:t>
      </w:r>
      <w:r w:rsidRPr="00B26034">
        <w:rPr>
          <w:rFonts w:ascii="Times New Roman" w:hAnsi="Times New Roman" w:cs="Times New Roman"/>
          <w:i/>
          <w:sz w:val="24"/>
          <w:szCs w:val="24"/>
        </w:rPr>
        <w:t>Dissertations Publishing</w:t>
      </w:r>
      <w:r w:rsidR="005D563B" w:rsidRPr="00B26034">
        <w:rPr>
          <w:rFonts w:ascii="Times New Roman" w:hAnsi="Times New Roman" w:cs="Times New Roman"/>
          <w:sz w:val="24"/>
          <w:szCs w:val="24"/>
        </w:rPr>
        <w:t>: Virginia Commonwealth University.</w:t>
      </w:r>
    </w:p>
    <w:p w14:paraId="0F45F40B" w14:textId="482EEC85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Gautam, T., Dick, R. V., &amp; Wagner, U. (2004). Organizational Identification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Organizational Commitment: Distinct Aspects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f Two Related Concepts.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Social Psychology,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7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301-315.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https://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doi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.org/10.1111/j.1467-839X.2004.00150.</w:t>
      </w:r>
    </w:p>
    <w:p w14:paraId="09AFF130" w14:textId="3A655131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Guolaugsdottir, A. L. (2016). Turnover Intention : What Influences Turnover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mong Employees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 Healthcare.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Thesis Department of Psychology</w:t>
      </w:r>
      <w:r w:rsidR="00D73930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: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School Of Business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CEF9A59" w14:textId="5BE8A635" w:rsidR="00CC513A" w:rsidRPr="00B26034" w:rsidRDefault="00CC513A" w:rsidP="001B5C97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>Griffeth, Rodger., Hom, Peter W</w:t>
      </w:r>
      <w:r w:rsidR="00610F7C" w:rsidRPr="00B26034">
        <w:rPr>
          <w:rFonts w:ascii="Times New Roman" w:hAnsi="Times New Roman" w:cs="Times New Roman"/>
          <w:sz w:val="24"/>
          <w:szCs w:val="24"/>
        </w:rPr>
        <w:t>.,</w:t>
      </w:r>
      <w:r w:rsidR="005D563B" w:rsidRPr="00B26034">
        <w:rPr>
          <w:rFonts w:ascii="Times New Roman" w:hAnsi="Times New Roman" w:cs="Times New Roman"/>
          <w:sz w:val="24"/>
          <w:szCs w:val="24"/>
        </w:rPr>
        <w:t xml:space="preserve"> &amp; </w:t>
      </w:r>
      <w:r w:rsidRPr="00B26034">
        <w:rPr>
          <w:rFonts w:ascii="Times New Roman" w:hAnsi="Times New Roman" w:cs="Times New Roman"/>
          <w:sz w:val="24"/>
          <w:szCs w:val="24"/>
        </w:rPr>
        <w:t xml:space="preserve">Gaertner, Stefan. (2000). A Meta-Analysis of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Antecedents and Correlates of Employee Turnover: Update, Moderator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Tests, and Research Implications for the Next Millennium. </w:t>
      </w:r>
      <w:hyperlink r:id="rId12" w:history="1">
        <w:proofErr w:type="spellStart"/>
        <w:r w:rsidRPr="00B2603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Journal</w:t>
        </w:r>
        <w:proofErr w:type="spellEnd"/>
        <w:r w:rsidRPr="00B2603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2603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of</w:t>
        </w:r>
        <w:proofErr w:type="spellEnd"/>
        <w:r w:rsidRPr="00B2603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 xml:space="preserve"> </w:t>
        </w:r>
        <w:r w:rsidRPr="00B2603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ab/>
        </w:r>
        <w:proofErr w:type="spellStart"/>
        <w:r w:rsidRPr="00B26034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Management</w:t>
        </w:r>
        <w:proofErr w:type="spellEnd"/>
      </w:hyperlink>
      <w:r w:rsidRPr="00B26034">
        <w:rPr>
          <w:rStyle w:val="publication-meta-journal"/>
          <w:rFonts w:ascii="Times New Roman" w:hAnsi="Times New Roman" w:cs="Times New Roman"/>
          <w:sz w:val="24"/>
          <w:szCs w:val="24"/>
        </w:rPr>
        <w:t>, 26, 463-488</w:t>
      </w:r>
      <w:r w:rsidRPr="00B26034">
        <w:rPr>
          <w:rStyle w:val="publication-meta-date"/>
          <w:rFonts w:ascii="Times New Roman" w:hAnsi="Times New Roman" w:cs="Times New Roman"/>
          <w:sz w:val="24"/>
          <w:szCs w:val="24"/>
        </w:rPr>
        <w:t xml:space="preserve">. </w:t>
      </w:r>
      <w:hyperlink r:id="rId13" w:tgtFrame="_blank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doi: 10.1016/S0149-2063(00)00043-X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34500FCF" w14:textId="073D1E31" w:rsidR="00D94F3C" w:rsidRPr="00B26034" w:rsidRDefault="00D94F3C" w:rsidP="00D94F3C">
      <w:pPr>
        <w:spacing w:line="240" w:lineRule="auto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Haslam, Alexander S. (2004). Psychology in Organizations: The Social Identity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Approach (2</w:t>
      </w:r>
      <w:r w:rsidRPr="00B2603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nd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edition). London: Sage Publications Ltd.</w:t>
      </w:r>
      <w:r w:rsidR="005D563B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doi:</w:t>
      </w:r>
      <w:r w:rsidR="005D563B"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5D563B" w:rsidRPr="00B2603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10.4135/9781446278819.</w:t>
      </w:r>
    </w:p>
    <w:p w14:paraId="7E7B55B5" w14:textId="4EBBF699" w:rsidR="00D94F3C" w:rsidRPr="00B26034" w:rsidRDefault="00D94F3C" w:rsidP="00D94F3C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Hayes L.J., O’Brien-Pallas L., Duffield C., Shamian J., Buchan J., Hughes F.,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Laschinger </w:t>
      </w:r>
      <w:r w:rsidRPr="00B26034">
        <w:rPr>
          <w:rFonts w:ascii="Times New Roman" w:hAnsi="Times New Roman" w:cs="Times New Roman"/>
          <w:sz w:val="24"/>
          <w:szCs w:val="24"/>
        </w:rPr>
        <w:tab/>
        <w:t>H.K</w:t>
      </w:r>
      <w:r w:rsidR="00610F7C" w:rsidRPr="00B26034">
        <w:rPr>
          <w:rFonts w:ascii="Times New Roman" w:hAnsi="Times New Roman" w:cs="Times New Roman"/>
          <w:sz w:val="24"/>
          <w:szCs w:val="24"/>
        </w:rPr>
        <w:t>.,</w:t>
      </w:r>
      <w:r w:rsidR="005D563B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 xml:space="preserve">&amp; North N. (2012). Nurse Turnover: A Literature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Review – An Update. </w:t>
      </w:r>
      <w:r w:rsidRPr="00B26034">
        <w:rPr>
          <w:rFonts w:ascii="Times New Roman" w:hAnsi="Times New Roman" w:cs="Times New Roman"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International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  <w:t>Journal of Nursing Studies</w:t>
      </w:r>
      <w:r w:rsidRPr="00B26034">
        <w:rPr>
          <w:rFonts w:ascii="Times New Roman" w:hAnsi="Times New Roman" w:cs="Times New Roman"/>
          <w:sz w:val="24"/>
          <w:szCs w:val="24"/>
        </w:rPr>
        <w:t xml:space="preserve">, 49, 887–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905.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doi: 10.1016/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j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.ijnurstu.2011.10.001.</w:t>
      </w:r>
    </w:p>
    <w:p w14:paraId="33299D72" w14:textId="22A8D6C6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Hidayat, A. S. (2018). </w:t>
      </w:r>
      <w:r w:rsidR="00044CA1" w:rsidRPr="00B26034">
        <w:rPr>
          <w:rFonts w:ascii="Times New Roman" w:hAnsi="Times New Roman" w:cs="Times New Roman"/>
          <w:noProof/>
          <w:sz w:val="24"/>
          <w:szCs w:val="24"/>
        </w:rPr>
        <w:t xml:space="preserve">Pengaruh Kepuasan Kerja 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="00044CA1" w:rsidRPr="00B26034">
        <w:rPr>
          <w:rFonts w:ascii="Times New Roman" w:hAnsi="Times New Roman" w:cs="Times New Roman"/>
          <w:noProof/>
          <w:sz w:val="24"/>
          <w:szCs w:val="24"/>
        </w:rPr>
        <w:t>erhadap Komitmen Organisasi dan Turnover Intention (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Influence of </w:t>
      </w:r>
      <w:r w:rsidR="005D563B" w:rsidRPr="00B26034">
        <w:rPr>
          <w:rFonts w:ascii="Times New Roman" w:hAnsi="Times New Roman" w:cs="Times New Roman"/>
          <w:sz w:val="24"/>
          <w:szCs w:val="24"/>
        </w:rPr>
        <w:t>J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5D563B" w:rsidRPr="00B26034">
        <w:rPr>
          <w:rFonts w:ascii="Times New Roman" w:hAnsi="Times New Roman" w:cs="Times New Roman"/>
          <w:sz w:val="24"/>
          <w:szCs w:val="24"/>
        </w:rPr>
        <w:t>S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atisfaction and </w:t>
      </w:r>
      <w:r w:rsidR="005D563B" w:rsidRPr="00B26034">
        <w:rPr>
          <w:rFonts w:ascii="Times New Roman" w:hAnsi="Times New Roman" w:cs="Times New Roman"/>
          <w:sz w:val="24"/>
          <w:szCs w:val="24"/>
        </w:rPr>
        <w:t>O</w:t>
      </w:r>
      <w:r w:rsidR="002B1A7F" w:rsidRPr="00B26034">
        <w:rPr>
          <w:rFonts w:ascii="Times New Roman" w:hAnsi="Times New Roman" w:cs="Times New Roman"/>
          <w:sz w:val="24"/>
          <w:szCs w:val="24"/>
        </w:rPr>
        <w:t xml:space="preserve">rganizational </w:t>
      </w:r>
      <w:r w:rsidR="005D563B" w:rsidRPr="00B26034">
        <w:rPr>
          <w:rFonts w:ascii="Times New Roman" w:hAnsi="Times New Roman" w:cs="Times New Roman"/>
          <w:sz w:val="24"/>
          <w:szCs w:val="24"/>
        </w:rPr>
        <w:t>C</w:t>
      </w:r>
      <w:r w:rsidR="002B1A7F" w:rsidRPr="00B26034">
        <w:rPr>
          <w:rFonts w:ascii="Times New Roman" w:hAnsi="Times New Roman" w:cs="Times New Roman"/>
          <w:sz w:val="24"/>
          <w:szCs w:val="24"/>
        </w:rPr>
        <w:t>ommitment on Turnover Intention</w:t>
      </w:r>
      <w:r w:rsidR="00044CA1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Jurnal </w:t>
      </w:r>
      <w:r w:rsidR="005D563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of</w:t>
      </w:r>
      <w:r w:rsidR="002B1A7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Mana</w:t>
      </w:r>
      <w:r w:rsidR="005D563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gement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2B1A7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and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Pemasaran Jasa,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11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51-66.</w:t>
      </w:r>
      <w:r w:rsidR="005D563B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E037E" w:rsidRPr="00B26034">
        <w:rPr>
          <w:rFonts w:ascii="Times New Roman" w:hAnsi="Times New Roman" w:cs="Times New Roman"/>
          <w:sz w:val="24"/>
          <w:szCs w:val="24"/>
        </w:rPr>
        <w:t>doi: http://dx.doi.org/10.25105/jmpj.v10i1.2516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E89DF9A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Iftikhar, M., Shahid, M. U., Shahab, M. H., Mobeen, M., &amp; Qureshi, M. I. (2016). Exploring the Relationship among Organizational Citizenship Behavior, Psychological Empowerment and Turnover Intensions with the Mediating Role of Affective Commitment.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Review of Management and Marketing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6, 296-304. ISSN 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1949-4912.</w:t>
      </w:r>
    </w:p>
    <w:p w14:paraId="0DC55A5E" w14:textId="178A11B4" w:rsidR="00D94F3C" w:rsidRPr="00B26034" w:rsidRDefault="00D94F3C" w:rsidP="00D94F3C">
      <w:pPr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Jeswani, S. &amp; S. Dave. (2012). Impact of Individual Personality on Turnover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Intention : A Study on Faculty Members.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Management and Labour Studies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37, 253–265.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doi: </w:t>
      </w:r>
      <w:hyperlink r:id="rId14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http://dx.doi.org/10.1177/0258042x13484837</w:t>
        </w:r>
      </w:hyperlink>
      <w:r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191B23C8" w14:textId="4B680219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Kalbers, L. P., &amp; Cenker, W. J. (2007). Organizational Commitment </w:t>
      </w:r>
      <w:r w:rsidR="00610F7C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Auditors In Public Accounting.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Managerial Auditing Journal,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22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354-375.</w:t>
      </w:r>
      <w:r w:rsidRPr="00B26034">
        <w:rPr>
          <w:rFonts w:ascii="Times New Roman" w:hAnsi="Times New Roman" w:cs="Times New Roman"/>
          <w:sz w:val="24"/>
          <w:szCs w:val="24"/>
        </w:rPr>
        <w:t xml:space="preserve"> ISSN: 2454-1362.</w:t>
      </w:r>
    </w:p>
    <w:p w14:paraId="41385E0A" w14:textId="6349D523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Khalida, R. (2014).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Pe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ngaruh Person-Organization Fit t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erhadap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 xml:space="preserve"> Turnover Intention d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engan Kepuasan Kerj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 s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ebagai Variabel Mediasi (Studi Pad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 Karyawan Tetap Kantor Pusat PT B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ank Syariah). 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 xml:space="preserve">The Effect of Person-Organization Fit on Turnover Intention with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>he Mediating Role of Job Satisfaction (A Study on Permanent Employees at PT Bank Syariah Mandiri Head Office)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2B1A7F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Thesis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: Universitas Indonesia.</w:t>
      </w:r>
    </w:p>
    <w:p w14:paraId="2A7C69D2" w14:textId="12D6CBB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Kosmaya, V. F. (2012).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Intervensi Pelatihan dan Pendampingan Coaching untuk meningkatkan </w:t>
      </w:r>
      <w:r w:rsidR="00221E94" w:rsidRPr="00B26034">
        <w:rPr>
          <w:rFonts w:ascii="Times New Roman" w:hAnsi="Times New Roman" w:cs="Times New Roman"/>
          <w:i/>
          <w:noProof/>
          <w:sz w:val="24"/>
          <w:szCs w:val="24"/>
        </w:rPr>
        <w:t xml:space="preserve">Perceived Organizational Support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dan Komitmen Organisasi Karyawan di PT XYZ (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Intervention of Coaching Training and Supervisory for Improving Perceived Organizational Support and Organizational Commitment of XYZ's employee</w:t>
      </w:r>
      <w:r w:rsidR="00221E94" w:rsidRPr="00B26034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T</w:t>
      </w:r>
      <w:r w:rsidR="002B1A7F" w:rsidRPr="00B26034">
        <w:rPr>
          <w:rFonts w:ascii="Times New Roman" w:hAnsi="Times New Roman" w:cs="Times New Roman"/>
          <w:i/>
          <w:noProof/>
          <w:sz w:val="24"/>
          <w:szCs w:val="24"/>
        </w:rPr>
        <w:t>h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esis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: </w:t>
      </w:r>
      <w:r w:rsidR="002B1A7F" w:rsidRPr="00B26034">
        <w:rPr>
          <w:rFonts w:ascii="Times New Roman" w:hAnsi="Times New Roman" w:cs="Times New Roman"/>
          <w:noProof/>
          <w:sz w:val="24"/>
          <w:szCs w:val="24"/>
        </w:rPr>
        <w:t>Universitas Indonesia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1F45C02" w14:textId="6FAC226F" w:rsidR="00D94F3C" w:rsidRPr="00B26034" w:rsidRDefault="00D94F3C" w:rsidP="00D94F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Kovjanic, S., Schuh, S. C., Jonas, K., Van Quaquebeke, N., &amp; Van Dick, R. (2012).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How </w:t>
      </w:r>
      <w:r w:rsidR="00BC0120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 xml:space="preserve">o Transformational Leaders Foster Positive Employee Outcomes? A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Self‐Determination‐Based Analysis </w:t>
      </w:r>
      <w:r w:rsidR="00BC0120" w:rsidRPr="00B26034">
        <w:rPr>
          <w:rFonts w:ascii="Times New Roman" w:hAnsi="Times New Roman" w:cs="Times New Roman"/>
          <w:sz w:val="24"/>
          <w:szCs w:val="24"/>
        </w:rPr>
        <w:t>o</w:t>
      </w:r>
      <w:r w:rsidRPr="00B26034">
        <w:rPr>
          <w:rFonts w:ascii="Times New Roman" w:hAnsi="Times New Roman" w:cs="Times New Roman"/>
          <w:sz w:val="24"/>
          <w:szCs w:val="24"/>
        </w:rPr>
        <w:t xml:space="preserve">f Employees' Needs </w:t>
      </w:r>
      <w:r w:rsidR="00BC0120" w:rsidRPr="00B26034">
        <w:rPr>
          <w:rFonts w:ascii="Times New Roman" w:hAnsi="Times New Roman" w:cs="Times New Roman"/>
          <w:sz w:val="24"/>
          <w:szCs w:val="24"/>
        </w:rPr>
        <w:t>a</w:t>
      </w:r>
      <w:r w:rsidRPr="00B26034">
        <w:rPr>
          <w:rFonts w:ascii="Times New Roman" w:hAnsi="Times New Roman" w:cs="Times New Roman"/>
          <w:sz w:val="24"/>
          <w:szCs w:val="24"/>
        </w:rPr>
        <w:t xml:space="preserve">s Mediating </w:t>
      </w:r>
      <w:r w:rsidRPr="00B26034">
        <w:rPr>
          <w:rFonts w:ascii="Times New Roman" w:hAnsi="Times New Roman" w:cs="Times New Roman"/>
          <w:sz w:val="24"/>
          <w:szCs w:val="24"/>
        </w:rPr>
        <w:tab/>
        <w:t>Links.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Journal Of Organizational Behavior, 33</w:t>
      </w:r>
      <w:r w:rsidRPr="00B26034">
        <w:rPr>
          <w:rFonts w:ascii="Times New Roman" w:hAnsi="Times New Roman" w:cs="Times New Roman"/>
          <w:sz w:val="24"/>
          <w:szCs w:val="24"/>
        </w:rPr>
        <w:t xml:space="preserve">, 1031-1052. </w:t>
      </w:r>
      <w:r w:rsidRPr="00B26034">
        <w:rPr>
          <w:rFonts w:ascii="Times New Roman" w:hAnsi="Times New Roman" w:cs="Times New Roman"/>
          <w:sz w:val="24"/>
          <w:szCs w:val="24"/>
        </w:rPr>
        <w:tab/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r w:rsidR="00BC0120" w:rsidRPr="00B26034">
        <w:rPr>
          <w:rFonts w:ascii="Times New Roman" w:hAnsi="Times New Roman" w:cs="Times New Roman"/>
          <w:sz w:val="24"/>
          <w:szCs w:val="24"/>
        </w:rPr>
        <w:tab/>
      </w:r>
      <w:hyperlink r:id="rId15" w:tgtFrame="_blank" w:history="1">
        <w:r w:rsidRPr="00B2603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http://dx.doi.org/10.1002/job.1771</w:t>
        </w:r>
      </w:hyperlink>
      <w:r w:rsidRPr="00B26034">
        <w:rPr>
          <w:rStyle w:val="Hyperlink"/>
          <w:rFonts w:ascii="Times New Roman" w:hAnsi="Times New Roman" w:cs="Times New Roman"/>
          <w:sz w:val="24"/>
          <w:szCs w:val="24"/>
          <w:u w:val="none"/>
        </w:rPr>
        <w:t>.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A6D7B" w14:textId="7BC17DC1" w:rsidR="00D94F3C" w:rsidRPr="00B26034" w:rsidRDefault="00D94F3C" w:rsidP="001B5C9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Kusumaningrum, Dini &amp; Harsanti, Intaglia. (2015).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Kontr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 xml:space="preserve">ibusi Kepuasan Kerja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ab/>
        <w:t>t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erhadap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Intensi Turnover p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ada Perawat Instalasi Rawat Inap</w:t>
      </w:r>
      <w:r w:rsidR="00221E9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221E94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221E94" w:rsidRPr="00B26034">
        <w:rPr>
          <w:rFonts w:ascii="Times New Roman" w:hAnsi="Times New Roman" w:cs="Times New Roman"/>
          <w:sz w:val="24"/>
          <w:szCs w:val="24"/>
        </w:rPr>
        <w:t>(</w:t>
      </w:r>
      <w:r w:rsidR="002B1A7F" w:rsidRPr="00B26034">
        <w:rPr>
          <w:rFonts w:ascii="Times New Roman" w:hAnsi="Times New Roman" w:cs="Times New Roman"/>
          <w:sz w:val="24"/>
          <w:szCs w:val="24"/>
          <w:lang w:val="en"/>
        </w:rPr>
        <w:t>Contribution of Job Sati</w:t>
      </w:r>
      <w:r w:rsidR="007216CB" w:rsidRPr="00B26034">
        <w:rPr>
          <w:rFonts w:ascii="Times New Roman" w:hAnsi="Times New Roman" w:cs="Times New Roman"/>
          <w:sz w:val="24"/>
          <w:szCs w:val="24"/>
          <w:lang w:val="en"/>
        </w:rPr>
        <w:t>sfaction to Turnover Intention on</w:t>
      </w:r>
      <w:r w:rsidR="002B1A7F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Nurse </w:t>
      </w:r>
      <w:r w:rsidR="00221E94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2B1A7F" w:rsidRPr="00B26034">
        <w:rPr>
          <w:rFonts w:ascii="Times New Roman" w:hAnsi="Times New Roman" w:cs="Times New Roman"/>
          <w:sz w:val="24"/>
          <w:szCs w:val="24"/>
          <w:lang w:val="en"/>
        </w:rPr>
        <w:t>Installation Inpatient</w:t>
      </w:r>
      <w:r w:rsidR="00221E94" w:rsidRPr="00B26034">
        <w:rPr>
          <w:rFonts w:ascii="Times New Roman" w:hAnsi="Times New Roman" w:cs="Times New Roman"/>
          <w:sz w:val="24"/>
          <w:szCs w:val="24"/>
        </w:rPr>
        <w:t>)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Pro</w:t>
      </w:r>
      <w:r w:rsidR="007216C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ceeding of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PESAT (Psikologi, Ekonomi, Sastra, </w:t>
      </w:r>
      <w:r w:rsidR="00221E94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Arsitektur, Teknik </w:t>
      </w:r>
      <w:r w:rsidR="007216CB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Sipil.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Depok : Universitas Gunadarma.</w:t>
      </w:r>
      <w:r w:rsidRPr="00B26034">
        <w:rPr>
          <w:rFonts w:ascii="Times New Roman" w:hAnsi="Times New Roman" w:cs="Times New Roman"/>
          <w:sz w:val="24"/>
          <w:szCs w:val="24"/>
        </w:rPr>
        <w:t xml:space="preserve"> ISSN: 1858 - </w:t>
      </w:r>
      <w:r w:rsidR="00221E94" w:rsidRPr="00B26034">
        <w:rPr>
          <w:rFonts w:ascii="Times New Roman" w:hAnsi="Times New Roman" w:cs="Times New Roman"/>
          <w:sz w:val="24"/>
          <w:szCs w:val="24"/>
        </w:rPr>
        <w:tab/>
      </w:r>
      <w:r w:rsidRPr="00B26034">
        <w:rPr>
          <w:rFonts w:ascii="Times New Roman" w:hAnsi="Times New Roman" w:cs="Times New Roman"/>
          <w:sz w:val="24"/>
          <w:szCs w:val="24"/>
        </w:rPr>
        <w:t>2559.</w:t>
      </w:r>
    </w:p>
    <w:p w14:paraId="6C403702" w14:textId="77777777" w:rsidR="007216CB" w:rsidRPr="00B26034" w:rsidRDefault="007216CB" w:rsidP="001B5C9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14:paraId="02E3C9AE" w14:textId="77FA7B8D" w:rsidR="00DA2A0D" w:rsidRPr="00B26034" w:rsidRDefault="00DA2A0D" w:rsidP="00DA2A0D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Lee, X., Yang, B., &amp; Lee, A. W. (2017). The Influence Factors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f Job Satiscaftion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ts Relationship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w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ith Turnover Intention: Taking Early - Career Employees As An Example.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Journal of Psychology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5, 697-707.</w:t>
      </w:r>
      <w:r w:rsidRPr="00B26034">
        <w:rPr>
          <w:rStyle w:val="Heading1Char"/>
        </w:rPr>
        <w:t xml:space="preserve">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ISSN</w:t>
      </w:r>
      <w:r w:rsidR="00BC0120"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2220-6140.</w:t>
      </w:r>
    </w:p>
    <w:p w14:paraId="71C6B65D" w14:textId="06DFBD86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Lee, De-Chih., Hung, Li-Mei &amp; Chen, Mei-Ling. (2012). Empirical Study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t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he Influence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mong Corporate Sponsorship, Organizational Commitment, Organizational Cohesiveness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Turnover Intention.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Journal of Management and Sustainability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2, 43-53. </w:t>
      </w:r>
      <w:r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6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http://dx.doi.org/10.5539/jms.v2n2p43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05183A92" w14:textId="31E07D1F" w:rsidR="00D94F3C" w:rsidRPr="00B26034" w:rsidRDefault="00D94F3C" w:rsidP="00D94F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Luthans, Fred. (2008). Organizational Behavior. 11</w:t>
      </w:r>
      <w:r w:rsidRPr="00B2603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d-ID"/>
        </w:rPr>
        <w:t>th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Edition.Singapore: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Mc Graw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Hill International Edition. ISBN: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978-007-125930-9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0D8B9C54" w14:textId="766C8371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Mathiu, C., &amp; Babiak, P. (2016). Corporate Psychopathy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Abusive Supervision: Their Influence On Employees Job Satisfaction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Turnover Intentions.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Personality and Individual Differences,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91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102-108. ISSN: 0191-8869.</w:t>
      </w:r>
    </w:p>
    <w:p w14:paraId="3FF8F937" w14:textId="3BFB7492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Mehmood, N., Ahmad, U. N., Irum, S., &amp; Ashfaq, M. (2016). Job Satisfaction, Affective Commitment, and Turnover Intentions among Front Desk Staff: Evidence from Pakistan.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Review of Management and Marketing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6, 305-309. ISSN: 2146-4405.</w:t>
      </w:r>
    </w:p>
    <w:p w14:paraId="4C63F248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Milovanovic, Igor. (2017). Big-Five Personality Traits, Job Satisfaction, and Turnover Intention: A Heuristic Model for Hospital Nurses in Japan.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International Journal of Scientific &amp; Engineering Research,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8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322-331. ISSN : </w:t>
      </w:r>
      <w:r w:rsidRPr="00B26034">
        <w:rPr>
          <w:rFonts w:ascii="Times New Roman" w:hAnsi="Times New Roman" w:cs="Times New Roman"/>
          <w:sz w:val="24"/>
          <w:szCs w:val="24"/>
        </w:rPr>
        <w:t>2229-5518.</w:t>
      </w:r>
    </w:p>
    <w:p w14:paraId="1473B4B2" w14:textId="38B3DBE2" w:rsidR="00D94F3C" w:rsidRPr="00B26034" w:rsidRDefault="00D94F3C" w:rsidP="00D94F3C">
      <w:pPr>
        <w:spacing w:line="240" w:lineRule="auto"/>
        <w:jc w:val="both"/>
        <w:rPr>
          <w:rStyle w:val="st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Mobley, William, H. (2010). Employee Turnover : Causes, Consequences And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Control. MA : Addison-Wesley Longman. ISBN: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0201046733</w:t>
      </w:r>
      <w:r w:rsidRPr="00B26034">
        <w:rPr>
          <w:rStyle w:val="st"/>
        </w:rPr>
        <w:t>.</w:t>
      </w:r>
    </w:p>
    <w:p w14:paraId="35E7C8F0" w14:textId="1A791CE9" w:rsidR="00D94F3C" w:rsidRPr="00B26034" w:rsidRDefault="00D94F3C" w:rsidP="00D94F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Mobley, W. H., Horner, S. O., &amp; Hollingsworth, A. T. (1978). An Evaluation </w:t>
      </w:r>
      <w:r w:rsidR="00BC0120" w:rsidRPr="00B26034">
        <w:rPr>
          <w:rFonts w:ascii="Times New Roman" w:hAnsi="Times New Roman" w:cs="Times New Roman"/>
          <w:sz w:val="24"/>
          <w:szCs w:val="24"/>
        </w:rPr>
        <w:t>o</w:t>
      </w:r>
      <w:r w:rsidRPr="00B26034">
        <w:rPr>
          <w:rFonts w:ascii="Times New Roman" w:hAnsi="Times New Roman" w:cs="Times New Roman"/>
          <w:sz w:val="24"/>
          <w:szCs w:val="24"/>
        </w:rPr>
        <w:t xml:space="preserve">f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Precursors 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of </w:t>
      </w:r>
      <w:r w:rsidRPr="00B26034">
        <w:rPr>
          <w:rFonts w:ascii="Times New Roman" w:hAnsi="Times New Roman" w:cs="Times New Roman"/>
          <w:sz w:val="24"/>
          <w:szCs w:val="24"/>
        </w:rPr>
        <w:t xml:space="preserve">Hospital Employee Turnover.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 xml:space="preserve">Journal of Applied Psychology,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ab/>
        <w:t>63</w:t>
      </w:r>
      <w:r w:rsidRPr="00B26034">
        <w:rPr>
          <w:rFonts w:ascii="Times New Roman" w:hAnsi="Times New Roman" w:cs="Times New Roman"/>
          <w:sz w:val="24"/>
          <w:szCs w:val="24"/>
        </w:rPr>
        <w:t xml:space="preserve">, 408-414. 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7" w:tgtFrame="_blank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http://dx.doi.org/10.1037/0021-9010.63.4.408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61129A24" w14:textId="4182130C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Morrow, P., &amp; McElroy, J. (2010). Work Commitment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nd Job Satisfaction Over Three Career Stages.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Vocational Behavior,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30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330-346. </w:t>
      </w:r>
      <w:r w:rsidR="00BC0120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>oi</w:t>
      </w:r>
      <w:r w:rsidR="00BC0120" w:rsidRPr="00B26034">
        <w:rPr>
          <w:rFonts w:ascii="Times New Roman" w:hAnsi="Times New Roman" w:cs="Times New Roman"/>
          <w:sz w:val="24"/>
          <w:szCs w:val="24"/>
        </w:rPr>
        <w:t>: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10.1016/0001-8791(87)90009-1</w:t>
        </w:r>
      </w:hyperlink>
      <w:r w:rsidR="00BC0120" w:rsidRPr="00B260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012BC3B5" w14:textId="3621960A" w:rsidR="00D94F3C" w:rsidRPr="00B26034" w:rsidRDefault="00D94F3C" w:rsidP="00D94F3C">
      <w:pPr>
        <w:pStyle w:val="Bibliography"/>
        <w:ind w:left="720" w:hanging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Mowday, R., Porter, L., &amp; Steers, R. (1982).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Employee-organization Linkages : The Psychology of Commitment, Abseinteeism, and Turnover.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New York: Academic Press. ISBN: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0125093705 9780125093705.</w:t>
      </w:r>
    </w:p>
    <w:p w14:paraId="6565A6F0" w14:textId="47ECE004" w:rsidR="00D94F3C" w:rsidRPr="00B26034" w:rsidRDefault="00D94F3C" w:rsidP="00D94F3C">
      <w:pPr>
        <w:pStyle w:val="Bibliography"/>
        <w:ind w:left="720" w:hanging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Odland, G., &amp; Ruzicka, M. (2009). An Investigation Into Teacher Turnover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n International Schools.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Journal Of Research In International Education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8, 5-29. 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10.1177/1475240908100679.</w:t>
      </w:r>
    </w:p>
    <w:p w14:paraId="07C22E47" w14:textId="0054DBE0" w:rsidR="00D94F3C" w:rsidRPr="00B26034" w:rsidRDefault="00D94F3C" w:rsidP="00D94F3C">
      <w:pPr>
        <w:pStyle w:val="Bibliography"/>
        <w:ind w:left="720" w:hanging="720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Patrick, H., &amp; J.Sonia. (2012). Job Satisfaction and Affective Commitment.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Journal of Organizational Behavior,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11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1-36.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ISSN</w:t>
      </w:r>
      <w:r w:rsidR="00BC0120" w:rsidRPr="00B26034">
        <w:rPr>
          <w:rStyle w:val="st"/>
          <w:rFonts w:ascii="Times New Roman" w:hAnsi="Times New Roman" w:cs="Times New Roman"/>
          <w:sz w:val="24"/>
          <w:szCs w:val="24"/>
        </w:rPr>
        <w:t>: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 1732-1948.</w:t>
      </w:r>
    </w:p>
    <w:p w14:paraId="79675BC6" w14:textId="71DB142F" w:rsidR="00CC513A" w:rsidRPr="00B26034" w:rsidRDefault="00CC513A" w:rsidP="001B5C97">
      <w:pPr>
        <w:pStyle w:val="Heading1"/>
        <w:spacing w:before="0" w:after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Perryer, Chris., Leighton, Catherine., Firns, Ian.,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&amp; 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Travaglione, Antonio. (2010). 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ab/>
        <w:t xml:space="preserve">Predicting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urnover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ntentions: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he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nteractive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ffects of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rganizational 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ab/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C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ommitment and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erceived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rganizational </w:t>
      </w:r>
      <w:r w:rsidR="00BC0120" w:rsidRPr="00B2603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 xml:space="preserve">upport. </w:t>
      </w:r>
      <w:r w:rsidRPr="00B26034">
        <w:rPr>
          <w:rFonts w:ascii="Times New Roman" w:hAnsi="Times New Roman" w:cs="Times New Roman"/>
          <w:i/>
          <w:color w:val="auto"/>
          <w:sz w:val="24"/>
          <w:szCs w:val="24"/>
        </w:rPr>
        <w:t xml:space="preserve">Management </w:t>
      </w:r>
      <w:r w:rsidR="00BC0120" w:rsidRPr="00B26034">
        <w:rPr>
          <w:rFonts w:ascii="Times New Roman" w:hAnsi="Times New Roman" w:cs="Times New Roman"/>
          <w:i/>
          <w:color w:val="auto"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color w:val="auto"/>
          <w:sz w:val="24"/>
          <w:szCs w:val="24"/>
        </w:rPr>
        <w:t>Research Review</w:t>
      </w:r>
      <w:r w:rsidRPr="00B26034">
        <w:rPr>
          <w:rFonts w:ascii="Times New Roman" w:hAnsi="Times New Roman" w:cs="Times New Roman"/>
          <w:color w:val="auto"/>
          <w:sz w:val="24"/>
          <w:szCs w:val="24"/>
        </w:rPr>
        <w:t>, 33, 911-923. doi: 10.1108/01409171011070323</w:t>
      </w:r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305AB10E" w14:textId="5806B9DE" w:rsidR="00D94F3C" w:rsidRPr="00B26034" w:rsidRDefault="00D94F3C" w:rsidP="001B5C97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>Pettit, T., Donohue, R., &amp; Cieri, H. D. (2004). Career Stage, Organi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z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ational Commitment, 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noProof/>
          <w:sz w:val="24"/>
          <w:szCs w:val="24"/>
        </w:rPr>
        <w:t>nd Organi</w:t>
      </w:r>
      <w:r w:rsidR="00BC0120" w:rsidRPr="00B26034">
        <w:rPr>
          <w:rFonts w:ascii="Times New Roman" w:hAnsi="Times New Roman" w:cs="Times New Roman"/>
          <w:noProof/>
          <w:sz w:val="24"/>
          <w:szCs w:val="24"/>
        </w:rPr>
        <w:t>za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ational Citizenship Behavior.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Australian </w:t>
      </w:r>
      <w:r w:rsidR="00BC0120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a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nd New Zealand Academy </w:t>
      </w:r>
      <w:r w:rsidR="00BC0120"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o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f Management 17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  <w:vertAlign w:val="superscript"/>
        </w:rPr>
        <w:t>th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Anuual Conference.</w:t>
      </w:r>
    </w:p>
    <w:p w14:paraId="52EBA77A" w14:textId="15155A9C" w:rsidR="00F61B06" w:rsidRPr="00B26034" w:rsidRDefault="00F61B06" w:rsidP="00F61B0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Podsakoff, Philip M., Jeong-Yeon Lee., Scott B. MacKenzie., </w:t>
      </w:r>
      <w:r w:rsidR="00BC0120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&amp;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Nathan P.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Podsakoff. (2003). Common Method Biases in Behavioral Research: A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Critical Review of the Literature and Recommended Remedies.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Journal of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Applied Psychology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88, 879 –903. </w:t>
      </w:r>
      <w:r w:rsidRPr="00B26034">
        <w:rPr>
          <w:rFonts w:ascii="Times New Roman" w:hAnsi="Times New Roman" w:cs="Times New Roman"/>
          <w:sz w:val="24"/>
          <w:szCs w:val="24"/>
        </w:rPr>
        <w:t xml:space="preserve">doi: 10.1037/0021-9010.88.5.879. </w:t>
      </w:r>
    </w:p>
    <w:p w14:paraId="224744F3" w14:textId="35E01B42" w:rsidR="00D94F3C" w:rsidRPr="00B26034" w:rsidRDefault="00D94F3C" w:rsidP="00D94F3C">
      <w:pPr>
        <w:spacing w:line="240" w:lineRule="auto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Putra, I. G. A. G. E. M., &amp; Wibawa, 1 M A. (2015). </w:t>
      </w:r>
      <w:r w:rsidR="00044CA1" w:rsidRPr="00B26034">
        <w:rPr>
          <w:rFonts w:ascii="Times New Roman" w:hAnsi="Times New Roman" w:cs="Times New Roman"/>
          <w:sz w:val="24"/>
          <w:szCs w:val="24"/>
        </w:rPr>
        <w:t xml:space="preserve">Pengaruh Kepuasan Kerja </w:t>
      </w:r>
      <w:r w:rsidR="00C375CA" w:rsidRPr="00B26034">
        <w:rPr>
          <w:rFonts w:ascii="Times New Roman" w:hAnsi="Times New Roman" w:cs="Times New Roman"/>
          <w:sz w:val="24"/>
          <w:szCs w:val="24"/>
        </w:rPr>
        <w:tab/>
      </w:r>
      <w:r w:rsidR="00BC0120" w:rsidRPr="00B26034">
        <w:rPr>
          <w:rFonts w:ascii="Times New Roman" w:hAnsi="Times New Roman" w:cs="Times New Roman"/>
          <w:sz w:val="24"/>
          <w:szCs w:val="24"/>
        </w:rPr>
        <w:t>t</w:t>
      </w:r>
      <w:r w:rsidR="00044CA1" w:rsidRPr="00B26034">
        <w:rPr>
          <w:rFonts w:ascii="Times New Roman" w:hAnsi="Times New Roman" w:cs="Times New Roman"/>
          <w:sz w:val="24"/>
          <w:szCs w:val="24"/>
        </w:rPr>
        <w:t>erhadap Turnover Intention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 d</w:t>
      </w:r>
      <w:r w:rsidR="00044CA1" w:rsidRPr="00B26034">
        <w:rPr>
          <w:rFonts w:ascii="Times New Roman" w:hAnsi="Times New Roman" w:cs="Times New Roman"/>
          <w:sz w:val="24"/>
          <w:szCs w:val="24"/>
        </w:rPr>
        <w:t xml:space="preserve">engan Komitmen Organisasi sebagai </w:t>
      </w:r>
      <w:r w:rsidR="00C375CA" w:rsidRPr="00B26034">
        <w:rPr>
          <w:rFonts w:ascii="Times New Roman" w:hAnsi="Times New Roman" w:cs="Times New Roman"/>
          <w:sz w:val="24"/>
          <w:szCs w:val="24"/>
        </w:rPr>
        <w:tab/>
      </w:r>
      <w:r w:rsidR="00044CA1" w:rsidRPr="00B26034">
        <w:rPr>
          <w:rFonts w:ascii="Times New Roman" w:hAnsi="Times New Roman" w:cs="Times New Roman"/>
          <w:sz w:val="24"/>
          <w:szCs w:val="24"/>
        </w:rPr>
        <w:t>Variabel Intervening pada PT</w:t>
      </w:r>
      <w:r w:rsidR="00BC0120" w:rsidRPr="00B26034">
        <w:rPr>
          <w:rFonts w:ascii="Times New Roman" w:hAnsi="Times New Roman" w:cs="Times New Roman"/>
          <w:sz w:val="24"/>
          <w:szCs w:val="24"/>
        </w:rPr>
        <w:t xml:space="preserve"> Autobagus Rent Car Bali </w:t>
      </w:r>
      <w:r w:rsidR="00C375CA" w:rsidRPr="00B26034">
        <w:rPr>
          <w:rFonts w:ascii="Times New Roman" w:hAnsi="Times New Roman" w:cs="Times New Roman"/>
          <w:sz w:val="24"/>
          <w:szCs w:val="24"/>
        </w:rPr>
        <w:t>(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The </w:t>
      </w:r>
      <w:r w:rsidR="00C375CA" w:rsidRPr="00B26034">
        <w:rPr>
          <w:rFonts w:ascii="Times New Roman" w:hAnsi="Times New Roman" w:cs="Times New Roman"/>
          <w:sz w:val="24"/>
          <w:szCs w:val="24"/>
        </w:rPr>
        <w:t>E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ffect </w:t>
      </w:r>
      <w:r w:rsidR="00C375CA" w:rsidRPr="00B2603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between </w:t>
      </w:r>
      <w:r w:rsidR="00C375CA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>ob</w:t>
      </w:r>
      <w:r w:rsidR="00C375CA" w:rsidRPr="00B26034">
        <w:rPr>
          <w:rFonts w:ascii="Times New Roman" w:hAnsi="Times New Roman" w:cs="Times New Roman"/>
          <w:sz w:val="24"/>
          <w:szCs w:val="24"/>
        </w:rPr>
        <w:t xml:space="preserve"> S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atisfaction and </w:t>
      </w:r>
      <w:r w:rsidR="00C375CA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urnover </w:t>
      </w:r>
      <w:r w:rsidR="00C375CA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ntention are </w:t>
      </w:r>
      <w:r w:rsidR="00B85B72" w:rsidRPr="00B26034">
        <w:rPr>
          <w:rFonts w:ascii="Times New Roman" w:hAnsi="Times New Roman" w:cs="Times New Roman"/>
          <w:sz w:val="24"/>
          <w:szCs w:val="24"/>
        </w:rPr>
        <w:t>M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ediated by </w:t>
      </w:r>
      <w:r w:rsidR="00C375CA" w:rsidRPr="00B26034">
        <w:rPr>
          <w:rFonts w:ascii="Times New Roman" w:hAnsi="Times New Roman" w:cs="Times New Roman"/>
          <w:sz w:val="24"/>
          <w:szCs w:val="24"/>
        </w:rPr>
        <w:tab/>
        <w:t>O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rganizational </w:t>
      </w:r>
      <w:r w:rsidR="00C375CA" w:rsidRPr="00B26034">
        <w:rPr>
          <w:rFonts w:ascii="Times New Roman" w:hAnsi="Times New Roman" w:cs="Times New Roman"/>
          <w:sz w:val="24"/>
          <w:szCs w:val="24"/>
        </w:rPr>
        <w:t>C</w:t>
      </w:r>
      <w:r w:rsidR="007216CB" w:rsidRPr="00B26034">
        <w:rPr>
          <w:rFonts w:ascii="Times New Roman" w:hAnsi="Times New Roman" w:cs="Times New Roman"/>
          <w:sz w:val="24"/>
          <w:szCs w:val="24"/>
        </w:rPr>
        <w:t>ommitment at PT. Autobagus Rent Car Bali</w:t>
      </w:r>
      <w:r w:rsidR="00C375CA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E-Jurnal 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="00C375CA" w:rsidRPr="00B26034">
        <w:rPr>
          <w:rFonts w:ascii="Times New Roman" w:hAnsi="Times New Roman" w:cs="Times New Roman"/>
          <w:i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sz w:val="24"/>
          <w:szCs w:val="24"/>
        </w:rPr>
        <w:t>Man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>agement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>Univer</w:t>
      </w:r>
      <w:r w:rsidR="00C375CA" w:rsidRPr="00B26034">
        <w:rPr>
          <w:rFonts w:ascii="Times New Roman" w:hAnsi="Times New Roman" w:cs="Times New Roman"/>
          <w:i/>
          <w:sz w:val="24"/>
          <w:szCs w:val="24"/>
        </w:rPr>
        <w:t>sity</w:t>
      </w:r>
      <w:r w:rsidR="007216CB" w:rsidRPr="00B26034">
        <w:rPr>
          <w:rFonts w:ascii="Times New Roman" w:hAnsi="Times New Roman" w:cs="Times New Roman"/>
          <w:i/>
          <w:sz w:val="24"/>
          <w:szCs w:val="24"/>
        </w:rPr>
        <w:t xml:space="preserve"> of Udayana</w:t>
      </w:r>
      <w:r w:rsidRPr="00B26034">
        <w:rPr>
          <w:rFonts w:ascii="Times New Roman" w:hAnsi="Times New Roman" w:cs="Times New Roman"/>
          <w:sz w:val="24"/>
          <w:szCs w:val="24"/>
        </w:rPr>
        <w:t xml:space="preserve">, 4, 1100–1118.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ISSN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 xml:space="preserve"> : 2302-8912.</w:t>
      </w:r>
    </w:p>
    <w:p w14:paraId="54D2A0D0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Reio, T. G., &amp; Segredo, M. (2013). Turnover Intent Among Middle School Teachers.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Proceedings of the 12th Annual South Florida Education Research Conference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,181-188. Miami: Florida International University.</w:t>
      </w:r>
    </w:p>
    <w:p w14:paraId="7F1DB225" w14:textId="71827104" w:rsidR="00D94F3C" w:rsidRPr="00B26034" w:rsidRDefault="00D94F3C" w:rsidP="00D94F3C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Rhoades, E &amp; Armeli. 2001. Affective Commitment to the Organization: The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Contribution of Perceived Organization Support. 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Journal of Applied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  <w:t>Psychology</w:t>
      </w:r>
      <w:r w:rsidRPr="00B26034">
        <w:rPr>
          <w:rFonts w:ascii="Times New Roman" w:hAnsi="Times New Roman" w:cs="Times New Roman"/>
          <w:sz w:val="24"/>
          <w:szCs w:val="24"/>
        </w:rPr>
        <w:t xml:space="preserve">. 86, 825-836. ISSN: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1923-4015.</w:t>
      </w:r>
    </w:p>
    <w:p w14:paraId="677F14ED" w14:textId="6CC564EB" w:rsidR="00D94F3C" w:rsidRPr="00B26034" w:rsidRDefault="00D94F3C" w:rsidP="00C85CE9">
      <w:pPr>
        <w:spacing w:after="12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Riadi, S. S. (2016). </w:t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>Dampak Kepuasan Kerja t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>erhadap Turnover Intentio</w:t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>n d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engan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>Job Performance sebagai Mediasi pada Pegawai pada Perusahaan Jasa d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 w:rsidR="00221E94" w:rsidRPr="00B26034">
        <w:rPr>
          <w:rFonts w:ascii="Times New Roman" w:hAnsi="Times New Roman" w:cs="Times New Roman"/>
          <w:noProof/>
          <w:sz w:val="24"/>
          <w:szCs w:val="24"/>
        </w:rPr>
        <w:tab/>
        <w:t>Samarinda</w:t>
      </w:r>
      <w:r w:rsidR="00221E94" w:rsidRPr="00B26034">
        <w:rPr>
          <w:rFonts w:ascii="Times New Roman" w:hAnsi="Times New Roman" w:cs="Times New Roman"/>
          <w:sz w:val="24"/>
          <w:szCs w:val="24"/>
        </w:rPr>
        <w:t xml:space="preserve"> (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The </w:t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mpact of </w:t>
      </w:r>
      <w:r w:rsidR="00B85B72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B85B72" w:rsidRPr="00B26034">
        <w:rPr>
          <w:rFonts w:ascii="Times New Roman" w:hAnsi="Times New Roman" w:cs="Times New Roman"/>
          <w:sz w:val="24"/>
          <w:szCs w:val="24"/>
        </w:rPr>
        <w:t>S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atisfaction on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urnover </w:t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ntention with </w:t>
      </w:r>
      <w:r w:rsidR="00B85B72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221E94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P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erformance as a </w:t>
      </w:r>
      <w:r w:rsidR="00B85B72" w:rsidRPr="00B26034">
        <w:rPr>
          <w:rFonts w:ascii="Times New Roman" w:hAnsi="Times New Roman" w:cs="Times New Roman"/>
          <w:sz w:val="24"/>
          <w:szCs w:val="24"/>
        </w:rPr>
        <w:t>M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ediating </w:t>
      </w:r>
      <w:r w:rsidR="00B85B72" w:rsidRPr="00B26034">
        <w:rPr>
          <w:rFonts w:ascii="Times New Roman" w:hAnsi="Times New Roman" w:cs="Times New Roman"/>
          <w:sz w:val="24"/>
          <w:szCs w:val="24"/>
        </w:rPr>
        <w:t>V</w:t>
      </w:r>
      <w:r w:rsidR="007216CB" w:rsidRPr="00B26034">
        <w:rPr>
          <w:rFonts w:ascii="Times New Roman" w:hAnsi="Times New Roman" w:cs="Times New Roman"/>
          <w:sz w:val="24"/>
          <w:szCs w:val="24"/>
        </w:rPr>
        <w:t>ariable in Services Company, Samarinda</w:t>
      </w:r>
      <w:r w:rsidR="00221E94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Conference on Management and Behavioral Studies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 xml:space="preserve">Universitas 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Tarumanegara, </w:t>
      </w:r>
      <w:r w:rsidRPr="00B26034">
        <w:rPr>
          <w:rFonts w:ascii="Times New Roman" w:hAnsi="Times New Roman" w:cs="Times New Roman"/>
          <w:noProof/>
          <w:sz w:val="24"/>
          <w:szCs w:val="24"/>
        </w:rPr>
        <w:t>5, 127-136. ISSN: 2541-3400.</w:t>
      </w:r>
    </w:p>
    <w:p w14:paraId="1152C741" w14:textId="6BBD735F" w:rsidR="00D94F3C" w:rsidRPr="00B26034" w:rsidRDefault="00D94F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Riketta, M. &amp; Dick, R.V. (2005). “Foci of Attachment in Organizations: A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M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eta-</w:t>
      </w:r>
    </w:p>
    <w:p w14:paraId="2FB2C575" w14:textId="4ACE7BD9" w:rsidR="00D94F3C" w:rsidRPr="00B26034" w:rsidRDefault="00D94F3C" w:rsidP="00C85CE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nalytic Comparison of the Strength and Correlates of Workgroup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v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ersus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Organizational Identification and Commitment”.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Journal of Vocational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ab/>
        <w:t>Behavior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67, 490-510. ISSN: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0363-7425.</w:t>
      </w:r>
    </w:p>
    <w:p w14:paraId="784DDFDC" w14:textId="6E721469" w:rsidR="00D94F3C" w:rsidRPr="00B26034" w:rsidRDefault="00D94F3C">
      <w:pPr>
        <w:pStyle w:val="Bibliography"/>
        <w:spacing w:line="240" w:lineRule="auto"/>
        <w:ind w:left="720" w:hanging="720"/>
        <w:jc w:val="both"/>
        <w:rPr>
          <w:rStyle w:val="st"/>
          <w:rFonts w:ascii="Times New Roman" w:eastAsiaTheme="minorHAnsi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Ridlo, I. A. (2012).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 xml:space="preserve">Turnover Karyawan </w:t>
      </w:r>
      <w:r w:rsidR="00B85B72" w:rsidRPr="00B26034">
        <w:rPr>
          <w:rFonts w:ascii="Times New Roman" w:hAnsi="Times New Roman" w:cs="Times New Roman"/>
          <w:noProof/>
          <w:sz w:val="24"/>
          <w:szCs w:val="24"/>
        </w:rPr>
        <w:t xml:space="preserve">“Kajian Literatur” </w:t>
      </w:r>
      <w:r w:rsidR="00C375CA" w:rsidRPr="00B26034">
        <w:rPr>
          <w:rFonts w:ascii="Times New Roman" w:hAnsi="Times New Roman" w:cs="Times New Roman"/>
          <w:noProof/>
          <w:sz w:val="24"/>
          <w:szCs w:val="24"/>
        </w:rPr>
        <w:t>(</w:t>
      </w:r>
      <w:r w:rsidR="007216CB" w:rsidRPr="00B26034">
        <w:rPr>
          <w:rFonts w:ascii="Times New Roman" w:hAnsi="Times New Roman" w:cs="Times New Roman"/>
          <w:noProof/>
          <w:sz w:val="24"/>
          <w:szCs w:val="24"/>
        </w:rPr>
        <w:t xml:space="preserve">Employee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Turnover</w:t>
      </w:r>
      <w:r w:rsidR="007216CB"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"</w:t>
      </w:r>
      <w:r w:rsidR="007216CB" w:rsidRPr="00B26034">
        <w:rPr>
          <w:rFonts w:ascii="Times New Roman" w:hAnsi="Times New Roman" w:cs="Times New Roman"/>
          <w:iCs/>
          <w:noProof/>
          <w:sz w:val="24"/>
          <w:szCs w:val="24"/>
        </w:rPr>
        <w:t>Literature Review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"</w:t>
      </w:r>
      <w:r w:rsidR="00C375CA" w:rsidRPr="00B26034">
        <w:rPr>
          <w:rFonts w:ascii="Times New Roman" w:hAnsi="Times New Roman" w:cs="Times New Roman"/>
          <w:iCs/>
          <w:noProof/>
          <w:sz w:val="24"/>
          <w:szCs w:val="24"/>
        </w:rPr>
        <w:t>)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Surabaya: PH Movement Publication. ISBN: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978-979-3775-57-9.</w:t>
      </w:r>
    </w:p>
    <w:p w14:paraId="5E91EA44" w14:textId="77777777" w:rsidR="00D94F3C" w:rsidRPr="00B26034" w:rsidRDefault="00D94F3C" w:rsidP="00D94F3C">
      <w:pPr>
        <w:pStyle w:val="Bibliography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Robbins, S. P., &amp; Judge, T. A. (2015).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Organizational Behavior (16 </w:t>
      </w:r>
      <w:r w:rsidRPr="00B26034">
        <w:rPr>
          <w:rFonts w:ascii="Times New Roman" w:hAnsi="Times New Roman" w:cs="Times New Roman"/>
          <w:iCs/>
          <w:noProof/>
          <w:sz w:val="24"/>
          <w:szCs w:val="24"/>
          <w:vertAlign w:val="superscript"/>
        </w:rPr>
        <w:t>th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 edition)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United State America: Pearson.</w:t>
      </w:r>
      <w:r w:rsidRPr="00B26034">
        <w:t xml:space="preserve"> </w:t>
      </w:r>
      <w:r w:rsidRPr="00B26034">
        <w:rPr>
          <w:rStyle w:val="Emphasis"/>
          <w:rFonts w:ascii="Times New Roman" w:hAnsi="Times New Roman" w:cs="Times New Roman"/>
          <w:sz w:val="24"/>
          <w:szCs w:val="24"/>
        </w:rPr>
        <w:t>ISBN</w:t>
      </w:r>
      <w:r w:rsidRPr="00B26034">
        <w:rPr>
          <w:rStyle w:val="st"/>
          <w:rFonts w:ascii="Times New Roman" w:hAnsi="Times New Roman" w:cs="Times New Roman"/>
          <w:i/>
          <w:sz w:val="24"/>
          <w:szCs w:val="24"/>
        </w:rPr>
        <w:t>-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</w:t>
      </w:r>
      <w:r w:rsidRPr="00B26034">
        <w:rPr>
          <w:rStyle w:val="st"/>
          <w:rFonts w:ascii="Times New Roman" w:hAnsi="Times New Roman" w:cs="Times New Roman"/>
          <w:i/>
          <w:sz w:val="24"/>
          <w:szCs w:val="24"/>
        </w:rPr>
        <w:t xml:space="preserve">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0133507645.</w:t>
      </w:r>
    </w:p>
    <w:p w14:paraId="2D127963" w14:textId="29860585" w:rsidR="00D94F3C" w:rsidRPr="00B26034" w:rsidRDefault="00D94F3C" w:rsidP="00D94F3C">
      <w:pPr>
        <w:pStyle w:val="Bibliography"/>
        <w:ind w:left="720" w:hanging="720"/>
        <w:jc w:val="both"/>
        <w:rPr>
          <w:rStyle w:val="ws7"/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Saif-ud-Din, Ishfaq, P. M., &amp; Adeel, M. (2016). Investigating the Relationship of Organizational Citizenship Behavior with Job Satisfaction, Organizational Commitment and Turnover Intention: Evidence from the Banking Sector of Pakistan.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Global Journal of Management and Business Research: A Administration and Management, 16, </w:t>
      </w:r>
      <w:r w:rsidRPr="00B26034">
        <w:rPr>
          <w:rFonts w:ascii="Times New Roman" w:hAnsi="Times New Roman" w:cs="Times New Roman"/>
          <w:iCs/>
          <w:noProof/>
          <w:sz w:val="24"/>
          <w:szCs w:val="24"/>
        </w:rPr>
        <w:t xml:space="preserve">15-25. ISSN: </w:t>
      </w:r>
      <w:r w:rsidRPr="00B26034">
        <w:rPr>
          <w:rStyle w:val="ff2"/>
          <w:rFonts w:ascii="Times New Roman" w:hAnsi="Times New Roman" w:cs="Times New Roman"/>
          <w:sz w:val="24"/>
          <w:szCs w:val="24"/>
        </w:rPr>
        <w:t>2249</w:t>
      </w:r>
      <w:r w:rsidRPr="00B26034">
        <w:rPr>
          <w:rStyle w:val="ls5"/>
          <w:rFonts w:ascii="Times New Roman" w:hAnsi="Times New Roman" w:cs="Times New Roman"/>
          <w:sz w:val="24"/>
          <w:szCs w:val="24"/>
        </w:rPr>
        <w:t>-</w:t>
      </w:r>
      <w:r w:rsidRPr="00B26034">
        <w:rPr>
          <w:rStyle w:val="ws7"/>
          <w:rFonts w:ascii="Times New Roman" w:hAnsi="Times New Roman" w:cs="Times New Roman"/>
          <w:sz w:val="24"/>
          <w:szCs w:val="24"/>
        </w:rPr>
        <w:t>4588.</w:t>
      </w:r>
    </w:p>
    <w:p w14:paraId="3E560189" w14:textId="469274F0" w:rsidR="005F3AF4" w:rsidRPr="00B26034" w:rsidRDefault="00D94F3C" w:rsidP="001B5C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Setiyanto, A. I., &amp; Hidayati, S. N. (2017). </w:t>
      </w:r>
      <w:r w:rsidR="00221E94" w:rsidRPr="00B26034">
        <w:rPr>
          <w:rFonts w:ascii="Times New Roman" w:hAnsi="Times New Roman" w:cs="Times New Roman"/>
          <w:sz w:val="24"/>
          <w:szCs w:val="24"/>
        </w:rPr>
        <w:t xml:space="preserve">Pengaruh Kepuasan Kerja dan Komitmen </w:t>
      </w:r>
      <w:r w:rsidR="00221E94" w:rsidRPr="00B26034">
        <w:rPr>
          <w:rFonts w:ascii="Times New Roman" w:hAnsi="Times New Roman" w:cs="Times New Roman"/>
          <w:sz w:val="24"/>
          <w:szCs w:val="24"/>
        </w:rPr>
        <w:tab/>
        <w:t>Organisa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si terhadap Turnover Intention </w:t>
      </w:r>
      <w:r w:rsidR="00221E94" w:rsidRPr="00B26034">
        <w:rPr>
          <w:rFonts w:ascii="Times New Roman" w:hAnsi="Times New Roman" w:cs="Times New Roman"/>
          <w:sz w:val="24"/>
          <w:szCs w:val="24"/>
        </w:rPr>
        <w:t>(</w:t>
      </w:r>
      <w:r w:rsidR="005F3AF4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he </w:t>
      </w:r>
      <w:r w:rsidR="00B85B72" w:rsidRPr="00B26034">
        <w:rPr>
          <w:rFonts w:ascii="Times New Roman" w:hAnsi="Times New Roman" w:cs="Times New Roman"/>
          <w:sz w:val="24"/>
          <w:szCs w:val="24"/>
        </w:rPr>
        <w:t>E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ffect of </w:t>
      </w:r>
      <w:r w:rsidR="00B85B72" w:rsidRPr="00B26034">
        <w:rPr>
          <w:rFonts w:ascii="Times New Roman" w:hAnsi="Times New Roman" w:cs="Times New Roman"/>
          <w:sz w:val="24"/>
          <w:szCs w:val="24"/>
        </w:rPr>
        <w:t>J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ob </w:t>
      </w:r>
      <w:r w:rsidR="00B85B72" w:rsidRPr="00B26034">
        <w:rPr>
          <w:rFonts w:ascii="Times New Roman" w:hAnsi="Times New Roman" w:cs="Times New Roman"/>
          <w:sz w:val="24"/>
          <w:szCs w:val="24"/>
        </w:rPr>
        <w:t>S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atisfaction on </w:t>
      </w:r>
      <w:r w:rsidR="005F3AF4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O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rganizational </w:t>
      </w:r>
      <w:r w:rsidR="00B85B72" w:rsidRPr="00B26034">
        <w:rPr>
          <w:rFonts w:ascii="Times New Roman" w:hAnsi="Times New Roman" w:cs="Times New Roman"/>
          <w:sz w:val="24"/>
          <w:szCs w:val="24"/>
        </w:rPr>
        <w:t>C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ommitment and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sz w:val="24"/>
          <w:szCs w:val="24"/>
        </w:rPr>
        <w:t xml:space="preserve">urnover </w:t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7216CB" w:rsidRPr="00B26034">
        <w:rPr>
          <w:rFonts w:ascii="Times New Roman" w:hAnsi="Times New Roman" w:cs="Times New Roman"/>
          <w:sz w:val="24"/>
          <w:szCs w:val="24"/>
        </w:rPr>
        <w:t>ntention</w:t>
      </w:r>
      <w:r w:rsidR="005F3AF4" w:rsidRPr="00B26034">
        <w:rPr>
          <w:rFonts w:ascii="Times New Roman" w:hAnsi="Times New Roman" w:cs="Times New Roman"/>
          <w:sz w:val="24"/>
          <w:szCs w:val="24"/>
        </w:rPr>
        <w:t xml:space="preserve"> in the </w:t>
      </w:r>
      <w:r w:rsidR="00B85B72" w:rsidRPr="00B26034">
        <w:rPr>
          <w:rFonts w:ascii="Times New Roman" w:hAnsi="Times New Roman" w:cs="Times New Roman"/>
          <w:sz w:val="24"/>
          <w:szCs w:val="24"/>
        </w:rPr>
        <w:t>M</w:t>
      </w:r>
      <w:r w:rsidR="005F3AF4" w:rsidRPr="00B26034">
        <w:rPr>
          <w:rFonts w:ascii="Times New Roman" w:hAnsi="Times New Roman" w:cs="Times New Roman"/>
          <w:sz w:val="24"/>
          <w:szCs w:val="24"/>
        </w:rPr>
        <w:t xml:space="preserve">arketing </w:t>
      </w:r>
      <w:r w:rsidR="005F3AF4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D</w:t>
      </w:r>
      <w:r w:rsidR="005F3AF4" w:rsidRPr="00B26034">
        <w:rPr>
          <w:rFonts w:ascii="Times New Roman" w:hAnsi="Times New Roman" w:cs="Times New Roman"/>
          <w:sz w:val="24"/>
          <w:szCs w:val="24"/>
        </w:rPr>
        <w:t>epartment at PT. Toyamilindo</w:t>
      </w:r>
      <w:r w:rsidR="00221E94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sz w:val="24"/>
          <w:szCs w:val="24"/>
        </w:rPr>
        <w:t>. J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>ournal of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>accounting</w:t>
      </w:r>
      <w:r w:rsidRPr="00B26034">
        <w:rPr>
          <w:rFonts w:ascii="Times New Roman" w:hAnsi="Times New Roman" w:cs="Times New Roman"/>
          <w:i/>
          <w:sz w:val="24"/>
          <w:szCs w:val="24"/>
        </w:rPr>
        <w:t>,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 xml:space="preserve"> economic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 xml:space="preserve">and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</w:r>
      <w:r w:rsidR="00D73930" w:rsidRPr="00B26034">
        <w:rPr>
          <w:rFonts w:ascii="Times New Roman" w:hAnsi="Times New Roman" w:cs="Times New Roman"/>
          <w:i/>
          <w:sz w:val="24"/>
          <w:szCs w:val="24"/>
        </w:rPr>
        <w:t>Bussiness of management</w:t>
      </w:r>
      <w:r w:rsidRPr="00B26034">
        <w:rPr>
          <w:rFonts w:ascii="Times New Roman" w:hAnsi="Times New Roman" w:cs="Times New Roman"/>
          <w:sz w:val="24"/>
          <w:szCs w:val="24"/>
        </w:rPr>
        <w:t xml:space="preserve">, 5, 105–110. </w:t>
      </w:r>
      <w:r w:rsidR="005F3AF4" w:rsidRPr="00B26034">
        <w:rPr>
          <w:rFonts w:ascii="Times New Roman" w:hAnsi="Times New Roman" w:cs="Times New Roman"/>
          <w:sz w:val="24"/>
          <w:szCs w:val="24"/>
        </w:rPr>
        <w:t xml:space="preserve">doi: </w:t>
      </w:r>
      <w:r w:rsidR="005F3AF4" w:rsidRPr="00B26034">
        <w:rPr>
          <w:rFonts w:ascii="Times New Roman" w:hAnsi="Times New Roman" w:cs="Times New Roman"/>
          <w:sz w:val="24"/>
          <w:szCs w:val="24"/>
        </w:rPr>
        <w:tab/>
        <w:t xml:space="preserve">http://dx.doi.org/10.25105/jmpj.v10i1.2516. </w:t>
      </w:r>
    </w:p>
    <w:p w14:paraId="59177BD8" w14:textId="60AFE8B7" w:rsidR="00D94F3C" w:rsidRPr="00B26034" w:rsidRDefault="00D94F3C" w:rsidP="001B5C97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Takase, M., Teraoka, S., &amp; Kousuke, Y. (2015). Investigating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 xml:space="preserve">he Adequacy of </w:t>
      </w:r>
      <w:r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>he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 xml:space="preserve">Competence Turnover Intention Model: How Does Nursing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Competence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Affect Nurses’ Turnover Intention?. 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Journal of Clinical </w:t>
      </w:r>
      <w:r w:rsidRPr="00B26034">
        <w:rPr>
          <w:rFonts w:ascii="Times New Roman" w:hAnsi="Times New Roman" w:cs="Times New Roman"/>
          <w:i/>
          <w:sz w:val="24"/>
          <w:szCs w:val="24"/>
        </w:rPr>
        <w:tab/>
        <w:t>Nursing</w:t>
      </w:r>
      <w:r w:rsidRPr="00B26034">
        <w:rPr>
          <w:rFonts w:ascii="Times New Roman" w:hAnsi="Times New Roman" w:cs="Times New Roman"/>
          <w:sz w:val="24"/>
          <w:szCs w:val="24"/>
        </w:rPr>
        <w:t>, 24, 805–816.</w:t>
      </w:r>
      <w:r w:rsidR="00D73930" w:rsidRPr="00B26034">
        <w:rPr>
          <w:rFonts w:ascii="Times New Roman" w:hAnsi="Times New Roman" w:cs="Times New Roman"/>
          <w:sz w:val="24"/>
          <w:szCs w:val="24"/>
        </w:rPr>
        <w:t xml:space="preserve"> doi: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https://doi.org/10.1111/jocn.1271</w:t>
        </w:r>
      </w:hyperlink>
      <w:r w:rsidRPr="00B26034">
        <w:rPr>
          <w:rFonts w:ascii="Times New Roman" w:hAnsi="Times New Roman" w:cs="Times New Roman"/>
          <w:sz w:val="24"/>
          <w:szCs w:val="24"/>
        </w:rPr>
        <w:t>.</w:t>
      </w:r>
    </w:p>
    <w:p w14:paraId="74F6EC40" w14:textId="76709AF3" w:rsidR="00D94F3C" w:rsidRPr="00B26034" w:rsidRDefault="00D94F3C" w:rsidP="00D94F3C">
      <w:pPr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Trimble, Douglas. E. (2006). Organizational Commitment, Job Satisfaction, and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Turnover Intention of Missionaries. </w:t>
      </w:r>
      <w:r w:rsidRPr="00B26034">
        <w:rPr>
          <w:rFonts w:ascii="Times New Roman" w:hAnsi="Times New Roman" w:cs="Times New Roman"/>
          <w:i/>
          <w:sz w:val="24"/>
          <w:szCs w:val="24"/>
        </w:rPr>
        <w:t>Journal of Psychology and Theology</w:t>
      </w:r>
      <w:r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34, 349-360. E- </w:t>
      </w:r>
      <w:r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>ISSN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: 2328-1162.</w:t>
      </w:r>
    </w:p>
    <w:p w14:paraId="018DC9B0" w14:textId="727D237F" w:rsidR="00D94F3C" w:rsidRPr="00B26034" w:rsidRDefault="00D94F3C" w:rsidP="001B5C97">
      <w:pPr>
        <w:pStyle w:val="HTMLPreformatted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lastRenderedPageBreak/>
        <w:t>Tonia, A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>jeng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R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>adini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. (2012).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 xml:space="preserve">Pengaruh Job Stress, Organizational Commitment dan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ab/>
        <w:t xml:space="preserve">Job Satisfaction terhadap Turnover Intention pada Departemen Policy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ab/>
        <w:t>Holder Services di PT Asuransi Jiwa X (</w:t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Effect of Job Stress,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Organizational Commitment, and Job Satisfaction </w:t>
      </w:r>
      <w:r w:rsidR="005F3AF4" w:rsidRPr="00B26034">
        <w:rPr>
          <w:rFonts w:ascii="Times New Roman" w:hAnsi="Times New Roman" w:cs="Times New Roman"/>
          <w:sz w:val="24"/>
          <w:szCs w:val="24"/>
        </w:rPr>
        <w:t>to</w:t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Turnover Intention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i</w:t>
      </w:r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n Department Policy Holder Services at PT </w:t>
      </w:r>
      <w:proofErr w:type="spellStart"/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>Asuransi</w:t>
      </w:r>
      <w:proofErr w:type="spellEnd"/>
      <w:r w:rsidR="005F3AF4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Jiwa X</w:t>
      </w:r>
      <w:r w:rsidR="00874182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T</w:t>
      </w:r>
      <w:r w:rsidR="007216CB" w:rsidRPr="00B26034">
        <w:rPr>
          <w:rFonts w:ascii="Times New Roman" w:hAnsi="Times New Roman" w:cs="Times New Roman"/>
          <w:i/>
          <w:noProof/>
          <w:sz w:val="24"/>
          <w:szCs w:val="24"/>
        </w:rPr>
        <w:t>h</w:t>
      </w:r>
      <w:r w:rsidRPr="00B26034">
        <w:rPr>
          <w:rFonts w:ascii="Times New Roman" w:hAnsi="Times New Roman" w:cs="Times New Roman"/>
          <w:i/>
          <w:noProof/>
          <w:sz w:val="24"/>
          <w:szCs w:val="24"/>
        </w:rPr>
        <w:t>esis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 : </w:t>
      </w:r>
      <w:r w:rsidR="00874182" w:rsidRPr="00B26034">
        <w:rPr>
          <w:rFonts w:ascii="Times New Roman" w:hAnsi="Times New Roman" w:cs="Times New Roman"/>
          <w:noProof/>
          <w:sz w:val="24"/>
          <w:szCs w:val="24"/>
        </w:rPr>
        <w:tab/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Universitas Indonesia. </w:t>
      </w:r>
    </w:p>
    <w:p w14:paraId="377F2587" w14:textId="39D80F93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Stanley, L., Vandenberghe, C., Vandenberg, R., &amp; Bentein, K. (2013). Commitment </w:t>
      </w:r>
      <w:r w:rsidR="00B85B72" w:rsidRPr="00B26034">
        <w:rPr>
          <w:rFonts w:ascii="Times New Roman" w:hAnsi="Times New Roman" w:cs="Times New Roman"/>
          <w:sz w:val="24"/>
          <w:szCs w:val="24"/>
        </w:rPr>
        <w:t>P</w:t>
      </w:r>
      <w:r w:rsidRPr="00B26034">
        <w:rPr>
          <w:rFonts w:ascii="Times New Roman" w:hAnsi="Times New Roman" w:cs="Times New Roman"/>
          <w:sz w:val="24"/>
          <w:szCs w:val="24"/>
        </w:rPr>
        <w:t xml:space="preserve">rofiles and </w:t>
      </w:r>
      <w:r w:rsidR="00B85B72" w:rsidRPr="00B26034">
        <w:rPr>
          <w:rFonts w:ascii="Times New Roman" w:hAnsi="Times New Roman" w:cs="Times New Roman"/>
          <w:sz w:val="24"/>
          <w:szCs w:val="24"/>
        </w:rPr>
        <w:t>E</w:t>
      </w:r>
      <w:r w:rsidRPr="00B26034">
        <w:rPr>
          <w:rFonts w:ascii="Times New Roman" w:hAnsi="Times New Roman" w:cs="Times New Roman"/>
          <w:sz w:val="24"/>
          <w:szCs w:val="24"/>
        </w:rPr>
        <w:t xml:space="preserve">mployee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 xml:space="preserve">urnover. </w:t>
      </w:r>
      <w:r w:rsidRPr="00B26034">
        <w:rPr>
          <w:rFonts w:ascii="Times New Roman" w:hAnsi="Times New Roman" w:cs="Times New Roman"/>
          <w:i/>
          <w:sz w:val="24"/>
          <w:szCs w:val="24"/>
        </w:rPr>
        <w:t>Journal of Vocational Behavior</w:t>
      </w:r>
      <w:r w:rsidRPr="00B26034">
        <w:rPr>
          <w:rFonts w:ascii="Times New Roman" w:hAnsi="Times New Roman" w:cs="Times New Roman"/>
          <w:sz w:val="24"/>
          <w:szCs w:val="24"/>
        </w:rPr>
        <w:t xml:space="preserve">, 82, 176-187. </w:t>
      </w:r>
      <w:r w:rsidR="00D73930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>oi:</w:t>
      </w:r>
      <w:r w:rsidR="00D73930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sz w:val="24"/>
          <w:szCs w:val="24"/>
        </w:rPr>
        <w:t xml:space="preserve">10.1016/j.jvb.2013.01.011. </w:t>
      </w:r>
    </w:p>
    <w:p w14:paraId="68DD686E" w14:textId="30DA3E24" w:rsidR="00D94F3C" w:rsidRPr="00B26034" w:rsidRDefault="00D94F3C" w:rsidP="00D94F3C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Valéau, P. E. (2013). A Study of The Relationships Between Volunteers's Commitments to Organizations and Beneficiaries and Turnover Intentions.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Canadian Journal of Behavioural Science</w:t>
      </w:r>
      <w:r w:rsidRPr="00B26034">
        <w:rPr>
          <w:rFonts w:ascii="Times New Roman" w:hAnsi="Times New Roman" w:cs="Times New Roman"/>
          <w:noProof/>
          <w:sz w:val="24"/>
          <w:szCs w:val="24"/>
        </w:rPr>
        <w:t>, 45, 85-95.</w:t>
      </w:r>
      <w:r w:rsidR="00D73930" w:rsidRPr="00B2603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doi: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10.1037/a0027620. 85</w:t>
      </w:r>
      <w:r w:rsidR="00D73930" w:rsidRPr="00B26034">
        <w:rPr>
          <w:rStyle w:val="st"/>
          <w:rFonts w:ascii="Times New Roman" w:hAnsi="Times New Roman" w:cs="Times New Roman"/>
          <w:sz w:val="24"/>
          <w:szCs w:val="24"/>
        </w:rPr>
        <w:t>.</w:t>
      </w:r>
    </w:p>
    <w:p w14:paraId="10FC255F" w14:textId="2DDFD976" w:rsidR="00D94F3C" w:rsidRPr="00B26034" w:rsidRDefault="00D94F3C" w:rsidP="00D94F3C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Van Dick, R., Wagner, U., Stellmacher J., Christ, O., &amp; Tissington, P. A. (2005).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To Be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(Long)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o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r Not To Be (Long): Social Identification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 Organizational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Contexts. </w:t>
      </w:r>
      <w:r w:rsidRPr="00B26034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Genetic, Social, and General Psychology Monographs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131, 189 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– 218. </w:t>
      </w:r>
      <w:r w:rsidR="00B85B72"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 w:rsidRPr="00B2603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oi: 10.3200/MONO.131.3.189-218. </w:t>
      </w:r>
    </w:p>
    <w:p w14:paraId="34326615" w14:textId="5563C1DC" w:rsidR="00D94F3C" w:rsidRPr="00B26034" w:rsidRDefault="00D94F3C" w:rsidP="00D94F3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Waspodo, A. A., Handayani, N. C., &amp; Paramita, W. (2013). Pengaruh Kepuasan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Kerja dan Stres Kerja </w:t>
      </w:r>
      <w:r w:rsidR="00B85B72" w:rsidRPr="00B26034">
        <w:rPr>
          <w:rFonts w:ascii="Times New Roman" w:hAnsi="Times New Roman" w:cs="Times New Roman"/>
          <w:sz w:val="24"/>
          <w:szCs w:val="24"/>
        </w:rPr>
        <w:t>t</w:t>
      </w:r>
      <w:r w:rsidRPr="00B26034">
        <w:rPr>
          <w:rFonts w:ascii="Times New Roman" w:hAnsi="Times New Roman" w:cs="Times New Roman"/>
          <w:sz w:val="24"/>
          <w:szCs w:val="24"/>
        </w:rPr>
        <w:t xml:space="preserve">erhadap Turnover Intention </w:t>
      </w:r>
      <w:r w:rsidR="00B85B72" w:rsidRPr="00B26034">
        <w:rPr>
          <w:rFonts w:ascii="Times New Roman" w:hAnsi="Times New Roman" w:cs="Times New Roman"/>
          <w:sz w:val="24"/>
          <w:szCs w:val="24"/>
        </w:rPr>
        <w:t>p</w:t>
      </w:r>
      <w:r w:rsidRPr="00B26034">
        <w:rPr>
          <w:rFonts w:ascii="Times New Roman" w:hAnsi="Times New Roman" w:cs="Times New Roman"/>
          <w:sz w:val="24"/>
          <w:szCs w:val="24"/>
        </w:rPr>
        <w:t xml:space="preserve">ada Karyawan PT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Unitex </w:t>
      </w:r>
      <w:r w:rsidR="00B85B72" w:rsidRPr="00B26034">
        <w:rPr>
          <w:rFonts w:ascii="Times New Roman" w:hAnsi="Times New Roman" w:cs="Times New Roman"/>
          <w:sz w:val="24"/>
          <w:szCs w:val="24"/>
        </w:rPr>
        <w:t>d</w:t>
      </w:r>
      <w:r w:rsidRPr="00B26034">
        <w:rPr>
          <w:rFonts w:ascii="Times New Roman" w:hAnsi="Times New Roman" w:cs="Times New Roman"/>
          <w:sz w:val="24"/>
          <w:szCs w:val="24"/>
        </w:rPr>
        <w:t>i Bogor</w:t>
      </w:r>
      <w:r w:rsidR="00874182" w:rsidRPr="00B26034">
        <w:rPr>
          <w:rFonts w:ascii="Times New Roman" w:hAnsi="Times New Roman" w:cs="Times New Roman"/>
          <w:sz w:val="24"/>
          <w:szCs w:val="24"/>
        </w:rPr>
        <w:t xml:space="preserve"> (T</w:t>
      </w:r>
      <w:r w:rsidR="00B85B72"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he Influence of Job Satisfaction and Job Stress </w:t>
      </w:r>
      <w:r w:rsidR="00B85B72"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ab/>
        <w:t>Simultaneously on Employees Turnover I</w:t>
      </w:r>
      <w:r w:rsidR="00874182"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>ntention at PT. Unitex)</w:t>
      </w:r>
      <w:r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sz w:val="24"/>
          <w:szCs w:val="24"/>
        </w:rPr>
        <w:t>Jurnal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 xml:space="preserve"> of 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ab/>
        <w:t>Research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Mana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>g</w:t>
      </w:r>
      <w:r w:rsidRPr="00B26034">
        <w:rPr>
          <w:rFonts w:ascii="Times New Roman" w:hAnsi="Times New Roman" w:cs="Times New Roman"/>
          <w:i/>
          <w:sz w:val="24"/>
          <w:szCs w:val="24"/>
        </w:rPr>
        <w:t>emen S</w:t>
      </w:r>
      <w:r w:rsidR="00B85B72" w:rsidRPr="00B26034">
        <w:rPr>
          <w:rFonts w:ascii="Times New Roman" w:hAnsi="Times New Roman" w:cs="Times New Roman"/>
          <w:i/>
          <w:sz w:val="24"/>
          <w:szCs w:val="24"/>
        </w:rPr>
        <w:t>cience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Indonesia</w:t>
      </w:r>
      <w:r w:rsidRPr="00B26034">
        <w:rPr>
          <w:rFonts w:ascii="Times New Roman" w:hAnsi="Times New Roman" w:cs="Times New Roman"/>
          <w:sz w:val="24"/>
          <w:szCs w:val="24"/>
        </w:rPr>
        <w:t>, 4,  97–115.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 </w:t>
      </w:r>
      <w:r w:rsidR="006730D1" w:rsidRPr="00B26034">
        <w:rPr>
          <w:rFonts w:ascii="Times New Roman" w:hAnsi="Times New Roman" w:cs="Times New Roman"/>
          <w:sz w:val="24"/>
          <w:szCs w:val="24"/>
        </w:rPr>
        <w:t>d</w:t>
      </w:r>
      <w:r w:rsidR="00B85B72" w:rsidRPr="00B26034">
        <w:rPr>
          <w:rFonts w:ascii="Times New Roman" w:hAnsi="Times New Roman" w:cs="Times New Roman"/>
          <w:sz w:val="24"/>
          <w:szCs w:val="24"/>
        </w:rPr>
        <w:t xml:space="preserve">oi: </w:t>
      </w:r>
      <w:r w:rsidR="006730D1" w:rsidRPr="00B26034">
        <w:rPr>
          <w:rFonts w:ascii="Times New Roman" w:hAnsi="Times New Roman" w:cs="Times New Roman"/>
          <w:sz w:val="24"/>
          <w:szCs w:val="24"/>
        </w:rPr>
        <w:tab/>
      </w:r>
      <w:r w:rsidR="00B85B72" w:rsidRPr="00B26034">
        <w:rPr>
          <w:rFonts w:ascii="Times New Roman" w:hAnsi="Times New Roman" w:cs="Times New Roman"/>
          <w:sz w:val="24"/>
          <w:szCs w:val="24"/>
        </w:rPr>
        <w:t>http://journal.unj.ac.id/unj/index.php/jrmsi/article/view/780</w:t>
      </w:r>
      <w:r w:rsidR="006730D1" w:rsidRPr="00B26034">
        <w:rPr>
          <w:rFonts w:ascii="Times New Roman" w:hAnsi="Times New Roman" w:cs="Times New Roman"/>
          <w:sz w:val="24"/>
          <w:szCs w:val="24"/>
        </w:rPr>
        <w:t>.</w:t>
      </w:r>
    </w:p>
    <w:p w14:paraId="1B749D16" w14:textId="6F10F474" w:rsidR="00D94F3C" w:rsidRPr="00B26034" w:rsidRDefault="00D94F3C" w:rsidP="00D94F3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Youcef, S., Ahmed, S. S., &amp; Ahmed, B. (2016). The Impact of Job Satisfaction on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Turnover Intention by the Existence of Organizational Commitment and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Intent to Stay as Intermediates Variables Using </w:t>
      </w:r>
      <w:r w:rsidR="006730D1" w:rsidRPr="00B26034">
        <w:rPr>
          <w:rFonts w:ascii="Times New Roman" w:hAnsi="Times New Roman" w:cs="Times New Roman"/>
          <w:sz w:val="24"/>
          <w:szCs w:val="24"/>
        </w:rPr>
        <w:t>A</w:t>
      </w:r>
      <w:r w:rsidRPr="00B26034">
        <w:rPr>
          <w:rFonts w:ascii="Times New Roman" w:hAnsi="Times New Roman" w:cs="Times New Roman"/>
          <w:sz w:val="24"/>
          <w:szCs w:val="24"/>
        </w:rPr>
        <w:t xml:space="preserve">pproach PLS in Sample 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Worker Department of Transport Saida. </w:t>
      </w:r>
      <w:r w:rsidRPr="00B26034">
        <w:rPr>
          <w:rFonts w:ascii="Times New Roman" w:hAnsi="Times New Roman" w:cs="Times New Roman"/>
          <w:i/>
          <w:sz w:val="24"/>
          <w:szCs w:val="24"/>
        </w:rPr>
        <w:t>Journal of Managemen</w:t>
      </w:r>
      <w:r w:rsidRPr="00B26034">
        <w:rPr>
          <w:rFonts w:ascii="Times New Roman" w:hAnsi="Times New Roman" w:cs="Times New Roman"/>
          <w:sz w:val="24"/>
          <w:szCs w:val="24"/>
        </w:rPr>
        <w:t>t, 6,  198–</w:t>
      </w:r>
      <w:r w:rsidRPr="00B26034">
        <w:rPr>
          <w:rFonts w:ascii="Times New Roman" w:hAnsi="Times New Roman" w:cs="Times New Roman"/>
          <w:sz w:val="24"/>
          <w:szCs w:val="24"/>
        </w:rPr>
        <w:tab/>
        <w:t xml:space="preserve">202. </w:t>
      </w:r>
      <w:r w:rsidR="00D73930" w:rsidRPr="00B26034">
        <w:rPr>
          <w:rFonts w:ascii="Times New Roman" w:hAnsi="Times New Roman" w:cs="Times New Roman"/>
          <w:sz w:val="24"/>
          <w:szCs w:val="24"/>
        </w:rPr>
        <w:t xml:space="preserve">doi : </w:t>
      </w:r>
      <w:r w:rsidRPr="00B26034">
        <w:rPr>
          <w:rFonts w:ascii="Times New Roman" w:hAnsi="Times New Roman" w:cs="Times New Roman"/>
          <w:sz w:val="24"/>
          <w:szCs w:val="24"/>
        </w:rPr>
        <w:t>https://doi.org/10.5923/j.mm.20160606.03.</w:t>
      </w:r>
    </w:p>
    <w:p w14:paraId="63BB1654" w14:textId="73675497" w:rsidR="00D94F3C" w:rsidRPr="00B26034" w:rsidRDefault="00D94F3C" w:rsidP="001B5C97">
      <w:pPr>
        <w:pStyle w:val="HTMLPreformatted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B26034">
        <w:rPr>
          <w:rFonts w:ascii="Times New Roman" w:hAnsi="Times New Roman" w:cs="Times New Roman"/>
          <w:sz w:val="24"/>
          <w:szCs w:val="24"/>
        </w:rPr>
        <w:t xml:space="preserve">Yuda, I. B. D. P., &amp; Ardana, I. K. (2017). </w:t>
      </w:r>
      <w:r w:rsidR="00874182" w:rsidRPr="00B26034">
        <w:rPr>
          <w:rFonts w:ascii="Times New Roman" w:hAnsi="Times New Roman" w:cs="Times New Roman"/>
          <w:sz w:val="24"/>
          <w:szCs w:val="24"/>
        </w:rPr>
        <w:t xml:space="preserve">Pengaruh Kepuasan Kerja dan Stres Kerja </w:t>
      </w:r>
      <w:r w:rsidR="00874182" w:rsidRPr="00B26034">
        <w:rPr>
          <w:rFonts w:ascii="Times New Roman" w:hAnsi="Times New Roman" w:cs="Times New Roman"/>
          <w:sz w:val="24"/>
          <w:szCs w:val="24"/>
        </w:rPr>
        <w:tab/>
        <w:t>terhadap Turnover Intention pada Karyawan Hotel Holiday Inn Express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874182" w:rsidRPr="00B26034">
        <w:rPr>
          <w:rFonts w:ascii="Times New Roman" w:hAnsi="Times New Roman" w:cs="Times New Roman"/>
          <w:sz w:val="24"/>
          <w:szCs w:val="24"/>
        </w:rPr>
        <w:t>(</w:t>
      </w:r>
      <w:r w:rsidR="000F5117" w:rsidRPr="00B26034">
        <w:rPr>
          <w:rFonts w:ascii="Times New Roman" w:hAnsi="Times New Roman" w:cs="Times New Roman"/>
          <w:sz w:val="24"/>
          <w:szCs w:val="24"/>
          <w:lang w:val="en"/>
        </w:rPr>
        <w:t xml:space="preserve">The Influence of Job Satisfaction and Job Stress on Turnover Intention </w:t>
      </w:r>
      <w:r w:rsidR="00874182" w:rsidRPr="00B26034">
        <w:rPr>
          <w:rFonts w:ascii="Times New Roman" w:hAnsi="Times New Roman" w:cs="Times New Roman"/>
          <w:sz w:val="24"/>
          <w:szCs w:val="24"/>
          <w:lang w:val="en"/>
        </w:rPr>
        <w:tab/>
      </w:r>
      <w:r w:rsidR="000F5117" w:rsidRPr="00B26034">
        <w:rPr>
          <w:rFonts w:ascii="Times New Roman" w:hAnsi="Times New Roman" w:cs="Times New Roman"/>
          <w:sz w:val="24"/>
          <w:szCs w:val="24"/>
          <w:lang w:val="en"/>
        </w:rPr>
        <w:t>at Holiday Inn Express Hotel Employees</w:t>
      </w:r>
      <w:r w:rsidR="00874182" w:rsidRPr="00B26034">
        <w:rPr>
          <w:rFonts w:ascii="Times New Roman" w:hAnsi="Times New Roman" w:cs="Times New Roman"/>
          <w:sz w:val="24"/>
          <w:szCs w:val="24"/>
        </w:rPr>
        <w:t>)</w:t>
      </w:r>
      <w:r w:rsidRPr="00B26034">
        <w:rPr>
          <w:rFonts w:ascii="Times New Roman" w:hAnsi="Times New Roman" w:cs="Times New Roman"/>
          <w:sz w:val="24"/>
          <w:szCs w:val="24"/>
        </w:rPr>
        <w:t xml:space="preserve">. </w:t>
      </w:r>
      <w:r w:rsidRPr="00B26034">
        <w:rPr>
          <w:rFonts w:ascii="Times New Roman" w:hAnsi="Times New Roman" w:cs="Times New Roman"/>
          <w:i/>
          <w:sz w:val="24"/>
          <w:szCs w:val="24"/>
        </w:rPr>
        <w:t>J</w:t>
      </w:r>
      <w:r w:rsidR="000F5117" w:rsidRPr="00B26034">
        <w:rPr>
          <w:rFonts w:ascii="Times New Roman" w:hAnsi="Times New Roman" w:cs="Times New Roman"/>
          <w:i/>
          <w:sz w:val="24"/>
          <w:szCs w:val="24"/>
        </w:rPr>
        <w:t>ournal of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Mana</w:t>
      </w:r>
      <w:r w:rsidR="000F5117" w:rsidRPr="00B26034">
        <w:rPr>
          <w:rFonts w:ascii="Times New Roman" w:hAnsi="Times New Roman" w:cs="Times New Roman"/>
          <w:i/>
          <w:sz w:val="24"/>
          <w:szCs w:val="24"/>
        </w:rPr>
        <w:t>gement</w:t>
      </w:r>
      <w:r w:rsidRPr="00B260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4182" w:rsidRPr="00B26034">
        <w:rPr>
          <w:rFonts w:ascii="Times New Roman" w:hAnsi="Times New Roman" w:cs="Times New Roman"/>
          <w:i/>
          <w:sz w:val="24"/>
          <w:szCs w:val="24"/>
        </w:rPr>
        <w:tab/>
      </w:r>
      <w:r w:rsidRPr="00B26034">
        <w:rPr>
          <w:rFonts w:ascii="Times New Roman" w:hAnsi="Times New Roman" w:cs="Times New Roman"/>
          <w:i/>
          <w:sz w:val="24"/>
          <w:szCs w:val="24"/>
        </w:rPr>
        <w:t>Un</w:t>
      </w:r>
      <w:r w:rsidR="000F5117" w:rsidRPr="00B26034">
        <w:rPr>
          <w:rFonts w:ascii="Times New Roman" w:hAnsi="Times New Roman" w:cs="Times New Roman"/>
          <w:i/>
          <w:sz w:val="24"/>
          <w:szCs w:val="24"/>
        </w:rPr>
        <w:t>iversity of Udayana</w:t>
      </w:r>
      <w:r w:rsidRPr="00B26034">
        <w:rPr>
          <w:rFonts w:ascii="Times New Roman" w:hAnsi="Times New Roman" w:cs="Times New Roman"/>
          <w:sz w:val="24"/>
          <w:szCs w:val="24"/>
        </w:rPr>
        <w:t>, 6, 5319–5347. ISSN : 2302-8912.</w:t>
      </w:r>
    </w:p>
    <w:p w14:paraId="1B547D58" w14:textId="77777777" w:rsidR="00D94F3C" w:rsidRPr="00B26034" w:rsidRDefault="00D94F3C" w:rsidP="001B5C97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Yustina, A. I., &amp; Putri, F. P. (2017). Do Auditors Feel Stress? Examining Auditor Experience and Organizational Commitment 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Economics Perspectives</w:t>
      </w: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, 11, 1486-1498. 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E-</w:t>
      </w:r>
      <w:r w:rsidRPr="00B26034">
        <w:rPr>
          <w:rStyle w:val="Emphasis"/>
          <w:rFonts w:ascii="Times New Roman" w:hAnsi="Times New Roman" w:cs="Times New Roman"/>
          <w:i w:val="0"/>
          <w:sz w:val="24"/>
          <w:szCs w:val="24"/>
        </w:rPr>
        <w:t>ISSN</w:t>
      </w:r>
      <w:r w:rsidRPr="00B26034">
        <w:rPr>
          <w:rStyle w:val="st"/>
          <w:rFonts w:ascii="Times New Roman" w:hAnsi="Times New Roman" w:cs="Times New Roman"/>
          <w:sz w:val="24"/>
          <w:szCs w:val="24"/>
        </w:rPr>
        <w:t>: 2321-5933.</w:t>
      </w:r>
    </w:p>
    <w:p w14:paraId="0AAA687F" w14:textId="5E251AB7" w:rsidR="00D94F3C" w:rsidRPr="001B5C97" w:rsidRDefault="00D94F3C" w:rsidP="00D848A2">
      <w:pPr>
        <w:pStyle w:val="Bibliography"/>
        <w:spacing w:line="240" w:lineRule="auto"/>
        <w:ind w:left="720" w:hanging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26034">
        <w:rPr>
          <w:rFonts w:ascii="Times New Roman" w:hAnsi="Times New Roman" w:cs="Times New Roman"/>
          <w:noProof/>
          <w:sz w:val="24"/>
          <w:szCs w:val="24"/>
        </w:rPr>
        <w:t xml:space="preserve">Zito, Margaretha., Emanuel, Federica., Molino, Monica., Cortese, Claudia Geovanni., Ghislieri Chiara., Colombo, Lara. (2018). Turnover Intentions In A Call Center: The Role Of Emotional Dissonance, Job Resources, And Job Satisfaction. </w:t>
      </w:r>
      <w:r w:rsidRPr="00B26034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Jurnal Management Bussiness</w:t>
      </w:r>
      <w:r w:rsidRPr="00B26034">
        <w:rPr>
          <w:rFonts w:ascii="Times New Roman" w:hAnsi="Times New Roman" w:cs="Times New Roman"/>
          <w:noProof/>
          <w:sz w:val="24"/>
          <w:szCs w:val="24"/>
        </w:rPr>
        <w:t>.</w:t>
      </w:r>
      <w:r w:rsidRPr="00B26034">
        <w:rPr>
          <w:rFonts w:hAnsi="Symbol"/>
        </w:rPr>
        <w:t xml:space="preserve"> </w:t>
      </w:r>
      <w:r w:rsidR="00D73930" w:rsidRPr="00B26034">
        <w:rPr>
          <w:rFonts w:ascii="Times New Roman" w:hAnsi="Times New Roman" w:cs="Times New Roman"/>
          <w:sz w:val="24"/>
          <w:szCs w:val="24"/>
        </w:rPr>
        <w:t>doi:</w:t>
      </w:r>
      <w:r w:rsidR="00D73930" w:rsidRPr="00B26034">
        <w:rPr>
          <w:rFonts w:hAnsi="Symbol"/>
        </w:rPr>
        <w:t xml:space="preserve"> </w:t>
      </w:r>
      <w:hyperlink r:id="rId20" w:history="1">
        <w:r w:rsidRPr="00B260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https://doi.org/10.1371/journal.pone.0192126</w:t>
        </w:r>
      </w:hyperlink>
      <w:r w:rsidR="00D73930" w:rsidRPr="00B260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sectPr w:rsidR="00D94F3C" w:rsidRPr="001B5C97" w:rsidSect="00D94F3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33C4FDBF" w14:textId="72BFBAE4" w:rsidR="00FD24B9" w:rsidRPr="00FD24B9" w:rsidRDefault="00FD24B9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The abstract is too short. Please add short introduction, and conclusion or maybe contribution of the study. </w:t>
      </w:r>
    </w:p>
  </w:comment>
  <w:comment w:id="1" w:author="Author" w:initials="A">
    <w:p w14:paraId="4071B9E2" w14:textId="3505248D" w:rsidR="00FD24B9" w:rsidRPr="00FD24B9" w:rsidRDefault="00FD24B9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Please arrange it alphabetically </w:t>
      </w:r>
    </w:p>
  </w:comment>
  <w:comment w:id="3" w:author="Author" w:initials="A">
    <w:p w14:paraId="14991F63" w14:textId="46600EF9" w:rsidR="00AC7A48" w:rsidRPr="00AC7A48" w:rsidRDefault="00AC7A48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>Please check all in-cite references</w:t>
      </w:r>
    </w:p>
  </w:comment>
  <w:comment w:id="4" w:author="Author" w:initials="A">
    <w:p w14:paraId="27465AE0" w14:textId="3E4AD4BC" w:rsidR="00AC7A48" w:rsidRPr="00AC7A48" w:rsidRDefault="00AC7A48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Please explain these more further since this is not clear. Maybe because of the use of incorrect English expressions. </w:t>
      </w:r>
    </w:p>
  </w:comment>
  <w:comment w:id="2" w:author="Author" w:initials="A">
    <w:p w14:paraId="375AEC04" w14:textId="7824A83A" w:rsidR="00AC7A48" w:rsidRPr="00AC7A48" w:rsidRDefault="00AC7A48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This introduction may be better if the authors write it </w:t>
      </w:r>
      <w:r w:rsidR="00933C7B">
        <w:rPr>
          <w:lang w:val="en-AU"/>
        </w:rPr>
        <w:t>more to the point and relate it to the context that is international school teachers’ turnover intention</w:t>
      </w:r>
      <w:r w:rsidR="00D561D5">
        <w:rPr>
          <w:lang w:val="en-AU"/>
        </w:rPr>
        <w:t xml:space="preserve"> throughout the introduction.</w:t>
      </w:r>
    </w:p>
  </w:comment>
  <w:comment w:id="7" w:author="Author" w:initials="A">
    <w:p w14:paraId="01DCF8D6" w14:textId="727D325B" w:rsidR="008D289E" w:rsidRPr="008D289E" w:rsidRDefault="008D289E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>Please explain why</w:t>
      </w:r>
    </w:p>
  </w:comment>
  <w:comment w:id="8" w:author="Author" w:initials="A">
    <w:p w14:paraId="16BCAB7E" w14:textId="0157EC67" w:rsidR="001044AB" w:rsidRPr="001044AB" w:rsidRDefault="001044AB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It is better then to relate this information to your context. </w:t>
      </w:r>
    </w:p>
  </w:comment>
  <w:comment w:id="9" w:author="Author" w:initials="A">
    <w:p w14:paraId="280B937B" w14:textId="648D2B22" w:rsidR="001044AB" w:rsidRPr="001044AB" w:rsidRDefault="001044AB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>Does the previous research was in the same context, that is international school teachers? Please explain.</w:t>
      </w:r>
    </w:p>
  </w:comment>
  <w:comment w:id="10" w:author="Author" w:initials="A">
    <w:p w14:paraId="6924D985" w14:textId="495553A2" w:rsidR="00EA0542" w:rsidRPr="00EA0542" w:rsidRDefault="00EA0542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This is a small sample. Please discuss this matter in discussion. </w:t>
      </w:r>
    </w:p>
  </w:comment>
  <w:comment w:id="11" w:author="Author" w:initials="A">
    <w:p w14:paraId="52FDFA03" w14:textId="25720527" w:rsidR="00361A46" w:rsidRPr="00361A46" w:rsidRDefault="00361A46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What does this abbreviation refer to? </w:t>
      </w:r>
    </w:p>
  </w:comment>
  <w:comment w:id="12" w:author="Author" w:initials="A">
    <w:p w14:paraId="5D5FFDBA" w14:textId="285D3217" w:rsidR="00853E5B" w:rsidRPr="00853E5B" w:rsidRDefault="00853E5B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Please check how to </w:t>
      </w:r>
      <w:r w:rsidR="00B010CD">
        <w:rPr>
          <w:lang w:val="en-AU"/>
        </w:rPr>
        <w:t xml:space="preserve">write a table for Hayes’s result in APA format. </w:t>
      </w:r>
    </w:p>
  </w:comment>
  <w:comment w:id="13" w:author="Author" w:initials="A">
    <w:p w14:paraId="525FBB04" w14:textId="16AAAE3E" w:rsidR="003F309A" w:rsidRPr="003F309A" w:rsidRDefault="003F309A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Please discussed the result first before stated the contribution of this study. </w:t>
      </w:r>
    </w:p>
  </w:comment>
  <w:comment w:id="14" w:author="Author" w:initials="A">
    <w:p w14:paraId="6B608F18" w14:textId="33154B7E" w:rsidR="009F63E4" w:rsidRPr="009F63E4" w:rsidRDefault="009F63E4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This should be part of </w:t>
      </w:r>
      <w:r w:rsidR="00361A46">
        <w:rPr>
          <w:lang w:val="en-AU"/>
        </w:rPr>
        <w:t xml:space="preserve">‘explanation of the result’. </w:t>
      </w:r>
    </w:p>
  </w:comment>
  <w:comment w:id="15" w:author="Author" w:initials="A">
    <w:p w14:paraId="223C7FF0" w14:textId="14F25A86" w:rsidR="00361A46" w:rsidRPr="00361A46" w:rsidRDefault="00361A46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>
        <w:rPr>
          <w:lang w:val="en-AU"/>
        </w:rPr>
        <w:t xml:space="preserve">Please add ‘Conclusion’ after this </w:t>
      </w:r>
      <w:r>
        <w:rPr>
          <w:lang w:val="en-AU"/>
        </w:rPr>
        <w:t>paragraph.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C4FDBF" w15:done="0"/>
  <w15:commentEx w15:paraId="4071B9E2" w15:done="0"/>
  <w15:commentEx w15:paraId="14991F63" w15:done="0"/>
  <w15:commentEx w15:paraId="27465AE0" w15:done="0"/>
  <w15:commentEx w15:paraId="375AEC04" w15:done="0"/>
  <w15:commentEx w15:paraId="01DCF8D6" w15:done="0"/>
  <w15:commentEx w15:paraId="16BCAB7E" w15:done="0"/>
  <w15:commentEx w15:paraId="280B937B" w15:done="0"/>
  <w15:commentEx w15:paraId="6924D985" w15:done="0"/>
  <w15:commentEx w15:paraId="52FDFA03" w15:done="0"/>
  <w15:commentEx w15:paraId="5D5FFDBA" w15:done="0"/>
  <w15:commentEx w15:paraId="525FBB04" w15:done="0"/>
  <w15:commentEx w15:paraId="6B608F18" w15:done="0"/>
  <w15:commentEx w15:paraId="223C7F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C4FDBF" w16cid:durableId="1EFA3A87"/>
  <w16cid:commentId w16cid:paraId="4071B9E2" w16cid:durableId="1EFA3B14"/>
  <w16cid:commentId w16cid:paraId="14991F63" w16cid:durableId="1F01A990"/>
  <w16cid:commentId w16cid:paraId="27465AE0" w16cid:durableId="1F01A9FF"/>
  <w16cid:commentId w16cid:paraId="375AEC04" w16cid:durableId="1F01AAF9"/>
  <w16cid:commentId w16cid:paraId="01DCF8D6" w16cid:durableId="1F01AE74"/>
  <w16cid:commentId w16cid:paraId="16BCAB7E" w16cid:durableId="1F01B060"/>
  <w16cid:commentId w16cid:paraId="280B937B" w16cid:durableId="1F01B028"/>
  <w16cid:commentId w16cid:paraId="6924D985" w16cid:durableId="1F01B197"/>
  <w16cid:commentId w16cid:paraId="52FDFA03" w16cid:durableId="1F01BAC1"/>
  <w16cid:commentId w16cid:paraId="5D5FFDBA" w16cid:durableId="1F01B3A9"/>
  <w16cid:commentId w16cid:paraId="525FBB04" w16cid:durableId="1F01B825"/>
  <w16cid:commentId w16cid:paraId="6B608F18" w16cid:durableId="1F01BA80"/>
  <w16cid:commentId w16cid:paraId="223C7FF0" w16cid:durableId="1F01BA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3CB78" w14:textId="77777777" w:rsidR="009838FE" w:rsidRDefault="009838FE" w:rsidP="00733A93">
      <w:pPr>
        <w:spacing w:after="0" w:line="240" w:lineRule="auto"/>
      </w:pPr>
      <w:r>
        <w:separator/>
      </w:r>
    </w:p>
  </w:endnote>
  <w:endnote w:type="continuationSeparator" w:id="0">
    <w:p w14:paraId="44ABB9C1" w14:textId="77777777" w:rsidR="009838FE" w:rsidRDefault="009838FE" w:rsidP="0073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EF4F" w14:textId="77777777" w:rsidR="009838FE" w:rsidRDefault="009838FE" w:rsidP="00733A93">
      <w:pPr>
        <w:spacing w:after="0" w:line="240" w:lineRule="auto"/>
      </w:pPr>
      <w:r>
        <w:separator/>
      </w:r>
    </w:p>
  </w:footnote>
  <w:footnote w:type="continuationSeparator" w:id="0">
    <w:p w14:paraId="296237F8" w14:textId="77777777" w:rsidR="009838FE" w:rsidRDefault="009838FE" w:rsidP="00733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61FA0"/>
    <w:multiLevelType w:val="hybridMultilevel"/>
    <w:tmpl w:val="CF9AD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75131"/>
    <w:multiLevelType w:val="hybridMultilevel"/>
    <w:tmpl w:val="407C3C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2ADA"/>
    <w:multiLevelType w:val="hybridMultilevel"/>
    <w:tmpl w:val="F87E8C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79010E"/>
    <w:multiLevelType w:val="hybridMultilevel"/>
    <w:tmpl w:val="30AE09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DA"/>
    <w:rsid w:val="0000094C"/>
    <w:rsid w:val="00013013"/>
    <w:rsid w:val="000130D5"/>
    <w:rsid w:val="00014754"/>
    <w:rsid w:val="00020389"/>
    <w:rsid w:val="000237BD"/>
    <w:rsid w:val="00023C38"/>
    <w:rsid w:val="00026A2A"/>
    <w:rsid w:val="000326CA"/>
    <w:rsid w:val="00032779"/>
    <w:rsid w:val="00040352"/>
    <w:rsid w:val="000442BF"/>
    <w:rsid w:val="00044BCA"/>
    <w:rsid w:val="00044CA1"/>
    <w:rsid w:val="0005189F"/>
    <w:rsid w:val="00052EFA"/>
    <w:rsid w:val="00060A28"/>
    <w:rsid w:val="00065E7F"/>
    <w:rsid w:val="00070436"/>
    <w:rsid w:val="00070B50"/>
    <w:rsid w:val="0007118B"/>
    <w:rsid w:val="00071FF0"/>
    <w:rsid w:val="0007406A"/>
    <w:rsid w:val="00074336"/>
    <w:rsid w:val="000747E5"/>
    <w:rsid w:val="000772A5"/>
    <w:rsid w:val="00081D73"/>
    <w:rsid w:val="00085DB9"/>
    <w:rsid w:val="000A4DE7"/>
    <w:rsid w:val="000B1D36"/>
    <w:rsid w:val="000C5891"/>
    <w:rsid w:val="000D3CFF"/>
    <w:rsid w:val="000E1554"/>
    <w:rsid w:val="000E2CD1"/>
    <w:rsid w:val="000E2CF9"/>
    <w:rsid w:val="000E32AB"/>
    <w:rsid w:val="000E532D"/>
    <w:rsid w:val="000F1B96"/>
    <w:rsid w:val="000F5117"/>
    <w:rsid w:val="001019CD"/>
    <w:rsid w:val="001044AB"/>
    <w:rsid w:val="00113BC0"/>
    <w:rsid w:val="00125A69"/>
    <w:rsid w:val="0013273F"/>
    <w:rsid w:val="00134474"/>
    <w:rsid w:val="001350F1"/>
    <w:rsid w:val="00137B7B"/>
    <w:rsid w:val="0014031D"/>
    <w:rsid w:val="00160939"/>
    <w:rsid w:val="00160BDF"/>
    <w:rsid w:val="00161CDB"/>
    <w:rsid w:val="00167126"/>
    <w:rsid w:val="001741BE"/>
    <w:rsid w:val="00175FF6"/>
    <w:rsid w:val="00176BF9"/>
    <w:rsid w:val="00182894"/>
    <w:rsid w:val="0019005A"/>
    <w:rsid w:val="00190C28"/>
    <w:rsid w:val="001A62EF"/>
    <w:rsid w:val="001A6878"/>
    <w:rsid w:val="001B0BBF"/>
    <w:rsid w:val="001B41F7"/>
    <w:rsid w:val="001B5C97"/>
    <w:rsid w:val="001B6672"/>
    <w:rsid w:val="001C0853"/>
    <w:rsid w:val="001C4D23"/>
    <w:rsid w:val="001C617F"/>
    <w:rsid w:val="001D1E9B"/>
    <w:rsid w:val="001D4BCF"/>
    <w:rsid w:val="001D750F"/>
    <w:rsid w:val="001E26FD"/>
    <w:rsid w:val="001E5E7A"/>
    <w:rsid w:val="001F0E0D"/>
    <w:rsid w:val="001F399E"/>
    <w:rsid w:val="001F5CFC"/>
    <w:rsid w:val="002024E9"/>
    <w:rsid w:val="00214C60"/>
    <w:rsid w:val="00215223"/>
    <w:rsid w:val="00215B50"/>
    <w:rsid w:val="00217307"/>
    <w:rsid w:val="0021749F"/>
    <w:rsid w:val="00221E94"/>
    <w:rsid w:val="00223D74"/>
    <w:rsid w:val="00224182"/>
    <w:rsid w:val="002259E8"/>
    <w:rsid w:val="002312C0"/>
    <w:rsid w:val="00233D28"/>
    <w:rsid w:val="00251D0B"/>
    <w:rsid w:val="00255B66"/>
    <w:rsid w:val="00260AE7"/>
    <w:rsid w:val="00264409"/>
    <w:rsid w:val="00264509"/>
    <w:rsid w:val="00266DCF"/>
    <w:rsid w:val="0027010A"/>
    <w:rsid w:val="00270A00"/>
    <w:rsid w:val="002720B5"/>
    <w:rsid w:val="00273CF1"/>
    <w:rsid w:val="002826A9"/>
    <w:rsid w:val="00283A00"/>
    <w:rsid w:val="002853B0"/>
    <w:rsid w:val="00295F00"/>
    <w:rsid w:val="002A5661"/>
    <w:rsid w:val="002B1A7F"/>
    <w:rsid w:val="002B1EB8"/>
    <w:rsid w:val="002C5ECF"/>
    <w:rsid w:val="002E0488"/>
    <w:rsid w:val="002E2A24"/>
    <w:rsid w:val="002E2BD2"/>
    <w:rsid w:val="002E4A87"/>
    <w:rsid w:val="002F316D"/>
    <w:rsid w:val="002F368D"/>
    <w:rsid w:val="002F56BE"/>
    <w:rsid w:val="002F5849"/>
    <w:rsid w:val="00301A4E"/>
    <w:rsid w:val="00304C85"/>
    <w:rsid w:val="0031211C"/>
    <w:rsid w:val="003132A8"/>
    <w:rsid w:val="0031696E"/>
    <w:rsid w:val="00322CF7"/>
    <w:rsid w:val="00334BB9"/>
    <w:rsid w:val="0034154F"/>
    <w:rsid w:val="00343536"/>
    <w:rsid w:val="00344815"/>
    <w:rsid w:val="003508D5"/>
    <w:rsid w:val="00351FA2"/>
    <w:rsid w:val="00361A46"/>
    <w:rsid w:val="0036588D"/>
    <w:rsid w:val="0037085C"/>
    <w:rsid w:val="003764D9"/>
    <w:rsid w:val="00376877"/>
    <w:rsid w:val="0038151D"/>
    <w:rsid w:val="00382EDF"/>
    <w:rsid w:val="00384224"/>
    <w:rsid w:val="00384CB8"/>
    <w:rsid w:val="00385F3A"/>
    <w:rsid w:val="0039162B"/>
    <w:rsid w:val="00393BE2"/>
    <w:rsid w:val="00393CD1"/>
    <w:rsid w:val="003A08D0"/>
    <w:rsid w:val="003B3B5A"/>
    <w:rsid w:val="003C1B99"/>
    <w:rsid w:val="003D23A6"/>
    <w:rsid w:val="003D3210"/>
    <w:rsid w:val="003E2EB2"/>
    <w:rsid w:val="003E5959"/>
    <w:rsid w:val="003E663A"/>
    <w:rsid w:val="003E7622"/>
    <w:rsid w:val="003F309A"/>
    <w:rsid w:val="003F33F2"/>
    <w:rsid w:val="003F3CA7"/>
    <w:rsid w:val="003F6924"/>
    <w:rsid w:val="00400026"/>
    <w:rsid w:val="00402DD3"/>
    <w:rsid w:val="0040314F"/>
    <w:rsid w:val="0040627A"/>
    <w:rsid w:val="0041008B"/>
    <w:rsid w:val="004102A9"/>
    <w:rsid w:val="00412556"/>
    <w:rsid w:val="004141CA"/>
    <w:rsid w:val="0041551E"/>
    <w:rsid w:val="004212C3"/>
    <w:rsid w:val="00422D55"/>
    <w:rsid w:val="00426413"/>
    <w:rsid w:val="00430672"/>
    <w:rsid w:val="00433CC6"/>
    <w:rsid w:val="0043514A"/>
    <w:rsid w:val="004407A7"/>
    <w:rsid w:val="00441AC5"/>
    <w:rsid w:val="00443AE7"/>
    <w:rsid w:val="00444F6D"/>
    <w:rsid w:val="004512B9"/>
    <w:rsid w:val="004537F0"/>
    <w:rsid w:val="004627A2"/>
    <w:rsid w:val="0046288E"/>
    <w:rsid w:val="00465D6D"/>
    <w:rsid w:val="00465F14"/>
    <w:rsid w:val="00466A76"/>
    <w:rsid w:val="0046754D"/>
    <w:rsid w:val="0047609B"/>
    <w:rsid w:val="00477514"/>
    <w:rsid w:val="00477B7C"/>
    <w:rsid w:val="00483DF5"/>
    <w:rsid w:val="00492DBC"/>
    <w:rsid w:val="00493D35"/>
    <w:rsid w:val="00496058"/>
    <w:rsid w:val="004A2057"/>
    <w:rsid w:val="004A7C10"/>
    <w:rsid w:val="004B0089"/>
    <w:rsid w:val="004B6BDA"/>
    <w:rsid w:val="004C0D9E"/>
    <w:rsid w:val="004D3529"/>
    <w:rsid w:val="004D39C9"/>
    <w:rsid w:val="004D7221"/>
    <w:rsid w:val="004E2112"/>
    <w:rsid w:val="004E29E3"/>
    <w:rsid w:val="004E3790"/>
    <w:rsid w:val="004E4DF9"/>
    <w:rsid w:val="004E6835"/>
    <w:rsid w:val="004F1893"/>
    <w:rsid w:val="004F2CF9"/>
    <w:rsid w:val="005009FC"/>
    <w:rsid w:val="00522C7D"/>
    <w:rsid w:val="00524E24"/>
    <w:rsid w:val="00525C4C"/>
    <w:rsid w:val="00530D88"/>
    <w:rsid w:val="00534337"/>
    <w:rsid w:val="005369E5"/>
    <w:rsid w:val="00541E93"/>
    <w:rsid w:val="00546335"/>
    <w:rsid w:val="0055094F"/>
    <w:rsid w:val="00552ACA"/>
    <w:rsid w:val="00553285"/>
    <w:rsid w:val="00557943"/>
    <w:rsid w:val="00557F6B"/>
    <w:rsid w:val="00563CAE"/>
    <w:rsid w:val="0056651E"/>
    <w:rsid w:val="005738AB"/>
    <w:rsid w:val="005744A2"/>
    <w:rsid w:val="00575DA5"/>
    <w:rsid w:val="005771B7"/>
    <w:rsid w:val="00583EF5"/>
    <w:rsid w:val="00587C9A"/>
    <w:rsid w:val="00590326"/>
    <w:rsid w:val="00593838"/>
    <w:rsid w:val="00594601"/>
    <w:rsid w:val="00595EA1"/>
    <w:rsid w:val="0059679B"/>
    <w:rsid w:val="005A4D7D"/>
    <w:rsid w:val="005A4D9F"/>
    <w:rsid w:val="005A5095"/>
    <w:rsid w:val="005A52F2"/>
    <w:rsid w:val="005C2CB3"/>
    <w:rsid w:val="005D1B89"/>
    <w:rsid w:val="005D563B"/>
    <w:rsid w:val="005D67A1"/>
    <w:rsid w:val="005E07B9"/>
    <w:rsid w:val="005E0FFA"/>
    <w:rsid w:val="005E7926"/>
    <w:rsid w:val="005F0895"/>
    <w:rsid w:val="005F1B80"/>
    <w:rsid w:val="005F3AF4"/>
    <w:rsid w:val="005F477A"/>
    <w:rsid w:val="005F4955"/>
    <w:rsid w:val="005F6409"/>
    <w:rsid w:val="00602793"/>
    <w:rsid w:val="00610515"/>
    <w:rsid w:val="00610F7C"/>
    <w:rsid w:val="00613E96"/>
    <w:rsid w:val="0062368F"/>
    <w:rsid w:val="00626590"/>
    <w:rsid w:val="00633130"/>
    <w:rsid w:val="00642035"/>
    <w:rsid w:val="0064218E"/>
    <w:rsid w:val="00642D27"/>
    <w:rsid w:val="00643BE0"/>
    <w:rsid w:val="00645F9A"/>
    <w:rsid w:val="0064798A"/>
    <w:rsid w:val="00652D60"/>
    <w:rsid w:val="00653F24"/>
    <w:rsid w:val="00663172"/>
    <w:rsid w:val="00663763"/>
    <w:rsid w:val="006641CA"/>
    <w:rsid w:val="006649F0"/>
    <w:rsid w:val="00666786"/>
    <w:rsid w:val="00667426"/>
    <w:rsid w:val="006722C0"/>
    <w:rsid w:val="006730D1"/>
    <w:rsid w:val="006749E6"/>
    <w:rsid w:val="00677CDA"/>
    <w:rsid w:val="006801EA"/>
    <w:rsid w:val="006838D2"/>
    <w:rsid w:val="00686108"/>
    <w:rsid w:val="00686AE4"/>
    <w:rsid w:val="00687A68"/>
    <w:rsid w:val="006A0BC1"/>
    <w:rsid w:val="006A1CE2"/>
    <w:rsid w:val="006A2283"/>
    <w:rsid w:val="006B50A7"/>
    <w:rsid w:val="006B79CE"/>
    <w:rsid w:val="006C273E"/>
    <w:rsid w:val="006C2969"/>
    <w:rsid w:val="006C2D62"/>
    <w:rsid w:val="006C49C3"/>
    <w:rsid w:val="006C4DD2"/>
    <w:rsid w:val="006C621B"/>
    <w:rsid w:val="006C778E"/>
    <w:rsid w:val="006C7C79"/>
    <w:rsid w:val="006D46E0"/>
    <w:rsid w:val="006E1223"/>
    <w:rsid w:val="006E364A"/>
    <w:rsid w:val="006F1716"/>
    <w:rsid w:val="006F2D69"/>
    <w:rsid w:val="00704E5A"/>
    <w:rsid w:val="00716CD8"/>
    <w:rsid w:val="007216CB"/>
    <w:rsid w:val="00723220"/>
    <w:rsid w:val="007279EF"/>
    <w:rsid w:val="007339C5"/>
    <w:rsid w:val="00733A93"/>
    <w:rsid w:val="00736438"/>
    <w:rsid w:val="007369FB"/>
    <w:rsid w:val="007415A3"/>
    <w:rsid w:val="0074206C"/>
    <w:rsid w:val="00752AF7"/>
    <w:rsid w:val="00753F3F"/>
    <w:rsid w:val="00761469"/>
    <w:rsid w:val="00762388"/>
    <w:rsid w:val="00762654"/>
    <w:rsid w:val="00765FA8"/>
    <w:rsid w:val="00767D38"/>
    <w:rsid w:val="007721DD"/>
    <w:rsid w:val="00777193"/>
    <w:rsid w:val="00783536"/>
    <w:rsid w:val="00784236"/>
    <w:rsid w:val="007850A7"/>
    <w:rsid w:val="00785154"/>
    <w:rsid w:val="00791658"/>
    <w:rsid w:val="00796F67"/>
    <w:rsid w:val="007A1793"/>
    <w:rsid w:val="007A1F62"/>
    <w:rsid w:val="007A3C01"/>
    <w:rsid w:val="007A3DCA"/>
    <w:rsid w:val="007A4F41"/>
    <w:rsid w:val="007C3DFC"/>
    <w:rsid w:val="007C4B4D"/>
    <w:rsid w:val="007C59D0"/>
    <w:rsid w:val="007C6D11"/>
    <w:rsid w:val="007C7FBC"/>
    <w:rsid w:val="007D1BD7"/>
    <w:rsid w:val="007D4134"/>
    <w:rsid w:val="007E0354"/>
    <w:rsid w:val="007E1899"/>
    <w:rsid w:val="007F04D8"/>
    <w:rsid w:val="007F7DA1"/>
    <w:rsid w:val="007F7F72"/>
    <w:rsid w:val="00803D90"/>
    <w:rsid w:val="00810CAA"/>
    <w:rsid w:val="00812930"/>
    <w:rsid w:val="00812FE9"/>
    <w:rsid w:val="00815233"/>
    <w:rsid w:val="008274D6"/>
    <w:rsid w:val="00832817"/>
    <w:rsid w:val="00833810"/>
    <w:rsid w:val="008408A7"/>
    <w:rsid w:val="0084098C"/>
    <w:rsid w:val="00846A39"/>
    <w:rsid w:val="00853B6A"/>
    <w:rsid w:val="00853E5B"/>
    <w:rsid w:val="0085702D"/>
    <w:rsid w:val="00866113"/>
    <w:rsid w:val="008706A8"/>
    <w:rsid w:val="0087157F"/>
    <w:rsid w:val="00874182"/>
    <w:rsid w:val="00874EF3"/>
    <w:rsid w:val="008855A1"/>
    <w:rsid w:val="008903E4"/>
    <w:rsid w:val="00892709"/>
    <w:rsid w:val="00893D36"/>
    <w:rsid w:val="00893DBF"/>
    <w:rsid w:val="00893E18"/>
    <w:rsid w:val="008974D0"/>
    <w:rsid w:val="008A0818"/>
    <w:rsid w:val="008A1C70"/>
    <w:rsid w:val="008A5F6F"/>
    <w:rsid w:val="008A61D9"/>
    <w:rsid w:val="008B0034"/>
    <w:rsid w:val="008B4904"/>
    <w:rsid w:val="008B687C"/>
    <w:rsid w:val="008B6DBF"/>
    <w:rsid w:val="008C1F51"/>
    <w:rsid w:val="008C2945"/>
    <w:rsid w:val="008C77AC"/>
    <w:rsid w:val="008C7981"/>
    <w:rsid w:val="008D1530"/>
    <w:rsid w:val="008D289E"/>
    <w:rsid w:val="008D385A"/>
    <w:rsid w:val="008D3FD7"/>
    <w:rsid w:val="008D49A1"/>
    <w:rsid w:val="008D4D34"/>
    <w:rsid w:val="008D7420"/>
    <w:rsid w:val="008E1E98"/>
    <w:rsid w:val="008E381A"/>
    <w:rsid w:val="008E5599"/>
    <w:rsid w:val="008F3651"/>
    <w:rsid w:val="008F4041"/>
    <w:rsid w:val="008F7651"/>
    <w:rsid w:val="00900FE3"/>
    <w:rsid w:val="00915CE5"/>
    <w:rsid w:val="00923405"/>
    <w:rsid w:val="00932AF9"/>
    <w:rsid w:val="00933C7B"/>
    <w:rsid w:val="009433D3"/>
    <w:rsid w:val="009438D2"/>
    <w:rsid w:val="009442E3"/>
    <w:rsid w:val="00944412"/>
    <w:rsid w:val="0094603F"/>
    <w:rsid w:val="009463D8"/>
    <w:rsid w:val="00947280"/>
    <w:rsid w:val="009529BC"/>
    <w:rsid w:val="00953A02"/>
    <w:rsid w:val="00963D34"/>
    <w:rsid w:val="00965919"/>
    <w:rsid w:val="00966671"/>
    <w:rsid w:val="009720C9"/>
    <w:rsid w:val="009743E4"/>
    <w:rsid w:val="0097758B"/>
    <w:rsid w:val="00982A88"/>
    <w:rsid w:val="009838FE"/>
    <w:rsid w:val="00983DA4"/>
    <w:rsid w:val="00984071"/>
    <w:rsid w:val="00985379"/>
    <w:rsid w:val="00993FD5"/>
    <w:rsid w:val="00997145"/>
    <w:rsid w:val="009A1CE8"/>
    <w:rsid w:val="009A3F73"/>
    <w:rsid w:val="009A7527"/>
    <w:rsid w:val="009C17A5"/>
    <w:rsid w:val="009C454A"/>
    <w:rsid w:val="009C4B4F"/>
    <w:rsid w:val="009D02DB"/>
    <w:rsid w:val="009E03E0"/>
    <w:rsid w:val="009E04EC"/>
    <w:rsid w:val="009E1F0B"/>
    <w:rsid w:val="009F63E4"/>
    <w:rsid w:val="00A00012"/>
    <w:rsid w:val="00A01C0E"/>
    <w:rsid w:val="00A04FC3"/>
    <w:rsid w:val="00A17F53"/>
    <w:rsid w:val="00A2091E"/>
    <w:rsid w:val="00A25E2F"/>
    <w:rsid w:val="00A27F77"/>
    <w:rsid w:val="00A312D4"/>
    <w:rsid w:val="00A35D21"/>
    <w:rsid w:val="00A37FE9"/>
    <w:rsid w:val="00A42367"/>
    <w:rsid w:val="00A42C7E"/>
    <w:rsid w:val="00A44EC6"/>
    <w:rsid w:val="00A4791A"/>
    <w:rsid w:val="00A505AD"/>
    <w:rsid w:val="00A506E0"/>
    <w:rsid w:val="00A511FE"/>
    <w:rsid w:val="00A54B31"/>
    <w:rsid w:val="00A62861"/>
    <w:rsid w:val="00A67E87"/>
    <w:rsid w:val="00A709B4"/>
    <w:rsid w:val="00A7200C"/>
    <w:rsid w:val="00A739C8"/>
    <w:rsid w:val="00A73F30"/>
    <w:rsid w:val="00A75731"/>
    <w:rsid w:val="00A8517D"/>
    <w:rsid w:val="00A9514E"/>
    <w:rsid w:val="00AA10B8"/>
    <w:rsid w:val="00AA1E56"/>
    <w:rsid w:val="00AA21EC"/>
    <w:rsid w:val="00AB0F81"/>
    <w:rsid w:val="00AB5E11"/>
    <w:rsid w:val="00AC270C"/>
    <w:rsid w:val="00AC2973"/>
    <w:rsid w:val="00AC3A59"/>
    <w:rsid w:val="00AC62B6"/>
    <w:rsid w:val="00AC6EED"/>
    <w:rsid w:val="00AC7A48"/>
    <w:rsid w:val="00AD6D76"/>
    <w:rsid w:val="00AE3186"/>
    <w:rsid w:val="00AF64A5"/>
    <w:rsid w:val="00B010CD"/>
    <w:rsid w:val="00B11970"/>
    <w:rsid w:val="00B119FF"/>
    <w:rsid w:val="00B11A8A"/>
    <w:rsid w:val="00B11BB4"/>
    <w:rsid w:val="00B13A00"/>
    <w:rsid w:val="00B14D15"/>
    <w:rsid w:val="00B15712"/>
    <w:rsid w:val="00B17906"/>
    <w:rsid w:val="00B2035E"/>
    <w:rsid w:val="00B221A7"/>
    <w:rsid w:val="00B26034"/>
    <w:rsid w:val="00B30D9E"/>
    <w:rsid w:val="00B3727D"/>
    <w:rsid w:val="00B40F37"/>
    <w:rsid w:val="00B41E24"/>
    <w:rsid w:val="00B43C86"/>
    <w:rsid w:val="00B44965"/>
    <w:rsid w:val="00B538E3"/>
    <w:rsid w:val="00B571E3"/>
    <w:rsid w:val="00B577A1"/>
    <w:rsid w:val="00B66597"/>
    <w:rsid w:val="00B66925"/>
    <w:rsid w:val="00B70A91"/>
    <w:rsid w:val="00B81B2F"/>
    <w:rsid w:val="00B8413B"/>
    <w:rsid w:val="00B85B72"/>
    <w:rsid w:val="00B97F43"/>
    <w:rsid w:val="00BA5E3B"/>
    <w:rsid w:val="00BB2FCB"/>
    <w:rsid w:val="00BB33D8"/>
    <w:rsid w:val="00BB4AC7"/>
    <w:rsid w:val="00BB6960"/>
    <w:rsid w:val="00BB79B3"/>
    <w:rsid w:val="00BC0120"/>
    <w:rsid w:val="00BC4202"/>
    <w:rsid w:val="00BC4EB1"/>
    <w:rsid w:val="00BE037E"/>
    <w:rsid w:val="00BE1108"/>
    <w:rsid w:val="00BE42CB"/>
    <w:rsid w:val="00BE628B"/>
    <w:rsid w:val="00BF1815"/>
    <w:rsid w:val="00BF1A16"/>
    <w:rsid w:val="00BF2D06"/>
    <w:rsid w:val="00BF4D97"/>
    <w:rsid w:val="00BF6A02"/>
    <w:rsid w:val="00C0494D"/>
    <w:rsid w:val="00C07673"/>
    <w:rsid w:val="00C13B25"/>
    <w:rsid w:val="00C15003"/>
    <w:rsid w:val="00C24852"/>
    <w:rsid w:val="00C375CA"/>
    <w:rsid w:val="00C377C2"/>
    <w:rsid w:val="00C37FFD"/>
    <w:rsid w:val="00C433A7"/>
    <w:rsid w:val="00C435A8"/>
    <w:rsid w:val="00C443F5"/>
    <w:rsid w:val="00C50B47"/>
    <w:rsid w:val="00C55B72"/>
    <w:rsid w:val="00C57A9E"/>
    <w:rsid w:val="00C63A58"/>
    <w:rsid w:val="00C83782"/>
    <w:rsid w:val="00C85251"/>
    <w:rsid w:val="00C85CE9"/>
    <w:rsid w:val="00C86C25"/>
    <w:rsid w:val="00C872D8"/>
    <w:rsid w:val="00C9267D"/>
    <w:rsid w:val="00C929EA"/>
    <w:rsid w:val="00CA1451"/>
    <w:rsid w:val="00CA552D"/>
    <w:rsid w:val="00CA7174"/>
    <w:rsid w:val="00CB375A"/>
    <w:rsid w:val="00CB3D6D"/>
    <w:rsid w:val="00CB418E"/>
    <w:rsid w:val="00CC513A"/>
    <w:rsid w:val="00CE06FD"/>
    <w:rsid w:val="00CE5960"/>
    <w:rsid w:val="00CF6962"/>
    <w:rsid w:val="00CF7CC2"/>
    <w:rsid w:val="00D021D4"/>
    <w:rsid w:val="00D02C41"/>
    <w:rsid w:val="00D0342B"/>
    <w:rsid w:val="00D11385"/>
    <w:rsid w:val="00D12781"/>
    <w:rsid w:val="00D1353A"/>
    <w:rsid w:val="00D14E59"/>
    <w:rsid w:val="00D16CDF"/>
    <w:rsid w:val="00D20B29"/>
    <w:rsid w:val="00D37433"/>
    <w:rsid w:val="00D43733"/>
    <w:rsid w:val="00D4374B"/>
    <w:rsid w:val="00D503E7"/>
    <w:rsid w:val="00D52A62"/>
    <w:rsid w:val="00D53A77"/>
    <w:rsid w:val="00D561D5"/>
    <w:rsid w:val="00D61B17"/>
    <w:rsid w:val="00D70BBC"/>
    <w:rsid w:val="00D70E02"/>
    <w:rsid w:val="00D713FF"/>
    <w:rsid w:val="00D73930"/>
    <w:rsid w:val="00D76D7E"/>
    <w:rsid w:val="00D848A2"/>
    <w:rsid w:val="00D853B3"/>
    <w:rsid w:val="00D9186D"/>
    <w:rsid w:val="00D92926"/>
    <w:rsid w:val="00D93B11"/>
    <w:rsid w:val="00D94F3C"/>
    <w:rsid w:val="00D96381"/>
    <w:rsid w:val="00DA2A0D"/>
    <w:rsid w:val="00DA48E8"/>
    <w:rsid w:val="00DB6F7F"/>
    <w:rsid w:val="00DC01F0"/>
    <w:rsid w:val="00DC4F6E"/>
    <w:rsid w:val="00DD42AE"/>
    <w:rsid w:val="00DE6966"/>
    <w:rsid w:val="00DF3C89"/>
    <w:rsid w:val="00E03C19"/>
    <w:rsid w:val="00E06C59"/>
    <w:rsid w:val="00E100B7"/>
    <w:rsid w:val="00E212F0"/>
    <w:rsid w:val="00E22064"/>
    <w:rsid w:val="00E22E91"/>
    <w:rsid w:val="00E23B23"/>
    <w:rsid w:val="00E2427C"/>
    <w:rsid w:val="00E358A0"/>
    <w:rsid w:val="00E43B83"/>
    <w:rsid w:val="00E478EE"/>
    <w:rsid w:val="00E5127D"/>
    <w:rsid w:val="00E56D29"/>
    <w:rsid w:val="00E6157D"/>
    <w:rsid w:val="00E61699"/>
    <w:rsid w:val="00E66A2D"/>
    <w:rsid w:val="00E72F81"/>
    <w:rsid w:val="00E77BB8"/>
    <w:rsid w:val="00E91190"/>
    <w:rsid w:val="00E934FD"/>
    <w:rsid w:val="00E96B43"/>
    <w:rsid w:val="00EA0542"/>
    <w:rsid w:val="00EA7934"/>
    <w:rsid w:val="00EB20E3"/>
    <w:rsid w:val="00EB3028"/>
    <w:rsid w:val="00EC3A72"/>
    <w:rsid w:val="00EC61BF"/>
    <w:rsid w:val="00EC6E6C"/>
    <w:rsid w:val="00ED1D3E"/>
    <w:rsid w:val="00ED4A40"/>
    <w:rsid w:val="00ED63DC"/>
    <w:rsid w:val="00ED651B"/>
    <w:rsid w:val="00EE6A19"/>
    <w:rsid w:val="00EF321C"/>
    <w:rsid w:val="00EF4D86"/>
    <w:rsid w:val="00F0024C"/>
    <w:rsid w:val="00F01CAF"/>
    <w:rsid w:val="00F04097"/>
    <w:rsid w:val="00F073BE"/>
    <w:rsid w:val="00F20E1A"/>
    <w:rsid w:val="00F238F9"/>
    <w:rsid w:val="00F24423"/>
    <w:rsid w:val="00F2646B"/>
    <w:rsid w:val="00F277B2"/>
    <w:rsid w:val="00F33257"/>
    <w:rsid w:val="00F37519"/>
    <w:rsid w:val="00F37A43"/>
    <w:rsid w:val="00F45B79"/>
    <w:rsid w:val="00F46E1E"/>
    <w:rsid w:val="00F479C5"/>
    <w:rsid w:val="00F61B06"/>
    <w:rsid w:val="00F84DB7"/>
    <w:rsid w:val="00F855FA"/>
    <w:rsid w:val="00F90DE5"/>
    <w:rsid w:val="00F933D0"/>
    <w:rsid w:val="00F94B09"/>
    <w:rsid w:val="00F94E9F"/>
    <w:rsid w:val="00FA2253"/>
    <w:rsid w:val="00FA412B"/>
    <w:rsid w:val="00FA5510"/>
    <w:rsid w:val="00FB057A"/>
    <w:rsid w:val="00FB49DE"/>
    <w:rsid w:val="00FB63FC"/>
    <w:rsid w:val="00FB6F90"/>
    <w:rsid w:val="00FC1346"/>
    <w:rsid w:val="00FC2E4D"/>
    <w:rsid w:val="00FC72C4"/>
    <w:rsid w:val="00FD24B9"/>
    <w:rsid w:val="00FD302D"/>
    <w:rsid w:val="00FD45B6"/>
    <w:rsid w:val="00FD6F9E"/>
    <w:rsid w:val="00FE59A4"/>
    <w:rsid w:val="00FF12FC"/>
    <w:rsid w:val="00FF4A93"/>
    <w:rsid w:val="68FC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34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0A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CD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E1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F90DE5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5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850A7"/>
    <w:pPr>
      <w:spacing w:after="120" w:line="264" w:lineRule="auto"/>
    </w:pPr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4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738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8AB"/>
    <w:pPr>
      <w:spacing w:after="12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8AB"/>
    <w:rPr>
      <w:rFonts w:eastAsiaTheme="minorEastAsi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4F3C"/>
    <w:rPr>
      <w:i/>
      <w:iCs/>
    </w:rPr>
  </w:style>
  <w:style w:type="character" w:customStyle="1" w:styleId="st">
    <w:name w:val="st"/>
    <w:basedOn w:val="DefaultParagraphFont"/>
    <w:rsid w:val="00D94F3C"/>
  </w:style>
  <w:style w:type="character" w:customStyle="1" w:styleId="ff2">
    <w:name w:val="ff2"/>
    <w:basedOn w:val="DefaultParagraphFont"/>
    <w:rsid w:val="00D94F3C"/>
  </w:style>
  <w:style w:type="character" w:customStyle="1" w:styleId="ls5">
    <w:name w:val="ls5"/>
    <w:basedOn w:val="DefaultParagraphFont"/>
    <w:rsid w:val="00D94F3C"/>
  </w:style>
  <w:style w:type="character" w:customStyle="1" w:styleId="ws7">
    <w:name w:val="ws7"/>
    <w:basedOn w:val="DefaultParagraphFont"/>
    <w:rsid w:val="00D94F3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A5"/>
    <w:pPr>
      <w:spacing w:after="160"/>
    </w:pPr>
    <w:rPr>
      <w:rFonts w:eastAsia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A5"/>
    <w:rPr>
      <w:rFonts w:eastAsiaTheme="minorEastAsia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C513A"/>
    <w:rPr>
      <w:b/>
      <w:bCs/>
    </w:rPr>
  </w:style>
  <w:style w:type="character" w:customStyle="1" w:styleId="publication-meta-journal">
    <w:name w:val="publication-meta-journal"/>
    <w:basedOn w:val="DefaultParagraphFont"/>
    <w:rsid w:val="00CC513A"/>
  </w:style>
  <w:style w:type="character" w:customStyle="1" w:styleId="publication-meta-separator">
    <w:name w:val="publication-meta-separator"/>
    <w:basedOn w:val="DefaultParagraphFont"/>
    <w:rsid w:val="00CC513A"/>
  </w:style>
  <w:style w:type="character" w:customStyle="1" w:styleId="publication-meta-date">
    <w:name w:val="publication-meta-date"/>
    <w:basedOn w:val="DefaultParagraphFont"/>
    <w:rsid w:val="00CC513A"/>
  </w:style>
  <w:style w:type="character" w:customStyle="1" w:styleId="Heading2Char">
    <w:name w:val="Heading 2 Char"/>
    <w:basedOn w:val="DefaultParagraphFont"/>
    <w:link w:val="Heading2"/>
    <w:uiPriority w:val="9"/>
    <w:semiHidden/>
    <w:rsid w:val="00704E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85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93"/>
  </w:style>
  <w:style w:type="paragraph" w:styleId="Footer">
    <w:name w:val="footer"/>
    <w:basedOn w:val="Normal"/>
    <w:link w:val="FooterChar"/>
    <w:uiPriority w:val="99"/>
    <w:unhideWhenUsed/>
    <w:rsid w:val="00733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498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7509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9142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1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2365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1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0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018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582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172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1065163">
                                                                      <w:marLeft w:val="-4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FFFFFF"/>
                                                                        <w:left w:val="single" w:sz="6" w:space="0" w:color="FFFFFF"/>
                                                                        <w:bottom w:val="single" w:sz="6" w:space="0" w:color="FFFFFF"/>
                                                                        <w:right w:val="single" w:sz="6" w:space="0" w:color="FFFFFF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84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07188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00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26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6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27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193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189978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75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07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8002884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87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11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977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94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4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76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1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67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831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4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590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517627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771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11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73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91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9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665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866213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51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87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4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34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82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17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595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32433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959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12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56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0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4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2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48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5901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83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11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0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830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477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95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64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110960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0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97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1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94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264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019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68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08455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22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3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32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3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0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6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22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22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60361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597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59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10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924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18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466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35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654304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63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6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08364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5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13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0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3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9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x.doi.org/10.1016/S0149-2063(00)00043-X" TargetMode="External"/><Relationship Id="rId18" Type="http://schemas.openxmlformats.org/officeDocument/2006/relationships/hyperlink" Target="https://doi.org/10.1016/0001-8791%2887%2990009-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journal/0149-2063_Journal_of_Management" TargetMode="External"/><Relationship Id="rId17" Type="http://schemas.openxmlformats.org/officeDocument/2006/relationships/hyperlink" Target="http://psycnet.apa.org/doi/10.1037/0021-9010.63.4.40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5539/jms.v2n2p43" TargetMode="External"/><Relationship Id="rId20" Type="http://schemas.openxmlformats.org/officeDocument/2006/relationships/hyperlink" Target="https://doi.org/10.1371/journal.pone.01921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2/hrm.200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sycnet.apa.org/doi/10.1002/job.1771" TargetMode="External"/><Relationship Id="rId10" Type="http://schemas.microsoft.com/office/2016/09/relationships/commentsIds" Target="commentsIds.xml"/><Relationship Id="rId19" Type="http://schemas.openxmlformats.org/officeDocument/2006/relationships/hyperlink" Target="https://doi.org/10.1111/jocn.1271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x.doi.org/10.1177/0258042x1348483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Vic12</b:Tag>
    <b:SourceType>Book</b:SourceType>
    <b:Guid>{F51D821F-52A0-404F-918C-5013B030E17A}</b:Guid>
    <b:Author>
      <b:Author>
        <b:NameList>
          <b:Person>
            <b:Last>Kosmaya</b:Last>
            <b:First>Vicky</b:First>
            <b:Middle>Fitraza</b:Middle>
          </b:Person>
        </b:NameList>
      </b:Author>
    </b:Author>
    <b:Title>Intervention of Coaching Training and Supervisory for Improving Perceived Organizational Support and Organizational Commitment of XYZ's employee</b:Title>
    <b:Year>2012</b:Year>
    <b:City>Tesis</b:City>
    <b:Publisher>University of Indonesia</b:Publisher>
    <b:RefOrder>1</b:RefOrder>
  </b:Source>
  <b:Source>
    <b:Tag>Lee22</b:Tag>
    <b:SourceType>JournalArticle</b:SourceType>
    <b:Guid>{CD766732-BE12-4435-8384-CEB43FF17A5A}</b:Guid>
    <b:Author>
      <b:Author>
        <b:NameList>
          <b:Person>
            <b:Last>Lee</b:Last>
            <b:First>D.,</b:First>
            <b:Middle>Hung, L., &amp; Chen, M</b:Middle>
          </b:Person>
        </b:NameList>
      </b:Author>
    </b:Author>
    <b:Title>Empirical study on the influence among corporate sponsorship, organizational commitment, organizational cohesiveness and turnover intention</b:Title>
    <b:JournalName>Journal of Management and Sustainability</b:JournalName>
    <b:Year>2012</b:Year>
    <b:Pages>43-53</b:Pages>
    <b:RefOrder>2</b:RefOrder>
  </b:Source>
  <b:Source>
    <b:Tag>Jit131</b:Tag>
    <b:SourceType>JournalArticle</b:SourceType>
    <b:Guid>{19D2787E-15F1-4C1D-8FC2-C6EF07A2A663}</b:Guid>
    <b:Author>
      <b:Author>
        <b:NameList>
          <b:Person>
            <b:Last>Singh</b:Last>
            <b:First>Jitendra</b:First>
            <b:Middle>Kumar</b:Middle>
          </b:Person>
          <b:Person>
            <b:Last>Jain</b:Last>
            <b:First>Dr.</b:First>
            <b:Middle>Mini</b:Middle>
          </b:Person>
        </b:NameList>
      </b:Author>
    </b:Author>
    <b:Title>A Study of Employees' Job Satisfaction and Its Impact on Their Performance</b:Title>
    <b:JournalName>Journal of Indian Research </b:JournalName>
    <b:Year>2013</b:Year>
    <b:Pages>105111</b:Pages>
    <b:RefOrder>3</b:RefOrder>
  </b:Source>
  <b:Source>
    <b:Tag>WRC00</b:Tag>
    <b:SourceType>Book</b:SourceType>
    <b:Guid>{E088A934-2452-4A24-B5FC-E5E0A7A6E1F2}</b:Guid>
    <b:Author>
      <b:Author>
        <b:NameList>
          <b:Person>
            <b:Last>Cascio</b:Last>
            <b:First>W.R.</b:First>
          </b:Person>
        </b:NameList>
      </b:Author>
    </b:Author>
    <b:Title>Costing Human Resources, 2nd ed</b:Title>
    <b:Year>2000</b:Year>
    <b:City>Boston</b:City>
    <b:Publisher>Kent Publishing Company</b:Publisher>
    <b:RefOrder>1</b:RefOrder>
  </b:Source>
  <b:Source>
    <b:Tag>Rid12</b:Tag>
    <b:SourceType>Book</b:SourceType>
    <b:Guid>{417A6A1E-4B7B-42ED-BF59-94ED89E4DDA9}</b:Guid>
    <b:Title>Turnover Karyawan "Kajian Literatur"</b:Title>
    <b:Year>2012</b:Year>
    <b:City>Surabaya</b:City>
    <b:Publisher>PHMovement Publication</b:Publisher>
    <b:Author>
      <b:Author>
        <b:NameList>
          <b:Person>
            <b:Last>Ridlo</b:Last>
            <b:First>Ilham</b:First>
            <b:Middle>Akhsanu</b:Middle>
          </b:Person>
        </b:NameList>
      </b:Author>
    </b:Author>
    <b:RefOrder>18</b:RefOrder>
  </b:Source>
  <b:Source>
    <b:Tag>Edw81</b:Tag>
    <b:SourceType>Book</b:SourceType>
    <b:Guid>{BAD94C1E-4589-449D-B814-FA8726C9D3EB}</b:Guid>
    <b:Author>
      <b:Author>
        <b:NameList>
          <b:Person>
            <b:Last>Roseman</b:Last>
            <b:First>Edward</b:First>
          </b:Person>
        </b:NameList>
      </b:Author>
    </b:Author>
    <b:Title>Managing Employee Turnover : A Positive Approach</b:Title>
    <b:Year>1981</b:Year>
    <b:City>New York</b:City>
    <b:Publisher>AMACOM</b:Publisher>
    <b:RefOrder>32</b:RefOrder>
  </b:Source>
  <b:Source>
    <b:Tag>Pop06</b:Tag>
    <b:SourceType>Book</b:SourceType>
    <b:Guid>{ED723F74-6FFD-478F-8728-BEB7B0D7E208}</b:Guid>
    <b:Author>
      <b:Author>
        <b:NameList>
          <b:Person>
            <b:Last>Grensing</b:Last>
            <b:First>Pophal</b:First>
            <b:Middle>- Lin</b:Middle>
          </b:Person>
        </b:NameList>
      </b:Author>
    </b:Author>
    <b:Title>Human Resources Book</b:Title>
    <b:Year>2006</b:Year>
    <b:City>Jakarta Timur</b:City>
    <b:Publisher>Prenada Media Grup (Kencana)</b:Publisher>
    <b:RefOrder>33</b:RefOrder>
  </b:Source>
  <b:Source>
    <b:Tag>MJo00</b:Tag>
    <b:SourceType>Book</b:SourceType>
    <b:Guid>{368C80E5-2846-4C62-B481-B51E4001998B}</b:Guid>
    <b:Title>W inning  the  people  wars:  talent  and the battle for human capital</b:Title>
    <b:Year>2000</b:Year>
    <b:Author>
      <b:Author>
        <b:NameList>
          <b:Person>
            <b:Last>Johnson</b:Last>
            <b:First>M</b:First>
          </b:Person>
        </b:NameList>
      </b:Author>
    </b:Author>
    <b:City>London</b:City>
    <b:Publisher>Prentice Hall</b:Publisher>
    <b:RefOrder>34</b:RefOrder>
  </b:Source>
  <b:Source>
    <b:Tag>MAS01</b:Tag>
    <b:SourceType>JournalArticle</b:SourceType>
    <b:Guid>{F1664F71-48C0-4DBA-9903-30AD3B2814AD}</b:Guid>
    <b:Title>Improving Nurse Retention in the National Health Service in England: The Impact of Job Satisfaction on Intention to Quit</b:Title>
    <b:Year>2001</b:Year>
    <b:Author>
      <b:Author>
        <b:NameList>
          <b:Person>
            <b:Last>Shields</b:Last>
            <b:First>M.A</b:First>
          </b:Person>
          <b:Person>
            <b:Last>Ward</b:Last>
            <b:First>M.</b:First>
          </b:Person>
        </b:NameList>
      </b:Author>
    </b:Author>
    <b:JournalName>Journal of Health Economics, 20</b:JournalName>
    <b:Pages>677-701.</b:Pages>
    <b:RefOrder>35</b:RefOrder>
  </b:Source>
  <b:Source>
    <b:Tag>Mea02</b:Tag>
    <b:SourceType>JournalArticle</b:SourceType>
    <b:Guid>{ABA5BD23-7AF1-4C24-9671-F9B908BFA692}</b:Guid>
    <b:Author>
      <b:Author>
        <b:NameList>
          <b:Person>
            <b:Last>Meaghan</b:Last>
            <b:First>Stovel</b:First>
          </b:Person>
          <b:Person>
            <b:Last>Nick</b:Last>
            <b:First>Bontis</b:First>
          </b:Person>
        </b:NameList>
      </b:Author>
    </b:Author>
    <b:Title>Voluntary  turnover:  knowledge management-friend or foe?</b:Title>
    <b:JournalName>Jounal of Intellectual Capital, Vol 3 No 3</b:JournalName>
    <b:Year>2002</b:Year>
    <b:Pages>303-322</b:Pages>
    <b:RefOrder>36</b:RefOrder>
  </b:Source>
  <b:Source>
    <b:Tag>Igo17</b:Tag>
    <b:SourceType>JournalArticle</b:SourceType>
    <b:Guid>{3D396A4C-7FAF-45E6-8A62-0582411AEDCE}</b:Guid>
    <b:Title>Big-Five Personality Traits, Job Satisfaction, and Turnover Intention: A Heuristic Model for Hospital Nurses in Japan</b:Title>
    <b:Year>2017</b:Year>
    <b:Pages>322-331</b:Pages>
    <b:Author>
      <b:Author>
        <b:NameList>
          <b:Person>
            <b:Last>Milovanovic</b:Last>
            <b:First>Igor</b:First>
          </b:Person>
        </b:NameList>
      </b:Author>
    </b:Author>
    <b:JournalName>International Journal of Scientific &amp; Engineering Research, Volume 8</b:JournalName>
    <b:RefOrder>2</b:RefOrder>
  </b:Source>
  <b:Source>
    <b:Tag>Kau13</b:Tag>
    <b:SourceType>JournalArticle</b:SourceType>
    <b:Guid>{0D5D8569-5FD0-4586-8D3D-8B60E76E3472}</b:Guid>
    <b:Author>
      <b:Author>
        <b:NameList>
          <b:Person>
            <b:Last>Kaur</b:Last>
            <b:First>Bandhanpreet,</b:First>
            <b:Middle>Mohindru and Dr. Pankaj</b:Middle>
          </b:Person>
        </b:NameList>
      </b:Author>
    </b:Author>
    <b:Title>Antecedents of Turnover Intentions: A Literature Review</b:Title>
    <b:JournalName>Global Journal of Management and Business Studies, Volume 3, No. 10</b:JournalName>
    <b:Year>2013</b:Year>
    <b:Pages>1219-1230</b:Pages>
    <b:RefOrder>37</b:RefOrder>
  </b:Source>
  <b:Source>
    <b:Tag>Bes12</b:Tag>
    <b:SourceType>Report</b:SourceType>
    <b:Guid>{4618EA6B-6817-45B6-B2BE-24E295E0ECBE}</b:Guid>
    <b:Author>
      <b:Author>
        <b:NameList>
          <b:Person>
            <b:Last>Bester</b:Last>
            <b:First>F.</b:First>
          </b:Person>
        </b:NameList>
      </b:Author>
    </b:Author>
    <b:Title>A model of work identity in multicultural work settings</b:Title>
    <b:Year>2012</b:Year>
    <b:City>Johannesburg</b:City>
    <b:Publisher>Unpublished DPhil thesis, University of Johannesburg</b:Publisher>
    <b:RefOrder>4</b:RefOrder>
  </b:Source>
  <b:Source>
    <b:Tag>Ste15</b:Tag>
    <b:SourceType>Book</b:SourceType>
    <b:Guid>{DCE40335-F485-42E0-ACB5-7BAFCF3D9039}</b:Guid>
    <b:Title>Organizational Behavior, 16 th</b:Title>
    <b:Year>2015</b:Year>
    <b:Author>
      <b:Author>
        <b:NameList>
          <b:Person>
            <b:Last>Robbins</b:Last>
            <b:First>Stephen</b:First>
            <b:Middle>P.</b:Middle>
          </b:Person>
          <b:Person>
            <b:Last>Judge</b:Last>
            <b:First>Timothy</b:First>
            <b:Middle>A</b:Middle>
          </b:Person>
        </b:NameList>
      </b:Author>
    </b:Author>
    <b:City>United State America</b:City>
    <b:Publisher>Pearson</b:Publisher>
    <b:RefOrder>38</b:RefOrder>
  </b:Source>
  <b:Source>
    <b:Tag>TSi14</b:Tag>
    <b:SourceType>JournalArticle</b:SourceType>
    <b:Guid>{58E77461-548D-4D0C-ABBF-19B3AC36F931}</b:Guid>
    <b:Author>
      <b:Author>
        <b:NameList>
          <b:Person>
            <b:Last>Mayende</b:Last>
            <b:First>T.</b:First>
            <b:Middle>Sifuna</b:Middle>
          </b:Person>
          <b:Person>
            <b:Last>Musenze</b:Last>
            <b:First>I.</b:First>
            <b:Middle>Abaasi</b:Middle>
          </b:Person>
        </b:NameList>
      </b:Author>
    </b:Author>
    <b:Title>Personality Dimensions and Job Turnover Intentions : Findings from a University Context</b:Title>
    <b:JournalName>International Journal Management Business</b:JournalName>
    <b:Year>2014</b:Year>
    <b:Pages>153-164</b:Pages>
    <b:RefOrder>39</b:RefOrder>
  </b:Source>
  <b:Source>
    <b:Tag>MHS99</b:Tag>
    <b:SourceType>JournalArticle</b:SourceType>
    <b:Guid>{62C3ED22-3F9C-4471-A62E-85E232309691}</b:Guid>
    <b:Title>The relationship of personality and job settings to job satisfaction</b:Title>
    <b:Year>1999</b:Year>
    <b:Author>
      <b:Author>
        <b:NameList>
          <b:Person>
            <b:Last>Schnedier</b:Last>
            <b:First>M.H</b:First>
          </b:Person>
        </b:NameList>
      </b:Author>
    </b:Author>
    <b:JournalName>Dissertation Abstracts International: Section B: Science and Engineering</b:JournalName>
    <b:Pages>59</b:Pages>
    <b:RefOrder>40</b:RefOrder>
  </b:Source>
  <b:Source>
    <b:Tag>CPJ04</b:Tag>
    <b:SourceType>JournalArticle</b:SourceType>
    <b:Guid>{CCDEC31A-3D6A-4448-BF0E-D6081A55CA6B}</b:Guid>
    <b:Author>
      <b:Author>
        <b:NameList>
          <b:Person>
            <b:Last>Maertz</b:Last>
            <b:First>C.</b:First>
            <b:Middle>P. Jr.</b:Middle>
          </b:Person>
          <b:Person>
            <b:Last>Griffeth</b:Last>
            <b:First>R.</b:First>
            <b:Middle>W.</b:Middle>
          </b:Person>
        </b:NameList>
      </b:Author>
    </b:Author>
    <b:Title>Eight Motivational Forces and Voluntary Turnover:A Theoretical Synthesis with Implications for Research.</b:Title>
    <b:JournalName> Journal of Management. </b:JournalName>
    <b:Year>2004</b:Year>
    <b:Pages>667-683</b:Pages>
    <b:RefOrder>41</b:RefOrder>
  </b:Source>
  <b:Source>
    <b:Tag>TAJ02</b:Tag>
    <b:SourceType>JournalArticle</b:SourceType>
    <b:Guid>{27E403DC-ACDB-446B-8C4D-F814DB01A8C1}</b:Guid>
    <b:Author>
      <b:Author>
        <b:NameList>
          <b:Person>
            <b:Last>Judge</b:Last>
            <b:First>T.</b:First>
            <b:Middle>A.</b:Middle>
          </b:Person>
          <b:Person>
            <b:Last>Ilies</b:Last>
            <b:First>R.</b:First>
          </b:Person>
        </b:NameList>
      </b:Author>
    </b:Author>
    <b:Title>Relationship of personality to performance motivation: A meta-analytic review</b:Title>
    <b:JournalName>Journal of Applied Psychology</b:JournalName>
    <b:Year>2002</b:Year>
    <b:Pages> 797-807</b:Pages>
    <b:RefOrder>42</b:RefOrder>
  </b:Source>
  <b:Source>
    <b:Tag>Mhl12</b:Tag>
    <b:SourceType>JournalArticle</b:SourceType>
    <b:Guid>{3FA161CB-482F-4F23-A3DD-E66CBFEEE1CB}</b:Guid>
    <b:Author>
      <b:Author>
        <b:NameList>
          <b:Person>
            <b:Last>Mhlanga</b:Last>
            <b:First>T.</b:First>
            <b:Middle>S.</b:Middle>
          </b:Person>
        </b:NameList>
      </b:Author>
    </b:Author>
    <b:Title>An investigation into the relationship between certain personality traits and job satisfaction</b:Title>
    <b:JournalName>Master Thesis</b:JournalName>
    <b:Year>2012</b:Year>
    <b:Pages>University of Fort Hare</b:Pages>
    <b:RefOrder>43</b:RefOrder>
  </b:Source>
  <b:Source>
    <b:Tag>RRM11</b:Tag>
    <b:SourceType>JournalArticle</b:SourceType>
    <b:Guid>{D7C4F756-99C0-4016-81C5-53FCE07B843A}</b:Guid>
    <b:Title>5  Years  of  Progress:  A  Reply  to</b:Title>
    <b:Year>2011</b:Year>
    <b:Author>
      <b:Author>
        <b:NameList>
          <b:Person>
            <b:Last>McCrae</b:Last>
            <b:First>R.</b:First>
            <b:Middle>R.</b:Middle>
          </b:Person>
        </b:NameList>
      </b:Author>
    </b:Author>
    <b:JournalName>Journal of Research in Personality</b:JournalName>
    <b:Pages>108 - 113</b:Pages>
    <b:RefOrder>44</b:RefOrder>
  </b:Source>
  <b:Source>
    <b:Tag>Pro11</b:Tag>
    <b:SourceType>JournalArticle</b:SourceType>
    <b:Guid>{AB27EE3F-8C08-463D-892C-4217836192F4}</b:Guid>
    <b:Author>
      <b:Author>
        <b:NameList>
          <b:Person>
            <b:Last>Chatzoglou</b:Last>
            <b:First>Prodromos</b:First>
            <b:Middle>D.</b:Middle>
          </b:Person>
          <b:Person>
            <b:Last>Eftichia</b:Last>
            <b:First>Vraimaki</b:First>
          </b:Person>
          <b:Person>
            <b:Last>Komsiou</b:Last>
            <b:First>Eleni</b:First>
          </b:Person>
          <b:Person>
            <b:Last>Diamantidis</b:Last>
            <b:First>Elena</b:First>
            <b:Middle>Polychrou and Anastastious D.</b:Middle>
          </b:Person>
        </b:NameList>
      </b:Author>
    </b:Author>
    <b:Title>Factors Affecting Accountants’ Job Satisfaction and Turnover Intentions: A Structural Equation Model</b:Title>
    <b:JournalName>International Journal</b:JournalName>
    <b:Year>2011</b:Year>
    <b:Pages>130-147</b:Pages>
    <b:RefOrder>45</b:RefOrder>
  </b:Source>
  <b:Source>
    <b:Tag>OPJ08</b:Tag>
    <b:SourceType>Book</b:SourceType>
    <b:Guid>{3CBD0797-3B7F-4963-865B-AE08F11EE906}</b:Guid>
    <b:Author>
      <b:Author>
        <b:NameList>
          <b:Person>
            <b:Last>John</b:Last>
            <b:First>O.P.</b:First>
          </b:Person>
          <b:Person>
            <b:Last>Naumann</b:Last>
            <b:First>L.P.</b:First>
          </b:Person>
          <b:Person>
            <b:Last>Soto</b:Last>
            <b:First>C.J.</b:First>
          </b:Person>
        </b:NameList>
      </b:Author>
    </b:Author>
    <b:Title>Paradigm shift to the integrative Big Five trait taxonomy: History, measurement, and conceptual issues. In O. P. John, R. W. Robins, &amp; L. A. Pervin (Eds.), Handbook of personality: Theory and research (pp. 114-158)</b:Title>
    <b:Year>2008</b:Year>
    <b:City>New York</b:City>
    <b:Publisher>Guilford Press</b:Publisher>
    <b:RefOrder>46</b:RefOrder>
  </b:Source>
  <b:Source>
    <b:Tag>Muh16</b:Tag>
    <b:SourceType>JournalArticle</b:SourceType>
    <b:Guid>{AA493FD1-D6FF-414F-A996-B94E9E5CC2FD}</b:Guid>
    <b:Author>
      <b:Author>
        <b:NameList>
          <b:Person>
            <b:Last>Wibowo</b:Last>
            <b:First>Muhammad</b:First>
            <b:Middle>Rizal Fadhli</b:Middle>
          </b:Person>
          <b:Person>
            <b:Last>Yudiana</b:Last>
            <b:First>Whisnu</b:First>
          </b:Person>
          <b:Person>
            <b:Last>Reswara</b:Last>
            <b:First>Ilham</b:First>
            <b:Middle>Phalosa</b:Middle>
          </b:Person>
          <b:Person>
            <b:Last>Jatmiko</b:Last>
            <b:First>Bagus</b:First>
            <b:Middle>Wahyu</b:Middle>
          </b:Person>
        </b:NameList>
      </b:Author>
    </b:Author>
    <b:Title>Reliability and Validity of the Indonesian Version of Big Five Inventory</b:Title>
    <b:JournalName>Journal of Psychology</b:JournalName>
    <b:Year>2016</b:Year>
    <b:RefOrder>47</b:RefOrder>
  </b:Source>
  <b:Source>
    <b:Tag>Mah12</b:Tag>
    <b:SourceType>JournalArticle</b:SourceType>
    <b:Guid>{08B94A37-B513-4641-BF4F-020B76AEF6E2}</b:Guid>
    <b:Author>
      <b:Author>
        <b:NameList>
          <b:Person>
            <b:Last>Judeh</b:Last>
            <b:First>Mahfuz</b:First>
          </b:Person>
        </b:NameList>
      </b:Author>
    </b:Author>
    <b:Title>Selected Personality Traits and Intent to Leave : A Field Study in Insurance Corporations</b:Title>
    <b:JournalName>International Business Research Vol. 5 No. 5</b:JournalName>
    <b:Year>2012</b:Year>
    <b:RefOrder>48</b:RefOrder>
  </b:Source>
  <b:Source>
    <b:Tag>May14</b:Tag>
    <b:SourceType>JournalArticle</b:SourceType>
    <b:Guid>{9075A0DC-0FE2-4C17-BE96-A1D911830701}</b:Guid>
    <b:Title>Personality Dimensions and Job Turnover Intentions: Findings from a university context</b:Title>
    <b:Year>2014</b:Year>
    <b:Author>
      <b:Author>
        <b:NameList>
          <b:Person>
            <b:Last>Sifuna</b:Last>
            <b:First>Mayende</b:First>
            <b:Middle>T.</b:Middle>
          </b:Person>
          <b:Person>
            <b:Last>Musenze</b:Last>
            <b:First>I.</b:First>
            <b:Middle>Abaasi</b:Middle>
          </b:Person>
        </b:NameList>
      </b:Author>
    </b:Author>
    <b:JournalName>International Journal Management Business</b:JournalName>
    <b:Pages>153-164</b:Pages>
    <b:RefOrder>49</b:RefOrder>
  </b:Source>
  <b:Source>
    <b:Tag>Cig16</b:Tag>
    <b:SourceType>JournalArticle</b:SourceType>
    <b:Guid>{04469F90-5E64-4584-A08D-D0A74FB79803}</b:Guid>
    <b:Author>
      <b:Author>
        <b:NameList>
          <b:Person>
            <b:Last>Gumussoy</b:Last>
            <b:First>Cigdem</b:First>
            <b:Middle>Altin</b:Middle>
          </b:Person>
        </b:NameList>
      </b:Author>
    </b:Author>
    <b:Title>The Effect of Five-Factor Model of Personality Traits on Turnover Intention among Information Technology (IT) Professionals</b:Title>
    <b:JournalName>Academic Journal of Information Technology</b:JournalName>
    <b:Year>2016</b:Year>
    <b:Pages>309‐1581</b:Pages>
    <b:RefOrder>50</b:RefOrder>
  </b:Source>
  <b:Source>
    <b:Tag>Mar16</b:Tag>
    <b:SourceType>JournalArticle</b:SourceType>
    <b:Guid>{CA384907-E8DE-4262-AAED-18EE96A265AE}</b:Guid>
    <b:Author>
      <b:Author>
        <b:NameList>
          <b:Person>
            <b:Last>Alshammari</b:Last>
            <b:First>Marwan</b:First>
            <b:Middle>Ahmad</b:Middle>
          </b:Person>
          <b:Person>
            <b:Last>Qaied</b:Last>
            <b:First>Bader</b:First>
            <b:Middle>Ayed Al</b:Middle>
          </b:Person>
          <b:Person>
            <b:Last>Mawali</b:Last>
            <b:First>Hamzah</b:First>
            <b:Middle>Al</b:Middle>
          </b:Person>
          <b:Person>
            <b:Last>Matalqa</b:Last>
            <b:First>Mohammad</b:First>
          </b:Person>
        </b:NameList>
      </b:Author>
    </b:Author>
    <b:Title>What Drives Employee’s Involvement and Turnover Intentions: Empirical Investigation of Factors Influencing Employee Involvement and Turnover Intentions?</b:Title>
    <b:JournalName>International Review of Management and Marketing, 2016, 6(2), </b:JournalName>
    <b:Year>2016</b:Year>
    <b:Pages>298-306</b:Pages>
    <b:RefOrder>6</b:RefOrder>
  </b:Source>
  <b:Source>
    <b:Tag>And16</b:Tag>
    <b:SourceType>JournalArticle</b:SourceType>
    <b:Guid>{66ED1603-D442-494C-8169-D5CC1A8CAC60}</b:Guid>
    <b:Author>
      <b:Author>
        <b:NameList>
          <b:Person>
            <b:Last>Eckhardt</b:Last>
            <b:First>Andreas</b:First>
          </b:Person>
          <b:Person>
            <b:Last>Laumer</b:Last>
            <b:First>Sven</b:First>
          </b:Person>
          <b:Person>
            <b:Last>Maier</b:Last>
            <b:First>Christian</b:First>
          </b:Person>
          <b:Person>
            <b:Last>Weitzel</b:Last>
            <b:First>Tim</b:First>
          </b:Person>
        </b:NameList>
      </b:Author>
    </b:Author>
    <b:Title>The effect of personality on IT personnel’s job-related attitudes: establishing a dispositional model of turnover intention across IT job types</b:Title>
    <b:JournalName>Journal of Information Technology </b:JournalName>
    <b:Year>2016</b:Year>
    <b:Pages>48</b:Pages>
    <b:RefOrder>27</b:RefOrder>
  </b:Source>
  <b:Source>
    <b:Tag>Bar96</b:Tag>
    <b:SourceType>JournalArticle</b:SourceType>
    <b:Guid>{A7D2BCC2-78B5-415C-89C3-2CCF2B009928}</b:Guid>
    <b:Author>
      <b:Author>
        <b:NameList>
          <b:Person>
            <b:Last>Barrick</b:Last>
            <b:First>M.R.</b:First>
            <b:Middle>and Mount, M.K</b:Middle>
          </b:Person>
        </b:NameList>
      </b:Author>
    </b:Author>
    <b:Title>Effects of Impression Management and Self-Deception on the Predictive Validity of Personality Constructs</b:Title>
    <b:JournalName>Journal of Applied Psychology 81 (3)</b:JournalName>
    <b:Year>1996</b:Year>
    <b:Pages>261 - 272</b:Pages>
    <b:RefOrder>51</b:RefOrder>
  </b:Source>
  <b:Source>
    <b:Tag>Hur00</b:Tag>
    <b:SourceType>JournalArticle</b:SourceType>
    <b:Guid>{804FFCDF-D578-47BC-8460-D437E4EACF1E}</b:Guid>
    <b:Author>
      <b:Author>
        <b:NameList>
          <b:Person>
            <b:Last>Hurtz</b:Last>
            <b:First>G.M.</b:First>
            <b:Middle>and Donovan, J.J.</b:Middle>
          </b:Person>
        </b:NameList>
      </b:Author>
    </b:Author>
    <b:Title> Personality and Job Performance: The big five revisited</b:Title>
    <b:JournalName>Journal of Applied Psychology 85 (6)</b:JournalName>
    <b:Year>2000</b:Year>
    <b:Pages>869 - 879</b:Pages>
    <b:RefOrder>52</b:RefOrder>
  </b:Source>
  <b:Source>
    <b:Tag>Mae04</b:Tag>
    <b:SourceType>JournalArticle</b:SourceType>
    <b:Guid>{B3AA642E-004F-4E5C-A574-68B6BD90DAA1}</b:Guid>
    <b:Author>
      <b:Author>
        <b:NameList>
          <b:Person>
            <b:Last>Maertz</b:Last>
            <b:First>Jr</b:First>
            <b:Middle>C.P. and Griffeth, R.W</b:Middle>
          </b:Person>
        </b:NameList>
      </b:Author>
    </b:Author>
    <b:Title>Eight Motivational Forces and Voluntary Turnover: A theoretical synthesis with implications for research</b:Title>
    <b:JournalName>Journal of Management 30 (5)</b:JournalName>
    <b:Year>2004</b:Year>
    <b:Pages>667-683</b:Pages>
    <b:RefOrder>53</b:RefOrder>
  </b:Source>
  <b:Source>
    <b:Tag>Kum10</b:Tag>
    <b:SourceType>JournalArticle</b:SourceType>
    <b:Guid>{B02CE5F2-8F94-4B54-8EFB-267FC5D8D58A}</b:Guid>
    <b:Author>
      <b:Author>
        <b:NameList>
          <b:Person>
            <b:Last>Kumar</b:Last>
            <b:First>K.</b:First>
            <b:Middle>and Bakhshi, A.</b:Middle>
          </b:Person>
        </b:NameList>
      </b:Author>
    </b:Author>
    <b:Title>The Five Factor  Model of Personality: Is there any Relationship?</b:Title>
    <b:JournalName>Humanities  and  Social  Sciences  Journal</b:JournalName>
    <b:Year>2010</b:Year>
    <b:Pages>25-34</b:Pages>
    <b:RefOrder>54</b:RefOrder>
  </b:Source>
  <b:Source>
    <b:Tag>Sak13</b:Tag>
    <b:SourceType>JournalArticle</b:SourceType>
    <b:Guid>{431FE7B0-1D59-46C9-9A72-B039A191B94D}</b:Guid>
    <b:Author>
      <b:Author>
        <b:NameList>
          <b:Person>
            <b:Last>Jeswani</b:Last>
            <b:First>Saket</b:First>
          </b:Person>
          <b:Person>
            <b:Last>Dave</b:Last>
            <b:First>Sumita</b:First>
          </b:Person>
        </b:NameList>
      </b:Author>
    </b:Author>
    <b:Title>Impact of Individual Personality on Turnover Intention : A Study on Faculty Members</b:Title>
    <b:JournalName>Management and Labour Studies 37 (3)</b:JournalName>
    <b:Year>2013</b:Year>
    <b:Pages>253-265</b:Pages>
    <b:RefOrder>3</b:RefOrder>
  </b:Source>
  <b:Source>
    <b:Tag>RDZ08</b:Tag>
    <b:SourceType>JournalArticle</b:SourceType>
    <b:Guid>{2930178E-81D8-4E0F-AA28-36BA31CCB228}</b:Guid>
    <b:Author>
      <b:Author>
        <b:NameList>
          <b:Person>
            <b:Last>Zimmerman</b:Last>
            <b:First>RD</b:First>
          </b:Person>
        </b:NameList>
      </b:Author>
    </b:Author>
    <b:Title>Understanding  the  impact  of  personality  traits  on  individuals’  turnover  decisions: A meta-analytic path model</b:Title>
    <b:JournalName>Personnel Psychology, 61 (2)</b:JournalName>
    <b:Year>2008</b:Year>
    <b:Pages>309–348</b:Pages>
    <b:RefOrder>55</b:RefOrder>
  </b:Source>
  <b:Source>
    <b:Tag>Geo09</b:Tag>
    <b:SourceType>JournalArticle</b:SourceType>
    <b:Guid>{80486158-1799-4D04-8BC5-F30F87205A30}</b:Guid>
    <b:Author>
      <b:Author>
        <b:NameList>
          <b:Person>
            <b:Last>Moura</b:Last>
            <b:First>Georgina</b:First>
            <b:Middle>Randsley De</b:Middle>
          </b:Person>
          <b:Person>
            <b:Last>Abrams</b:Last>
            <b:First>Dominic</b:First>
          </b:Person>
          <b:Person>
            <b:Last>Retter</b:Last>
            <b:First>Carina</b:First>
          </b:Person>
          <b:Person>
            <b:Last>Gunnarsdottir</b:Last>
            <b:First>Sigridur</b:First>
          </b:Person>
          <b:Person>
            <b:Last>Ando</b:Last>
            <b:First>Kaori</b:First>
          </b:Person>
        </b:NameList>
      </b:Author>
    </b:Author>
    <b:Title>Identification as an organizational anchor: How identification and job satisfaction combine to predict turnover intention</b:Title>
    <b:JournalName>European Journal of Social Psychology, 39</b:JournalName>
    <b:Year>2009</b:Year>
    <b:Pages>540-557</b:Pages>
    <b:RefOrder>56</b:RefOrder>
  </b:Source>
  <b:Source>
    <b:Tag>Xia17</b:Tag>
    <b:SourceType>JournalArticle</b:SourceType>
    <b:Guid>{5870C80F-58EC-461A-BE22-CD8513159CF7}</b:Guid>
    <b:Author>
      <b:Author>
        <b:NameList>
          <b:Person>
            <b:Last>Lee</b:Last>
            <b:First>Xianyin</b:First>
          </b:Person>
          <b:Person>
            <b:Last>Yang</b:Last>
            <b:First>Boxu</b:First>
          </b:Person>
          <b:Person>
            <b:Last>Lee</b:Last>
            <b:First>and</b:First>
            <b:Middle>Wendong</b:Middle>
          </b:Person>
        </b:NameList>
      </b:Author>
    </b:Author>
    <b:Title>The influence factors of job satiscaftion and its relationship with turnover intention: Taking early - career employees as an example</b:Title>
    <b:JournalName>Journal of Psychology</b:JournalName>
    <b:Year>2017</b:Year>
    <b:Pages>697-707</b:Pages>
    <b:RefOrder>26</b:RefOrder>
  </b:Source>
  <b:Source>
    <b:Tag>Ras16</b:Tag>
    <b:SourceType>JournalArticle</b:SourceType>
    <b:Guid>{519E9FFA-AF93-4B9E-8853-A28BE9DE81A3}</b:Guid>
    <b:Author>
      <b:Author>
        <b:NameList>
          <b:Person>
            <b:Last>Azeez</b:Last>
            <b:First>Rasheed</b:First>
            <b:Middle>Olawale</b:Middle>
          </b:Person>
          <b:Person>
            <b:Last>Jayeoba</b:Last>
            <b:First>FolusoIlesanmi</b:First>
          </b:Person>
          <b:Person>
            <b:Last>Adeoye</b:Last>
            <b:First>Abayomi</b:First>
            <b:Middle>Olarewaju</b:Middle>
          </b:Person>
        </b:NameList>
      </b:Author>
    </b:Author>
    <b:Title>JOB SATISFACTION, TURNOVER INTENTION AND ORGANIZATIONAL COMMITMENT</b:Title>
    <b:JournalName>Journal of Management Research </b:JournalName>
    <b:Year>2016</b:Year>
    <b:RefOrder>5</b:RefOrder>
  </b:Source>
  <b:Source>
    <b:Tag>Aze16</b:Tag>
    <b:SourceType>JournalArticle</b:SourceType>
    <b:Guid>{61FC0C3F-16CC-409C-8A2C-EB24460B0821}</b:Guid>
    <b:Author>
      <b:Author>
        <b:NameList>
          <b:Person>
            <b:Last>Azez</b:Last>
            <b:First>Rasheed</b:First>
            <b:Middle>Olawale</b:Middle>
          </b:Person>
          <b:Person>
            <b:Last>Jayeoba</b:Last>
            <b:First>FolusoIlesanmi</b:First>
          </b:Person>
          <b:Person>
            <b:Last>Adeoye</b:Last>
            <b:First>Abayomi</b:First>
            <b:Middle>Olar</b:Middle>
          </b:Person>
        </b:NameList>
      </b:Author>
    </b:Author>
    <b:Title>Job satisfaction, turnover intention and organizatinal commitment</b:Title>
    <b:JournalName>BVIMSR’s Journal of Management Research</b:JournalName>
    <b:Year>2016</b:Year>
    <b:Pages>102-114</b:Pages>
    <b:RefOrder>8</b:RefOrder>
  </b:Source>
  <b:Source>
    <b:Tag>Mob78</b:Tag>
    <b:SourceType>JournalArticle</b:SourceType>
    <b:Guid>{37586077-EE61-41F1-98C2-BF7AE12B3B29}</b:Guid>
    <b:Author>
      <b:Author>
        <b:NameList>
          <b:Person>
            <b:Last>Mobley</b:Last>
            <b:First>W.</b:First>
            <b:Middle>H., Griffeth, R. W., Hand, H. H., &amp; Meglino, B</b:Middle>
          </b:Person>
        </b:NameList>
      </b:Author>
    </b:Author>
    <b:Title>Journal of Applied Psychology,</b:Title>
    <b:JournalName>An evaluation of precursors of hospital employee turnover</b:JournalName>
    <b:Year>1978</b:Year>
    <b:Pages>408-414</b:Pages>
    <b:RefOrder>22</b:RefOrder>
  </b:Source>
  <b:Source>
    <b:Tag>Kha14</b:Tag>
    <b:SourceType>JournalArticle</b:SourceType>
    <b:Guid>{701151AB-7707-4FD3-AE06-E7350C10EF44}</b:Guid>
    <b:Author>
      <b:Author>
        <b:NameList>
          <b:Person>
            <b:Last>Khalida</b:Last>
            <b:First>Rahmi</b:First>
          </b:Person>
        </b:NameList>
      </b:Author>
    </b:Author>
    <b:Title>PENGARUH PERSON-ORGANIZATION FIT TERHADAPTURNOVER INTENTION DENGAN KEPUASAN KERJA SEBAGAI VARIABEL MEDIASI (Studi pada Karyawan Tetap Kantor Pusat PTBank Syariah)</b:Title>
    <b:JournalName>Skripsi</b:JournalName>
    <b:Year>2014</b:Year>
    <b:RefOrder>28</b:RefOrder>
  </b:Source>
  <b:Source>
    <b:Tag>Cam79</b:Tag>
    <b:SourceType>Book</b:SourceType>
    <b:Guid>{09BD3E78-D5D3-489D-A166-F5E7CBBF2BF2}</b:Guid>
    <b:Author>
      <b:Author>
        <b:NameList>
          <b:Person>
            <b:Last>Camman</b:Last>
            <b:First>C.,</b:First>
            <b:Middle>Fichman, M., Jenkins, D., &amp; Klesh</b:Middle>
          </b:Person>
        </b:NameList>
      </b:Author>
    </b:Author>
    <b:Title>The  Michigan  Organizational Assessment Questionnaire</b:Title>
    <b:JournalName>Unpublished manuscript, </b:JournalName>
    <b:Year>1979</b:Year>
    <b:City>University of Michigan, Ann Arbor</b:City>
    <b:Publisher> Unpublished manuscript</b:Publisher>
    <b:RefOrder>57</b:RefOrder>
  </b:Source>
  <b:Source>
    <b:Tag>Mey04</b:Tag>
    <b:SourceType>Book</b:SourceType>
    <b:Guid>{D1E51CDB-3A2D-4BBF-8B0C-D23831895D36}</b:Guid>
    <b:Title>TCM employee commitment survey academic users guide</b:Title>
    <b:Year>2004</b:Year>
    <b:City>University of Western Ontario</b:City>
    <b:Author>
      <b:Author>
        <b:NameList>
          <b:Person>
            <b:Last>Meyer</b:Last>
            <b:First>J.</b:First>
            <b:Middle>P., &amp; Allen, N. J.</b:Middle>
          </b:Person>
        </b:NameList>
      </b:Author>
    </b:Author>
    <b:RefOrder>30</b:RefOrder>
  </b:Source>
  <b:Source>
    <b:Tag>Sek03</b:Tag>
    <b:SourceType>Book</b:SourceType>
    <b:Guid>{E057FA73-7E8E-4390-8537-14045A5B95CF}</b:Guid>
    <b:Author>
      <b:Author>
        <b:NameList>
          <b:Person>
            <b:Last>Sekaran</b:Last>
            <b:First>U</b:First>
          </b:Person>
        </b:NameList>
      </b:Author>
    </b:Author>
    <b:Title>Research Methods for Business: A Skill-Building Approach</b:Title>
    <b:Year>2003</b:Year>
    <b:City>New York</b:City>
    <b:Publisher>4th Edition, John Wiley &amp; Sons</b:Publisher>
    <b:RefOrder>58</b:RefOrder>
  </b:Source>
  <b:Source>
    <b:Tag>Coo11</b:Tag>
    <b:SourceType>Book</b:SourceType>
    <b:Guid>{8CF973EE-D1D0-4563-B8C3-4CC7B47CF2E3}</b:Guid>
    <b:Author>
      <b:Author>
        <b:NameList>
          <b:Person>
            <b:Last>Cooper</b:Last>
            <b:First>Donald</b:First>
            <b:Middle>R., &amp; Schindler, Pamela S.</b:Middle>
          </b:Person>
        </b:NameList>
      </b:Author>
    </b:Author>
    <b:Title>Business research methods</b:Title>
    <b:Year>2011</b:Year>
    <b:City>New York</b:City>
    <b:Publisher>Mc GrawHill/Irwin</b:Publisher>
    <b:RefOrder>59</b:RefOrder>
  </b:Source>
  <b:Source>
    <b:Tag>Aje12</b:Tag>
    <b:SourceType>Book</b:SourceType>
    <b:Guid>{69A36C08-6ADC-46E7-A7C9-B5465C514892}</b:Guid>
    <b:Author>
      <b:Author>
        <b:NameList>
          <b:Person>
            <b:Last>Tonia</b:Last>
            <b:First>Ajeng</b:First>
            <b:Middle>Radini</b:Middle>
          </b:Person>
        </b:NameList>
      </b:Author>
    </b:Author>
    <b:Title>Pengaruh Job Stress, Organizational Commitment, dan Job Satisfaction Terhadap Turnover Intention Pada Department Policy Holder Services di PT Asuransi Jiwa X</b:Title>
    <b:Year>2012</b:Year>
    <b:City>Depok</b:City>
    <b:Publisher>Universitas Indonesia</b:Publisher>
    <b:RefOrder>29</b:RefOrder>
  </b:Source>
  <b:Source>
    <b:Tag>All00</b:Tag>
    <b:SourceType>JournalArticle</b:SourceType>
    <b:Guid>{10A14FB6-7F12-476A-927A-1404915B3798}</b:Guid>
    <b:Author>
      <b:Author>
        <b:NameList>
          <b:Person>
            <b:Last>Allen</b:Last>
            <b:First>T.</b:First>
            <b:Middle>D., Herst, D. L., Bruck, C. S., &amp; Sutton, M.</b:Middle>
          </b:Person>
        </b:NameList>
      </b:Author>
    </b:Author>
    <b:Title>Consequences associated with work–to–family conflict: A review and agenda for future research</b:Title>
    <b:Year>2000</b:Year>
    <b:JournalName> Journal of Occupational Health Psychology, 41(5), </b:JournalName>
    <b:Pages>278-308</b:Pages>
    <b:RefOrder>60</b:RefOrder>
  </b:Source>
  <b:Source>
    <b:Tag>Ozg14</b:Tag>
    <b:SourceType>JournalArticle</b:SourceType>
    <b:Guid>{27ADD4D6-84B3-4506-8299-44D4A2FA92B4}</b:Guid>
    <b:Author>
      <b:Author>
        <b:NameList>
          <b:Person>
            <b:Last>Demirtas</b:Last>
            <b:First>Ozgur</b:First>
          </b:Person>
          <b:Person>
            <b:Last>Akdogan</b:Last>
            <b:First>A.</b:First>
            <b:Middle>Asuman</b:Middle>
          </b:Person>
        </b:NameList>
      </b:Author>
    </b:Author>
    <b:Title>The Effect of Ethical Leadership Behavior on Ethical Climate, Turnover Intention, and Affective Commitment</b:Title>
    <b:JournalName>Journal Bussiness Ethics </b:JournalName>
    <b:Year>2014</b:Year>
    <b:Pages>59-67</b:Pages>
    <b:RefOrder>61</b:RefOrder>
  </b:Source>
  <b:Source>
    <b:Tag>Pal10</b:Tag>
    <b:SourceType>Book</b:SourceType>
    <b:Guid>{31B710C9-11B7-4FBB-8CBE-D099E66AEF24}</b:Guid>
    <b:Title>Survival Manual : A Step by step analysing using SPSS 4th edition</b:Title>
    <b:Year>2010</b:Year>
    <b:Author>
      <b:Author>
        <b:NameList>
          <b:Person>
            <b:Last>Pallant</b:Last>
            <b:First>Julie</b:First>
          </b:Person>
        </b:NameList>
      </b:Author>
    </b:Author>
    <b:City>New York</b:City>
    <b:Publisher>McGrawHill</b:Publisher>
    <b:RefOrder>62</b:RefOrder>
  </b:Source>
  <b:Source>
    <b:Tag>Naz15</b:Tag>
    <b:SourceType>JournalArticle</b:SourceType>
    <b:Guid>{FA0F8513-4813-41D6-BE23-BA1C627BEB2B}</b:Guid>
    <b:Title>Relationship of Job Satisfaction and Turnover Intention of  Private Secondary School Teachers  </b:Title>
    <b:Year>2015</b:Year>
    <b:Author>
      <b:Author>
        <b:NameList>
          <b:Person>
            <b:Last>Shah</b:Last>
            <b:First>Nazir</b:First>
            <b:Middle>Haider</b:Middle>
          </b:Person>
          <b:Person>
            <b:Last>Jumani</b:Last>
            <b:First>Dr.</b:First>
            <b:Middle>Nabi Bux</b:Middle>
          </b:Person>
        </b:NameList>
      </b:Author>
    </b:Author>
    <b:JournalName>Journal of Social Sciences </b:JournalName>
    <b:RefOrder>25</b:RefOrder>
  </b:Source>
  <b:Source>
    <b:Tag>Jit13</b:Tag>
    <b:SourceType>JournalArticle</b:SourceType>
    <b:Guid>{B7F16354-6A97-48D1-9A12-B2F2DF395032}</b:Guid>
    <b:Author>
      <b:Author>
        <b:NameList>
          <b:Person>
            <b:Last>Singh</b:Last>
            <b:First>Jitendra</b:First>
            <b:Middle>Kumar</b:Middle>
          </b:Person>
          <b:Person>
            <b:Last>Jain</b:Last>
            <b:First>Dr.</b:First>
            <b:Middle>Mini</b:Middle>
          </b:Person>
        </b:NameList>
      </b:Author>
    </b:Author>
    <b:Title>A STUDY OF EMPLOYEES’ JOB SATISFACTION AND ITS IMPACT ON THEIR PERFORMANCE </b:Title>
    <b:JournalName>Journal of Indian Research </b:JournalName>
    <b:Year>2013</b:Year>
    <b:Pages>105-111 </b:Pages>
    <b:RefOrder>19</b:RefOrder>
  </b:Source>
  <b:Source>
    <b:Tag>And17</b:Tag>
    <b:SourceType>JournalArticle</b:SourceType>
    <b:Guid>{DBDB4470-B655-4B26-AB5F-E460E4E32C96}</b:Guid>
    <b:Author>
      <b:Author>
        <b:NameList>
          <b:Person>
            <b:Last>Yustina</b:Last>
            <b:First>Andi</b:First>
            <b:Middle>Ina</b:Middle>
          </b:Person>
          <b:Person>
            <b:Last>Putri</b:Last>
            <b:First>Febby</b:First>
            <b:Middle>Priscilla</b:Middle>
          </b:Person>
        </b:NameList>
      </b:Author>
    </b:Author>
    <b:Title>Do Auditors Feel Stress? Examining Auditor Experience  and Organizational Commitment    </b:Title>
    <b:JournalName>International Journal of Economics Perspectives</b:JournalName>
    <b:Year>2017</b:Year>
    <b:Pages>1486-1498</b:Pages>
    <b:RefOrder>16</b:RefOrder>
  </b:Source>
  <b:Source>
    <b:Tag>Nil15</b:Tag>
    <b:SourceType>JournalArticle</b:SourceType>
    <b:Guid>{7374BD86-074F-4D03-A910-0E42E05599C5}</b:Guid>
    <b:Author>
      <b:Author>
        <b:NameList>
          <b:Person>
            <b:Last>Thakre</b:Last>
            <b:First>Nilesh</b:First>
          </b:Person>
        </b:NameList>
      </b:Author>
    </b:Author>
    <b:Title>Organizational Commitment and Turnover Intention in BPOITeS and Retail Sector Employees</b:Title>
    <b:JournalName>Journal of Psychosocial Research, Vol. 10, No. 1</b:JournalName>
    <b:Year>2015</b:Year>
    <b:Pages> 89-98</b:Pages>
    <b:RefOrder>23</b:RefOrder>
  </b:Source>
  <b:Source>
    <b:Tag>Naz151</b:Tag>
    <b:SourceType>JournalArticle</b:SourceType>
    <b:Guid>{67D6FC99-C3A9-452B-A953-278523DEEB75}</b:Guid>
    <b:Author>
      <b:Author>
        <b:NameList>
          <b:Person>
            <b:Last>Shah</b:Last>
            <b:First>Nazir</b:First>
            <b:Middle>Haider</b:Middle>
          </b:Person>
          <b:Person>
            <b:Last>Jumani</b:Last>
            <b:First>Nabi</b:First>
            <b:Middle>Bux</b:Middle>
          </b:Person>
        </b:NameList>
      </b:Author>
    </b:Author>
    <b:Year>2015</b:Year>
    <b:Title>Relationship of Job Satisfaction and Turnover Intention of  Private Secondary School Teachers</b:Title>
    <b:JournalName>  Mediterranean Journal of Social Science</b:JournalName>
    <b:Pages>313-323</b:Pages>
    <b:RefOrder>63</b:RefOrder>
  </b:Source>
  <b:Source>
    <b:Tag>Meh16</b:Tag>
    <b:SourceType>JournalArticle</b:SourceType>
    <b:Guid>{29F3BFFA-E755-4C27-ABF1-AB3D6A965CFD}</b:Guid>
    <b:Author>
      <b:Author>
        <b:NameList>
          <b:Person>
            <b:Last>Mehmood</b:Last>
            <b:First>Nasir</b:First>
          </b:Person>
          <b:Person>
            <b:Last>Ahmad</b:Last>
            <b:First>Ungku</b:First>
            <b:Middle>Norulkamar Bt. Ungku</b:Middle>
          </b:Person>
          <b:Person>
            <b:Last>Irum</b:Last>
            <b:First>Sobia</b:First>
          </b:Person>
          <b:Person>
            <b:Last>Ashfaq</b:Last>
            <b:First>Muhammad</b:First>
          </b:Person>
        </b:NameList>
      </b:Author>
    </b:Author>
    <b:Title>Job Satisfaction, Affective Commitment, and Turnover Intentions among Front Desk Staff: Evidence from Pakistan</b:Title>
    <b:Year>2016</b:Year>
    <b:JournalName>International Review of Management and Marketing</b:JournalName>
    <b:Pages>305-309</b:Pages>
    <b:RefOrder>17</b:RefOrder>
  </b:Source>
  <b:Source>
    <b:Tag>Tho13</b:Tag>
    <b:SourceType>ConferenceProceedings</b:SourceType>
    <b:Guid>{F4BEBDB2-DDAD-4ACA-8D94-DD3035C8D12A}</b:Guid>
    <b:Author>
      <b:Author>
        <b:NameList>
          <b:Person>
            <b:Last>Thomas G. Reio</b:Last>
            <b:First>Jr</b:First>
          </b:Person>
          <b:Person>
            <b:Last>Segredo</b:Last>
            <b:First>Mirta</b:First>
          </b:Person>
        </b:NameList>
      </b:Author>
    </b:Author>
    <b:Title>Turnover Intent Among Middle School Teachers</b:Title>
    <b:JournalName>Education Research International Journal</b:JournalName>
    <b:Year>2013</b:Year>
    <b:Pages>181-188</b:Pages>
    <b:ConferenceName>Proceedings of the 12th Annual South Florida Education Research Conference</b:ConferenceName>
    <b:City>Miami</b:City>
    <b:Publisher>Florida International University</b:Publisher>
    <b:RefOrder>9</b:RefOrder>
  </b:Source>
  <b:Source>
    <b:Tag>Guo16</b:Tag>
    <b:SourceType>JournalArticle</b:SourceType>
    <b:Guid>{35D6A54E-652F-4407-B7D2-2CDB22D6DB13}</b:Guid>
    <b:Title>Turnover intention : What Influences Turnover among Employees in Healthcare</b:Title>
    <b:Year>2016</b:Year>
    <b:Author>
      <b:Author>
        <b:NameList>
          <b:Person>
            <b:Last>Guolaugsdottir</b:Last>
            <b:First>Astros</b:First>
            <b:Middle>Lea</b:Middle>
          </b:Person>
        </b:NameList>
      </b:Author>
    </b:Author>
    <b:JournalName>Thesis Department of Psychology; School Of Business</b:JournalName>
    <b:RefOrder>10</b:RefOrder>
  </b:Source>
  <b:Source>
    <b:Tag>Xia171</b:Tag>
    <b:SourceType>JournalArticle</b:SourceType>
    <b:Guid>{09087B40-0E7B-4781-911B-9F357852BB04}</b:Guid>
    <b:Author>
      <b:Author>
        <b:NameList>
          <b:Person>
            <b:Last>Lee</b:Last>
            <b:First>Xianyin</b:First>
          </b:Person>
          <b:Person>
            <b:Last>Yang</b:Last>
            <b:First>Boxu</b:First>
          </b:Person>
          <b:Person>
            <b:Last>Li</b:Last>
            <b:First>Wendong</b:First>
          </b:Person>
        </b:NameList>
      </b:Author>
    </b:Author>
    <b:Title>The influence factors of job satisfaction and its relationship with turnover intention: Taking early-career employees as an example </b:Title>
    <b:JournalName>anales de psicología</b:JournalName>
    <b:Year>2017</b:Year>
    <b:Pages>697-707 </b:Pages>
    <b:RefOrder>64</b:RefOrder>
  </b:Source>
  <b:Source>
    <b:Tag>Xia172</b:Tag>
    <b:SourceType>JournalArticle</b:SourceType>
    <b:Guid>{05CAF1E1-80B8-4847-A3D1-298CA74107A6}</b:Guid>
    <b:Author>
      <b:Author>
        <b:NameList>
          <b:Person>
            <b:Last>Lee</b:Last>
            <b:First>Xianyin</b:First>
          </b:Person>
          <b:Person>
            <b:Last>Yang</b:Last>
            <b:First>Boxu</b:First>
          </b:Person>
          <b:Person>
            <b:Last>Li</b:Last>
            <b:First>Wendong</b:First>
          </b:Person>
        </b:NameList>
      </b:Author>
    </b:Author>
    <b:Title>The influence factors of job satisfaction and its relationship with turnover intention : Taking early-career employees as an example</b:Title>
    <b:JournalName>anales de psicología</b:JournalName>
    <b:Year>2017</b:Year>
    <b:Pages>697-707</b:Pages>
    <b:RefOrder>65</b:RefOrder>
  </b:Source>
  <b:Source>
    <b:Tag>Lia13</b:Tag>
    <b:SourceType>JournalArticle</b:SourceType>
    <b:Guid>{8825A6AD-4223-4BE0-9330-B8D6AB011378}</b:Guid>
    <b:Author>
      <b:Author>
        <b:NameList>
          <b:Person>
            <b:Last>Witasari</b:Last>
            <b:First>Lia</b:First>
          </b:Person>
        </b:NameList>
      </b:Author>
    </b:Author>
    <b:Title>ANALISIS PENGARUH KEPUASAN KERJA DAN KOMITMEN ORGANISASIONAL TERHADAP TURNOVER INTENTIONS (Studi Empiris pada Novotel Semarang)</b:Title>
    <b:JournalName>Masters thesis, UNIVERSITAS DIPONEGORO.</b:JournalName>
    <b:Year>2009</b:Year>
    <b:RefOrder>66</b:RefOrder>
  </b:Source>
  <b:Source>
    <b:Tag>Rez13</b:Tag>
    <b:SourceType>JournalArticle</b:SourceType>
    <b:Guid>{B895C12C-3DD0-4CBB-9B2F-A7A371B67EFF}</b:Guid>
    <b:Author>
      <b:Author>
        <b:NameList>
          <b:Person>
            <b:Last>Safitri</b:Last>
            <b:First>Rezky</b:First>
            <b:Middle>Yulia</b:Middle>
          </b:Person>
          <b:Person>
            <b:Last>Nursalim</b:Last>
            <b:First>M.</b:First>
          </b:Person>
        </b:NameList>
      </b:Author>
    </b:Author>
    <b:Title>Hubungan Antara Kepuasan Kerja dan Komitmen Kerja dengan Intensitas Turnover </b:Title>
    <b:JournalName>Psikologi UNESA</b:JournalName>
    <b:Year>2013</b:Year>
    <b:RefOrder>67</b:RefOrder>
  </b:Source>
  <b:Source>
    <b:Tag>Kus15</b:Tag>
    <b:SourceType>ConferenceProceedings</b:SourceType>
    <b:Guid>{05AEC546-D5C1-4A0B-8139-581A7155559B}</b:Guid>
    <b:Author>
      <b:Author>
        <b:NameList>
          <b:Person>
            <b:Last>Kusumaningrum</b:Last>
            <b:First>Dini</b:First>
          </b:Person>
          <b:Person>
            <b:Last>Harsanti</b:Last>
            <b:First>ntaglia</b:First>
          </b:Person>
        </b:NameList>
      </b:Author>
    </b:Author>
    <b:Title>KONTRIBUSI KEPUASAN KERJA TERHADAP INTENSI TURNOVER PADA PERAWAT INSTALASI RAWAT INAP</b:Title>
    <b:Year>2015</b:Year>
    <b:ConferenceName>Prosiding PESAT (Psikologi, Ekonomi, Sastra, Arsitektur, Teknik Sipil</b:ConferenceName>
    <b:City>Depok</b:City>
    <b:Publisher>Universitas Gunadarma</b:Publisher>
    <b:RefOrder>11</b:RefOrder>
  </b:Source>
  <b:Source>
    <b:Tag>Pat13</b:Tag>
    <b:SourceType>JournalArticle</b:SourceType>
    <b:Guid>{6A6D7146-5662-4FA6-A9B6-A4C9455BF4D9}</b:Guid>
    <b:Author>
      <b:Author>
        <b:NameList>
          <b:Person>
            <b:Last>Valéau</b:Last>
            <b:First>Patrick,</b:First>
            <b:Middle>et all</b:Middle>
          </b:Person>
        </b:NameList>
      </b:Author>
    </b:Author>
    <b:Title>A Study of The Relationships Between Volunteers's Commitments to  Organizations and Beneficiaries and Turnover Intentions</b:Title>
    <b:JournalName>Canadian Journal of Behavioural Science</b:JournalName>
    <b:Year>2013</b:Year>
    <b:Pages>85-95</b:Pages>
    <b:RefOrder>15</b:RefOrder>
  </b:Source>
  <b:Source>
    <b:Tag>Zit18</b:Tag>
    <b:SourceType>JournalArticle</b:SourceType>
    <b:Guid>{816608AA-C1D1-4CD1-BAA0-29E89005B4D5}</b:Guid>
    <b:Author>
      <b:Author>
        <b:NameList>
          <b:Person>
            <b:Last>Zito</b:Last>
            <b:First>Margherita</b:First>
          </b:Person>
          <b:Person>
            <b:Last>Emanuel</b:Last>
            <b:First>Frederica</b:First>
          </b:Person>
          <b:Person>
            <b:Last>Molin</b:Last>
            <b:First>Monica</b:First>
          </b:Person>
          <b:Person>
            <b:Last>Cortese</b:Last>
            <b:First>Claudia</b:First>
            <b:Middle>Giovanni</b:Middle>
          </b:Person>
          <b:Person>
            <b:Last>Ghislieri</b:Last>
            <b:First>Chiara</b:First>
          </b:Person>
          <b:Person>
            <b:Last>Colombo</b:Last>
            <b:First>Lara</b:First>
          </b:Person>
        </b:NameList>
      </b:Author>
    </b:Author>
    <b:Title>Turnover intentions in a call center : The role of emotional dissonance, job resources, and job satisfaction</b:Title>
    <b:JournalName>https://doi.org/10.1371/journal.pone.0192126</b:JournalName>
    <b:Year>2018</b:Year>
    <b:RefOrder>7</b:RefOrder>
  </b:Source>
  <b:Source>
    <b:Tag>Dav13</b:Tag>
    <b:SourceType>JournalArticle</b:SourceType>
    <b:Guid>{731D03AF-0DAD-4906-99C6-1162A7CC92BB}</b:Guid>
    <b:Author>
      <b:Author>
        <b:NameList>
          <b:Person>
            <b:Last>Emerson</b:Last>
            <b:First>David</b:First>
          </b:Person>
        </b:NameList>
      </b:Author>
    </b:Author>
    <b:Title>Organizational Culture, Job Satisfaction and Turnover Intentions: The Mediating Role of Perceived Organizational Support </b:Title>
    <b:JournalName>Theses and Dissertations</b:JournalName>
    <b:Year>2013</b:Year>
    <b:RefOrder>13</b:RefOrder>
  </b:Source>
  <b:Source>
    <b:Tag>Mat16</b:Tag>
    <b:SourceType>JournalArticle</b:SourceType>
    <b:Guid>{33DEAA24-4AFE-4B22-ACC0-457D11B111EA}</b:Guid>
    <b:Author>
      <b:Author>
        <b:NameList>
          <b:Person>
            <b:Last>Mathiu</b:Last>
            <b:First>C</b:First>
          </b:Person>
          <b:Person>
            <b:Last>Babiak</b:Last>
            <b:First>P</b:First>
          </b:Person>
        </b:NameList>
      </b:Author>
    </b:Author>
    <b:Title>Corporate psychopathy and abusive supervision: Their influence on employees job satisfaction and turnover intentions</b:Title>
    <b:JournalName>Personality and Individual Differences, 91</b:JournalName>
    <b:Year>2016</b:Year>
    <b:Pages>102-108.</b:Pages>
    <b:RefOrder>12</b:RefOrder>
  </b:Source>
  <b:Source>
    <b:Tag>Che11</b:Tag>
    <b:SourceType>JournalArticle</b:SourceType>
    <b:Guid>{FED907F2-B581-4FF7-BE5F-499154FE2FBB}</b:Guid>
    <b:Author>
      <b:Author>
        <b:NameList>
          <b:Person>
            <b:Last>Lee</b:Last>
            <b:First>Cheryl</b:First>
            <b:Middle>D.</b:Middle>
          </b:Person>
          <b:Person>
            <b:Last>Eliette del Carmen Montiel</b:Last>
          </b:Person>
        </b:NameList>
      </b:Author>
    </b:Author>
    <b:Title>The Correlation of Mentoring and Job Satisfaction: A Pilot Study of Mental Health Professionals</b:Title>
    <b:JournalName>Community Ment Health J</b:JournalName>
    <b:Year>2011</b:Year>
    <b:Pages>482–487</b:Pages>
    <b:RefOrder>20</b:RefOrder>
  </b:Source>
  <b:Source>
    <b:Tag>Yol00</b:Tag>
    <b:SourceType>JournalArticle</b:SourceType>
    <b:Guid>{B3F10659-8BF3-41E4-A58E-0C7E7822E839}</b:Guid>
    <b:Author>
      <b:Author>
        <b:NameList>
          <b:Person>
            <b:Last>Truckenbrodt</b:Last>
            <b:First>Yolanda</b:First>
            <b:Middle>B.</b:Middle>
          </b:Person>
        </b:NameList>
      </b:Author>
    </b:Author>
    <b:Title>The Relationship Between Leader – Member Exchange and Commitment and Organizational Citizen Behavior. Acquisition Review Quarterly </b:Title>
    <b:JournalName>Acquisition Review Quarterly – Summer 2000</b:JournalName>
    <b:Year>2000</b:Year>
    <b:RefOrder>21</b:RefOrder>
  </b:Source>
  <b:Source>
    <b:Tag>Sai16</b:Tag>
    <b:SourceType>JournalArticle</b:SourceType>
    <b:Guid>{15A98AE3-C87C-4B1B-818A-6C77465C454E}</b:Guid>
    <b:Author>
      <b:Author>
        <b:NameList>
          <b:Person>
            <b:Last>Saif-ud-Din</b:Last>
          </b:Person>
          <b:Person>
            <b:Last>Ishfaq</b:Last>
            <b:First>Prof.</b:First>
            <b:Middle>Mohammad</b:Middle>
          </b:Person>
          <b:Person>
            <b:Last>Adeel</b:Last>
            <b:First>Muhammad</b:First>
          </b:Person>
        </b:NameList>
      </b:Author>
    </b:Author>
    <b:Title>Investigating the Relationship of Organizational Citizenship Behavior with Job Satisfaction, Organizational Commitment and Turnover Intention: Evidence from the Banking Sector of Pakistan </b:Title>
    <b:JournalName>Global Journal of Management and Business Research: A Administration and Management </b:JournalName>
    <b:Year>2016</b:Year>
    <b:RefOrder>14</b:RefOrder>
  </b:Source>
</b:Sources>
</file>

<file path=customXml/itemProps1.xml><?xml version="1.0" encoding="utf-8"?>
<ds:datastoreItem xmlns:ds="http://schemas.openxmlformats.org/officeDocument/2006/customXml" ds:itemID="{71DEA617-F5F0-4D49-A403-0CBA165A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5077</Words>
  <Characters>28940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2018-07-03T03:24:00Z</dcterms:created>
  <dcterms:modified xsi:type="dcterms:W3CDTF">2018-07-24T04:49:00Z</dcterms:modified>
</cp:coreProperties>
</file>